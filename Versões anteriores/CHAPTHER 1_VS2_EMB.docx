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7F52E040" w:rsidR="00682C0C" w:rsidRPr="0056058A" w:rsidRDefault="00682C0C" w:rsidP="003C47DC">
      <w:pPr>
        <w:spacing w:line="360" w:lineRule="auto"/>
        <w:rPr>
          <w:rFonts w:cs="Times New Roman"/>
          <w:b/>
          <w:bCs/>
          <w:szCs w:val="24"/>
        </w:rPr>
      </w:pPr>
      <w:r w:rsidRPr="0056058A">
        <w:rPr>
          <w:rFonts w:cs="Times New Roman"/>
          <w:b/>
          <w:bCs/>
          <w:szCs w:val="24"/>
        </w:rPr>
        <w:t xml:space="preserve">Bird migration connects regions but do not rise local prevalence and </w:t>
      </w:r>
      <w:r w:rsidR="00B7625A">
        <w:rPr>
          <w:rFonts w:cs="Times New Roman"/>
          <w:b/>
          <w:bCs/>
          <w:szCs w:val="24"/>
        </w:rPr>
        <w:t xml:space="preserve">richness </w:t>
      </w:r>
      <w:r w:rsidRPr="0056058A">
        <w:rPr>
          <w:rFonts w:cs="Times New Roman"/>
          <w:b/>
          <w:bCs/>
          <w:szCs w:val="24"/>
        </w:rPr>
        <w:t xml:space="preserve">of avian </w:t>
      </w:r>
      <w:proofErr w:type="spellStart"/>
      <w:r w:rsidRPr="0056058A">
        <w:rPr>
          <w:rFonts w:cs="Times New Roman"/>
          <w:b/>
          <w:bCs/>
          <w:szCs w:val="24"/>
        </w:rPr>
        <w:t>haemosporidian</w:t>
      </w:r>
      <w:proofErr w:type="spellEnd"/>
      <w:r w:rsidRPr="0056058A">
        <w:rPr>
          <w:rFonts w:cs="Times New Roman"/>
          <w:b/>
          <w:bCs/>
          <w:szCs w:val="24"/>
        </w:rPr>
        <w:t xml:space="preserve"> parasites</w:t>
      </w:r>
    </w:p>
    <w:p w14:paraId="11A56FD5" w14:textId="5CD2938A" w:rsidR="00750556" w:rsidRPr="00171594" w:rsidRDefault="00750556" w:rsidP="003C47DC">
      <w:pPr>
        <w:pStyle w:val="Title"/>
        <w:spacing w:line="360" w:lineRule="auto"/>
        <w:rPr>
          <w:b w:val="0"/>
          <w:bCs/>
          <w:lang w:val="pt-BR"/>
          <w:rPrChange w:id="0" w:author="Daniela de Angeli Dutra" w:date="2020-04-22T08:43:00Z">
            <w:rPr>
              <w:b w:val="0"/>
              <w:bCs/>
            </w:rPr>
          </w:rPrChange>
        </w:rPr>
      </w:pPr>
      <w:r w:rsidRPr="00171594">
        <w:rPr>
          <w:b w:val="0"/>
          <w:bCs/>
          <w:lang w:val="pt-BR"/>
          <w:rPrChange w:id="1" w:author="Daniela de Angeli Dutra" w:date="2020-04-22T08:43:00Z">
            <w:rPr>
              <w:b w:val="0"/>
              <w:bCs/>
            </w:rPr>
          </w:rPrChange>
        </w:rPr>
        <w:t>Daniela de Angeli Dutra¹*, Antoine Filion¹, Alan Fecchio², Érika Martins Braga³, Robert Poulin¹</w:t>
      </w:r>
    </w:p>
    <w:p w14:paraId="157301B5" w14:textId="77777777" w:rsidR="00A83253" w:rsidRPr="00171594" w:rsidRDefault="00A83253" w:rsidP="003C47DC">
      <w:pPr>
        <w:spacing w:line="360" w:lineRule="auto"/>
        <w:rPr>
          <w:lang w:val="pt-BR"/>
          <w:rPrChange w:id="2" w:author="Daniela de Angeli Dutra" w:date="2020-04-22T08:43:00Z">
            <w:rPr/>
          </w:rPrChange>
        </w:rPr>
      </w:pPr>
    </w:p>
    <w:p w14:paraId="1598E6C0" w14:textId="79B4FA21" w:rsidR="00750556" w:rsidRPr="00171594" w:rsidRDefault="00750556" w:rsidP="003C47DC">
      <w:pPr>
        <w:spacing w:line="360" w:lineRule="auto"/>
        <w:rPr>
          <w:color w:val="FF0000"/>
          <w:sz w:val="20"/>
          <w:szCs w:val="20"/>
          <w:lang w:val="pt-BR"/>
          <w:rPrChange w:id="3" w:author="Daniela de Angeli Dutra" w:date="2020-04-22T08:43:00Z">
            <w:rPr>
              <w:color w:val="FF0000"/>
              <w:sz w:val="20"/>
              <w:szCs w:val="20"/>
            </w:rPr>
          </w:rPrChange>
        </w:rPr>
      </w:pPr>
      <w:r w:rsidRPr="00171594">
        <w:rPr>
          <w:color w:val="FF0000"/>
          <w:sz w:val="20"/>
          <w:szCs w:val="20"/>
          <w:lang w:val="pt-BR"/>
          <w:rPrChange w:id="4" w:author="Daniela de Angeli Dutra" w:date="2020-04-22T08:43:00Z">
            <w:rPr>
              <w:color w:val="FF0000"/>
              <w:sz w:val="20"/>
              <w:szCs w:val="20"/>
            </w:rPr>
          </w:rPrChange>
        </w:rPr>
        <w:t>danideangeli@live.com</w:t>
      </w:r>
    </w:p>
    <w:p w14:paraId="2EECBA00" w14:textId="6D39EAC2" w:rsidR="00750556" w:rsidRPr="00171594" w:rsidRDefault="00750556" w:rsidP="003C47DC">
      <w:pPr>
        <w:spacing w:line="360" w:lineRule="auto"/>
        <w:rPr>
          <w:color w:val="FF0000"/>
          <w:sz w:val="20"/>
          <w:szCs w:val="20"/>
          <w:lang w:val="pt-BR"/>
          <w:rPrChange w:id="5" w:author="Daniela de Angeli Dutra" w:date="2020-04-22T08:43:00Z">
            <w:rPr>
              <w:color w:val="FF0000"/>
              <w:sz w:val="20"/>
              <w:szCs w:val="20"/>
            </w:rPr>
          </w:rPrChange>
        </w:rPr>
      </w:pPr>
      <w:r w:rsidRPr="00171594">
        <w:rPr>
          <w:color w:val="FF0000"/>
          <w:sz w:val="20"/>
          <w:szCs w:val="20"/>
          <w:lang w:val="pt-BR"/>
          <w:rPrChange w:id="6" w:author="Daniela de Angeli Dutra" w:date="2020-04-22T08:43:00Z">
            <w:rPr>
              <w:color w:val="FF0000"/>
              <w:sz w:val="20"/>
              <w:szCs w:val="20"/>
            </w:rPr>
          </w:rPrChange>
        </w:rPr>
        <w:t>afilion90@gmail.com</w:t>
      </w:r>
    </w:p>
    <w:p w14:paraId="439C674D" w14:textId="27814651" w:rsidR="00750556" w:rsidRPr="00171594" w:rsidRDefault="00750556" w:rsidP="003C47DC">
      <w:pPr>
        <w:spacing w:line="360" w:lineRule="auto"/>
        <w:rPr>
          <w:color w:val="FF0000"/>
          <w:sz w:val="20"/>
          <w:szCs w:val="20"/>
          <w:lang w:val="pt-BR"/>
          <w:rPrChange w:id="7" w:author="Daniela de Angeli Dutra" w:date="2020-04-22T08:43:00Z">
            <w:rPr>
              <w:color w:val="FF0000"/>
              <w:sz w:val="20"/>
              <w:szCs w:val="20"/>
            </w:rPr>
          </w:rPrChange>
        </w:rPr>
      </w:pPr>
      <w:r w:rsidRPr="00171594">
        <w:rPr>
          <w:color w:val="FF0000"/>
          <w:sz w:val="20"/>
          <w:szCs w:val="20"/>
          <w:lang w:val="pt-BR"/>
          <w:rPrChange w:id="8" w:author="Daniela de Angeli Dutra" w:date="2020-04-22T08:43:00Z">
            <w:rPr>
              <w:color w:val="FF0000"/>
              <w:sz w:val="20"/>
              <w:szCs w:val="20"/>
            </w:rPr>
          </w:rPrChange>
        </w:rPr>
        <w:t>alanfecchio@gmail.com</w:t>
      </w:r>
    </w:p>
    <w:p w14:paraId="257348F3" w14:textId="3ED89872" w:rsidR="00750556" w:rsidRPr="00171594" w:rsidRDefault="00A83253" w:rsidP="003C47DC">
      <w:pPr>
        <w:spacing w:line="360" w:lineRule="auto"/>
        <w:rPr>
          <w:color w:val="FF0000"/>
          <w:sz w:val="20"/>
          <w:szCs w:val="20"/>
          <w:lang w:val="pt-BR"/>
          <w:rPrChange w:id="9" w:author="Daniela de Angeli Dutra" w:date="2020-04-22T08:43:00Z">
            <w:rPr>
              <w:color w:val="FF0000"/>
              <w:sz w:val="20"/>
              <w:szCs w:val="20"/>
            </w:rPr>
          </w:rPrChange>
        </w:rPr>
      </w:pPr>
      <w:r w:rsidRPr="00171594">
        <w:rPr>
          <w:color w:val="FF0000"/>
          <w:sz w:val="20"/>
          <w:szCs w:val="20"/>
          <w:lang w:val="pt-BR"/>
          <w:rPrChange w:id="10" w:author="Daniela de Angeli Dutra" w:date="2020-04-22T08:43:00Z">
            <w:rPr>
              <w:color w:val="FF0000"/>
              <w:sz w:val="20"/>
              <w:szCs w:val="20"/>
            </w:rPr>
          </w:rPrChange>
        </w:rPr>
        <w:t>embraga@icb.ufmg.br</w:t>
      </w:r>
    </w:p>
    <w:p w14:paraId="165D2FCC" w14:textId="5BF3B87C" w:rsidR="00A83253" w:rsidRPr="00171594" w:rsidRDefault="00A83253" w:rsidP="003C47DC">
      <w:pPr>
        <w:spacing w:line="360" w:lineRule="auto"/>
        <w:rPr>
          <w:color w:val="FF0000"/>
          <w:sz w:val="20"/>
          <w:szCs w:val="20"/>
          <w:lang w:val="pt-BR"/>
          <w:rPrChange w:id="11" w:author="Daniela de Angeli Dutra" w:date="2020-04-22T08:43:00Z">
            <w:rPr>
              <w:color w:val="FF0000"/>
              <w:sz w:val="20"/>
              <w:szCs w:val="20"/>
            </w:rPr>
          </w:rPrChange>
        </w:rPr>
      </w:pPr>
      <w:r w:rsidRPr="00171594">
        <w:rPr>
          <w:color w:val="FF0000"/>
          <w:sz w:val="20"/>
          <w:szCs w:val="20"/>
          <w:lang w:val="pt-BR"/>
          <w:rPrChange w:id="12" w:author="Daniela de Angeli Dutra" w:date="2020-04-22T08:43:00Z">
            <w:rPr>
              <w:color w:val="FF0000"/>
              <w:sz w:val="20"/>
              <w:szCs w:val="20"/>
            </w:rPr>
          </w:rPrChange>
        </w:rPr>
        <w:t>robert.poulin@otago.ac.nz</w:t>
      </w:r>
    </w:p>
    <w:p w14:paraId="2FF95367" w14:textId="77777777" w:rsidR="00A83253" w:rsidRPr="00171594" w:rsidRDefault="00A83253" w:rsidP="003C47DC">
      <w:pPr>
        <w:spacing w:line="360" w:lineRule="auto"/>
        <w:rPr>
          <w:color w:val="FF0000"/>
          <w:sz w:val="20"/>
          <w:szCs w:val="20"/>
          <w:lang w:val="pt-BR"/>
          <w:rPrChange w:id="13" w:author="Daniela de Angeli Dutra" w:date="2020-04-22T08:43:00Z">
            <w:rPr>
              <w:color w:val="FF0000"/>
              <w:sz w:val="20"/>
              <w:szCs w:val="20"/>
            </w:rPr>
          </w:rPrChange>
        </w:rPr>
      </w:pPr>
    </w:p>
    <w:p w14:paraId="5233FFEC" w14:textId="02B08EBB" w:rsidR="00750556" w:rsidRPr="006914BA" w:rsidRDefault="00750556" w:rsidP="003C47DC">
      <w:pPr>
        <w:spacing w:line="360" w:lineRule="auto"/>
        <w:rPr>
          <w:sz w:val="20"/>
          <w:szCs w:val="20"/>
        </w:rPr>
      </w:pPr>
      <w:r w:rsidRPr="00750556">
        <w:rPr>
          <w:sz w:val="20"/>
          <w:szCs w:val="18"/>
        </w:rPr>
        <w:t>1.</w:t>
      </w:r>
      <w:r w:rsidRPr="00750556">
        <w:t xml:space="preserve"> </w:t>
      </w:r>
      <w:r w:rsidRPr="00750556">
        <w:rPr>
          <w:sz w:val="20"/>
          <w:szCs w:val="18"/>
        </w:rPr>
        <w:t xml:space="preserve">Department of Zoology, </w:t>
      </w:r>
      <w:r w:rsidRPr="006914BA">
        <w:rPr>
          <w:sz w:val="20"/>
          <w:szCs w:val="20"/>
        </w:rPr>
        <w:t>University of Otago, Dunedin, New Zealand</w:t>
      </w:r>
    </w:p>
    <w:p w14:paraId="496DE4B3" w14:textId="2F74D2FF" w:rsidR="00865E4D" w:rsidRPr="006914BA" w:rsidRDefault="00750556" w:rsidP="00865E4D">
      <w:pPr>
        <w:spacing w:line="360" w:lineRule="auto"/>
        <w:rPr>
          <w:ins w:id="14" w:author="Alan Fecchio" w:date="2020-04-16T15:33:00Z"/>
          <w:rFonts w:cs="Times New Roman"/>
          <w:sz w:val="20"/>
          <w:szCs w:val="20"/>
          <w:lang w:val="pt-BR"/>
        </w:rPr>
      </w:pPr>
      <w:r w:rsidRPr="006914BA">
        <w:rPr>
          <w:sz w:val="20"/>
          <w:szCs w:val="20"/>
          <w:lang w:val="pt-BR"/>
        </w:rPr>
        <w:t>2.</w:t>
      </w:r>
      <w:r w:rsidR="00865E4D" w:rsidRPr="006914BA">
        <w:rPr>
          <w:rFonts w:cs="Times New Roman"/>
          <w:sz w:val="20"/>
          <w:szCs w:val="20"/>
          <w:lang w:val="pt-BR"/>
        </w:rPr>
        <w:t>Programa de Pós-graduação em Ecologia e Conservação da Biodiversidade, Universidade Federal de Mato Grosso, Cuiabá, MT 78060-900, Brazil</w:t>
      </w:r>
    </w:p>
    <w:p w14:paraId="6263A49E" w14:textId="0C5C68BE" w:rsidR="00750556" w:rsidRDefault="00750556" w:rsidP="003C47DC">
      <w:pPr>
        <w:spacing w:line="360" w:lineRule="auto"/>
        <w:rPr>
          <w:sz w:val="20"/>
          <w:szCs w:val="18"/>
          <w:lang w:val="pt-BR"/>
        </w:rPr>
      </w:pPr>
      <w:r w:rsidRPr="00750556">
        <w:rPr>
          <w:sz w:val="20"/>
          <w:szCs w:val="18"/>
          <w:lang w:val="pt-BR"/>
        </w:rPr>
        <w:t>3.Departamento de Parasitologia, Instituto de Ciências Biológicas, Universidade Federal de Minas Gerais, Brazil</w:t>
      </w:r>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commentRangeStart w:id="15"/>
      <w:r w:rsidRPr="00531765">
        <w:t>1.</w:t>
      </w:r>
      <w:r w:rsidR="00FF2A33" w:rsidRPr="00531765">
        <w:t>Introduction</w:t>
      </w:r>
      <w:commentRangeEnd w:id="15"/>
      <w:r w:rsidR="005D7568">
        <w:rPr>
          <w:rStyle w:val="CommentReference"/>
          <w:rFonts w:eastAsiaTheme="minorHAnsi" w:cstheme="minorBidi"/>
          <w:b w:val="0"/>
          <w:spacing w:val="0"/>
          <w:kern w:val="0"/>
        </w:rPr>
        <w:commentReference w:id="15"/>
      </w:r>
    </w:p>
    <w:p w14:paraId="3CE66728" w14:textId="77777777" w:rsidR="00884689" w:rsidRPr="00531765" w:rsidRDefault="00884689" w:rsidP="00884689"/>
    <w:p w14:paraId="22590BDA" w14:textId="2A71BE61"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w:t>
      </w:r>
      <w:r w:rsidR="00747F76">
        <w:rPr>
          <w:rFonts w:cs="Times New Roman"/>
          <w:szCs w:val="24"/>
        </w:rPr>
        <w:t>disease</w:t>
      </w:r>
      <w:r w:rsidRPr="00FF2A33">
        <w:rPr>
          <w:rFonts w:cs="Times New Roman"/>
          <w:szCs w:val="24"/>
        </w:rPr>
        <w:t xml:space="preserve"> around the world because migrant species can </w:t>
      </w:r>
      <w:r w:rsidR="00747F76">
        <w:rPr>
          <w:rFonts w:cs="Times New Roman"/>
          <w:szCs w:val="24"/>
        </w:rPr>
        <w:t xml:space="preserve">disperse </w:t>
      </w:r>
      <w:r w:rsidRPr="00FF2A33">
        <w:rPr>
          <w:rFonts w:cs="Times New Roman"/>
          <w:szCs w:val="24"/>
        </w:rPr>
        <w:t xml:space="preserve"> pathogens</w:t>
      </w:r>
      <w:r w:rsidR="00747F76">
        <w:rPr>
          <w:rFonts w:cs="Times New Roman"/>
          <w:szCs w:val="24"/>
        </w:rPr>
        <w:t xml:space="preserve"> and parasites</w:t>
      </w:r>
      <w:r w:rsidRPr="00FF2A33">
        <w:rPr>
          <w:rFonts w:cs="Times New Roman"/>
          <w:szCs w:val="24"/>
        </w:rPr>
        <w:t xml:space="preserve"> between two or more locations and be exposed to more infectious agents</w:t>
      </w:r>
      <w:r w:rsidR="00747F76">
        <w:rPr>
          <w:rFonts w:cs="Times New Roman"/>
          <w:szCs w:val="24"/>
        </w:rPr>
        <w:t xml:space="preserve"> </w:t>
      </w:r>
      <w:r w:rsidR="00B7625A">
        <w:rPr>
          <w:rFonts w:cs="Times New Roman"/>
          <w:szCs w:val="24"/>
        </w:rPr>
        <w:fldChar w:fldCharType="begin" w:fldLock="1"/>
      </w:r>
      <w:r w:rsidR="00F2064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Pr>
          <w:rFonts w:cs="Times New Roman"/>
          <w:szCs w:val="24"/>
        </w:rPr>
        <w:fldChar w:fldCharType="separate"/>
      </w:r>
      <w:r w:rsidR="00F20647" w:rsidRPr="00F20647">
        <w:rPr>
          <w:rFonts w:cs="Times New Roman"/>
          <w:noProof/>
          <w:szCs w:val="24"/>
        </w:rPr>
        <w:t>(Bauer and Hoye 2014)</w:t>
      </w:r>
      <w:r w:rsidR="00B7625A">
        <w:rPr>
          <w:rFonts w:cs="Times New Roman"/>
          <w:szCs w:val="24"/>
        </w:rPr>
        <w:fldChar w:fldCharType="end"/>
      </w:r>
      <w:r w:rsidRPr="00FF2A33">
        <w:rPr>
          <w:rFonts w:cs="Times New Roman"/>
          <w:szCs w:val="24"/>
        </w:rPr>
        <w:t xml:space="preserve">. In this way, migrant species might play an important role </w:t>
      </w:r>
      <w:r w:rsidR="00747F76">
        <w:rPr>
          <w:rFonts w:cs="Times New Roman"/>
          <w:szCs w:val="24"/>
        </w:rPr>
        <w:t>o</w:t>
      </w:r>
      <w:r w:rsidRPr="00FF2A33">
        <w:rPr>
          <w:rFonts w:cs="Times New Roman"/>
          <w:szCs w:val="24"/>
        </w:rPr>
        <w:t xml:space="preserve">n the evolution and distribution of parasites and </w:t>
      </w:r>
      <w:r w:rsidR="00747F76">
        <w:rPr>
          <w:rFonts w:cs="Times New Roman"/>
          <w:szCs w:val="24"/>
        </w:rPr>
        <w:t>promote</w:t>
      </w:r>
      <w:r w:rsidRPr="00FF2A33">
        <w:rPr>
          <w:rFonts w:cs="Times New Roman"/>
          <w:szCs w:val="24"/>
        </w:rPr>
        <w:t xml:space="preserve"> the spread of pathogens to new areas and new hosts species. Besides that, </w:t>
      </w:r>
      <w:r w:rsidR="0056058A">
        <w:rPr>
          <w:rFonts w:cs="Times New Roman"/>
          <w:szCs w:val="24"/>
        </w:rPr>
        <w:t xml:space="preserve">human </w:t>
      </w:r>
      <w:r w:rsidRPr="00FF2A3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Pr>
          <w:rFonts w:cs="Times New Roman"/>
          <w:szCs w:val="24"/>
        </w:rPr>
        <w:t xml:space="preserve">richness </w:t>
      </w:r>
      <w:r w:rsidRPr="00FF2A33">
        <w:rPr>
          <w:rFonts w:cs="Times New Roman"/>
          <w:szCs w:val="24"/>
        </w:rPr>
        <w:t xml:space="preserve"> </w:t>
      </w:r>
      <w:r w:rsidRPr="00FF2A33">
        <w:rPr>
          <w:rFonts w:cs="Times New Roman"/>
          <w:szCs w:val="24"/>
        </w:rPr>
        <w:fldChar w:fldCharType="begin" w:fldLock="1"/>
      </w:r>
      <w:r w:rsidR="00F20647">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the spread of pathogens might increase </w:t>
      </w:r>
      <w:r w:rsidR="006914BA">
        <w:rPr>
          <w:rFonts w:cs="Times New Roman"/>
          <w:szCs w:val="24"/>
        </w:rPr>
        <w:t xml:space="preserve">host </w:t>
      </w:r>
      <w:r w:rsidR="00B7625A">
        <w:rPr>
          <w:rFonts w:cs="Times New Roman"/>
          <w:szCs w:val="24"/>
        </w:rPr>
        <w:t>richness</w:t>
      </w:r>
      <w:r w:rsidR="006914BA">
        <w:rPr>
          <w:rFonts w:cs="Times New Roman"/>
          <w:szCs w:val="24"/>
        </w:rPr>
        <w:t xml:space="preserve"> </w:t>
      </w:r>
      <w:r w:rsidRPr="00FF2A33">
        <w:rPr>
          <w:rFonts w:cs="Times New Roman"/>
          <w:szCs w:val="24"/>
        </w:rPr>
        <w:t xml:space="preserve">by reducing competition pressures and, therefore, avoiding competitive exclusion. </w:t>
      </w:r>
      <w:r w:rsidR="0010523D">
        <w:rPr>
          <w:rFonts w:cs="Times New Roman"/>
          <w:szCs w:val="24"/>
        </w:rPr>
        <w:t xml:space="preserve">Hence, </w:t>
      </w:r>
      <w:r w:rsidR="0010523D" w:rsidRPr="00FF2A33">
        <w:rPr>
          <w:rFonts w:cs="Times New Roman"/>
          <w:szCs w:val="24"/>
        </w:rPr>
        <w:t xml:space="preserve">pathogen spread might act as an environmental filter to new species colonization. </w:t>
      </w:r>
      <w:r w:rsidR="0010523D">
        <w:rPr>
          <w:rFonts w:cs="Times New Roman"/>
          <w:szCs w:val="24"/>
        </w:rPr>
        <w:t>Several</w:t>
      </w:r>
      <w:r w:rsidRPr="00FF2A33">
        <w:rPr>
          <w:rFonts w:cs="Times New Roman"/>
          <w:szCs w:val="24"/>
        </w:rPr>
        <w:t xml:space="preserve"> studies have documented the </w:t>
      </w:r>
      <w:r w:rsidRPr="00FF2A33">
        <w:rPr>
          <w:rFonts w:cs="Times New Roman"/>
          <w:szCs w:val="24"/>
        </w:rPr>
        <w:lastRenderedPageBreak/>
        <w:t xml:space="preserve">influence of migratory birds on the spread of important pathogens with some of these able to infect humans </w:t>
      </w:r>
      <w:r w:rsidRPr="00FF2A33">
        <w:rPr>
          <w:rFonts w:cs="Times New Roman"/>
          <w:szCs w:val="24"/>
        </w:rPr>
        <w:fldChar w:fldCharType="begin" w:fldLock="1"/>
      </w:r>
      <w:r w:rsidR="00F20647">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w:instrText>
      </w:r>
      <w:r w:rsidR="00F20647" w:rsidRPr="00225915">
        <w:rPr>
          <w:rFonts w:cs="Times New Roman"/>
          <w:szCs w:val="24"/>
          <w:lang w:val="fr-FR"/>
        </w:rPr>
        <w:instrText>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Hellgren et al., 2007; Lindeborg et al., 2012; Morshed et al., 2005; Poupon et al., 2006; Ricklefs et al., 2017)"},"properties":{"noteIndex":0},"schema":"https://github.com/citation-style-language/schema/raw/master/csl-citation.json"}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lang w:val="da-DK"/>
        </w:rPr>
        <w:t>(Alekseev et al. 2001, Morshed et al. 2005, Poupon et al. 2006, Hellgren et al. 2007, Lindeborg et al. 2012,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 xml:space="preserve">Thus, the migratory behavior of birds may influence directly </w:t>
      </w:r>
      <w:r w:rsidR="006914BA">
        <w:rPr>
          <w:rFonts w:cs="Times New Roman"/>
          <w:szCs w:val="24"/>
        </w:rPr>
        <w:t xml:space="preserve">host </w:t>
      </w:r>
      <w:r w:rsidRPr="00FF2A33">
        <w:rPr>
          <w:rFonts w:cs="Times New Roman"/>
          <w:szCs w:val="24"/>
        </w:rPr>
        <w:t xml:space="preserve">local </w:t>
      </w:r>
      <w:r w:rsidR="00B7625A">
        <w:rPr>
          <w:rFonts w:cs="Times New Roman"/>
          <w:szCs w:val="24"/>
        </w:rPr>
        <w:t>richness</w:t>
      </w:r>
      <w:del w:id="16" w:author="PLASMODIUM" w:date="2020-04-21T14:44:00Z">
        <w:r w:rsidR="00B7625A" w:rsidDel="00FB3084">
          <w:rPr>
            <w:rFonts w:cs="Times New Roman"/>
            <w:szCs w:val="24"/>
          </w:rPr>
          <w:delText xml:space="preserve"> </w:delText>
        </w:r>
      </w:del>
      <w:r w:rsidRPr="00FF2A33">
        <w:rPr>
          <w:rFonts w:cs="Times New Roman"/>
          <w:szCs w:val="24"/>
        </w:rPr>
        <w:t xml:space="preserve"> and population size. </w:t>
      </w:r>
    </w:p>
    <w:p w14:paraId="11BA5223" w14:textId="4AAB60D8" w:rsidR="006914BA" w:rsidRDefault="006914BA" w:rsidP="006914BA">
      <w:pPr>
        <w:spacing w:line="360" w:lineRule="auto"/>
        <w:ind w:firstLine="360"/>
        <w:rPr>
          <w:rFonts w:cs="Times New Roman"/>
          <w:szCs w:val="24"/>
        </w:rPr>
      </w:pPr>
      <w:r w:rsidRPr="00FF2A33">
        <w:rPr>
          <w:rFonts w:cs="Times New Roman"/>
          <w:szCs w:val="24"/>
        </w:rPr>
        <w:t xml:space="preserve">Recently, it was suggested that  avian malaria </w:t>
      </w:r>
      <w:r>
        <w:rPr>
          <w:rFonts w:cs="Times New Roman"/>
          <w:szCs w:val="24"/>
        </w:rPr>
        <w:t xml:space="preserve">parasites </w:t>
      </w:r>
      <w:r w:rsidRPr="00FF2A33">
        <w:rPr>
          <w:rFonts w:cs="Times New Roman"/>
          <w:szCs w:val="24"/>
        </w:rPr>
        <w:t xml:space="preserve">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w:t>
      </w:r>
      <w:r>
        <w:rPr>
          <w:rFonts w:cs="Times New Roman"/>
          <w:szCs w:val="24"/>
        </w:rPr>
        <w:t>for</w:t>
      </w:r>
      <w:r w:rsidRPr="00FF2A33">
        <w:rPr>
          <w:rFonts w:cs="Times New Roman"/>
          <w:szCs w:val="24"/>
        </w:rPr>
        <w:t xml:space="preserve"> migratory birds </w:t>
      </w:r>
      <w:r w:rsidRPr="00FF2A33">
        <w:rPr>
          <w:rFonts w:cs="Times New Roman"/>
          <w:szCs w:val="24"/>
        </w:rPr>
        <w:fldChar w:fldCharType="begin" w:fldLock="1"/>
      </w:r>
      <w:r w:rsidR="00F2064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(Marzal 2012)</w:t>
      </w:r>
      <w:r w:rsidRPr="00FF2A33">
        <w:rPr>
          <w:rFonts w:cs="Times New Roman"/>
          <w:szCs w:val="24"/>
        </w:rPr>
        <w:fldChar w:fldCharType="end"/>
      </w:r>
      <w:r w:rsidRPr="00FF2A33">
        <w:rPr>
          <w:rFonts w:cs="Times New Roman"/>
          <w:szCs w:val="24"/>
        </w:rPr>
        <w:t>. Previous research ha</w:t>
      </w:r>
      <w:r>
        <w:rPr>
          <w:rFonts w:cs="Times New Roman"/>
          <w:szCs w:val="24"/>
        </w:rPr>
        <w:t>s</w:t>
      </w:r>
      <w:r w:rsidRPr="00FF2A33">
        <w:rPr>
          <w:rFonts w:cs="Times New Roman"/>
          <w:szCs w:val="24"/>
        </w:rPr>
        <w:t xml:space="preserve"> demonstrated differences in the </w:t>
      </w:r>
      <w:r w:rsidRPr="006914BA">
        <w:rPr>
          <w:rFonts w:cs="Times New Roman"/>
          <w:szCs w:val="24"/>
        </w:rPr>
        <w:t xml:space="preserve">timing of the main occurrence of </w:t>
      </w:r>
      <w:proofErr w:type="spellStart"/>
      <w:r w:rsidRPr="006914BA">
        <w:rPr>
          <w:rFonts w:cs="Times New Roman"/>
          <w:szCs w:val="24"/>
        </w:rPr>
        <w:t>haemosporidian</w:t>
      </w:r>
      <w:proofErr w:type="spellEnd"/>
      <w:r w:rsidRPr="006914BA">
        <w:rPr>
          <w:rFonts w:cs="Times New Roman"/>
          <w:szCs w:val="24"/>
        </w:rPr>
        <w:t xml:space="preserve"> infection in migrating birds. These studies have suggested that differences in </w:t>
      </w:r>
      <w:proofErr w:type="spellStart"/>
      <w:r w:rsidRPr="006914BA">
        <w:rPr>
          <w:rFonts w:cs="Times New Roman"/>
          <w:szCs w:val="24"/>
        </w:rPr>
        <w:t>haemosporidian</w:t>
      </w:r>
      <w:proofErr w:type="spellEnd"/>
      <w:r w:rsidRPr="006914BA">
        <w:rPr>
          <w:rFonts w:cs="Times New Roman"/>
          <w:szCs w:val="24"/>
        </w:rPr>
        <w:t xml:space="preserve"> lineages could indicate whether birds had become infected in different areas </w:t>
      </w:r>
      <w:r w:rsidRPr="006914BA">
        <w:rPr>
          <w:rFonts w:cs="Times New Roman"/>
          <w:szCs w:val="24"/>
        </w:rPr>
        <w:fldChar w:fldCharType="begin" w:fldLock="1"/>
      </w:r>
      <w:r w:rsidR="00F2064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(Marzal 2012)</w:t>
      </w:r>
      <w:r w:rsidRPr="006914BA">
        <w:rPr>
          <w:rFonts w:cs="Times New Roman"/>
          <w:szCs w:val="24"/>
        </w:rPr>
        <w:fldChar w:fldCharType="end"/>
      </w:r>
      <w:r w:rsidRPr="006914BA">
        <w:rPr>
          <w:rFonts w:cs="Times New Roman"/>
          <w:szCs w:val="24"/>
        </w:rPr>
        <w:t>. Because migratory birds connect distinct geographic regions</w:t>
      </w:r>
      <w:ins w:id="17" w:author="PLASMODIUM" w:date="2020-04-21T14:44:00Z">
        <w:r w:rsidR="00FB3084">
          <w:rPr>
            <w:rFonts w:cs="Times New Roman"/>
            <w:szCs w:val="24"/>
          </w:rPr>
          <w:t>,</w:t>
        </w:r>
      </w:ins>
      <w:r w:rsidRPr="006914BA">
        <w:rPr>
          <w:rFonts w:cs="Times New Roman"/>
          <w:szCs w:val="24"/>
        </w:rPr>
        <w:t xml:space="preserve"> they might influence local pathogen transmission. Since most </w:t>
      </w:r>
      <w:proofErr w:type="spellStart"/>
      <w:r w:rsidRPr="006914BA">
        <w:rPr>
          <w:rFonts w:cs="Times New Roman"/>
          <w:szCs w:val="24"/>
        </w:rPr>
        <w:t>haemosporidians</w:t>
      </w:r>
      <w:proofErr w:type="spellEnd"/>
      <w:r w:rsidRPr="006914BA">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Pr="006914BA">
        <w:rPr>
          <w:rFonts w:cs="Times New Roman"/>
          <w:szCs w:val="24"/>
        </w:rPr>
        <w:fldChar w:fldCharType="begin" w:fldLock="1"/>
      </w:r>
      <w:r w:rsidR="00F20647">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(Fecchio et al. 2020)</w:t>
      </w:r>
      <w:r w:rsidRPr="006914BA">
        <w:rPr>
          <w:rFonts w:cs="Times New Roman"/>
          <w:szCs w:val="24"/>
        </w:rPr>
        <w:fldChar w:fldCharType="end"/>
      </w:r>
      <w:r w:rsidRPr="006914BA">
        <w:rPr>
          <w:rFonts w:cs="Times New Roman"/>
          <w:szCs w:val="24"/>
        </w:rPr>
        <w:t xml:space="preserve">.  Indeed, migratory species are known for their potential to connect distant habitats and transfer large amounts of biomass and nutrients between ecosystems </w:t>
      </w:r>
      <w:r w:rsidRPr="006914BA">
        <w:rPr>
          <w:rFonts w:cs="Times New Roman"/>
          <w:szCs w:val="24"/>
        </w:rPr>
        <w:fldChar w:fldCharType="begin" w:fldLock="1"/>
      </w:r>
      <w:r w:rsidR="00F20647">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(Altizer et al. 2011)</w:t>
      </w:r>
      <w:r w:rsidRPr="006914BA">
        <w:rPr>
          <w:rFonts w:cs="Times New Roman"/>
          <w:szCs w:val="24"/>
        </w:rPr>
        <w:fldChar w:fldCharType="end"/>
      </w:r>
      <w:r w:rsidRPr="006914BA">
        <w:rPr>
          <w:rFonts w:cs="Times New Roman"/>
          <w:szCs w:val="24"/>
        </w:rPr>
        <w:t xml:space="preserve">. Furthermore, </w:t>
      </w:r>
      <w:r w:rsidRPr="006914BA">
        <w:rPr>
          <w:rFonts w:cs="Times New Roman"/>
          <w:szCs w:val="24"/>
        </w:rPr>
        <w:fldChar w:fldCharType="begin" w:fldLock="1"/>
      </w:r>
      <w:r w:rsidR="00F20647">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6914BA">
        <w:rPr>
          <w:rFonts w:cs="Times New Roman"/>
          <w:szCs w:val="24"/>
        </w:rPr>
        <w:fldChar w:fldCharType="separate"/>
      </w:r>
      <w:r w:rsidRPr="006914BA">
        <w:rPr>
          <w:rFonts w:cs="Times New Roman"/>
          <w:noProof/>
          <w:szCs w:val="24"/>
        </w:rPr>
        <w:t>O’Connor et al. 2020</w:t>
      </w:r>
      <w:r w:rsidRPr="006914BA">
        <w:rPr>
          <w:rFonts w:cs="Times New Roman"/>
          <w:szCs w:val="24"/>
        </w:rPr>
        <w:fldChar w:fldCharType="end"/>
      </w:r>
      <w:r w:rsidRPr="006914BA">
        <w:rPr>
          <w:rFonts w:cs="Times New Roman"/>
          <w:szCs w:val="24"/>
        </w:rPr>
        <w:t xml:space="preserve"> have demonstrated that migratory birds do not possess </w:t>
      </w:r>
      <w:r w:rsidRPr="00FF2A33">
        <w:rPr>
          <w:rFonts w:cs="Times New Roman"/>
          <w:szCs w:val="24"/>
        </w:rPr>
        <w:t xml:space="preserve">higher immune gene </w:t>
      </w:r>
      <w:r>
        <w:rPr>
          <w:rFonts w:cs="Times New Roman"/>
          <w:szCs w:val="24"/>
        </w:rPr>
        <w:t>richness</w:t>
      </w:r>
      <w:r w:rsidRPr="00FF2A33">
        <w:rPr>
          <w:rFonts w:cs="Times New Roman"/>
          <w:szCs w:val="24"/>
        </w:rPr>
        <w:t xml:space="preserve"> in wetter areas</w:t>
      </w:r>
      <w:r w:rsidR="00B019F7">
        <w:rPr>
          <w:rFonts w:cs="Times New Roman"/>
          <w:szCs w:val="24"/>
        </w:rPr>
        <w:t xml:space="preserve">, usually associated with higher risk of certain </w:t>
      </w:r>
      <w:r w:rsidR="000F4E9E">
        <w:rPr>
          <w:rFonts w:cs="Times New Roman"/>
          <w:szCs w:val="24"/>
        </w:rPr>
        <w:t>infections</w:t>
      </w:r>
      <w:r w:rsidR="00B019F7">
        <w:rPr>
          <w:rFonts w:cs="Times New Roman"/>
          <w:szCs w:val="24"/>
        </w:rPr>
        <w:t>, such as vector borne diseases</w:t>
      </w:r>
      <w:r w:rsidR="000F4E9E">
        <w:rPr>
          <w:rFonts w:cs="Times New Roman"/>
          <w:szCs w:val="24"/>
        </w:rPr>
        <w:t>. Thereby, it</w:t>
      </w:r>
      <w:r w:rsidRPr="00FF2A33">
        <w:rPr>
          <w:rFonts w:cs="Times New Roman"/>
          <w:szCs w:val="24"/>
        </w:rPr>
        <w:t xml:space="preserve"> could </w:t>
      </w:r>
      <w:r>
        <w:rPr>
          <w:rFonts w:cs="Times New Roman"/>
          <w:szCs w:val="24"/>
        </w:rPr>
        <w:t>make</w:t>
      </w:r>
      <w:r w:rsidRPr="00FF2A33">
        <w:rPr>
          <w:rFonts w:cs="Times New Roman"/>
          <w:szCs w:val="24"/>
        </w:rPr>
        <w:t xml:space="preserve"> them more susceptible to pathogens in those regions. For this reason, it might also be expected that migratory birds h</w:t>
      </w:r>
      <w:r>
        <w:rPr>
          <w:rFonts w:cs="Times New Roman"/>
          <w:szCs w:val="24"/>
        </w:rPr>
        <w:t>arbor</w:t>
      </w:r>
      <w:r w:rsidRPr="00FF2A33">
        <w:rPr>
          <w:rFonts w:cs="Times New Roman"/>
          <w:szCs w:val="24"/>
        </w:rPr>
        <w:t xml:space="preserve"> a more diverse range of parasites and might be more susceptible to parasite infections. </w:t>
      </w:r>
    </w:p>
    <w:p w14:paraId="0F3772F7" w14:textId="66812A87" w:rsidR="006914BA" w:rsidRDefault="006914BA" w:rsidP="006914BA">
      <w:pPr>
        <w:spacing w:line="360" w:lineRule="auto"/>
        <w:ind w:firstLine="360"/>
        <w:rPr>
          <w:rFonts w:cs="Times New Roman"/>
          <w:szCs w:val="24"/>
        </w:rPr>
      </w:pPr>
      <w:commentRangeStart w:id="18"/>
      <w:r w:rsidRPr="006914BA">
        <w:rPr>
          <w:rFonts w:cs="Times New Roman"/>
          <w:szCs w:val="24"/>
        </w:rPr>
        <w:t xml:space="preserve">South America comprises different types of biomes, such as Amazonia, Brazilian Savanna, Atlantic Rain Forest and Pantanal, which hold a great richness </w:t>
      </w:r>
      <w:r>
        <w:rPr>
          <w:rFonts w:cs="Times New Roman"/>
          <w:szCs w:val="24"/>
        </w:rPr>
        <w:t xml:space="preserve">of native resident and migratory bird species. Previous research has documented the prevalence of avian malaria in different regions of Brazil, and markedly different prevalence for </w:t>
      </w:r>
      <w:r>
        <w:rPr>
          <w:rFonts w:cs="Times New Roman"/>
          <w:i/>
          <w:iCs/>
          <w:szCs w:val="24"/>
        </w:rPr>
        <w:t>Plasmodium</w:t>
      </w:r>
      <w:r>
        <w:rPr>
          <w:rFonts w:cs="Times New Roman"/>
          <w:szCs w:val="24"/>
        </w:rPr>
        <w:t xml:space="preserve"> </w:t>
      </w:r>
      <w:proofErr w:type="spellStart"/>
      <w:r>
        <w:rPr>
          <w:rFonts w:cs="Times New Roman"/>
          <w:szCs w:val="24"/>
        </w:rPr>
        <w:t>spp</w:t>
      </w:r>
      <w:proofErr w:type="spellEnd"/>
      <w:r>
        <w:rPr>
          <w:rFonts w:cs="Times New Roman"/>
          <w:szCs w:val="24"/>
        </w:rPr>
        <w:t xml:space="preserve"> have been reported</w:t>
      </w:r>
      <w:r w:rsidR="000F4E9E">
        <w:rPr>
          <w:rFonts w:cs="Times New Roman"/>
          <w:szCs w:val="24"/>
        </w:rPr>
        <w:t xml:space="preserve"> between these regions</w:t>
      </w:r>
      <w:r>
        <w:rPr>
          <w:rFonts w:cs="Times New Roman"/>
          <w:szCs w:val="24"/>
        </w:rPr>
        <w:t xml:space="preserve"> </w:t>
      </w:r>
      <w:r>
        <w:rPr>
          <w:rFonts w:cs="Times New Roman"/>
          <w:szCs w:val="24"/>
        </w:rPr>
        <w:fldChar w:fldCharType="begin" w:fldLock="1"/>
      </w:r>
      <w:r w:rsidR="00F20647">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In Brazil, the most prevalent avian </w:t>
      </w:r>
      <w:proofErr w:type="spellStart"/>
      <w:r>
        <w:rPr>
          <w:rFonts w:cs="Times New Roman"/>
          <w:szCs w:val="24"/>
        </w:rPr>
        <w:t>haemosporidian</w:t>
      </w:r>
      <w:proofErr w:type="spellEnd"/>
      <w:r>
        <w:rPr>
          <w:rFonts w:cs="Times New Roman"/>
          <w:szCs w:val="24"/>
        </w:rPr>
        <w:t xml:space="preserve"> parasite genus is </w:t>
      </w:r>
      <w:r>
        <w:rPr>
          <w:rFonts w:cs="Times New Roman"/>
          <w:i/>
          <w:iCs/>
          <w:szCs w:val="24"/>
        </w:rPr>
        <w:t>Plasmodium</w:t>
      </w:r>
      <w:r>
        <w:rPr>
          <w:rFonts w:cs="Times New Roman"/>
          <w:szCs w:val="24"/>
        </w:rPr>
        <w:t xml:space="preserve"> </w:t>
      </w:r>
      <w:r>
        <w:rPr>
          <w:rFonts w:cs="Times New Roman"/>
          <w:szCs w:val="24"/>
        </w:rPr>
        <w:fldChar w:fldCharType="begin" w:fldLock="1"/>
      </w:r>
      <w:r w:rsidR="00F20647">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however, recently research conducted in Northeast Brazil reported higher prevalence of </w:t>
      </w:r>
      <w:proofErr w:type="spellStart"/>
      <w:r>
        <w:rPr>
          <w:rFonts w:cs="Times New Roman"/>
          <w:i/>
          <w:iCs/>
          <w:szCs w:val="24"/>
        </w:rPr>
        <w:t>Haemoproteus</w:t>
      </w:r>
      <w:proofErr w:type="spellEnd"/>
      <w:r>
        <w:rPr>
          <w:rFonts w:cs="Times New Roman"/>
          <w:szCs w:val="24"/>
        </w:rPr>
        <w:t xml:space="preserve"> parasites in this region (unpublished data).  </w:t>
      </w:r>
      <w:r>
        <w:rPr>
          <w:rFonts w:cs="Times New Roman"/>
          <w:i/>
          <w:iCs/>
          <w:szCs w:val="24"/>
        </w:rPr>
        <w:t>Plasmodium</w:t>
      </w:r>
      <w:r>
        <w:rPr>
          <w:rFonts w:cs="Times New Roman"/>
          <w:szCs w:val="24"/>
        </w:rPr>
        <w:t xml:space="preserve"> parasites present higher host-shifting rates</w:t>
      </w:r>
      <w:r w:rsidR="000F4E9E">
        <w:rPr>
          <w:rFonts w:cs="Times New Roman"/>
          <w:szCs w:val="24"/>
        </w:rPr>
        <w:t xml:space="preserve"> than other bird </w:t>
      </w:r>
      <w:proofErr w:type="spellStart"/>
      <w:r w:rsidR="000F4E9E">
        <w:rPr>
          <w:rFonts w:cs="Times New Roman"/>
          <w:szCs w:val="24"/>
        </w:rPr>
        <w:t>haemosporidian</w:t>
      </w:r>
      <w:proofErr w:type="spellEnd"/>
      <w:r>
        <w:rPr>
          <w:rFonts w:cs="Times New Roman"/>
          <w:szCs w:val="24"/>
        </w:rPr>
        <w:t xml:space="preserve"> </w:t>
      </w:r>
      <w:r>
        <w:rPr>
          <w:rFonts w:cs="Times New Roman"/>
          <w:szCs w:val="24"/>
        </w:rPr>
        <w:fldChar w:fldCharType="begin" w:fldLock="1"/>
      </w:r>
      <w:r w:rsidR="00F2064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(Hellgren et al. 2007)</w:t>
      </w:r>
      <w:r>
        <w:rPr>
          <w:rFonts w:cs="Times New Roman"/>
          <w:szCs w:val="24"/>
        </w:rPr>
        <w:fldChar w:fldCharType="end"/>
      </w:r>
      <w:r>
        <w:rPr>
          <w:rFonts w:cs="Times New Roman"/>
          <w:szCs w:val="24"/>
        </w:rPr>
        <w:t xml:space="preserve">, which could certainly contribute to the dissemination of </w:t>
      </w:r>
      <w:proofErr w:type="spellStart"/>
      <w:r>
        <w:rPr>
          <w:rFonts w:cs="Times New Roman"/>
          <w:szCs w:val="24"/>
        </w:rPr>
        <w:t>haemoparasites</w:t>
      </w:r>
      <w:proofErr w:type="spellEnd"/>
      <w:r>
        <w:rPr>
          <w:rFonts w:cs="Times New Roman"/>
          <w:szCs w:val="24"/>
        </w:rPr>
        <w:t xml:space="preserve"> by migratory birds into new areas. Indeed, host-</w:t>
      </w:r>
      <w:r>
        <w:rPr>
          <w:rFonts w:cs="Times New Roman"/>
          <w:szCs w:val="24"/>
        </w:rPr>
        <w:lastRenderedPageBreak/>
        <w:t xml:space="preserve">shifting of a </w:t>
      </w:r>
      <w:r>
        <w:rPr>
          <w:rFonts w:cs="Times New Roman"/>
          <w:i/>
          <w:iCs/>
          <w:szCs w:val="24"/>
        </w:rPr>
        <w:t>Plasmodium</w:t>
      </w:r>
      <w:r>
        <w:rPr>
          <w:rFonts w:cs="Times New Roman"/>
          <w:szCs w:val="24"/>
        </w:rPr>
        <w:t xml:space="preserve"> species from domestic chicken to wild and native birds has already been reported in Brazil </w:t>
      </w:r>
      <w:r>
        <w:rPr>
          <w:rFonts w:cs="Times New Roman"/>
          <w:szCs w:val="24"/>
        </w:rPr>
        <w:fldChar w:fldCharType="begin" w:fldLock="1"/>
      </w:r>
      <w:r w:rsidR="00F20647">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(Ferreira-Junior et al. 2018)</w:t>
      </w:r>
      <w:r>
        <w:rPr>
          <w:rFonts w:cs="Times New Roman"/>
          <w:szCs w:val="24"/>
        </w:rPr>
        <w:fldChar w:fldCharType="end"/>
      </w:r>
      <w:r>
        <w:rPr>
          <w:rFonts w:cs="Times New Roman"/>
          <w:szCs w:val="24"/>
        </w:rPr>
        <w:t xml:space="preserve">. </w:t>
      </w:r>
      <w:commentRangeEnd w:id="18"/>
      <w:r w:rsidR="00061D32">
        <w:rPr>
          <w:rStyle w:val="CommentReference"/>
        </w:rPr>
        <w:commentReference w:id="18"/>
      </w:r>
    </w:p>
    <w:p w14:paraId="5D422793" w14:textId="21F9DEFB" w:rsidR="006914BA" w:rsidRPr="006914BA" w:rsidRDefault="006914BA" w:rsidP="006914BA">
      <w:pPr>
        <w:spacing w:line="360" w:lineRule="auto"/>
        <w:ind w:firstLine="720"/>
        <w:rPr>
          <w:rFonts w:cs="Times New Roman"/>
          <w:szCs w:val="24"/>
        </w:rPr>
      </w:pPr>
      <w:r>
        <w:rPr>
          <w:rFonts w:cs="Times New Roman"/>
          <w:szCs w:val="24"/>
        </w:rPr>
        <w:t>Furthermore, the great avian richness (~3</w:t>
      </w:r>
      <w:r w:rsidR="000F4E9E">
        <w:rPr>
          <w:rFonts w:cs="Times New Roman"/>
          <w:szCs w:val="24"/>
        </w:rPr>
        <w:t>5</w:t>
      </w:r>
      <w:r>
        <w:rPr>
          <w:rFonts w:cs="Times New Roman"/>
          <w:szCs w:val="24"/>
        </w:rPr>
        <w:t>00 species</w:t>
      </w:r>
      <w:r w:rsidR="00E442B0">
        <w:rPr>
          <w:rFonts w:cs="Times New Roman"/>
          <w:szCs w:val="24"/>
        </w:rPr>
        <w:t>)</w:t>
      </w:r>
      <w:r>
        <w:rPr>
          <w:rFonts w:cs="Times New Roman"/>
          <w:szCs w:val="24"/>
        </w:rPr>
        <w:t xml:space="preserve"> and abundance in South America</w:t>
      </w:r>
      <w:r w:rsidR="00E442B0">
        <w:rPr>
          <w:rFonts w:cs="Times New Roman"/>
          <w:szCs w:val="24"/>
        </w:rPr>
        <w:t xml:space="preserve"> </w:t>
      </w:r>
      <w:r w:rsidR="00E442B0">
        <w:rPr>
          <w:rFonts w:cs="Times New Roman"/>
          <w:szCs w:val="24"/>
        </w:rPr>
        <w:fldChar w:fldCharType="begin" w:fldLock="1"/>
      </w:r>
      <w:r w:rsidR="00F20647">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Pr>
          <w:rFonts w:cs="Times New Roman"/>
          <w:szCs w:val="24"/>
        </w:rPr>
        <w:fldChar w:fldCharType="separate"/>
      </w:r>
      <w:r w:rsidR="00F20647" w:rsidRPr="00F20647">
        <w:rPr>
          <w:rFonts w:cs="Times New Roman"/>
          <w:noProof/>
          <w:szCs w:val="24"/>
        </w:rPr>
        <w:t>(Lepage et al. 2014)</w:t>
      </w:r>
      <w:r w:rsidR="00E442B0">
        <w:rPr>
          <w:rFonts w:cs="Times New Roman"/>
          <w:szCs w:val="24"/>
        </w:rPr>
        <w:fldChar w:fldCharType="end"/>
      </w:r>
      <w:r>
        <w:rPr>
          <w:rFonts w:cs="Times New Roman"/>
          <w:szCs w:val="24"/>
        </w:rPr>
        <w:t xml:space="preserve"> could also enhance the probability of parasite host-shifting between migratory and resident birds, given the likely presence of susceptible birds in any particular area. Besides that, the great richness  and abundance of vectors could also increase the chances of host-shifting between migratory and resident birds as it increases the chances of compatible vectors being present. </w:t>
      </w:r>
      <w:commentRangeStart w:id="19"/>
      <w:r>
        <w:rPr>
          <w:rFonts w:cs="Times New Roman"/>
          <w:szCs w:val="24"/>
        </w:rPr>
        <w:fldChar w:fldCharType="begin" w:fldLock="1"/>
      </w:r>
      <w:r w:rsidR="00F20647">
        <w:rPr>
          <w:rFonts w:cs="Times New Roman"/>
          <w:szCs w:val="24"/>
        </w:rPr>
        <w:instrText>ADDIN CSL_CITATION {"citationItems":[{"id":"ITEM-1","itemData":{"DOI":"10.1186/s13071-016-1865-y","ISSN":"17563305","abstract":"Background: Haemosporidian parasites of the genera Plasmodium and Haemoproteus can have detrimental effects on individual birds and populations. Despite recent investigations into the distribution and richness of these parasites and their vertebrate hosts, little is known about their dipteran vectors. The Neotropics has the highest diversity of mosquitoes in the world, but few studies have tried to identify vectors in this area, hampering the understanding of the ecology of avian malaria in the highly diverse Neotropical environments. Methods: Shannon traps and active collection were used to capture 27,110 mosquitoes in a Seasonally Dry Tropical Forest in southeastern Brazil, a highly endangered ecosystem. Results: We screened 17,619 mosquito abdomens from 12 different species and several unidentified specimens of Culex, grouped into 1,913 pools, for the presence of haemosporidians. Two pools (out of 459) of the mosquito Mansonia titillans and one pool (out of 29) of Mansonia pseudotitillans were positive for Plasmodium parasites, with the detection of a new parasite lineage in the former species. Detected Plasmodium lineages were distributed in three different clades within the phylogenetic tree revealing that Mansonia mosquitoes are potential vectors of genetically distant parasites. Two pools of Culex spp. (out of 43) were positive for Plasmodium gallinaceum and closely related lineages. We found a higher abundance of these putative vectors in pasture areas, but they were also distributed in areas at intermediate and late successional stages. One pool of the mosquito Psorophora discrucians (out of 173) was positive for Haemoproteus. Conclusions: The occurrence of different Plasmodium lineages in Mansonia mosquitoes indicates that this genus encompasses potential vectors of avian malaria parasites in Brazil, even though we did not find positive thoraces among the samples tested. Additional evidence is required to assign the role of Mansonia mosquitoes in avian malaria transmission and further studies will add information about evolutionary and ecological aspects of avian haemosporidia and untangle the diversity of their vectors in Brazil.","author":[{"dropping-particle":"","family":"Ferreira","given":"Francisco C.","non-dropping-particle":"","parse-names":false,"suffix":""},{"dropping-particle":"","family":"Rodrigues","given":"Raquel A.","non-dropping-particle":"","parse-names":false,"suffix":""},{"dropping-particle":"","family":"Sato","given":"Yukita","non-dropping-particle":"","parse-names":false,"suffix":""},{"dropping-particle":"","family":"Borges","given":"Magno A.Z.","non-dropping-particle":"","parse-names":false,"suffix":""},{"dropping-particle":"","family":"Braga","given":"Érika M.","non-dropping-particle":"","parse-names":false,"suffix":""}],"container-title":"Parasites and Vectors","id":"ITEM-1","issue":"1","issued":{"date-parts":[["2016"]]},"publisher":"Parasites &amp; Vectors","title":"Searching for putative avian malaria vectors in a Seasonally Dry Tropical Forest in Brazil","type":"article-journal","volume":"9"},"uris":["http://www.mendeley.com/documents/?uuid=90fec092-65ce-4202-9b5f-1536e92abd6c"]}],"mendeley":{"formattedCitation":"(Ferreira et al. 2016)","manualFormatting":"Ferreira et al., 2016","plainTextFormattedCitation":"(Ferreira et al. 2016)","previouslyFormattedCitation":"(Ferreira et al., 2016)"},"properties":{"noteIndex":0},"schema":"https://github.com/citation-style-language/schema/raw/master/csl-citation.json"}</w:instrText>
      </w:r>
      <w:r>
        <w:rPr>
          <w:rFonts w:cs="Times New Roman"/>
          <w:szCs w:val="24"/>
        </w:rPr>
        <w:fldChar w:fldCharType="separate"/>
      </w:r>
      <w:r>
        <w:rPr>
          <w:rFonts w:cs="Times New Roman"/>
          <w:noProof/>
          <w:szCs w:val="24"/>
        </w:rPr>
        <w:t>Ferreira et al., 2016</w:t>
      </w:r>
      <w:r>
        <w:rPr>
          <w:rFonts w:cs="Times New Roman"/>
          <w:szCs w:val="24"/>
        </w:rPr>
        <w:fldChar w:fldCharType="end"/>
      </w:r>
      <w:r>
        <w:rPr>
          <w:rFonts w:cs="Times New Roman"/>
          <w:szCs w:val="24"/>
        </w:rPr>
        <w:t xml:space="preserve"> have identified the potential </w:t>
      </w:r>
      <w:r w:rsidRPr="006914BA">
        <w:rPr>
          <w:rFonts w:cs="Times New Roman"/>
          <w:szCs w:val="24"/>
        </w:rPr>
        <w:t xml:space="preserve">mosquito vectors of avian </w:t>
      </w:r>
      <w:proofErr w:type="spellStart"/>
      <w:r w:rsidRPr="006914BA">
        <w:rPr>
          <w:rFonts w:cs="Times New Roman"/>
          <w:szCs w:val="24"/>
        </w:rPr>
        <w:t>haemosporidian</w:t>
      </w:r>
      <w:proofErr w:type="spellEnd"/>
      <w:r w:rsidRPr="006914BA">
        <w:rPr>
          <w:rFonts w:cs="Times New Roman"/>
          <w:szCs w:val="24"/>
        </w:rPr>
        <w:t xml:space="preserve"> parasites in Brazil, revealing </w:t>
      </w:r>
      <w:proofErr w:type="spellStart"/>
      <w:r w:rsidRPr="006914BA">
        <w:rPr>
          <w:rFonts w:cs="Times New Roman"/>
          <w:i/>
          <w:iCs/>
          <w:szCs w:val="24"/>
        </w:rPr>
        <w:t>Mansonia</w:t>
      </w:r>
      <w:proofErr w:type="spellEnd"/>
      <w:r w:rsidRPr="006914BA">
        <w:rPr>
          <w:rFonts w:cs="Times New Roman"/>
          <w:szCs w:val="24"/>
        </w:rPr>
        <w:t xml:space="preserve"> spp. and </w:t>
      </w:r>
      <w:r w:rsidRPr="006914BA">
        <w:rPr>
          <w:rFonts w:cs="Times New Roman"/>
          <w:i/>
          <w:iCs/>
          <w:szCs w:val="24"/>
        </w:rPr>
        <w:t>Culex</w:t>
      </w:r>
      <w:r w:rsidRPr="006914BA">
        <w:rPr>
          <w:rFonts w:cs="Times New Roman"/>
          <w:szCs w:val="24"/>
        </w:rPr>
        <w:t xml:space="preserve"> spp. as vectors of </w:t>
      </w:r>
      <w:r w:rsidRPr="006914BA">
        <w:rPr>
          <w:rFonts w:cs="Times New Roman"/>
          <w:i/>
          <w:iCs/>
          <w:szCs w:val="24"/>
        </w:rPr>
        <w:t>Plasmodium</w:t>
      </w:r>
      <w:r w:rsidRPr="006914BA">
        <w:rPr>
          <w:rFonts w:cs="Times New Roman"/>
          <w:iCs/>
          <w:szCs w:val="24"/>
        </w:rPr>
        <w:t>,</w:t>
      </w:r>
      <w:r w:rsidRPr="006914BA">
        <w:rPr>
          <w:rFonts w:cs="Times New Roman"/>
          <w:szCs w:val="24"/>
        </w:rPr>
        <w:t xml:space="preserve"> and </w:t>
      </w:r>
      <w:proofErr w:type="spellStart"/>
      <w:r w:rsidRPr="006914BA">
        <w:rPr>
          <w:rFonts w:cs="Times New Roman"/>
          <w:i/>
          <w:iCs/>
          <w:szCs w:val="24"/>
        </w:rPr>
        <w:t>Psorophora</w:t>
      </w:r>
      <w:proofErr w:type="spellEnd"/>
      <w:r w:rsidRPr="006914BA">
        <w:rPr>
          <w:rFonts w:cs="Times New Roman"/>
          <w:szCs w:val="24"/>
        </w:rPr>
        <w:t xml:space="preserve"> spp. as vectors of </w:t>
      </w:r>
      <w:proofErr w:type="spellStart"/>
      <w:r w:rsidRPr="006914BA">
        <w:rPr>
          <w:rFonts w:cs="Times New Roman"/>
          <w:i/>
          <w:iCs/>
          <w:szCs w:val="24"/>
        </w:rPr>
        <w:t>Haemoproteus</w:t>
      </w:r>
      <w:proofErr w:type="spellEnd"/>
      <w:r w:rsidRPr="006914BA">
        <w:rPr>
          <w:rFonts w:cs="Times New Roman"/>
          <w:szCs w:val="24"/>
        </w:rPr>
        <w:t xml:space="preserve">. Thus, these features make the Brazilian avian </w:t>
      </w:r>
      <w:proofErr w:type="spellStart"/>
      <w:r w:rsidRPr="006914BA">
        <w:rPr>
          <w:rFonts w:cs="Times New Roman"/>
          <w:szCs w:val="24"/>
        </w:rPr>
        <w:t>haemosporidians</w:t>
      </w:r>
      <w:proofErr w:type="spellEnd"/>
      <w:r w:rsidRPr="006914BA">
        <w:rPr>
          <w:rFonts w:cs="Times New Roman"/>
          <w:szCs w:val="24"/>
        </w:rPr>
        <w:t xml:space="preserve"> a great model to investigate the putative transmission of pathogens via host migration in nature. </w:t>
      </w:r>
      <w:commentRangeEnd w:id="19"/>
      <w:r w:rsidR="00201368">
        <w:rPr>
          <w:rStyle w:val="CommentReference"/>
        </w:rPr>
        <w:commentReference w:id="19"/>
      </w:r>
    </w:p>
    <w:p w14:paraId="4DF514EF" w14:textId="410522E4" w:rsidR="006914BA" w:rsidRPr="006914BA" w:rsidRDefault="006914BA" w:rsidP="006914BA">
      <w:pPr>
        <w:spacing w:line="360" w:lineRule="auto"/>
        <w:ind w:firstLine="720"/>
        <w:rPr>
          <w:rFonts w:cs="Times New Roman"/>
          <w:szCs w:val="24"/>
        </w:rPr>
      </w:pPr>
      <w:r w:rsidRPr="006914BA">
        <w:rPr>
          <w:rFonts w:cs="Times New Roman"/>
          <w:szCs w:val="24"/>
        </w:rPr>
        <w:t xml:space="preserve">In this context, the main goal of this study is to evaluate the influence of migratory birds on the spread of </w:t>
      </w:r>
      <w:proofErr w:type="spellStart"/>
      <w:r w:rsidRPr="006914BA">
        <w:rPr>
          <w:rFonts w:cs="Times New Roman"/>
          <w:szCs w:val="24"/>
        </w:rPr>
        <w:t>haemosporidian</w:t>
      </w:r>
      <w:proofErr w:type="spellEnd"/>
      <w:r w:rsidRPr="006914BA">
        <w:rPr>
          <w:rFonts w:cs="Times New Roman"/>
          <w:szCs w:val="24"/>
        </w:rPr>
        <w:t xml:space="preserve"> parasites in South America. Specifically, we hypothesize that (1) migratory birds spread parasite lineages along their migratory routes, and (2) localities crossed by more migratory routes have greater prevalence and richness  </w:t>
      </w:r>
      <w:r>
        <w:rPr>
          <w:rFonts w:cs="Times New Roman"/>
          <w:szCs w:val="24"/>
        </w:rPr>
        <w:t xml:space="preserve">of </w:t>
      </w:r>
      <w:proofErr w:type="spellStart"/>
      <w:r>
        <w:rPr>
          <w:rFonts w:cs="Times New Roman"/>
          <w:szCs w:val="24"/>
        </w:rPr>
        <w:t>haemosporidian</w:t>
      </w:r>
      <w:proofErr w:type="spellEnd"/>
      <w:r>
        <w:rPr>
          <w:rFonts w:cs="Times New Roman"/>
          <w:szCs w:val="24"/>
        </w:rPr>
        <w:t xml:space="preserve"> lineages. </w:t>
      </w:r>
      <w:r>
        <w:rPr>
          <w:rFonts w:cs="Times New Roman"/>
        </w:rPr>
        <w:t>For the first hypothesis, we tested whether parasite lineages found (</w:t>
      </w:r>
      <w:proofErr w:type="spellStart"/>
      <w:r>
        <w:rPr>
          <w:rFonts w:cs="Times New Roman"/>
        </w:rPr>
        <w:t>i</w:t>
      </w:r>
      <w:proofErr w:type="spellEnd"/>
      <w:r>
        <w:rPr>
          <w:rFonts w:cs="Times New Roman"/>
        </w:rPr>
        <w:t xml:space="preserve">) only in migratory birds, (ii) in both migrants and residents, and (ii) only in residents, differ in their frequency of occurrence among localities. </w:t>
      </w:r>
      <w:r w:rsidRPr="00225915">
        <w:rPr>
          <w:rFonts w:cs="Times New Roman"/>
          <w:highlight w:val="yellow"/>
        </w:rPr>
        <w:t xml:space="preserve">Due to the fact migrants can carry parasites from many sites and infect resident birds, we predicted that parasite lineages using migratory birds will occur in a greater percentage of localities than those using only resident </w:t>
      </w:r>
      <w:commentRangeStart w:id="20"/>
      <w:commentRangeStart w:id="21"/>
      <w:r w:rsidRPr="00225915">
        <w:rPr>
          <w:rFonts w:cs="Times New Roman"/>
          <w:highlight w:val="yellow"/>
        </w:rPr>
        <w:t>birds</w:t>
      </w:r>
      <w:commentRangeEnd w:id="20"/>
      <w:r w:rsidR="000C5EF4">
        <w:rPr>
          <w:rStyle w:val="CommentReference"/>
        </w:rPr>
        <w:commentReference w:id="20"/>
      </w:r>
      <w:commentRangeEnd w:id="21"/>
      <w:r w:rsidR="00171594">
        <w:rPr>
          <w:rStyle w:val="CommentReference"/>
        </w:rPr>
        <w:commentReference w:id="21"/>
      </w:r>
      <w:r w:rsidRPr="00225915">
        <w:rPr>
          <w:rFonts w:cs="Times New Roman"/>
          <w:highlight w:val="yellow"/>
        </w:rPr>
        <w:t>.</w:t>
      </w:r>
      <w:r>
        <w:rPr>
          <w:rFonts w:cs="Times New Roman"/>
        </w:rPr>
        <w:t xml:space="preserve"> Moreover, migration behavior increases the exposure of birds to more </w:t>
      </w:r>
      <w:del w:id="22" w:author="PLASMODIUM" w:date="2020-04-21T14:35:00Z">
        <w:r w:rsidDel="000C5EF4">
          <w:rPr>
            <w:rFonts w:cs="Times New Roman"/>
          </w:rPr>
          <w:delText>parasite</w:delText>
        </w:r>
      </w:del>
      <w:del w:id="23" w:author="PLASMODIUM" w:date="2020-04-21T14:34:00Z">
        <w:r w:rsidDel="000C5EF4">
          <w:rPr>
            <w:rFonts w:cs="Times New Roman"/>
          </w:rPr>
          <w:delText>s</w:delText>
        </w:r>
      </w:del>
      <w:del w:id="24" w:author="PLASMODIUM" w:date="2020-04-21T14:35:00Z">
        <w:r w:rsidDel="000C5EF4">
          <w:rPr>
            <w:rFonts w:cs="Times New Roman"/>
          </w:rPr>
          <w:delText xml:space="preserve"> </w:delText>
        </w:r>
      </w:del>
      <w:r>
        <w:rPr>
          <w:rFonts w:cs="Times New Roman"/>
        </w:rPr>
        <w:t>lineages</w:t>
      </w:r>
      <w:r w:rsidR="00AD46E1">
        <w:rPr>
          <w:rFonts w:cs="Times New Roman"/>
        </w:rPr>
        <w:t xml:space="preserve"> and hence their susceptibility to parasites</w:t>
      </w:r>
      <w:r>
        <w:rPr>
          <w:rFonts w:cs="Times New Roman"/>
        </w:rPr>
        <w:t>, we expected higher</w:t>
      </w:r>
      <w:r w:rsidR="00AD46E1">
        <w:rPr>
          <w:rFonts w:cs="Times New Roman"/>
        </w:rPr>
        <w:t xml:space="preserve"> </w:t>
      </w:r>
      <w:proofErr w:type="spellStart"/>
      <w:r w:rsidR="00AD46E1">
        <w:rPr>
          <w:rFonts w:cs="Times New Roman"/>
        </w:rPr>
        <w:t>haemosporidian</w:t>
      </w:r>
      <w:proofErr w:type="spellEnd"/>
      <w:r w:rsidR="00AD46E1">
        <w:rPr>
          <w:rFonts w:cs="Times New Roman"/>
        </w:rPr>
        <w:t xml:space="preserve"> richness and prevalence</w:t>
      </w:r>
      <w:r>
        <w:rPr>
          <w:rFonts w:cs="Times New Roman"/>
        </w:rPr>
        <w:t xml:space="preserve"> </w:t>
      </w:r>
      <w:r w:rsidR="00AD46E1">
        <w:rPr>
          <w:rFonts w:cs="Times New Roman"/>
        </w:rPr>
        <w:t>in regions with more</w:t>
      </w:r>
      <w:r>
        <w:rPr>
          <w:rFonts w:cs="Times New Roman"/>
        </w:rPr>
        <w:t xml:space="preserve"> migratory</w:t>
      </w:r>
      <w:r w:rsidR="00AD46E1">
        <w:rPr>
          <w:rFonts w:cs="Times New Roman"/>
        </w:rPr>
        <w:t xml:space="preserve"> </w:t>
      </w:r>
      <w:commentRangeStart w:id="25"/>
      <w:commentRangeStart w:id="26"/>
      <w:r>
        <w:rPr>
          <w:rFonts w:cs="Times New Roman"/>
        </w:rPr>
        <w:t>birds</w:t>
      </w:r>
      <w:commentRangeEnd w:id="25"/>
      <w:r w:rsidR="00195FF4">
        <w:rPr>
          <w:rStyle w:val="CommentReference"/>
        </w:rPr>
        <w:commentReference w:id="25"/>
      </w:r>
      <w:commentRangeEnd w:id="26"/>
      <w:r w:rsidR="00171594">
        <w:rPr>
          <w:rStyle w:val="CommentReference"/>
        </w:rPr>
        <w:commentReference w:id="26"/>
      </w:r>
      <w:r>
        <w:rPr>
          <w:rFonts w:cs="Times New Roman"/>
        </w:rPr>
        <w:t xml:space="preserve">. </w:t>
      </w:r>
      <w:r w:rsidRPr="006914BA">
        <w:rPr>
          <w:rFonts w:cs="Times New Roman"/>
        </w:rPr>
        <w:t xml:space="preserve">For the second hypothesis, we tested for a relationship among localities between the overall local </w:t>
      </w:r>
      <w:proofErr w:type="spellStart"/>
      <w:r w:rsidRPr="006914BA">
        <w:rPr>
          <w:rFonts w:cs="Times New Roman"/>
        </w:rPr>
        <w:t>haemosporidian</w:t>
      </w:r>
      <w:proofErr w:type="spellEnd"/>
      <w:r w:rsidRPr="006914BA">
        <w:rPr>
          <w:rFonts w:cs="Times New Roman"/>
        </w:rPr>
        <w:t xml:space="preserve"> </w:t>
      </w:r>
      <w:r w:rsidR="00AD46E1">
        <w:rPr>
          <w:rFonts w:cs="Times New Roman"/>
        </w:rPr>
        <w:t xml:space="preserve">parasite richness </w:t>
      </w:r>
      <w:r w:rsidRPr="006914BA">
        <w:rPr>
          <w:rFonts w:cs="Times New Roman"/>
        </w:rPr>
        <w:t xml:space="preserve">and </w:t>
      </w:r>
      <w:r w:rsidR="00AD46E1">
        <w:rPr>
          <w:rFonts w:cs="Times New Roman"/>
        </w:rPr>
        <w:t>prevalence</w:t>
      </w:r>
      <w:r w:rsidRPr="006914BA">
        <w:rPr>
          <w:rFonts w:cs="Times New Roman"/>
        </w:rPr>
        <w:t>, and the proportion of migratory birds passing through a locality.</w:t>
      </w:r>
    </w:p>
    <w:p w14:paraId="78105BD7" w14:textId="6CBECA79" w:rsidR="00DA1478" w:rsidRDefault="00DA1478" w:rsidP="003C47DC">
      <w:pPr>
        <w:spacing w:line="360" w:lineRule="auto"/>
        <w:ind w:firstLine="720"/>
        <w:rPr>
          <w:rFonts w:cs="Times New Roman"/>
          <w:szCs w:val="24"/>
        </w:rPr>
      </w:pPr>
    </w:p>
    <w:p w14:paraId="6E6A83A2" w14:textId="1A3A16C7" w:rsidR="00B46907" w:rsidRDefault="00B46907" w:rsidP="003C47DC">
      <w:pPr>
        <w:spacing w:line="360" w:lineRule="auto"/>
        <w:ind w:firstLine="720"/>
        <w:rPr>
          <w:rFonts w:cs="Times New Roman"/>
          <w:szCs w:val="24"/>
        </w:rPr>
      </w:pPr>
    </w:p>
    <w:p w14:paraId="418891A1" w14:textId="77777777" w:rsidR="00B46907" w:rsidRDefault="00B46907"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lastRenderedPageBreak/>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50F38AE6" w:rsidR="00DA1478" w:rsidRDefault="00DA1478" w:rsidP="003C47DC">
      <w:pPr>
        <w:spacing w:line="360" w:lineRule="auto"/>
        <w:ind w:firstLine="708"/>
        <w:rPr>
          <w:rFonts w:cs="Times New Roman"/>
        </w:rPr>
      </w:pPr>
      <w:r>
        <w:tab/>
      </w:r>
      <w:r w:rsidR="00546453" w:rsidRPr="00546453">
        <w:rPr>
          <w:rFonts w:cs="Times New Roman"/>
          <w:bCs/>
          <w:iCs/>
        </w:rPr>
        <w:t xml:space="preserve">All the analyses were performed using the </w:t>
      </w:r>
      <w:proofErr w:type="spellStart"/>
      <w:r w:rsidR="00546453" w:rsidRPr="00546453">
        <w:rPr>
          <w:rFonts w:cs="Times New Roman"/>
          <w:bCs/>
          <w:iCs/>
        </w:rPr>
        <w:t>MalAvi</w:t>
      </w:r>
      <w:proofErr w:type="spellEnd"/>
      <w:r w:rsidR="00546453" w:rsidRPr="00546453">
        <w:rPr>
          <w:rFonts w:cs="Times New Roman"/>
          <w:bCs/>
          <w:iCs/>
        </w:rPr>
        <w:t xml:space="preserve"> </w:t>
      </w:r>
      <w:r w:rsidR="00546453" w:rsidRPr="00546453">
        <w:rPr>
          <w:rFonts w:cs="Times New Roman"/>
        </w:rPr>
        <w:t>database (</w:t>
      </w:r>
      <w:hyperlink r:id="rId10" w:history="1">
        <w:r w:rsidR="00546453" w:rsidRPr="00546453">
          <w:rPr>
            <w:rStyle w:val="Hyperlink"/>
            <w:color w:val="auto"/>
          </w:rPr>
          <w:t>http://130.235.244.92/Malavi/</w:t>
        </w:r>
      </w:hyperlink>
      <w:r w:rsidR="00546453" w:rsidRPr="00546453">
        <w:rPr>
          <w:rFonts w:cs="Times New Roman"/>
        </w:rPr>
        <w:t xml:space="preserve">) from South American regions </w:t>
      </w:r>
      <w:r w:rsidR="00286CE3">
        <w:rPr>
          <w:rFonts w:cs="Times New Roman"/>
        </w:rPr>
        <w:t>and another dataset</w:t>
      </w:r>
      <w:r w:rsidRPr="00CE07E3">
        <w:rPr>
          <w:rFonts w:cs="Times New Roman"/>
        </w:rPr>
        <w:t xml:space="preserve"> containing</w:t>
      </w:r>
      <w:r w:rsidRPr="00CE07E3">
        <w:rPr>
          <w:rFonts w:cs="Times New Roman"/>
          <w:bCs/>
          <w:iCs/>
        </w:rPr>
        <w:t xml:space="preserve"> </w:t>
      </w:r>
      <w:r w:rsidRPr="00CE07E3">
        <w:rPr>
          <w:rFonts w:cs="Times New Roman"/>
        </w:rPr>
        <w:t>~1</w:t>
      </w:r>
      <w:r>
        <w:rPr>
          <w:rFonts w:cs="Times New Roman"/>
        </w:rPr>
        <w:t>3200</w:t>
      </w:r>
      <w:r w:rsidRPr="00CE07E3">
        <w:rPr>
          <w:rFonts w:cs="Times New Roman"/>
        </w:rPr>
        <w:t xml:space="preserve"> bird blood samples from </w:t>
      </w:r>
      <w:r w:rsidR="00CD1DDD">
        <w:rPr>
          <w:rFonts w:cs="Times New Roman"/>
        </w:rPr>
        <w:t xml:space="preserve">916 species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 xml:space="preserve">in South America, </w:t>
      </w:r>
      <w:commentRangeStart w:id="27"/>
      <w:commentRangeStart w:id="28"/>
      <w:r>
        <w:rPr>
          <w:rFonts w:cs="Times New Roman"/>
        </w:rPr>
        <w:t xml:space="preserve">mainly in Brazil </w:t>
      </w:r>
      <w:commentRangeEnd w:id="27"/>
      <w:r w:rsidR="005A002C">
        <w:rPr>
          <w:rStyle w:val="CommentReference"/>
        </w:rPr>
        <w:commentReference w:id="27"/>
      </w:r>
      <w:commentRangeEnd w:id="28"/>
      <w:r w:rsidR="00171594">
        <w:rPr>
          <w:rStyle w:val="CommentReference"/>
        </w:rPr>
        <w:commentReference w:id="28"/>
      </w:r>
      <w:commentRangeStart w:id="29"/>
      <w:commentRangeStart w:id="30"/>
      <w:r>
        <w:rPr>
          <w:rFonts w:cs="Times New Roman"/>
        </w:rPr>
        <w:t>(Figure 1).</w:t>
      </w:r>
      <w:r w:rsidR="00412DAE">
        <w:rPr>
          <w:rFonts w:cs="Times New Roman"/>
        </w:rPr>
        <w:t xml:space="preserve"> </w:t>
      </w:r>
      <w:commentRangeEnd w:id="29"/>
      <w:r w:rsidR="000F2DBE">
        <w:rPr>
          <w:rStyle w:val="CommentReference"/>
        </w:rPr>
        <w:commentReference w:id="29"/>
      </w:r>
      <w:commentRangeEnd w:id="30"/>
      <w:r w:rsidR="00171594">
        <w:rPr>
          <w:rStyle w:val="CommentReference"/>
        </w:rPr>
        <w:commentReference w:id="30"/>
      </w:r>
      <w:r w:rsidR="00412DAE">
        <w:rPr>
          <w:rFonts w:cs="Times New Roman"/>
        </w:rPr>
        <w:t>Combining both datasets, we obtained a total of ~2800 parasites lineages</w:t>
      </w:r>
      <w:r w:rsidR="00911113">
        <w:rPr>
          <w:rFonts w:cs="Times New Roman"/>
        </w:rPr>
        <w:t xml:space="preserve"> (</w:t>
      </w:r>
      <w:r w:rsidR="00911113" w:rsidRPr="00911113">
        <w:rPr>
          <w:rFonts w:cs="Times New Roman"/>
          <w:i/>
          <w:iCs/>
        </w:rPr>
        <w:t>Plasmodium</w:t>
      </w:r>
      <w:r w:rsidR="00911113">
        <w:rPr>
          <w:rFonts w:cs="Times New Roman"/>
        </w:rPr>
        <w:t xml:space="preserve">, </w:t>
      </w:r>
      <w:proofErr w:type="spellStart"/>
      <w:r w:rsidR="00911113" w:rsidRPr="00911113">
        <w:rPr>
          <w:rFonts w:cs="Times New Roman"/>
          <w:i/>
          <w:iCs/>
        </w:rPr>
        <w:t>Haemoproteus</w:t>
      </w:r>
      <w:proofErr w:type="spellEnd"/>
      <w:r w:rsidR="00911113">
        <w:rPr>
          <w:rFonts w:cs="Times New Roman"/>
        </w:rPr>
        <w:t xml:space="preserve"> and </w:t>
      </w:r>
      <w:proofErr w:type="spellStart"/>
      <w:r w:rsidR="00911113" w:rsidRPr="00911113">
        <w:rPr>
          <w:rFonts w:cs="Times New Roman"/>
          <w:i/>
          <w:iCs/>
        </w:rPr>
        <w:t>Leucocytozoon</w:t>
      </w:r>
      <w:proofErr w:type="spellEnd"/>
      <w:r w:rsidR="00911113">
        <w:rPr>
          <w:rFonts w:cs="Times New Roman"/>
        </w:rPr>
        <w:t>)</w:t>
      </w:r>
      <w:r w:rsidR="00546453">
        <w:rPr>
          <w:rFonts w:cs="Times New Roman"/>
        </w:rPr>
        <w:t xml:space="preserve">, </w:t>
      </w:r>
      <w:r w:rsidR="00CD1DDD" w:rsidRPr="00CD1DDD">
        <w:rPr>
          <w:rFonts w:cs="Times New Roman"/>
        </w:rPr>
        <w:t>representing 506</w:t>
      </w:r>
      <w:r w:rsidR="00546453" w:rsidRPr="00CD1DDD">
        <w:rPr>
          <w:rFonts w:cs="Times New Roman"/>
        </w:rPr>
        <w:t xml:space="preserve"> host species and </w:t>
      </w:r>
      <w:r w:rsidR="00CD1DDD" w:rsidRPr="00CD1DDD">
        <w:rPr>
          <w:rFonts w:cs="Times New Roman"/>
        </w:rPr>
        <w:t>156</w:t>
      </w:r>
      <w:r w:rsidR="00546453" w:rsidRPr="00CD1DDD">
        <w:rPr>
          <w:rFonts w:cs="Times New Roman"/>
        </w:rPr>
        <w:t xml:space="preserve"> localities</w:t>
      </w:r>
      <w:r w:rsidR="00412DAE" w:rsidRPr="00CD1DDD">
        <w:rPr>
          <w:rFonts w:cs="Times New Roman"/>
        </w:rPr>
        <w:t>.</w:t>
      </w:r>
      <w:r w:rsidR="00412DAE">
        <w:rPr>
          <w:rFonts w:cs="Times New Roman"/>
        </w:rPr>
        <w:t xml:space="preserve"> </w:t>
      </w:r>
      <w:commentRangeStart w:id="31"/>
      <w:r w:rsidR="00B46907">
        <w:rPr>
          <w:rFonts w:cs="Times New Roman"/>
        </w:rPr>
        <w:t xml:space="preserve">Biomes were classified as in </w:t>
      </w:r>
      <w:r w:rsidR="00B46907">
        <w:rPr>
          <w:rFonts w:cs="Times New Roman"/>
        </w:rPr>
        <w:fldChar w:fldCharType="begin" w:fldLock="1"/>
      </w:r>
      <w:r w:rsidR="00F20647">
        <w:rPr>
          <w:rFonts w:cs="Times New Roman"/>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B46907">
        <w:rPr>
          <w:rFonts w:cs="Times New Roman"/>
        </w:rPr>
        <w:fldChar w:fldCharType="separate"/>
      </w:r>
      <w:r w:rsidR="00B46907" w:rsidRPr="00B46907">
        <w:rPr>
          <w:rFonts w:cs="Times New Roman"/>
          <w:noProof/>
        </w:rPr>
        <w:t>Turchetto-Zolet et al., 2013</w:t>
      </w:r>
      <w:r w:rsidR="00B46907">
        <w:rPr>
          <w:rFonts w:cs="Times New Roman"/>
        </w:rPr>
        <w:fldChar w:fldCharType="end"/>
      </w:r>
      <w:r w:rsidR="00B46907">
        <w:rPr>
          <w:rFonts w:cs="Times New Roman"/>
        </w:rPr>
        <w:t xml:space="preserve">. </w:t>
      </w:r>
      <w:commentRangeEnd w:id="31"/>
      <w:r w:rsidR="005A002C">
        <w:rPr>
          <w:rStyle w:val="CommentReference"/>
        </w:rPr>
        <w:commentReference w:id="31"/>
      </w:r>
      <w:commentRangeStart w:id="32"/>
      <w:commentRangeStart w:id="33"/>
      <w:r w:rsidRPr="00CE07E3">
        <w:rPr>
          <w:rFonts w:cs="Times New Roman"/>
        </w:rPr>
        <w:t xml:space="preserve">The parasite prevalence was estimated using PCR diagnostic protocols described by </w:t>
      </w:r>
      <w:r w:rsidRPr="00CE07E3">
        <w:rPr>
          <w:rFonts w:cs="Times New Roman"/>
        </w:rPr>
        <w:fldChar w:fldCharType="begin" w:fldLock="1"/>
      </w:r>
      <w:r w:rsidR="00F20647">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Pr="00CE07E3">
        <w:rPr>
          <w:rFonts w:cs="Times New Roman"/>
        </w:rPr>
        <w:fldChar w:fldCharType="separate"/>
      </w:r>
      <w:r w:rsidRPr="00CE07E3">
        <w:rPr>
          <w:rFonts w:cs="Times New Roman"/>
          <w:noProof/>
        </w:rPr>
        <w:t>Fallon et al. 2003</w:t>
      </w:r>
      <w:r w:rsidRPr="00CE07E3">
        <w:rPr>
          <w:rFonts w:cs="Times New Roman"/>
        </w:rPr>
        <w:fldChar w:fldCharType="end"/>
      </w:r>
      <w:r w:rsidRPr="00CE07E3">
        <w:rPr>
          <w:rFonts w:cs="Times New Roman"/>
        </w:rPr>
        <w:t xml:space="preserve"> and </w:t>
      </w:r>
      <w:r w:rsidRPr="00CE07E3">
        <w:rPr>
          <w:rFonts w:cs="Times New Roman"/>
        </w:rPr>
        <w:fldChar w:fldCharType="begin" w:fldLock="1"/>
      </w:r>
      <w:r w:rsidR="00F20647">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et al., 2004</w:t>
      </w:r>
      <w:r w:rsidRPr="00CE07E3">
        <w:rPr>
          <w:rFonts w:cs="Times New Roman"/>
        </w:rPr>
        <w:fldChar w:fldCharType="end"/>
      </w:r>
      <w:r w:rsidRPr="00CE07E3">
        <w:rPr>
          <w:rFonts w:cs="Times New Roman"/>
        </w:rPr>
        <w:t xml:space="preserve">. </w:t>
      </w:r>
      <w:commentRangeEnd w:id="32"/>
      <w:r w:rsidR="005C76FE">
        <w:rPr>
          <w:rStyle w:val="CommentReference"/>
        </w:rPr>
        <w:commentReference w:id="32"/>
      </w:r>
      <w:commentRangeEnd w:id="33"/>
      <w:r w:rsidR="00171594">
        <w:rPr>
          <w:rStyle w:val="CommentReference"/>
        </w:rPr>
        <w:commentReference w:id="33"/>
      </w:r>
      <w:r w:rsidRPr="00CE07E3">
        <w:rPr>
          <w:rFonts w:cs="Times New Roman"/>
        </w:rPr>
        <w:t xml:space="preserve">The parasite lineages were identified by the PCR protocol described by </w:t>
      </w:r>
      <w:r w:rsidRPr="00CE07E3">
        <w:rPr>
          <w:rFonts w:cs="Times New Roman"/>
        </w:rPr>
        <w:fldChar w:fldCharType="begin" w:fldLock="1"/>
      </w:r>
      <w:r w:rsidR="00F20647">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Waldenstro, and Bensch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Waldenstro, and Bensch 2004</w:t>
      </w:r>
      <w:r w:rsidRPr="00CE07E3">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bp. The birds </w:t>
      </w:r>
      <w:r>
        <w:rPr>
          <w:rFonts w:cs="Times New Roman"/>
        </w:rPr>
        <w:t xml:space="preserve">present in each locality </w:t>
      </w:r>
      <w:r w:rsidR="00D05B19">
        <w:rPr>
          <w:rFonts w:cs="Times New Roman"/>
        </w:rPr>
        <w:t>were</w:t>
      </w:r>
      <w:r w:rsidRPr="00CE07E3">
        <w:rPr>
          <w:rFonts w:cs="Times New Roman"/>
        </w:rPr>
        <w:t xml:space="preserve"> classified in</w:t>
      </w:r>
      <w:r w:rsidR="00546453">
        <w:rPr>
          <w:rFonts w:cs="Times New Roman"/>
        </w:rPr>
        <w:t>to</w:t>
      </w:r>
      <w:r w:rsidRPr="00CE07E3">
        <w:rPr>
          <w:rFonts w:cs="Times New Roman"/>
        </w:rPr>
        <w:t xml:space="preserve"> </w:t>
      </w:r>
      <w:r w:rsidR="00D05B19">
        <w:rPr>
          <w:rFonts w:cs="Times New Roman"/>
        </w:rPr>
        <w:t>three</w:t>
      </w:r>
      <w:r w:rsidRPr="00CE07E3">
        <w:rPr>
          <w:rFonts w:cs="Times New Roman"/>
        </w:rPr>
        <w:t xml:space="preserve"> ecological classes: (1) resident; (2)</w:t>
      </w:r>
      <w:r>
        <w:rPr>
          <w:rFonts w:cs="Times New Roman"/>
        </w:rPr>
        <w:t xml:space="preserve"> partial migrant and (3) 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F20647">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F20647">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11" w:history="1">
        <w:r w:rsidRPr="00CE07E3">
          <w:rPr>
            <w:rStyle w:val="Hyperlink"/>
            <w:rFonts w:cs="Times New Roman"/>
          </w:rPr>
          <w:t>https://www.birdlife.org/</w:t>
        </w:r>
      </w:hyperlink>
      <w:r w:rsidRPr="00CE07E3">
        <w:rPr>
          <w:rFonts w:cs="Times New Roman"/>
        </w:rPr>
        <w:t>).</w:t>
      </w:r>
    </w:p>
    <w:p w14:paraId="473A6E90" w14:textId="47E07229" w:rsidR="00DA1478" w:rsidRDefault="00A83253" w:rsidP="003C47DC">
      <w:pPr>
        <w:spacing w:line="360" w:lineRule="auto"/>
        <w:rPr>
          <w:rFonts w:cs="Times New Roman"/>
        </w:rPr>
      </w:pPr>
      <w:commentRangeStart w:id="34"/>
      <w:commentRangeStart w:id="35"/>
      <w:r w:rsidRPr="005A422F">
        <w:rPr>
          <w:noProof/>
        </w:rPr>
        <w:lastRenderedPageBreak/>
        <w:drawing>
          <wp:anchor distT="0" distB="0" distL="114300" distR="114300" simplePos="0" relativeHeight="251658240" behindDoc="1" locked="0" layoutInCell="1" allowOverlap="1" wp14:anchorId="058CE06F" wp14:editId="0E30A913">
            <wp:simplePos x="0" y="0"/>
            <wp:positionH relativeFrom="column">
              <wp:posOffset>35560</wp:posOffset>
            </wp:positionH>
            <wp:positionV relativeFrom="paragraph">
              <wp:posOffset>149860</wp:posOffset>
            </wp:positionV>
            <wp:extent cx="5648325" cy="4284980"/>
            <wp:effectExtent l="0" t="0" r="9525" b="1270"/>
            <wp:wrapTight wrapText="bothSides">
              <wp:wrapPolygon edited="0">
                <wp:start x="0" y="0"/>
                <wp:lineTo x="0" y="21510"/>
                <wp:lineTo x="21564" y="21510"/>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430" t="10615" r="27615" b="14025"/>
                    <a:stretch/>
                  </pic:blipFill>
                  <pic:spPr bwMode="auto">
                    <a:xfrm>
                      <a:off x="0" y="0"/>
                      <a:ext cx="5648325" cy="428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478" w:rsidRPr="00CE07E3">
        <w:rPr>
          <w:rFonts w:cs="Times New Roman"/>
        </w:rPr>
        <w:t xml:space="preserve"> </w:t>
      </w:r>
      <w:r w:rsidR="00FB3698">
        <w:rPr>
          <w:rFonts w:cs="Times New Roman"/>
        </w:rPr>
        <w:t xml:space="preserve">Figure 1: </w:t>
      </w:r>
      <w:r w:rsidR="00192A01">
        <w:rPr>
          <w:rFonts w:cs="Times New Roman"/>
        </w:rPr>
        <w:t xml:space="preserve">Bird collection points.  </w:t>
      </w:r>
      <w:commentRangeEnd w:id="34"/>
      <w:r w:rsidR="00D05B19">
        <w:rPr>
          <w:rStyle w:val="CommentReference"/>
        </w:rPr>
        <w:commentReference w:id="34"/>
      </w:r>
      <w:commentRangeEnd w:id="35"/>
      <w:r w:rsidR="00631B94">
        <w:rPr>
          <w:rStyle w:val="CommentReference"/>
        </w:rPr>
        <w:commentReference w:id="35"/>
      </w:r>
    </w:p>
    <w:p w14:paraId="0888710E" w14:textId="77777777" w:rsidR="00A83253" w:rsidRDefault="00A83253" w:rsidP="003C47DC">
      <w:pPr>
        <w:spacing w:line="360" w:lineRule="auto"/>
        <w:rPr>
          <w:rFonts w:cs="Times New Roman"/>
        </w:rPr>
      </w:pPr>
    </w:p>
    <w:p w14:paraId="3079BD5E" w14:textId="4EE00293" w:rsidR="00192A01" w:rsidRDefault="00192A01" w:rsidP="003C47DC">
      <w:pPr>
        <w:pStyle w:val="Subtitle"/>
        <w:spacing w:line="360" w:lineRule="auto"/>
      </w:pPr>
      <w:r>
        <w:t xml:space="preserve">2.2 </w:t>
      </w:r>
      <w:r w:rsidR="00546453">
        <w:t xml:space="preserve">Potential correlates of </w:t>
      </w:r>
      <w:commentRangeStart w:id="36"/>
      <w:r w:rsidR="00546453">
        <w:t>prevalence and richness</w:t>
      </w:r>
      <w:commentRangeEnd w:id="36"/>
      <w:r w:rsidR="00CC77F1">
        <w:rPr>
          <w:rStyle w:val="CommentReference"/>
          <w:rFonts w:eastAsiaTheme="minorHAnsi"/>
          <w:b w:val="0"/>
          <w:color w:val="auto"/>
        </w:rPr>
        <w:commentReference w:id="36"/>
      </w:r>
    </w:p>
    <w:p w14:paraId="6CD4FA8C" w14:textId="77777777" w:rsidR="00021A7F" w:rsidRPr="00021A7F" w:rsidRDefault="00021A7F" w:rsidP="00021A7F">
      <w:pPr>
        <w:spacing w:line="360" w:lineRule="auto"/>
        <w:rPr>
          <w:i/>
          <w:iCs/>
        </w:rPr>
      </w:pPr>
      <w:r w:rsidRPr="00021A7F">
        <w:rPr>
          <w:i/>
          <w:iCs/>
        </w:rPr>
        <w:t>Spatial and temporal correlation</w:t>
      </w:r>
    </w:p>
    <w:p w14:paraId="419CB29D" w14:textId="445234AD" w:rsidR="00021A7F" w:rsidRPr="00021A7F" w:rsidRDefault="00021A7F" w:rsidP="00021A7F">
      <w:pPr>
        <w:spacing w:line="360" w:lineRule="auto"/>
      </w:pPr>
      <w:r w:rsidRPr="00021A7F">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021A7F">
        <w:t>Moran.I</w:t>
      </w:r>
      <w:proofErr w:type="spellEnd"/>
      <w:r w:rsidRPr="00021A7F">
        <w:t>” from the “Ape” package.</w:t>
      </w:r>
      <w:r>
        <w:t xml:space="preserve"> </w:t>
      </w:r>
      <w:r w:rsidRPr="00021A7F">
        <w:t xml:space="preserve">Temporal correlation analyses were performed using linear models. </w:t>
      </w:r>
      <w:commentRangeStart w:id="37"/>
      <w:commentRangeStart w:id="38"/>
      <w:r w:rsidRPr="00021A7F">
        <w:t xml:space="preserve">For prevalence, </w:t>
      </w:r>
      <w:commentRangeEnd w:id="37"/>
      <w:r w:rsidR="00CC77F1">
        <w:rPr>
          <w:rStyle w:val="CommentReference"/>
        </w:rPr>
        <w:commentReference w:id="37"/>
      </w:r>
      <w:commentRangeEnd w:id="38"/>
      <w:r w:rsidR="00112EC6">
        <w:rPr>
          <w:rStyle w:val="CommentReference"/>
        </w:rPr>
        <w:commentReference w:id="38"/>
      </w:r>
      <w:r w:rsidRPr="00021A7F">
        <w:t>we conducted a mixed linear model using package “lme4” and the function “</w:t>
      </w:r>
      <w:proofErr w:type="spellStart"/>
      <w:r w:rsidRPr="00021A7F">
        <w:t>lmer</w:t>
      </w:r>
      <w:proofErr w:type="spellEnd"/>
      <w:r w:rsidRPr="00021A7F">
        <w:t>”. Firstly, we grouped the data by year and location employing the “</w:t>
      </w:r>
      <w:proofErr w:type="spellStart"/>
      <w:r w:rsidRPr="00021A7F">
        <w:t>group_by</w:t>
      </w:r>
      <w:proofErr w:type="spellEnd"/>
      <w:r w:rsidRPr="00021A7F">
        <w:t>” function from the “</w:t>
      </w:r>
      <w:proofErr w:type="spellStart"/>
      <w:r w:rsidRPr="00021A7F">
        <w:t>dplyr</w:t>
      </w:r>
      <w:proofErr w:type="spellEnd"/>
      <w:r w:rsidRPr="00021A7F">
        <w:t xml:space="preserve">” package. Then, we compared the prevalence among years of collection considering number </w:t>
      </w:r>
      <w:r w:rsidRPr="00021A7F">
        <w:lastRenderedPageBreak/>
        <w:t>of birds collected and location as variables. For parasite richness, we performed a simple linear model using the “</w:t>
      </w:r>
      <w:proofErr w:type="spellStart"/>
      <w:r w:rsidRPr="00021A7F">
        <w:t>lm</w:t>
      </w:r>
      <w:proofErr w:type="spellEnd"/>
      <w:r w:rsidRPr="00021A7F">
        <w:t>” function.</w:t>
      </w:r>
    </w:p>
    <w:p w14:paraId="337CFE4A" w14:textId="77777777" w:rsidR="00021A7F" w:rsidRPr="00021A7F" w:rsidRDefault="00021A7F" w:rsidP="00021A7F">
      <w:pPr>
        <w:spacing w:line="360" w:lineRule="auto"/>
        <w:rPr>
          <w:i/>
          <w:iCs/>
        </w:rPr>
      </w:pPr>
      <w:r w:rsidRPr="00021A7F">
        <w:rPr>
          <w:i/>
          <w:iCs/>
        </w:rPr>
        <w:t>Phylogenetic Signal</w:t>
      </w:r>
    </w:p>
    <w:p w14:paraId="5D341AC6" w14:textId="109BD691" w:rsidR="00021A7F" w:rsidRPr="00021A7F" w:rsidRDefault="00021A7F" w:rsidP="00021A7F">
      <w:pPr>
        <w:spacing w:line="360" w:lineRule="auto"/>
        <w:rPr>
          <w:rFonts w:cs="Times New Roman"/>
        </w:rPr>
      </w:pPr>
      <w:r w:rsidRPr="00021A7F">
        <w:tab/>
        <w:t xml:space="preserve">In order to estimate the phylogenetic signal among prevalence and richness estimates for the bird species in our dataset, we downloaded the file AllBirdsHackett1.tre from </w:t>
      </w:r>
      <w:hyperlink r:id="rId13" w:history="1">
        <w:r w:rsidRPr="00021A7F">
          <w:rPr>
            <w:rStyle w:val="Hyperlink"/>
            <w:rFonts w:eastAsia="Times New Roman"/>
            <w:color w:val="auto"/>
          </w:rPr>
          <w:t>https://birdtree.org/</w:t>
        </w:r>
      </w:hyperlink>
      <w:r w:rsidRPr="00021A7F">
        <w:rPr>
          <w:rFonts w:eastAsia="Times New Roman"/>
        </w:rPr>
        <w:t> website. Using the “</w:t>
      </w:r>
      <w:proofErr w:type="spellStart"/>
      <w:r w:rsidRPr="00021A7F">
        <w:rPr>
          <w:rFonts w:eastAsia="Times New Roman"/>
        </w:rPr>
        <w:t>treeman</w:t>
      </w:r>
      <w:proofErr w:type="spellEnd"/>
      <w:r w:rsidRPr="00021A7F">
        <w:rPr>
          <w:rFonts w:eastAsia="Times New Roman"/>
        </w:rPr>
        <w:t xml:space="preserve">” package, we created a </w:t>
      </w:r>
      <w:proofErr w:type="spellStart"/>
      <w:r w:rsidRPr="00021A7F">
        <w:rPr>
          <w:rFonts w:eastAsia="Times New Roman"/>
        </w:rPr>
        <w:t>treeman</w:t>
      </w:r>
      <w:proofErr w:type="spellEnd"/>
      <w:r w:rsidRPr="00021A7F">
        <w:rPr>
          <w:rFonts w:eastAsia="Times New Roman"/>
        </w:rPr>
        <w:t xml:space="preserve"> file containing all trees from the original file. Then, we randomly selected 100 trees. This new file was converted from </w:t>
      </w:r>
      <w:proofErr w:type="spellStart"/>
      <w:r w:rsidRPr="00021A7F">
        <w:rPr>
          <w:rFonts w:eastAsia="Times New Roman"/>
        </w:rPr>
        <w:t>treeman</w:t>
      </w:r>
      <w:proofErr w:type="spellEnd"/>
      <w:r w:rsidRPr="00021A7F">
        <w:rPr>
          <w:rFonts w:eastAsia="Times New Roman"/>
        </w:rPr>
        <w:t xml:space="preserve"> to a </w:t>
      </w:r>
      <w:proofErr w:type="spellStart"/>
      <w:r w:rsidRPr="00021A7F">
        <w:rPr>
          <w:rFonts w:eastAsia="Times New Roman"/>
        </w:rPr>
        <w:t>phylo</w:t>
      </w:r>
      <w:proofErr w:type="spellEnd"/>
      <w:r w:rsidRPr="00021A7F">
        <w:rPr>
          <w:rFonts w:eastAsia="Times New Roman"/>
        </w:rPr>
        <w:t xml:space="preserve"> file, from which we extracted one single random tree. Using “</w:t>
      </w:r>
      <w:proofErr w:type="spellStart"/>
      <w:r w:rsidRPr="00021A7F">
        <w:rPr>
          <w:rFonts w:eastAsia="Times New Roman"/>
        </w:rPr>
        <w:t>dplyr</w:t>
      </w:r>
      <w:proofErr w:type="spellEnd"/>
      <w:r w:rsidRPr="00021A7F">
        <w:rPr>
          <w:rFonts w:eastAsia="Times New Roman"/>
        </w:rPr>
        <w:t xml:space="preserve">” package, we grouped our data per species and eliminated all bird species from the </w:t>
      </w:r>
      <w:proofErr w:type="spellStart"/>
      <w:r w:rsidRPr="00021A7F">
        <w:rPr>
          <w:rFonts w:eastAsia="Times New Roman"/>
        </w:rPr>
        <w:t>phylo</w:t>
      </w:r>
      <w:proofErr w:type="spellEnd"/>
      <w:r w:rsidRPr="00021A7F">
        <w:rPr>
          <w:rFonts w:eastAsia="Times New Roman"/>
        </w:rPr>
        <w:t xml:space="preserve"> tree which were not present in our dataset. Using the “match” function from the “picante” package, we matched the species between the tree and our dataset. Then, we calculated </w:t>
      </w:r>
      <w:proofErr w:type="spellStart"/>
      <w:r w:rsidR="009425E4">
        <w:rPr>
          <w:rFonts w:eastAsia="Times New Roman"/>
        </w:rPr>
        <w:t>P</w:t>
      </w:r>
      <w:r w:rsidR="00935BCA">
        <w:rPr>
          <w:rFonts w:eastAsia="Times New Roman"/>
        </w:rPr>
        <w:t>agel’s</w:t>
      </w:r>
      <w:proofErr w:type="spellEnd"/>
      <w:r w:rsidR="00935BCA">
        <w:rPr>
          <w:rFonts w:eastAsia="Times New Roman"/>
        </w:rPr>
        <w:t xml:space="preserve"> </w:t>
      </w:r>
      <w:r w:rsidRPr="00021A7F">
        <w:rPr>
          <w:rFonts w:cs="Times New Roman"/>
        </w:rPr>
        <w:t xml:space="preserve">lambda (λ) to evaluate the phylogenetic signal among bird species in our dataset, for both </w:t>
      </w:r>
      <w:proofErr w:type="spellStart"/>
      <w:r w:rsidRPr="00021A7F">
        <w:rPr>
          <w:rFonts w:cs="Times New Roman"/>
        </w:rPr>
        <w:t>haemosporidian</w:t>
      </w:r>
      <w:proofErr w:type="spellEnd"/>
      <w:r w:rsidRPr="00021A7F">
        <w:rPr>
          <w:rFonts w:cs="Times New Roman"/>
        </w:rPr>
        <w:t xml:space="preserve"> prevalence and species richness</w:t>
      </w:r>
      <w:r w:rsidR="00935BCA">
        <w:rPr>
          <w:rFonts w:cs="Times New Roman"/>
        </w:rPr>
        <w:t>, which</w:t>
      </w:r>
      <w:r w:rsidR="00935BCA">
        <w:t xml:space="preserve"> values can range between 0 (no phylogenetic signal) and 1 (strong phylogenetic signal). I</w:t>
      </w:r>
      <w:r w:rsidRPr="00021A7F">
        <w:rPr>
          <w:rFonts w:eastAsia="Times New Roman"/>
        </w:rPr>
        <w:t xml:space="preserve">n order to estimate </w:t>
      </w:r>
      <w:r w:rsidRPr="00021A7F">
        <w:rPr>
          <w:rFonts w:cs="Times New Roman"/>
        </w:rPr>
        <w:t>lambda (λ), we applied the “</w:t>
      </w:r>
      <w:proofErr w:type="spellStart"/>
      <w:r w:rsidRPr="00021A7F">
        <w:rPr>
          <w:rFonts w:cs="Times New Roman"/>
        </w:rPr>
        <w:t>phylosig</w:t>
      </w:r>
      <w:proofErr w:type="spellEnd"/>
      <w:r w:rsidRPr="00021A7F">
        <w:rPr>
          <w:rFonts w:cs="Times New Roman"/>
        </w:rPr>
        <w:t>” function from the “</w:t>
      </w:r>
      <w:proofErr w:type="spellStart"/>
      <w:r w:rsidRPr="00021A7F">
        <w:rPr>
          <w:rFonts w:cs="Times New Roman"/>
        </w:rPr>
        <w:t>phytools</w:t>
      </w:r>
      <w:proofErr w:type="spellEnd"/>
      <w:r w:rsidRPr="00021A7F">
        <w:rPr>
          <w:rFonts w:cs="Times New Roman"/>
        </w:rPr>
        <w:t xml:space="preserve">” package.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r>
        <w:t>2.</w:t>
      </w:r>
      <w:r w:rsidR="00286CE3">
        <w:t>3</w:t>
      </w:r>
      <w:r>
        <w:t xml:space="preserve"> Statistical Ana</w:t>
      </w:r>
      <w:r w:rsidR="00EE2AE8">
        <w:t>l</w:t>
      </w:r>
      <w:r>
        <w:t>yses</w:t>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1A66B833" w:rsidR="00477D27" w:rsidRDefault="00477D27" w:rsidP="003C47DC">
      <w:pPr>
        <w:spacing w:line="360" w:lineRule="auto"/>
        <w:rPr>
          <w:rFonts w:cs="Times New Roman"/>
          <w:bCs/>
          <w:iCs/>
        </w:rPr>
      </w:pPr>
      <w:r>
        <w:tab/>
      </w:r>
      <w:r w:rsidR="00F70802" w:rsidRPr="00F70802">
        <w:t xml:space="preserve">In order to determine whether </w:t>
      </w:r>
      <w:r w:rsidR="00F70802" w:rsidRPr="00F70802">
        <w:rPr>
          <w:rFonts w:cs="Times New Roman"/>
          <w:szCs w:val="24"/>
        </w:rPr>
        <w:t>migratory birds spread parasite lineages along their migratory routes and</w:t>
      </w:r>
      <w:r w:rsidR="00F70802" w:rsidRPr="00F70802">
        <w:rPr>
          <w:rFonts w:cs="Times New Roman"/>
          <w:bCs/>
          <w:iCs/>
        </w:rPr>
        <w:t xml:space="preserve"> to evaluate the parasite connectivity among localities due to migratory behavior, we conducted Bayesian analyses using the “brms” package to evaluate the percentage of localities in which </w:t>
      </w:r>
      <w:proofErr w:type="spellStart"/>
      <w:r w:rsidR="00F70802" w:rsidRPr="00F70802">
        <w:rPr>
          <w:rFonts w:cs="Times New Roman"/>
          <w:bCs/>
          <w:iCs/>
        </w:rPr>
        <w:t>haemosporidian</w:t>
      </w:r>
      <w:proofErr w:type="spellEnd"/>
      <w:r w:rsidR="00F70802" w:rsidRPr="00F70802">
        <w:rPr>
          <w:rFonts w:cs="Times New Roman"/>
          <w:bCs/>
          <w:iCs/>
        </w:rPr>
        <w:t xml:space="preserve"> lineages occurred depending on whether they were found only in resident birds, only in partial migrant and fully migrant birds, or in both residents and migrants. Firstly, using the “ape” package, we computed the phylogenetic expected variances and covariances from our bird species and incorporated this to control for phylogenetic effects in our Bayesian model. Secondly, we applied the “</w:t>
      </w:r>
      <w:proofErr w:type="spellStart"/>
      <w:r w:rsidR="00F70802" w:rsidRPr="00F70802">
        <w:rPr>
          <w:rFonts w:cs="Times New Roman"/>
          <w:bCs/>
          <w:iCs/>
        </w:rPr>
        <w:t>get_priors</w:t>
      </w:r>
      <w:proofErr w:type="spellEnd"/>
      <w:r w:rsidR="00F70802" w:rsidRPr="00F70802">
        <w:rPr>
          <w:rFonts w:cs="Times New Roman"/>
          <w:bCs/>
          <w:iCs/>
        </w:rPr>
        <w:t xml:space="preserve">” function to fit the priors for our model. </w:t>
      </w:r>
      <w:r w:rsidR="00021A7F" w:rsidRPr="00F70802">
        <w:rPr>
          <w:rFonts w:cs="Times New Roman"/>
          <w:bCs/>
          <w:iCs/>
        </w:rPr>
        <w:t xml:space="preserve">We considered as independent and dependent variables bird migratory categories and percentage of localities each lineage was present. </w:t>
      </w:r>
      <w:r w:rsidR="00195C1A" w:rsidRPr="00F70802">
        <w:rPr>
          <w:rFonts w:cs="Times New Roman"/>
          <w:bCs/>
          <w:iCs/>
        </w:rPr>
        <w:t>We</w:t>
      </w:r>
      <w:r w:rsidR="00812104" w:rsidRPr="00F70802">
        <w:rPr>
          <w:rFonts w:cs="Times New Roman"/>
          <w:bCs/>
          <w:iCs/>
        </w:rPr>
        <w:t xml:space="preserve"> </w:t>
      </w:r>
      <w:r w:rsidR="00021A7F" w:rsidRPr="00F70802">
        <w:rPr>
          <w:rFonts w:cs="Times New Roman"/>
          <w:bCs/>
          <w:iCs/>
        </w:rPr>
        <w:t xml:space="preserve">also </w:t>
      </w:r>
      <w:r w:rsidR="00195C1A" w:rsidRPr="00F70802">
        <w:rPr>
          <w:rFonts w:cs="Times New Roman"/>
          <w:bCs/>
          <w:iCs/>
        </w:rPr>
        <w:t>used</w:t>
      </w:r>
      <w:r w:rsidR="00812104" w:rsidRPr="00F70802">
        <w:rPr>
          <w:rFonts w:cs="Times New Roman"/>
          <w:bCs/>
          <w:iCs/>
        </w:rPr>
        <w:t xml:space="preserve"> as fixed variables the number of birds per site and </w:t>
      </w:r>
      <w:r w:rsidR="00021A7F" w:rsidRPr="00F70802">
        <w:rPr>
          <w:rFonts w:cs="Times New Roman"/>
          <w:bCs/>
          <w:iCs/>
        </w:rPr>
        <w:t>host</w:t>
      </w:r>
      <w:r w:rsidR="00812104" w:rsidRPr="00F70802">
        <w:rPr>
          <w:rFonts w:cs="Times New Roman"/>
          <w:bCs/>
          <w:iCs/>
        </w:rPr>
        <w:t xml:space="preserve"> richness. </w:t>
      </w:r>
      <w:r w:rsidR="00F70802" w:rsidRPr="00F70802">
        <w:rPr>
          <w:rFonts w:cs="Times New Roman"/>
          <w:bCs/>
          <w:iCs/>
        </w:rPr>
        <w:t xml:space="preserve">As our Moran Index value for </w:t>
      </w:r>
      <w:r w:rsidR="00F70802" w:rsidRPr="00F70802">
        <w:rPr>
          <w:rFonts w:cs="Times New Roman"/>
          <w:bCs/>
          <w:iCs/>
        </w:rPr>
        <w:lastRenderedPageBreak/>
        <w:t>spatial autocorrelation of parasite richness among localities was low (</w:t>
      </w:r>
      <w:r w:rsidR="00F70802" w:rsidRPr="00F70802">
        <w:rPr>
          <w:rFonts w:cs="Times New Roman"/>
          <w:szCs w:val="24"/>
        </w:rPr>
        <w:t>-0.0008), we did not consider locality as a variable in our model and also did not use model correction for locality coordinates. Thus, we ran the model applying the “Beta” family, 4 chains with 2000 total iterations per chain and 50% of warmup interactions. The model results were plotted using the “</w:t>
      </w:r>
      <w:proofErr w:type="spellStart"/>
      <w:r w:rsidR="00F70802" w:rsidRPr="00F70802">
        <w:rPr>
          <w:rFonts w:cs="Times New Roman"/>
          <w:szCs w:val="24"/>
        </w:rPr>
        <w:t>conditional_effects</w:t>
      </w:r>
      <w:proofErr w:type="spellEnd"/>
      <w:r w:rsidR="00F70802" w:rsidRPr="00F70802">
        <w:rPr>
          <w:rFonts w:cs="Times New Roman"/>
          <w:szCs w:val="24"/>
        </w:rPr>
        <w:t xml:space="preserve">” function. </w:t>
      </w:r>
      <w:r w:rsidR="00911113" w:rsidRPr="00F70802">
        <w:rPr>
          <w:rFonts w:cs="Times New Roman"/>
          <w:szCs w:val="24"/>
        </w:rPr>
        <w:t>We ran model</w:t>
      </w:r>
      <w:r w:rsidR="00684800" w:rsidRPr="00F70802">
        <w:rPr>
          <w:rFonts w:cs="Times New Roman"/>
          <w:szCs w:val="24"/>
        </w:rPr>
        <w:t>s</w:t>
      </w:r>
      <w:r w:rsidR="00911113" w:rsidRPr="00F70802">
        <w:rPr>
          <w:rFonts w:cs="Times New Roman"/>
          <w:szCs w:val="24"/>
        </w:rPr>
        <w:t xml:space="preserve"> for all three parasite genera and for </w:t>
      </w:r>
      <w:r w:rsidR="00911113" w:rsidRPr="00F70802">
        <w:rPr>
          <w:rFonts w:cs="Times New Roman"/>
          <w:i/>
          <w:iCs/>
          <w:szCs w:val="24"/>
        </w:rPr>
        <w:t>Plasmodium</w:t>
      </w:r>
      <w:r w:rsidR="00911113" w:rsidRPr="00F70802">
        <w:rPr>
          <w:rFonts w:cs="Times New Roman"/>
          <w:szCs w:val="24"/>
        </w:rPr>
        <w:t xml:space="preserve"> and </w:t>
      </w:r>
      <w:proofErr w:type="spellStart"/>
      <w:r w:rsidR="00911113" w:rsidRPr="00F70802">
        <w:rPr>
          <w:rFonts w:cs="Times New Roman"/>
          <w:i/>
          <w:iCs/>
          <w:szCs w:val="24"/>
        </w:rPr>
        <w:t>Haemoproteus</w:t>
      </w:r>
      <w:proofErr w:type="spellEnd"/>
      <w:r w:rsidR="00911113" w:rsidRPr="00F70802">
        <w:rPr>
          <w:rFonts w:cs="Times New Roman"/>
          <w:szCs w:val="24"/>
        </w:rPr>
        <w:t xml:space="preserve"> separately. </w:t>
      </w:r>
      <w:r w:rsidR="00195C1A" w:rsidRPr="00F70802">
        <w:rPr>
          <w:rFonts w:cs="Times New Roman"/>
          <w:szCs w:val="24"/>
        </w:rPr>
        <w:t xml:space="preserve"> </w:t>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commentRangeStart w:id="39"/>
      <w:r>
        <w:rPr>
          <w:i/>
          <w:iCs/>
        </w:rPr>
        <w:t xml:space="preserve">Mixed </w:t>
      </w:r>
      <w:r w:rsidR="00477D27">
        <w:rPr>
          <w:i/>
          <w:iCs/>
        </w:rPr>
        <w:t>m</w:t>
      </w:r>
      <w:r>
        <w:rPr>
          <w:i/>
          <w:iCs/>
        </w:rPr>
        <w:t>ode</w:t>
      </w:r>
      <w:r w:rsidR="00EE2AE8">
        <w:rPr>
          <w:i/>
          <w:iCs/>
        </w:rPr>
        <w:t>l</w:t>
      </w:r>
      <w:r w:rsidR="00477D27">
        <w:rPr>
          <w:i/>
          <w:iCs/>
        </w:rPr>
        <w:t>s</w:t>
      </w:r>
      <w:commentRangeEnd w:id="39"/>
      <w:r w:rsidR="00CD1DDD">
        <w:rPr>
          <w:rStyle w:val="CommentReference"/>
        </w:rPr>
        <w:commentReference w:id="39"/>
      </w:r>
    </w:p>
    <w:p w14:paraId="7CC63B3F" w14:textId="1DE992D2" w:rsidR="00EE2AE8" w:rsidRPr="00CF79A8" w:rsidRDefault="00CF79A8" w:rsidP="003C47DC">
      <w:pPr>
        <w:spacing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r w:rsidR="00CB6DD7" w:rsidRPr="00CE07E3">
        <w:rPr>
          <w:rFonts w:cs="Times New Roman"/>
        </w:rPr>
        <w:t xml:space="preserve">migratory </w:t>
      </w:r>
      <w:r w:rsidR="00CB6DD7">
        <w:rPr>
          <w:rFonts w:cs="Times New Roman"/>
        </w:rPr>
        <w:t>birds</w:t>
      </w:r>
      <w:r w:rsidR="00CB6DD7" w:rsidRPr="00CE07E3">
        <w:rPr>
          <w:rFonts w:cs="Times New Roman"/>
        </w:rPr>
        <w:t xml:space="preserve"> have greater prevalence and </w:t>
      </w:r>
      <w:r w:rsidR="00B7625A">
        <w:rPr>
          <w:rFonts w:cs="Times New Roman"/>
        </w:rPr>
        <w:t xml:space="preserve">richness </w:t>
      </w:r>
      <w:r w:rsidR="00CB6DD7" w:rsidRPr="00CE07E3">
        <w:rPr>
          <w:rFonts w:cs="Times New Roman"/>
        </w:rPr>
        <w:t xml:space="preserve"> of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With this objective, we employed</w:t>
      </w:r>
      <w:r w:rsidR="00CD1DDD">
        <w:rPr>
          <w:rFonts w:cs="Times New Roman"/>
        </w:rPr>
        <w:t xml:space="preserve"> the</w:t>
      </w:r>
      <w:r w:rsidR="00CB6DD7">
        <w:rPr>
          <w:rFonts w:cs="Times New Roman"/>
        </w:rPr>
        <w:t xml:space="preserve"> “</w:t>
      </w:r>
      <w:proofErr w:type="spellStart"/>
      <w:r w:rsidR="00CB6DD7">
        <w:rPr>
          <w:rFonts w:cs="Times New Roman"/>
        </w:rPr>
        <w:t>lmer</w:t>
      </w:r>
      <w:proofErr w:type="spellEnd"/>
      <w:r w:rsidR="00CB6DD7">
        <w:rPr>
          <w:rFonts w:cs="Times New Roman"/>
        </w:rPr>
        <w:t xml:space="preserve">” function from “lme4” package in R. In the first model, we considered parasite richness as dependent variable and percentage of migratory birds </w:t>
      </w:r>
      <w:r w:rsidR="00C95628">
        <w:rPr>
          <w:rFonts w:cs="Times New Roman"/>
        </w:rPr>
        <w:t xml:space="preserve">individuals </w:t>
      </w:r>
      <w:r w:rsidR="00CB6DD7">
        <w:rPr>
          <w:rFonts w:cs="Times New Roman"/>
        </w:rPr>
        <w:t xml:space="preserve">as independent variable. </w:t>
      </w:r>
      <w:r w:rsidR="00F5427D">
        <w:rPr>
          <w:rFonts w:cs="Times New Roman"/>
        </w:rPr>
        <w:t>Host richness</w:t>
      </w:r>
      <w:r w:rsidR="00C95628">
        <w:rPr>
          <w:rFonts w:cs="Times New Roman"/>
        </w:rPr>
        <w:t xml:space="preserve">, </w:t>
      </w:r>
      <w:r w:rsidR="00F5427D">
        <w:rPr>
          <w:rFonts w:cs="Times New Roman"/>
        </w:rPr>
        <w:t>prevalence</w:t>
      </w:r>
      <w:r w:rsidR="00C95628">
        <w:rPr>
          <w:rFonts w:cs="Times New Roman"/>
        </w:rPr>
        <w:t>, percentage of migratory species</w:t>
      </w:r>
      <w:r w:rsidR="00F5427D">
        <w:rPr>
          <w:rFonts w:cs="Times New Roman"/>
        </w:rPr>
        <w:t xml:space="preserve"> </w:t>
      </w:r>
      <w:r w:rsidR="00C95628">
        <w:rPr>
          <w:rFonts w:cs="Times New Roman"/>
        </w:rPr>
        <w:t xml:space="preserve">and number of migrants </w:t>
      </w:r>
      <w:r w:rsidR="00F5427D">
        <w:rPr>
          <w:rFonts w:cs="Times New Roman"/>
        </w:rPr>
        <w:t>were considered fixed variables</w:t>
      </w:r>
      <w:r w:rsidR="00C95628">
        <w:rPr>
          <w:rFonts w:cs="Times New Roman"/>
        </w:rPr>
        <w:t>. Further,</w:t>
      </w:r>
      <w:r w:rsidR="00F5427D">
        <w:rPr>
          <w:rFonts w:cs="Times New Roman"/>
        </w:rPr>
        <w:t xml:space="preserve"> number </w:t>
      </w:r>
      <w:r w:rsidR="00CD1DDD">
        <w:t>of individual birds tested for infection</w:t>
      </w:r>
      <w:r w:rsidR="00CD1DDD">
        <w:rPr>
          <w:rFonts w:cs="Times New Roman"/>
        </w:rPr>
        <w:t xml:space="preserve"> </w:t>
      </w:r>
      <w:r w:rsidR="00F5427D">
        <w:rPr>
          <w:rFonts w:cs="Times New Roman"/>
        </w:rPr>
        <w:t>per site</w:t>
      </w:r>
      <w:r w:rsidR="00C95628">
        <w:rPr>
          <w:rFonts w:cs="Times New Roman"/>
        </w:rPr>
        <w:t>, biome, mean precipitation and temperature</w:t>
      </w:r>
      <w:r w:rsidR="00F5427D">
        <w:rPr>
          <w:rFonts w:cs="Times New Roman"/>
        </w:rPr>
        <w:t xml:space="preserve"> w</w:t>
      </w:r>
      <w:r w:rsidR="00C95628">
        <w:rPr>
          <w:rFonts w:cs="Times New Roman"/>
        </w:rPr>
        <w:t>ere</w:t>
      </w:r>
      <w:r w:rsidR="00F5427D">
        <w:rPr>
          <w:rFonts w:cs="Times New Roman"/>
        </w:rPr>
        <w:t xml:space="preserve"> settled as a random variable</w:t>
      </w:r>
      <w:r w:rsidR="00C95628">
        <w:rPr>
          <w:rFonts w:cs="Times New Roman"/>
        </w:rPr>
        <w:t>s</w:t>
      </w:r>
      <w:r w:rsidR="00F5427D">
        <w:rPr>
          <w:rFonts w:cs="Times New Roman"/>
        </w:rPr>
        <w:t>.</w:t>
      </w:r>
      <w:r w:rsidR="00CB6DD7">
        <w:rPr>
          <w:rFonts w:cs="Times New Roman"/>
        </w:rPr>
        <w:t xml:space="preserve"> </w:t>
      </w:r>
    </w:p>
    <w:p w14:paraId="0CFD7AAF" w14:textId="25B54576" w:rsidR="00CF79A8" w:rsidRDefault="00F5427D" w:rsidP="003C47DC">
      <w:pPr>
        <w:spacing w:line="360" w:lineRule="auto"/>
        <w:rPr>
          <w:rFonts w:cs="Times New Roman"/>
          <w:lang w:val="en"/>
        </w:rPr>
      </w:pPr>
      <w:r>
        <w:tab/>
      </w:r>
      <w:commentRangeStart w:id="40"/>
      <w:r w:rsidR="00B019F7" w:rsidRPr="00B019F7">
        <w:t xml:space="preserve">In the second model, we analyzed the </w:t>
      </w:r>
      <w:r w:rsidR="00B019F7" w:rsidRPr="00B019F7">
        <w:rPr>
          <w:rFonts w:cs="Times New Roman"/>
        </w:rPr>
        <w:t xml:space="preserve">prevalence of infection in each bird species </w:t>
      </w:r>
      <w:r w:rsidR="00B019F7" w:rsidRPr="00B019F7">
        <w:rPr>
          <w:rFonts w:cs="Times New Roman"/>
          <w:lang w:val="en"/>
        </w:rPr>
        <w:t>between localities using biome and locality as random variables.</w:t>
      </w:r>
      <w:commentRangeEnd w:id="40"/>
      <w:r w:rsidR="000766B7">
        <w:rPr>
          <w:rStyle w:val="CommentReference"/>
        </w:rPr>
        <w:commentReference w:id="40"/>
      </w:r>
      <w:r w:rsidR="00B019F7" w:rsidRPr="00B019F7">
        <w:rPr>
          <w:rFonts w:cs="Times New Roman"/>
          <w:lang w:val="en"/>
        </w:rPr>
        <w:t xml:space="preserve"> For this we considered local prevalence in each bird species as our dependent variable</w:t>
      </w:r>
      <w:r w:rsidR="00B019F7">
        <w:rPr>
          <w:rFonts w:cs="Times New Roman"/>
          <w:lang w:val="en"/>
        </w:rPr>
        <w:t xml:space="preserve"> </w:t>
      </w:r>
      <w:r w:rsidR="00B019F7" w:rsidRPr="00B019F7">
        <w:rPr>
          <w:rFonts w:cs="Times New Roman"/>
          <w:lang w:val="en"/>
        </w:rPr>
        <w:t>and local percentage of migratory birds as our independent variable. In this model, we filtered our data in order to include only species with 1</w:t>
      </w:r>
      <w:r w:rsidR="00B019F7">
        <w:rPr>
          <w:rFonts w:cs="Times New Roman"/>
          <w:lang w:val="en"/>
        </w:rPr>
        <w:t xml:space="preserve">0 or more bird individuals </w:t>
      </w:r>
      <w:proofErr w:type="spellStart"/>
      <w:r w:rsidR="00B019F7">
        <w:rPr>
          <w:rFonts w:cs="Times New Roman"/>
          <w:lang w:val="en"/>
        </w:rPr>
        <w:t>analysed</w:t>
      </w:r>
      <w:proofErr w:type="spellEnd"/>
      <w:r w:rsidR="002C326D">
        <w:rPr>
          <w:rFonts w:cs="Times New Roman"/>
          <w:lang w:val="en"/>
        </w:rPr>
        <w:t>.</w:t>
      </w:r>
      <w:r w:rsidR="00CD1DDD">
        <w:rPr>
          <w:rFonts w:cs="Times New Roman"/>
          <w:lang w:val="en"/>
        </w:rPr>
        <w:t xml:space="preserve"> </w:t>
      </w:r>
      <w:r w:rsidR="00684800">
        <w:rPr>
          <w:rFonts w:cs="Times New Roman"/>
          <w:szCs w:val="24"/>
        </w:rPr>
        <w:t xml:space="preserve">We ran models for all three parasite genera and for </w:t>
      </w:r>
      <w:r w:rsidR="00684800" w:rsidRPr="00911113">
        <w:rPr>
          <w:rFonts w:cs="Times New Roman"/>
          <w:i/>
          <w:iCs/>
          <w:szCs w:val="24"/>
        </w:rPr>
        <w:t>Plasmodium</w:t>
      </w:r>
      <w:r w:rsidR="00684800">
        <w:rPr>
          <w:rFonts w:cs="Times New Roman"/>
          <w:szCs w:val="24"/>
        </w:rPr>
        <w:t xml:space="preserve"> and </w:t>
      </w:r>
      <w:proofErr w:type="spellStart"/>
      <w:r w:rsidR="00684800" w:rsidRPr="00911113">
        <w:rPr>
          <w:rFonts w:cs="Times New Roman"/>
          <w:i/>
          <w:iCs/>
          <w:szCs w:val="24"/>
        </w:rPr>
        <w:t>Haemoproteus</w:t>
      </w:r>
      <w:proofErr w:type="spellEnd"/>
      <w:r w:rsidR="00684800">
        <w:rPr>
          <w:rFonts w:cs="Times New Roman"/>
          <w:szCs w:val="24"/>
        </w:rPr>
        <w:t xml:space="preserve"> separately. </w:t>
      </w:r>
    </w:p>
    <w:p w14:paraId="15AAFA31" w14:textId="77777777" w:rsidR="00884689" w:rsidRDefault="00884689" w:rsidP="003C47DC">
      <w:pPr>
        <w:spacing w:line="360" w:lineRule="auto"/>
        <w:rPr>
          <w:rFonts w:cs="Times New Roman"/>
          <w:lang w:val="en"/>
        </w:rPr>
      </w:pPr>
    </w:p>
    <w:p w14:paraId="6DFDEA19" w14:textId="01409C89" w:rsidR="00743B28" w:rsidRDefault="00743B28" w:rsidP="003C47DC">
      <w:pPr>
        <w:pStyle w:val="Title"/>
        <w:spacing w:line="360" w:lineRule="auto"/>
      </w:pPr>
      <w:r w:rsidRPr="002C326D">
        <w:t>3. Results</w:t>
      </w:r>
    </w:p>
    <w:p w14:paraId="26C1F6C2" w14:textId="3573305E" w:rsidR="00884689" w:rsidRDefault="004F2555" w:rsidP="00884689">
      <w:r>
        <w:tab/>
      </w:r>
    </w:p>
    <w:p w14:paraId="43205D42" w14:textId="73158B8C" w:rsidR="00232A09" w:rsidRPr="00AD6026" w:rsidRDefault="00232A09" w:rsidP="00232A09">
      <w:pPr>
        <w:spacing w:line="360" w:lineRule="auto"/>
        <w:ind w:firstLine="720"/>
      </w:pPr>
      <w:commentRangeStart w:id="41"/>
      <w:commentRangeStart w:id="42"/>
      <w:r w:rsidRPr="00AD6026">
        <w:t xml:space="preserve">The spatial and temporal autocorrelation analyses revealed there is no substantial effect of time or space on parasite richness, however, for prevalence, we observed a Moran Index effect of 0.15, and for this reason, locality was used as a random effect in our second mixed model. </w:t>
      </w:r>
      <w:commentRangeEnd w:id="41"/>
      <w:r w:rsidR="001A7F84">
        <w:rPr>
          <w:rStyle w:val="CommentReference"/>
        </w:rPr>
        <w:commentReference w:id="41"/>
      </w:r>
      <w:commentRangeEnd w:id="42"/>
      <w:r w:rsidR="00112EC6">
        <w:rPr>
          <w:rStyle w:val="CommentReference"/>
        </w:rPr>
        <w:commentReference w:id="42"/>
      </w:r>
      <w:r w:rsidRPr="00AD6026">
        <w:t xml:space="preserve">Likewise, considerable phylogenetic signals were observed among bird species </w:t>
      </w:r>
      <w:r w:rsidRPr="00AD6026">
        <w:lastRenderedPageBreak/>
        <w:t xml:space="preserve">for prevalence (0.49) and parasite richness (0.17). Considering this, phylogenetic covariation was added in Bayesian analyses and species were used as factors in the second mixed model. </w:t>
      </w:r>
    </w:p>
    <w:p w14:paraId="43493530" w14:textId="21BC3B1D" w:rsidR="00F451F6" w:rsidRDefault="00232A09" w:rsidP="00E442B0">
      <w:pPr>
        <w:spacing w:line="360" w:lineRule="auto"/>
        <w:ind w:firstLine="720"/>
      </w:pPr>
      <w:r w:rsidRPr="00AD6026">
        <w:t xml:space="preserve">Our analyses demonstrate that bird migratory behavior increases the distribution of </w:t>
      </w:r>
      <w:proofErr w:type="spellStart"/>
      <w:r w:rsidRPr="00AD6026">
        <w:t>haemosporidian</w:t>
      </w:r>
      <w:proofErr w:type="spellEnd"/>
      <w:r w:rsidRPr="00AD6026">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t xml:space="preserve">, </w:t>
      </w:r>
      <w:commentRangeStart w:id="43"/>
      <w:r w:rsidR="007A383F">
        <w:t>T</w:t>
      </w:r>
      <w:r w:rsidR="005A20BD">
        <w:t>able 1</w:t>
      </w:r>
      <w:commentRangeEnd w:id="43"/>
      <w:r w:rsidR="007A383F">
        <w:rPr>
          <w:rStyle w:val="CommentReference"/>
        </w:rPr>
        <w:commentReference w:id="43"/>
      </w:r>
      <w:r w:rsidRPr="00AD6026">
        <w:t xml:space="preserve">). We also demonstrate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show similar spatial distribution in our model. </w:t>
      </w:r>
    </w:p>
    <w:p w14:paraId="55077D57" w14:textId="78BF193B" w:rsidR="00F451F6" w:rsidRDefault="002D69E8" w:rsidP="003C47DC">
      <w:pPr>
        <w:spacing w:line="360" w:lineRule="auto"/>
        <w:rPr>
          <w:b/>
          <w:bCs/>
        </w:rPr>
      </w:pPr>
      <w:r>
        <w:rPr>
          <w:b/>
          <w:bCs/>
          <w:noProof/>
        </w:rPr>
        <w:drawing>
          <wp:inline distT="0" distB="0" distL="0" distR="0" wp14:anchorId="025808FC" wp14:editId="37B9CDF4">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bj 1B.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637DE19" w14:textId="7EEECE37" w:rsidR="00F451F6" w:rsidRDefault="00F451F6" w:rsidP="003C47DC">
      <w:pPr>
        <w:spacing w:line="360" w:lineRule="auto"/>
      </w:pPr>
      <w:r>
        <w:t xml:space="preserve">Figure 2: Bayesian model plot. Model demonstrates </w:t>
      </w:r>
      <w:r w:rsidR="00D05D5C">
        <w:t>lineages shared by migratory species and resident are more spread</w:t>
      </w:r>
      <w:r w:rsidR="00175870">
        <w:t xml:space="preserve">. </w:t>
      </w:r>
      <w:r w:rsidR="006066DE">
        <w:t xml:space="preserve">M = full migratory, </w:t>
      </w:r>
      <w:r w:rsidR="00D05D5C">
        <w:t xml:space="preserve">PM = partial migratory and R = resident. </w:t>
      </w:r>
    </w:p>
    <w:p w14:paraId="2C85B435" w14:textId="2FC3B2C2" w:rsidR="004F3EDC" w:rsidRDefault="004F3EDC" w:rsidP="000A2F1F">
      <w:pPr>
        <w:spacing w:line="360" w:lineRule="auto"/>
        <w:ind w:firstLine="720"/>
      </w:pPr>
      <w:r>
        <w:t xml:space="preserve">When we considered the analyses per </w:t>
      </w:r>
      <w:r w:rsidR="00F20647">
        <w:t xml:space="preserve">parasite </w:t>
      </w:r>
      <w:r>
        <w:t>gen</w:t>
      </w:r>
      <w:r w:rsidR="00D37DC0">
        <w:t>era</w:t>
      </w:r>
      <w:r>
        <w:t xml:space="preserve">, we observed differences in the pattern of spread between </w:t>
      </w:r>
      <w:r w:rsidRPr="004F3EDC">
        <w:rPr>
          <w:i/>
          <w:iCs/>
        </w:rPr>
        <w:t>Plasmodium</w:t>
      </w:r>
      <w:r>
        <w:t xml:space="preserve"> and </w:t>
      </w:r>
      <w:proofErr w:type="spellStart"/>
      <w:r w:rsidRPr="004F3EDC">
        <w:rPr>
          <w:i/>
          <w:iCs/>
        </w:rPr>
        <w:t>Haemoproteus</w:t>
      </w:r>
      <w:proofErr w:type="spellEnd"/>
      <w:r>
        <w:t>.</w:t>
      </w:r>
      <w:r w:rsidR="00F431A5">
        <w:t xml:space="preserve"> For </w:t>
      </w:r>
      <w:r w:rsidR="00F431A5" w:rsidRPr="00E6065F">
        <w:rPr>
          <w:i/>
          <w:iCs/>
        </w:rPr>
        <w:t>Plasmodium</w:t>
      </w:r>
      <w:r w:rsidR="00F431A5">
        <w:t xml:space="preserve"> parasites we observed a </w:t>
      </w:r>
      <w:r w:rsidR="00E6065F">
        <w:t xml:space="preserve">much </w:t>
      </w:r>
      <w:r w:rsidR="00F431A5">
        <w:t xml:space="preserve">higher dispersal of lineages shared by all three host categories, followed by </w:t>
      </w:r>
      <w:r w:rsidR="00F431A5">
        <w:lastRenderedPageBreak/>
        <w:t>the lineages shared by migrant</w:t>
      </w:r>
      <w:r w:rsidR="00E6065F">
        <w:t xml:space="preserve"> or partial migrant and residents with similar values (Figure 3</w:t>
      </w:r>
      <w:r w:rsidR="00FA0BB7">
        <w:t>, Table 2</w:t>
      </w:r>
      <w:r w:rsidR="00E6065F">
        <w:t xml:space="preserve">). However, for </w:t>
      </w:r>
      <w:proofErr w:type="spellStart"/>
      <w:r w:rsidR="00E6065F" w:rsidRPr="00E6065F">
        <w:rPr>
          <w:i/>
          <w:iCs/>
        </w:rPr>
        <w:t>Haemoproteus</w:t>
      </w:r>
      <w:proofErr w:type="spellEnd"/>
      <w:r w:rsidR="00E6065F">
        <w:rPr>
          <w:i/>
          <w:iCs/>
        </w:rPr>
        <w:t xml:space="preserve"> </w:t>
      </w:r>
      <w:r w:rsidR="00E6065F">
        <w:t>lineages, we observed greater dispersal rates of lineages shared only by migrant or partial migrant and resident birds. The lineages shared by all three bird categories and for those present in only one bird category had similar values (Figure 4</w:t>
      </w:r>
      <w:r w:rsidR="00FA0BB7">
        <w:t>, Table 3</w:t>
      </w:r>
      <w:r w:rsidR="00E6065F">
        <w:t>).</w:t>
      </w:r>
    </w:p>
    <w:p w14:paraId="76A13A63" w14:textId="6471E6DE" w:rsidR="00175870" w:rsidRDefault="00175870" w:rsidP="003C47DC">
      <w:pPr>
        <w:spacing w:line="360" w:lineRule="auto"/>
      </w:pPr>
      <w:r>
        <w:rPr>
          <w:noProof/>
        </w:rPr>
        <w:drawing>
          <wp:inline distT="0" distB="0" distL="0" distR="0" wp14:anchorId="1E8D065B" wp14:editId="3E082887">
            <wp:extent cx="5612130" cy="31565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 Obj 1 Plasm.png"/>
                    <pic:cNvPicPr/>
                  </pic:nvPicPr>
                  <pic:blipFill>
                    <a:blip r:embed="rId15">
                      <a:extLst>
                        <a:ext uri="{28A0092B-C50C-407E-A947-70E740481C1C}">
                          <a14:useLocalDpi xmlns:a14="http://schemas.microsoft.com/office/drawing/2010/main" val="0"/>
                        </a:ext>
                      </a:extLst>
                    </a:blip>
                    <a:stretch>
                      <a:fillRect/>
                    </a:stretch>
                  </pic:blipFill>
                  <pic:spPr>
                    <a:xfrm>
                      <a:off x="0" y="0"/>
                      <a:ext cx="5629802" cy="3166525"/>
                    </a:xfrm>
                    <a:prstGeom prst="rect">
                      <a:avLst/>
                    </a:prstGeom>
                  </pic:spPr>
                </pic:pic>
              </a:graphicData>
            </a:graphic>
          </wp:inline>
        </w:drawing>
      </w:r>
    </w:p>
    <w:p w14:paraId="75731908" w14:textId="3A142BF1" w:rsidR="00175870" w:rsidRDefault="00175870" w:rsidP="00175870">
      <w:pPr>
        <w:spacing w:line="360" w:lineRule="auto"/>
      </w:pPr>
      <w:r>
        <w:t xml:space="preserve">Figure 3: Bayesian model plot for </w:t>
      </w:r>
      <w:r w:rsidRPr="00175870">
        <w:rPr>
          <w:i/>
          <w:iCs/>
        </w:rPr>
        <w:t>Plasmodium</w:t>
      </w:r>
      <w:r>
        <w:t xml:space="preserve"> spp.. Model demonstrates lineages shared by migratory species and resident are more spread. M = </w:t>
      </w:r>
      <w:r w:rsidR="006066DE">
        <w:t xml:space="preserve">full </w:t>
      </w:r>
      <w:r>
        <w:t xml:space="preserve">migratory, PM = partial migratory and R = resident. </w:t>
      </w:r>
    </w:p>
    <w:p w14:paraId="00B2AD9E" w14:textId="73E48377" w:rsidR="00175870" w:rsidRDefault="00175870" w:rsidP="003C47DC">
      <w:pPr>
        <w:spacing w:line="360" w:lineRule="auto"/>
      </w:pPr>
      <w:r>
        <w:rPr>
          <w:noProof/>
        </w:rPr>
        <w:lastRenderedPageBreak/>
        <w:drawing>
          <wp:inline distT="0" distB="0" distL="0" distR="0" wp14:anchorId="20945EDF" wp14:editId="756798AD">
            <wp:extent cx="5612130" cy="315658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Obj 1 Haem.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2EF118A" w14:textId="3E1B8BB9" w:rsidR="00175870" w:rsidRDefault="00175870" w:rsidP="00175870">
      <w:pPr>
        <w:spacing w:line="360" w:lineRule="auto"/>
      </w:pPr>
      <w:r>
        <w:t xml:space="preserve">Figure 4: Bayesian model plot for </w:t>
      </w:r>
      <w:proofErr w:type="spellStart"/>
      <w:r>
        <w:rPr>
          <w:i/>
          <w:iCs/>
        </w:rPr>
        <w:t>Haemoproteus</w:t>
      </w:r>
      <w:proofErr w:type="spellEnd"/>
      <w:r>
        <w:t xml:space="preserve"> spp.. Model demonstrates lineages shared by one category of migratory species and resident are more spread. M = </w:t>
      </w:r>
      <w:r w:rsidR="006066DE">
        <w:t xml:space="preserve">full </w:t>
      </w:r>
      <w:r>
        <w:t xml:space="preserve">migratory, PM = partial migratory and R = resident. </w:t>
      </w:r>
    </w:p>
    <w:p w14:paraId="2686A56A" w14:textId="414D11A3" w:rsidR="000A2F1F" w:rsidRDefault="00D05D5C" w:rsidP="00175870">
      <w:pPr>
        <w:spacing w:line="360" w:lineRule="auto"/>
        <w:ind w:firstLine="720"/>
      </w:pPr>
      <w:r>
        <w:t xml:space="preserve">Our first mixed model revealed </w:t>
      </w:r>
      <w:r w:rsidR="006232C8">
        <w:t xml:space="preserve">that </w:t>
      </w:r>
      <w:r>
        <w:t>there is no correlation between the percentage/presence of migratory bird and parasite richness (p =</w:t>
      </w:r>
      <w:r w:rsidR="006232C8">
        <w:t xml:space="preserve"> </w:t>
      </w:r>
      <w:r>
        <w:t>0.</w:t>
      </w:r>
      <w:r w:rsidR="00C95628">
        <w:t>1</w:t>
      </w:r>
      <w:r w:rsidR="008A16BA">
        <w:t>9</w:t>
      </w:r>
      <w:r w:rsidR="00810ED3">
        <w:t>, Figure 3</w:t>
      </w:r>
      <w:r w:rsidR="00695FCF">
        <w:t>, Table 4</w:t>
      </w:r>
      <w:r w:rsidR="00810ED3">
        <w:t>).</w:t>
      </w:r>
      <w:r w:rsidR="00236540">
        <w:t xml:space="preserve"> </w:t>
      </w:r>
      <w:r w:rsidR="00D37DC0">
        <w:t>We</w:t>
      </w:r>
      <w:r w:rsidR="00C80A2A">
        <w:t xml:space="preserve"> also</w:t>
      </w:r>
      <w:r w:rsidR="00D37DC0">
        <w:t xml:space="preserve"> observed no effect</w:t>
      </w:r>
      <w:r w:rsidR="00C80A2A">
        <w:t xml:space="preserve"> of migratory bird percentage in parasite richness</w:t>
      </w:r>
      <w:r w:rsidR="00D37DC0">
        <w:t xml:space="preserve"> </w:t>
      </w:r>
      <w:r w:rsidR="00C80A2A">
        <w:t>when</w:t>
      </w:r>
      <w:r w:rsidR="00D37DC0">
        <w:t xml:space="preserve"> </w:t>
      </w:r>
      <w:r w:rsidR="00D37DC0" w:rsidRPr="00D37DC0">
        <w:rPr>
          <w:i/>
          <w:iCs/>
        </w:rPr>
        <w:t>Plasmodium</w:t>
      </w:r>
      <w:r w:rsidR="00D37DC0">
        <w:t xml:space="preserve"> and </w:t>
      </w:r>
      <w:proofErr w:type="spellStart"/>
      <w:r w:rsidR="00D37DC0" w:rsidRPr="00D37DC0">
        <w:rPr>
          <w:i/>
          <w:iCs/>
        </w:rPr>
        <w:t>Haemoproteus</w:t>
      </w:r>
      <w:proofErr w:type="spellEnd"/>
      <w:r w:rsidR="00D37DC0">
        <w:t xml:space="preserve"> infections w</w:t>
      </w:r>
      <w:r w:rsidR="00C80A2A">
        <w:t>ere</w:t>
      </w:r>
      <w:r w:rsidR="00D37DC0">
        <w:t xml:space="preserve"> evaluated separately</w:t>
      </w:r>
      <w:r w:rsidR="00C80A2A">
        <w:t xml:space="preserve"> (p = 0.55, p = 0.94, see Supplementary Material)</w:t>
      </w:r>
      <w:r w:rsidR="00D37DC0">
        <w:t xml:space="preserve">. </w:t>
      </w:r>
    </w:p>
    <w:p w14:paraId="45316FC3" w14:textId="77777777" w:rsidR="000A2F1F" w:rsidRDefault="000A2F1F" w:rsidP="000A2F1F">
      <w:pPr>
        <w:spacing w:line="360" w:lineRule="auto"/>
      </w:pPr>
      <w:r>
        <w:rPr>
          <w:noProof/>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3A2B3C93" w:rsidR="000A2F1F" w:rsidRDefault="000A2F1F" w:rsidP="000A2F1F">
      <w:pPr>
        <w:spacing w:line="360" w:lineRule="auto"/>
      </w:pPr>
      <w:r>
        <w:lastRenderedPageBreak/>
        <w:t xml:space="preserve">Figure 3: </w:t>
      </w:r>
      <w:r w:rsidR="00695FCF" w:rsidRPr="00695FCF">
        <w:t xml:space="preserve">Local richness of </w:t>
      </w:r>
      <w:proofErr w:type="spellStart"/>
      <w:r w:rsidR="00695FCF" w:rsidRPr="00695FCF">
        <w:t>haemosporidian</w:t>
      </w:r>
      <w:proofErr w:type="spellEnd"/>
      <w:r w:rsidR="00695FCF" w:rsidRPr="00695FCF">
        <w:t xml:space="preserve"> parasites as a function of the percentage of migratory species out of all locally occurring bird species. Each point represents a different locality.</w:t>
      </w:r>
      <w:r w:rsidR="00695FCF">
        <w:t xml:space="preserve"> No correlation was found between percentage of migratory individuals and </w:t>
      </w:r>
      <w:proofErr w:type="spellStart"/>
      <w:r w:rsidR="00695FCF">
        <w:t>haemosporidian</w:t>
      </w:r>
      <w:proofErr w:type="spellEnd"/>
      <w:r w:rsidR="00695FCF">
        <w:t xml:space="preserve"> richness (p = 0.19)</w:t>
      </w:r>
    </w:p>
    <w:p w14:paraId="406544C2" w14:textId="7D5D048D" w:rsidR="00D05D5C" w:rsidRDefault="00236540" w:rsidP="00175870">
      <w:pPr>
        <w:spacing w:line="360" w:lineRule="auto"/>
        <w:ind w:firstLine="720"/>
      </w:pPr>
      <w:r>
        <w:t xml:space="preserve">For the second model, which we </w:t>
      </w:r>
      <w:proofErr w:type="spellStart"/>
      <w:r>
        <w:t>analysed</w:t>
      </w:r>
      <w:proofErr w:type="spellEnd"/>
      <w:r>
        <w:t xml:space="preserve"> the relation between migratory prevalence per species,</w:t>
      </w:r>
      <w:r w:rsidR="00810ED3">
        <w:t xml:space="preserve"> </w:t>
      </w:r>
      <w:r>
        <w:t>w</w:t>
      </w:r>
      <w:r w:rsidR="00810ED3">
        <w:t>e observe</w:t>
      </w:r>
      <w:r w:rsidR="00F20647">
        <w:t>d</w:t>
      </w:r>
      <w:r w:rsidR="00810ED3">
        <w:t xml:space="preserve"> </w:t>
      </w:r>
      <w:r w:rsidR="00695FCF">
        <w:t xml:space="preserve">a negative </w:t>
      </w:r>
      <w:r w:rsidR="00810ED3">
        <w:t xml:space="preserve">correlation </w:t>
      </w:r>
      <w:r w:rsidR="00695FCF">
        <w:t>between</w:t>
      </w:r>
      <w:r w:rsidR="00810ED3">
        <w:t xml:space="preserve"> migratory behavior and prevalence of</w:t>
      </w:r>
      <w:r w:rsidR="00695FCF">
        <w:t xml:space="preserve"> </w:t>
      </w:r>
      <w:proofErr w:type="spellStart"/>
      <w:r w:rsidR="00810ED3">
        <w:t>haemosporidian</w:t>
      </w:r>
      <w:proofErr w:type="spellEnd"/>
      <w:r w:rsidR="00810ED3">
        <w:t xml:space="preserve"> parasites per species (p=0.</w:t>
      </w:r>
      <w:r w:rsidR="002475AE">
        <w:t>0</w:t>
      </w:r>
      <w:r w:rsidR="00F20647">
        <w:t>4</w:t>
      </w:r>
      <w:r w:rsidR="00232A09">
        <w:t>, Figure 5</w:t>
      </w:r>
      <w:r w:rsidR="00695FCF">
        <w:t>, Table 5</w:t>
      </w:r>
      <w:r w:rsidR="0068328F">
        <w:t>)</w:t>
      </w:r>
      <w:r w:rsidR="00810ED3">
        <w:t>.</w:t>
      </w:r>
      <w:r w:rsidR="0019740C">
        <w:t xml:space="preserve"> However, when we evaluated </w:t>
      </w:r>
      <w:r w:rsidR="0019740C" w:rsidRPr="0019740C">
        <w:rPr>
          <w:i/>
          <w:iCs/>
        </w:rPr>
        <w:t>Plasmodium</w:t>
      </w:r>
      <w:r w:rsidR="0019740C">
        <w:t xml:space="preserve"> and </w:t>
      </w:r>
      <w:proofErr w:type="spellStart"/>
      <w:r w:rsidR="0019740C" w:rsidRPr="0019740C">
        <w:rPr>
          <w:i/>
          <w:iCs/>
        </w:rPr>
        <w:t>Haemoproteus</w:t>
      </w:r>
      <w:proofErr w:type="spellEnd"/>
      <w:r w:rsidR="0019740C">
        <w:t xml:space="preserve"> separately, no effect between migratory behavior percentage and prevalence per host specie w</w:t>
      </w:r>
      <w:r w:rsidR="006066DE">
        <w:t>as</w:t>
      </w:r>
      <w:r w:rsidR="0019740C">
        <w:t xml:space="preserve"> detected (p = 0.08, p = 0.3</w:t>
      </w:r>
      <w:r w:rsidR="00ED2C1E">
        <w:t>4</w:t>
      </w:r>
      <w:r w:rsidR="0019740C">
        <w:t>, see Supplementary Material).</w:t>
      </w:r>
    </w:p>
    <w:p w14:paraId="444643A4" w14:textId="6C081B1E" w:rsidR="00372C23" w:rsidRDefault="002475AE" w:rsidP="003C47DC">
      <w:pPr>
        <w:spacing w:line="360" w:lineRule="auto"/>
      </w:pPr>
      <w:r>
        <w:rPr>
          <w:noProof/>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t xml:space="preserve"> </w:t>
      </w:r>
    </w:p>
    <w:p w14:paraId="69565ADE" w14:textId="666157CD" w:rsidR="0019740C" w:rsidRDefault="001675D3" w:rsidP="0019740C">
      <w:pPr>
        <w:spacing w:line="360" w:lineRule="auto"/>
      </w:pPr>
      <w:r>
        <w:t xml:space="preserve">Figure </w:t>
      </w:r>
      <w:r w:rsidR="0056058A">
        <w:t>4</w:t>
      </w:r>
      <w:r>
        <w:t>:</w:t>
      </w:r>
      <w:r w:rsidR="0019740C">
        <w:t xml:space="preserve"> Correlation between prevalence of </w:t>
      </w:r>
      <w:proofErr w:type="spellStart"/>
      <w:r w:rsidR="0019740C">
        <w:t>haemosporidian</w:t>
      </w:r>
      <w:proofErr w:type="spellEnd"/>
      <w:r w:rsidR="0019740C">
        <w:t xml:space="preserve"> parasites and percentage of migratory host individuals</w:t>
      </w:r>
      <w:r>
        <w:t xml:space="preserve">. </w:t>
      </w:r>
      <w:r w:rsidR="00E040E6">
        <w:t xml:space="preserve">Each point represent the prevalence value per specie </w:t>
      </w:r>
      <w:r w:rsidR="0019740C">
        <w:t>in each</w:t>
      </w:r>
      <w:r w:rsidR="00E040E6">
        <w:t xml:space="preserve"> site.</w:t>
      </w:r>
      <w:r w:rsidR="0019740C">
        <w:t xml:space="preserve"> We observed a negative effect between migratory behavior and </w:t>
      </w:r>
      <w:r w:rsidR="00EA0758">
        <w:t xml:space="preserve">parasite prevalence </w:t>
      </w:r>
      <w:r w:rsidR="0019740C">
        <w:t>(p = 0.</w:t>
      </w:r>
      <w:r w:rsidR="00EA0758">
        <w:t>04</w:t>
      </w:r>
      <w:r w:rsidR="0019740C">
        <w:t>)</w:t>
      </w:r>
      <w:r w:rsidR="00EA0758">
        <w:t>.</w:t>
      </w:r>
    </w:p>
    <w:p w14:paraId="69EFB29E" w14:textId="30E8F20E" w:rsidR="001675D3" w:rsidRDefault="00E040E6" w:rsidP="001675D3">
      <w:pPr>
        <w:spacing w:line="360" w:lineRule="auto"/>
      </w:pPr>
      <w:r>
        <w:t xml:space="preserve"> </w:t>
      </w:r>
      <w:r w:rsidR="001675D3">
        <w:t xml:space="preserve"> </w:t>
      </w:r>
    </w:p>
    <w:p w14:paraId="4C33A4B9" w14:textId="34FB7D68" w:rsidR="00232A09" w:rsidRDefault="00232A09" w:rsidP="003C47DC">
      <w:pPr>
        <w:pStyle w:val="Title"/>
        <w:spacing w:line="360" w:lineRule="auto"/>
      </w:pPr>
    </w:p>
    <w:p w14:paraId="2F06BE6F" w14:textId="0CD84A8D" w:rsidR="00F20647" w:rsidRDefault="00F20647" w:rsidP="00F20647"/>
    <w:p w14:paraId="60B0C742" w14:textId="3930F168" w:rsidR="00EA0758" w:rsidRDefault="00EA0758" w:rsidP="00F20647"/>
    <w:p w14:paraId="25A9F834" w14:textId="77777777" w:rsidR="00EA0758" w:rsidRPr="00F20647" w:rsidRDefault="00EA0758" w:rsidP="00F20647"/>
    <w:p w14:paraId="01F2BCA3" w14:textId="73C79F35" w:rsidR="00DA1478" w:rsidRPr="0019740C" w:rsidRDefault="00715F50" w:rsidP="003C47DC">
      <w:pPr>
        <w:pStyle w:val="Title"/>
        <w:spacing w:line="360" w:lineRule="auto"/>
      </w:pPr>
      <w:r w:rsidRPr="0019740C">
        <w:lastRenderedPageBreak/>
        <w:t>References</w:t>
      </w:r>
    </w:p>
    <w:p w14:paraId="18888C94" w14:textId="0C57B0A6" w:rsidR="00DA1478" w:rsidRPr="0019740C" w:rsidRDefault="00DA1478" w:rsidP="003C47DC">
      <w:pPr>
        <w:spacing w:line="360" w:lineRule="auto"/>
      </w:pPr>
    </w:p>
    <w:p w14:paraId="7379375B" w14:textId="2343606A" w:rsidR="00F20647" w:rsidRPr="00F20647" w:rsidRDefault="00715F50" w:rsidP="00F20647">
      <w:pPr>
        <w:widowControl w:val="0"/>
        <w:autoSpaceDE w:val="0"/>
        <w:autoSpaceDN w:val="0"/>
        <w:adjustRightInd w:val="0"/>
        <w:spacing w:line="360" w:lineRule="auto"/>
        <w:ind w:left="480" w:hanging="480"/>
        <w:rPr>
          <w:rFonts w:cs="Times New Roman"/>
          <w:noProof/>
          <w:szCs w:val="24"/>
        </w:rPr>
      </w:pPr>
      <w:r>
        <w:fldChar w:fldCharType="begin" w:fldLock="1"/>
      </w:r>
      <w:r w:rsidRPr="006066DE">
        <w:instrText xml:space="preserve">ADDIN Mendeley Bibliography CSL_BIBLIOGRAPHY </w:instrText>
      </w:r>
      <w:r>
        <w:fldChar w:fldCharType="separate"/>
      </w:r>
      <w:r w:rsidR="00F20647" w:rsidRPr="00F20647">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0C4D8FBA"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Altizer, S. et al. 2011. Animal migration and infectious disease risk. - Science (80-. ). 331: 296–302.</w:t>
      </w:r>
    </w:p>
    <w:p w14:paraId="168F9B2E"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Bauer, S. and Hoye, B. J. 2014. Migratory animals couple biodiversity and ecosystem functioning worldwide. - Science (80-. ). in press.</w:t>
      </w:r>
    </w:p>
    <w:p w14:paraId="1E40E790"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225915">
        <w:rPr>
          <w:rFonts w:cs="Times New Roman"/>
          <w:noProof/>
          <w:szCs w:val="24"/>
          <w:lang w:val="fr-FR"/>
        </w:rPr>
        <w:t xml:space="preserve">Braga, É. M. et al. 2011. </w:t>
      </w:r>
      <w:r w:rsidRPr="00F20647">
        <w:rPr>
          <w:rFonts w:cs="Times New Roman"/>
          <w:noProof/>
          <w:szCs w:val="24"/>
        </w:rPr>
        <w:t>Recent advances in the study of avian malaria: An overview with an emphasis on the distribution of Plasmodium spp in Brazil. - Mem. Inst. Oswaldo Cruz 106: 3–11.</w:t>
      </w:r>
    </w:p>
    <w:p w14:paraId="3B004D77" w14:textId="77777777" w:rsidR="00F20647" w:rsidRPr="006066DE" w:rsidRDefault="00F20647" w:rsidP="00F20647">
      <w:pPr>
        <w:widowControl w:val="0"/>
        <w:autoSpaceDE w:val="0"/>
        <w:autoSpaceDN w:val="0"/>
        <w:adjustRightInd w:val="0"/>
        <w:spacing w:line="360" w:lineRule="auto"/>
        <w:ind w:left="480" w:hanging="480"/>
        <w:rPr>
          <w:rFonts w:cs="Times New Roman"/>
          <w:noProof/>
          <w:szCs w:val="24"/>
          <w:lang w:val="pt-BR"/>
        </w:rPr>
      </w:pPr>
      <w:r w:rsidRPr="00F20647">
        <w:rPr>
          <w:rFonts w:cs="Times New Roman"/>
          <w:noProof/>
          <w:szCs w:val="24"/>
        </w:rPr>
        <w:t xml:space="preserve">Callaway, R. M. and Ridenour, W. M. 2004. Novel weapons: Invasive success and the evolution of increased competitive ability. - Front. </w:t>
      </w:r>
      <w:r w:rsidRPr="006066DE">
        <w:rPr>
          <w:rFonts w:cs="Times New Roman"/>
          <w:noProof/>
          <w:szCs w:val="24"/>
          <w:lang w:val="pt-BR"/>
        </w:rPr>
        <w:t>Ecol. Environ. 2: 436–443.</w:t>
      </w:r>
    </w:p>
    <w:p w14:paraId="15A89304" w14:textId="77777777" w:rsidR="00F20647" w:rsidRPr="00171594" w:rsidRDefault="00F20647" w:rsidP="00F20647">
      <w:pPr>
        <w:widowControl w:val="0"/>
        <w:autoSpaceDE w:val="0"/>
        <w:autoSpaceDN w:val="0"/>
        <w:adjustRightInd w:val="0"/>
        <w:spacing w:line="360" w:lineRule="auto"/>
        <w:ind w:left="480" w:hanging="480"/>
        <w:rPr>
          <w:rFonts w:cs="Times New Roman"/>
          <w:noProof/>
          <w:szCs w:val="24"/>
          <w:rPrChange w:id="44" w:author="Daniela de Angeli Dutra" w:date="2020-04-22T08:43:00Z">
            <w:rPr>
              <w:rFonts w:cs="Times New Roman"/>
              <w:noProof/>
              <w:szCs w:val="24"/>
              <w:lang w:val="pt-BR"/>
            </w:rPr>
          </w:rPrChange>
        </w:rPr>
      </w:pPr>
      <w:r w:rsidRPr="006066DE">
        <w:rPr>
          <w:rFonts w:cs="Times New Roman"/>
          <w:noProof/>
          <w:szCs w:val="24"/>
          <w:lang w:val="pt-BR"/>
        </w:rPr>
        <w:t xml:space="preserve">Comitê Brasileiro de Registros Ornitológicos - CRBO 2014. Listas das aves do brasil. - Com. </w:t>
      </w:r>
      <w:r w:rsidRPr="00171594">
        <w:rPr>
          <w:rFonts w:cs="Times New Roman"/>
          <w:noProof/>
          <w:szCs w:val="24"/>
          <w:rPrChange w:id="45" w:author="Daniela de Angeli Dutra" w:date="2020-04-22T08:43:00Z">
            <w:rPr>
              <w:rFonts w:cs="Times New Roman"/>
              <w:noProof/>
              <w:szCs w:val="24"/>
              <w:lang w:val="pt-BR"/>
            </w:rPr>
          </w:rPrChange>
        </w:rPr>
        <w:t>Bras. Regist. Ornitológicos: 1–38.</w:t>
      </w:r>
    </w:p>
    <w:p w14:paraId="7F1CD08C"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171594">
        <w:rPr>
          <w:rFonts w:cs="Times New Roman"/>
          <w:noProof/>
          <w:szCs w:val="24"/>
          <w:rPrChange w:id="46" w:author="Daniela de Angeli Dutra" w:date="2020-04-22T08:43:00Z">
            <w:rPr>
              <w:rFonts w:cs="Times New Roman"/>
              <w:noProof/>
              <w:szCs w:val="24"/>
              <w:lang w:val="pt-BR"/>
            </w:rPr>
          </w:rPrChange>
        </w:rPr>
        <w:t xml:space="preserve">Fallon, A. S. M. et al. 2003. Detecting Avian Malaria : an Improved Polymerase Chain Reaction Diagnostic Detecting Avian Malaria : an Improved Polymerase Chain. </w:t>
      </w:r>
      <w:r w:rsidRPr="00F20647">
        <w:rPr>
          <w:rFonts w:cs="Times New Roman"/>
          <w:noProof/>
          <w:szCs w:val="24"/>
        </w:rPr>
        <w:t>89: 1044–1047.</w:t>
      </w:r>
    </w:p>
    <w:p w14:paraId="0F7991BC"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Fecchio, A. et al. 2020. Evolutionary ecology, taxonomy, and systematics of avian malaria and related parasites. - Acta Trop.: 105364.</w:t>
      </w:r>
    </w:p>
    <w:p w14:paraId="45D88AF9"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6066DE">
        <w:rPr>
          <w:rFonts w:cs="Times New Roman"/>
          <w:noProof/>
          <w:szCs w:val="24"/>
          <w:lang w:val="pt-BR"/>
        </w:rPr>
        <w:t xml:space="preserve">Ferreira-Junior, F. C. et al. 2018. </w:t>
      </w:r>
      <w:r w:rsidRPr="00F20647">
        <w:rPr>
          <w:rFonts w:cs="Times New Roman"/>
          <w:noProof/>
          <w:szCs w:val="24"/>
        </w:rPr>
        <w:t>A new pathogen spillover from domestic to wild animals: Plasmodium juxtanucleare  infects free-living passerines in Brazil. - Parasitology: 1–10.</w:t>
      </w:r>
    </w:p>
    <w:p w14:paraId="1F585CB5"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171594">
        <w:rPr>
          <w:rFonts w:cs="Times New Roman"/>
          <w:noProof/>
          <w:szCs w:val="24"/>
          <w:lang w:val="pt-BR"/>
          <w:rPrChange w:id="47" w:author="Daniela de Angeli Dutra" w:date="2020-04-22T08:43:00Z">
            <w:rPr>
              <w:rFonts w:cs="Times New Roman"/>
              <w:noProof/>
              <w:szCs w:val="24"/>
            </w:rPr>
          </w:rPrChange>
        </w:rPr>
        <w:t xml:space="preserve">Ferreira, F. C. et al. 2016. </w:t>
      </w:r>
      <w:r w:rsidRPr="00F20647">
        <w:rPr>
          <w:rFonts w:cs="Times New Roman"/>
          <w:noProof/>
          <w:szCs w:val="24"/>
        </w:rPr>
        <w:t>Searching for putative avian malaria vectors in a Seasonally Dry Tropical Forest in Brazil. - Parasites and Vectors in press.</w:t>
      </w:r>
    </w:p>
    <w:p w14:paraId="1BE954F6"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 xml:space="preserve">Hellgren, O. et al. 2004. A New Pcr Assay For Simultaneous Studies Of Leucocytozoon, </w:t>
      </w:r>
      <w:r w:rsidRPr="00F20647">
        <w:rPr>
          <w:rFonts w:cs="Times New Roman"/>
          <w:noProof/>
          <w:szCs w:val="24"/>
        </w:rPr>
        <w:lastRenderedPageBreak/>
        <w:t>Plasmodium, And Haemoproteusfrom Avian Blood. 90: 797–802.</w:t>
      </w:r>
    </w:p>
    <w:p w14:paraId="616D2699"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Hellgren, O. et al. 2007. Detecting shifts of transmission areas in avian blood parasites - A phylogenetic approach. - Mol. Ecol. 16: 1281–1290.</w:t>
      </w:r>
    </w:p>
    <w:p w14:paraId="336EB57E"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Lepage, D. et al. 2014. Avibase - A database system for managing and organizing taxonomic concepts. - Zookeys: 117–135.</w:t>
      </w:r>
    </w:p>
    <w:p w14:paraId="39356A8E"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Lindeborg, M. et al. 2012. Migratory Birds, Ticks, and Crimean-Congo Hemorrhagic Fever Virus. - Emerg. Infect. Dis. 18: 2095–2097.</w:t>
      </w:r>
    </w:p>
    <w:p w14:paraId="5145A3E0"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Marzal, A. 2012. Recent Advances in Studies on Avian Malaria Parasites. - Malar. Parasites: 135–158.</w:t>
      </w:r>
    </w:p>
    <w:p w14:paraId="77AC9D7E"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3422D1CD"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O’Connor, E. A. et al. 2020. Wetter climates select for higher immune gene diversity in resident, but not migratory, songbirds. - Proceedings. Biol. Sci. 287: 20192675.</w:t>
      </w:r>
    </w:p>
    <w:p w14:paraId="36D77605"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02D781C6"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Prenter, J. et al. 2004. Roles of parasites in animal invasions. - Trends Ecol. Evol. 19: 385–390.</w:t>
      </w:r>
    </w:p>
    <w:p w14:paraId="209A483F"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Ricklefs, R. E. et al. 2017. Avian migration and the distribution of malaria parasites in New World passerine birds. - J. Biogeogr. 44: 1113–1123.</w:t>
      </w:r>
    </w:p>
    <w:p w14:paraId="59D25F05" w14:textId="77777777" w:rsidR="00F20647" w:rsidRPr="00F20647" w:rsidRDefault="00F20647" w:rsidP="00F20647">
      <w:pPr>
        <w:widowControl w:val="0"/>
        <w:autoSpaceDE w:val="0"/>
        <w:autoSpaceDN w:val="0"/>
        <w:adjustRightInd w:val="0"/>
        <w:spacing w:line="360" w:lineRule="auto"/>
        <w:ind w:left="480" w:hanging="480"/>
        <w:rPr>
          <w:rFonts w:cs="Times New Roman"/>
          <w:noProof/>
          <w:szCs w:val="24"/>
        </w:rPr>
      </w:pPr>
      <w:r w:rsidRPr="00F20647">
        <w:rPr>
          <w:rFonts w:cs="Times New Roman"/>
          <w:noProof/>
          <w:szCs w:val="24"/>
        </w:rPr>
        <w:t>Somenzari, M. et al. 2018. An overview of migratory birds in Brazil.</w:t>
      </w:r>
    </w:p>
    <w:p w14:paraId="76943441" w14:textId="4AAE57D5" w:rsidR="00F20647" w:rsidRDefault="00F20647" w:rsidP="00F20647">
      <w:pPr>
        <w:widowControl w:val="0"/>
        <w:autoSpaceDE w:val="0"/>
        <w:autoSpaceDN w:val="0"/>
        <w:adjustRightInd w:val="0"/>
        <w:spacing w:line="360" w:lineRule="auto"/>
        <w:ind w:left="480" w:hanging="480"/>
        <w:rPr>
          <w:rFonts w:cs="Times New Roman"/>
          <w:noProof/>
          <w:szCs w:val="24"/>
        </w:rPr>
      </w:pPr>
      <w:r w:rsidRPr="00225915">
        <w:rPr>
          <w:rFonts w:cs="Times New Roman"/>
          <w:noProof/>
          <w:szCs w:val="24"/>
          <w:lang w:val="fr-FR"/>
        </w:rPr>
        <w:t xml:space="preserve">Turchetto-Zolet, A. C. et al. 2013. </w:t>
      </w:r>
      <w:r w:rsidRPr="00F20647">
        <w:rPr>
          <w:rFonts w:cs="Times New Roman"/>
          <w:noProof/>
          <w:szCs w:val="24"/>
        </w:rPr>
        <w:t>Phylogeographical patterns shed light on evolutionary process in South America. - Mol. Ecol. 22: 1193–1213.</w:t>
      </w:r>
    </w:p>
    <w:p w14:paraId="1D6C538F" w14:textId="47FA5510" w:rsidR="007A383F" w:rsidRDefault="007A383F" w:rsidP="00F20647">
      <w:pPr>
        <w:widowControl w:val="0"/>
        <w:autoSpaceDE w:val="0"/>
        <w:autoSpaceDN w:val="0"/>
        <w:adjustRightInd w:val="0"/>
        <w:spacing w:line="360" w:lineRule="auto"/>
        <w:ind w:left="480" w:hanging="480"/>
        <w:rPr>
          <w:rFonts w:cs="Times New Roman"/>
          <w:noProof/>
        </w:rPr>
      </w:pPr>
    </w:p>
    <w:p w14:paraId="5F3501B3" w14:textId="372C026A" w:rsidR="007A383F" w:rsidRDefault="00715F50" w:rsidP="007A383F">
      <w:pPr>
        <w:spacing w:line="360" w:lineRule="auto"/>
      </w:pPr>
      <w:r>
        <w:lastRenderedPageBreak/>
        <w:fldChar w:fldCharType="end"/>
      </w:r>
      <w:r w:rsidR="007A383F">
        <w:t>Table 1: Parameter estimates, standard errors, and p values for the Bayesian model testing the differences</w:t>
      </w:r>
      <w:r w:rsidR="00FA0BB7">
        <w:t xml:space="preserve"> of </w:t>
      </w:r>
      <w:proofErr w:type="spellStart"/>
      <w:r w:rsidR="00FA0BB7">
        <w:t>haemosporidian</w:t>
      </w:r>
      <w:proofErr w:type="spellEnd"/>
      <w:r w:rsidR="007A383F">
        <w:t xml:space="preserve">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5A20BD" w:rsidRDefault="007A383F" w:rsidP="00D37DC0">
            <w:pPr>
              <w:spacing w:line="360" w:lineRule="auto"/>
              <w:rPr>
                <w:b/>
                <w:bCs/>
                <w:i w:val="0"/>
                <w:iCs w:val="0"/>
              </w:rPr>
            </w:pPr>
          </w:p>
        </w:tc>
        <w:tc>
          <w:tcPr>
            <w:tcW w:w="1771" w:type="dxa"/>
          </w:tcPr>
          <w:p w14:paraId="01E6E85F"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126D2B1A"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011B4CD5"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7A383F" w:rsidRPr="005A20BD"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5A20BD" w:rsidRDefault="007A383F" w:rsidP="00D37DC0">
            <w:pPr>
              <w:spacing w:line="360" w:lineRule="auto"/>
              <w:rPr>
                <w:i w:val="0"/>
                <w:iCs w:val="0"/>
              </w:rPr>
            </w:pPr>
            <w:r w:rsidRPr="005A20BD">
              <w:rPr>
                <w:i w:val="0"/>
                <w:iCs w:val="0"/>
              </w:rPr>
              <w:t>Full migrant</w:t>
            </w:r>
          </w:p>
        </w:tc>
        <w:tc>
          <w:tcPr>
            <w:tcW w:w="1771" w:type="dxa"/>
          </w:tcPr>
          <w:p w14:paraId="1D8623B8"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-3.7</w:t>
            </w:r>
          </w:p>
        </w:tc>
        <w:tc>
          <w:tcPr>
            <w:tcW w:w="1843" w:type="dxa"/>
          </w:tcPr>
          <w:p w14:paraId="3E150CAE"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489449F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5A20BD" w:rsidRDefault="007A383F" w:rsidP="00D37DC0">
            <w:pPr>
              <w:spacing w:line="360" w:lineRule="auto"/>
              <w:rPr>
                <w:i w:val="0"/>
                <w:iCs w:val="0"/>
              </w:rPr>
            </w:pPr>
            <w:r w:rsidRPr="005A20BD">
              <w:rPr>
                <w:i w:val="0"/>
                <w:iCs w:val="0"/>
              </w:rPr>
              <w:t>Partial migrant</w:t>
            </w:r>
          </w:p>
        </w:tc>
        <w:tc>
          <w:tcPr>
            <w:tcW w:w="1771" w:type="dxa"/>
          </w:tcPr>
          <w:p w14:paraId="136F935D"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-0.04</w:t>
            </w:r>
          </w:p>
        </w:tc>
        <w:tc>
          <w:tcPr>
            <w:tcW w:w="1843" w:type="dxa"/>
          </w:tcPr>
          <w:p w14:paraId="3A75259C"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0.19</w:t>
            </w:r>
          </w:p>
        </w:tc>
        <w:tc>
          <w:tcPr>
            <w:tcW w:w="1745" w:type="dxa"/>
          </w:tcPr>
          <w:p w14:paraId="3B30AEC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0.81</w:t>
            </w:r>
          </w:p>
        </w:tc>
      </w:tr>
      <w:tr w:rsidR="007A383F" w:rsidRPr="005A20BD"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5A20BD" w:rsidRDefault="007A383F" w:rsidP="00D37DC0">
            <w:pPr>
              <w:spacing w:line="360" w:lineRule="auto"/>
              <w:rPr>
                <w:i w:val="0"/>
                <w:iCs w:val="0"/>
              </w:rPr>
            </w:pPr>
            <w:r w:rsidRPr="005A20BD">
              <w:rPr>
                <w:i w:val="0"/>
                <w:iCs w:val="0"/>
              </w:rPr>
              <w:t>Resident</w:t>
            </w:r>
          </w:p>
        </w:tc>
        <w:tc>
          <w:tcPr>
            <w:tcW w:w="1771" w:type="dxa"/>
          </w:tcPr>
          <w:p w14:paraId="1635B61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0.09</w:t>
            </w:r>
          </w:p>
        </w:tc>
        <w:tc>
          <w:tcPr>
            <w:tcW w:w="1843" w:type="dxa"/>
          </w:tcPr>
          <w:p w14:paraId="25970DE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2EFC712B"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0.44</w:t>
            </w:r>
          </w:p>
        </w:tc>
      </w:tr>
      <w:tr w:rsidR="007A383F" w:rsidRPr="005A20BD"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5DFA8EA"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0.9</w:t>
            </w:r>
          </w:p>
        </w:tc>
        <w:tc>
          <w:tcPr>
            <w:tcW w:w="1843" w:type="dxa"/>
          </w:tcPr>
          <w:p w14:paraId="5060008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0.15</w:t>
            </w:r>
          </w:p>
        </w:tc>
        <w:tc>
          <w:tcPr>
            <w:tcW w:w="1745" w:type="dxa"/>
          </w:tcPr>
          <w:p w14:paraId="0E0248D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7A383F" w:rsidRPr="005A20BD"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35F8D56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0.77</w:t>
            </w:r>
          </w:p>
        </w:tc>
        <w:tc>
          <w:tcPr>
            <w:tcW w:w="1843" w:type="dxa"/>
          </w:tcPr>
          <w:p w14:paraId="261EF7C8"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0.14</w:t>
            </w:r>
          </w:p>
        </w:tc>
        <w:tc>
          <w:tcPr>
            <w:tcW w:w="1745" w:type="dxa"/>
          </w:tcPr>
          <w:p w14:paraId="0D146BB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5A20BD" w:rsidRDefault="007A383F"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6A5AEBA1"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1.71</w:t>
            </w:r>
          </w:p>
        </w:tc>
        <w:tc>
          <w:tcPr>
            <w:tcW w:w="1843" w:type="dxa"/>
          </w:tcPr>
          <w:p w14:paraId="3D0E80F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0.17</w:t>
            </w:r>
          </w:p>
        </w:tc>
        <w:tc>
          <w:tcPr>
            <w:tcW w:w="1745" w:type="dxa"/>
          </w:tcPr>
          <w:p w14:paraId="707658C5"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2AFF7D64" w14:textId="6F0C63D3" w:rsidR="005860BF" w:rsidRDefault="005860BF" w:rsidP="003C47DC">
      <w:pPr>
        <w:spacing w:line="360" w:lineRule="auto"/>
      </w:pPr>
    </w:p>
    <w:p w14:paraId="5F9A06EE" w14:textId="7B6CC71B" w:rsidR="00FA0BB7" w:rsidRDefault="00FA0BB7" w:rsidP="00FA0BB7">
      <w:pPr>
        <w:spacing w:line="360" w:lineRule="auto"/>
      </w:pPr>
      <w:r>
        <w:t xml:space="preserve">Table 2: Parameter estimates, standard errors, and p values for the Bayesian model testing the differences of </w:t>
      </w:r>
      <w:r w:rsidRPr="00FA0BB7">
        <w:rPr>
          <w:i/>
          <w:iCs/>
        </w:rPr>
        <w:t>Plasmodium</w:t>
      </w:r>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5A20BD" w:rsidRDefault="00FA0BB7" w:rsidP="00D37DC0">
            <w:pPr>
              <w:spacing w:line="360" w:lineRule="auto"/>
              <w:rPr>
                <w:b/>
                <w:bCs/>
                <w:i w:val="0"/>
                <w:iCs w:val="0"/>
              </w:rPr>
            </w:pPr>
          </w:p>
        </w:tc>
        <w:tc>
          <w:tcPr>
            <w:tcW w:w="1771" w:type="dxa"/>
          </w:tcPr>
          <w:p w14:paraId="730E3EB7"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0488E56D"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12D62C4A"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748A90A9" w14:textId="415C2D98"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-3.</w:t>
            </w:r>
            <w:r>
              <w:t>84</w:t>
            </w:r>
          </w:p>
        </w:tc>
        <w:tc>
          <w:tcPr>
            <w:tcW w:w="1843" w:type="dxa"/>
          </w:tcPr>
          <w:p w14:paraId="02DC9152" w14:textId="26422C96"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62BF95E2"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0959F014" w14:textId="4FBC188F"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5A5BD447" w14:textId="6BFD4C2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0.29</w:t>
            </w:r>
          </w:p>
        </w:tc>
        <w:tc>
          <w:tcPr>
            <w:tcW w:w="1745" w:type="dxa"/>
          </w:tcPr>
          <w:p w14:paraId="0FEB9DA9" w14:textId="2FF06E4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0.76</w:t>
            </w:r>
          </w:p>
        </w:tc>
      </w:tr>
      <w:tr w:rsidR="00FA0BB7" w:rsidRPr="005A20BD"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65107F99" w14:textId="6BFDB4A8"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0.24</w:t>
            </w:r>
          </w:p>
        </w:tc>
        <w:tc>
          <w:tcPr>
            <w:tcW w:w="1843" w:type="dxa"/>
          </w:tcPr>
          <w:p w14:paraId="44FBF5F6" w14:textId="439E893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1117AEFE" w14:textId="789B5BCA"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0.21</w:t>
            </w:r>
          </w:p>
        </w:tc>
      </w:tr>
      <w:tr w:rsidR="00FA0BB7" w:rsidRPr="005A20BD"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D91B3B1" w14:textId="3B0D2DB1"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1.06</w:t>
            </w:r>
          </w:p>
        </w:tc>
        <w:tc>
          <w:tcPr>
            <w:tcW w:w="1843" w:type="dxa"/>
          </w:tcPr>
          <w:p w14:paraId="09A78A96" w14:textId="55243435"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0.27</w:t>
            </w:r>
          </w:p>
        </w:tc>
        <w:tc>
          <w:tcPr>
            <w:tcW w:w="1745" w:type="dxa"/>
          </w:tcPr>
          <w:p w14:paraId="7B7C4493"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7232AC5D" w14:textId="5A5963AE"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1.06</w:t>
            </w:r>
          </w:p>
        </w:tc>
        <w:tc>
          <w:tcPr>
            <w:tcW w:w="1843" w:type="dxa"/>
          </w:tcPr>
          <w:p w14:paraId="1D0B53DD" w14:textId="473B351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0.23</w:t>
            </w:r>
          </w:p>
        </w:tc>
        <w:tc>
          <w:tcPr>
            <w:tcW w:w="1745" w:type="dxa"/>
          </w:tcPr>
          <w:p w14:paraId="569D044C"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5237AEA2" w14:textId="0F2B5F6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3.12</w:t>
            </w:r>
          </w:p>
        </w:tc>
        <w:tc>
          <w:tcPr>
            <w:tcW w:w="1843" w:type="dxa"/>
          </w:tcPr>
          <w:p w14:paraId="3D3369DF" w14:textId="69A46423"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0.24</w:t>
            </w:r>
          </w:p>
        </w:tc>
        <w:tc>
          <w:tcPr>
            <w:tcW w:w="1745" w:type="dxa"/>
          </w:tcPr>
          <w:p w14:paraId="787174DD"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495E94F5" w14:textId="0A7CBEF7" w:rsidR="00FA0BB7" w:rsidRDefault="00FA0BB7" w:rsidP="003C47DC">
      <w:pPr>
        <w:spacing w:line="360" w:lineRule="auto"/>
      </w:pPr>
    </w:p>
    <w:p w14:paraId="7E95495B" w14:textId="5889D3C9" w:rsidR="00FA0BB7" w:rsidRDefault="00FA0BB7" w:rsidP="00FA0BB7">
      <w:pPr>
        <w:spacing w:line="360" w:lineRule="auto"/>
      </w:pPr>
      <w:r>
        <w:t xml:space="preserve">Table 3: Parameter estimates, standard errors, and p values for the Bayesian model testing the differences of </w:t>
      </w:r>
      <w:proofErr w:type="spellStart"/>
      <w:r>
        <w:rPr>
          <w:i/>
          <w:iCs/>
        </w:rPr>
        <w:t>Haemoproteus</w:t>
      </w:r>
      <w:proofErr w:type="spellEnd"/>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5A20BD" w:rsidRDefault="00FA0BB7" w:rsidP="00D37DC0">
            <w:pPr>
              <w:spacing w:line="360" w:lineRule="auto"/>
              <w:rPr>
                <w:b/>
                <w:bCs/>
                <w:i w:val="0"/>
                <w:iCs w:val="0"/>
              </w:rPr>
            </w:pPr>
          </w:p>
        </w:tc>
        <w:tc>
          <w:tcPr>
            <w:tcW w:w="1771" w:type="dxa"/>
          </w:tcPr>
          <w:p w14:paraId="79A3FD90"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234378A6"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6E782B2E"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3C3594A0" w14:textId="3D3C63E2"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-3.</w:t>
            </w:r>
            <w:r w:rsidR="00540A70">
              <w:t>76</w:t>
            </w:r>
          </w:p>
        </w:tc>
        <w:tc>
          <w:tcPr>
            <w:tcW w:w="1843" w:type="dxa"/>
          </w:tcPr>
          <w:p w14:paraId="6E939DCE" w14:textId="6D6E167B"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16</w:t>
            </w:r>
          </w:p>
        </w:tc>
        <w:tc>
          <w:tcPr>
            <w:tcW w:w="1745" w:type="dxa"/>
          </w:tcPr>
          <w:p w14:paraId="3019E651"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70595F47" w14:textId="5F67824A"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-0.10</w:t>
            </w:r>
          </w:p>
        </w:tc>
        <w:tc>
          <w:tcPr>
            <w:tcW w:w="1843" w:type="dxa"/>
          </w:tcPr>
          <w:p w14:paraId="2FA92B1E" w14:textId="5551A37E"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540A70">
              <w:t>5</w:t>
            </w:r>
          </w:p>
        </w:tc>
        <w:tc>
          <w:tcPr>
            <w:tcW w:w="1745" w:type="dxa"/>
          </w:tcPr>
          <w:p w14:paraId="07E7EF59" w14:textId="129B005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67</w:t>
            </w:r>
          </w:p>
        </w:tc>
      </w:tr>
      <w:tr w:rsidR="00FA0BB7" w:rsidRPr="005A20BD"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52A4A395" w14:textId="0ECAC1B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04</w:t>
            </w:r>
          </w:p>
        </w:tc>
        <w:tc>
          <w:tcPr>
            <w:tcW w:w="1843" w:type="dxa"/>
          </w:tcPr>
          <w:p w14:paraId="112461AD" w14:textId="6C6B718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16</w:t>
            </w:r>
          </w:p>
        </w:tc>
        <w:tc>
          <w:tcPr>
            <w:tcW w:w="1745" w:type="dxa"/>
          </w:tcPr>
          <w:p w14:paraId="3BC3D575" w14:textId="31574B5D"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81</w:t>
            </w:r>
          </w:p>
        </w:tc>
      </w:tr>
      <w:tr w:rsidR="00FA0BB7" w:rsidRPr="005A20BD"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5A20BD" w:rsidRDefault="00FA0BB7" w:rsidP="00D37DC0">
            <w:pPr>
              <w:spacing w:line="360" w:lineRule="auto"/>
              <w:rPr>
                <w:i w:val="0"/>
                <w:iCs w:val="0"/>
              </w:rPr>
            </w:pPr>
            <w:r w:rsidRPr="005A20BD">
              <w:rPr>
                <w:i w:val="0"/>
                <w:iCs w:val="0"/>
              </w:rPr>
              <w:lastRenderedPageBreak/>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7B0580ED" w14:textId="68ACE126"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540A70">
              <w:t>10</w:t>
            </w:r>
          </w:p>
        </w:tc>
        <w:tc>
          <w:tcPr>
            <w:tcW w:w="1843" w:type="dxa"/>
          </w:tcPr>
          <w:p w14:paraId="1D300EB8" w14:textId="274A9A4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19</w:t>
            </w:r>
          </w:p>
        </w:tc>
        <w:tc>
          <w:tcPr>
            <w:tcW w:w="1745" w:type="dxa"/>
          </w:tcPr>
          <w:p w14:paraId="57B15DD1"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4E505D42" w14:textId="0518E20D" w:rsidR="00FA0BB7" w:rsidRPr="005A20BD" w:rsidRDefault="00540A70" w:rsidP="00D37DC0">
            <w:pPr>
              <w:spacing w:line="360" w:lineRule="auto"/>
              <w:cnfStyle w:val="000000100000" w:firstRow="0" w:lastRow="0" w:firstColumn="0" w:lastColumn="0" w:oddVBand="0" w:evenVBand="0" w:oddHBand="1" w:evenHBand="0" w:firstRowFirstColumn="0" w:firstRowLastColumn="0" w:lastRowFirstColumn="0" w:lastRowLastColumn="0"/>
            </w:pPr>
            <w:r>
              <w:t>0.63</w:t>
            </w:r>
          </w:p>
        </w:tc>
        <w:tc>
          <w:tcPr>
            <w:tcW w:w="1843" w:type="dxa"/>
          </w:tcPr>
          <w:p w14:paraId="7C167F05" w14:textId="4C431711"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19</w:t>
            </w:r>
          </w:p>
        </w:tc>
        <w:tc>
          <w:tcPr>
            <w:tcW w:w="1745" w:type="dxa"/>
          </w:tcPr>
          <w:p w14:paraId="0613DF0D"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04CBCBBD" w14:textId="2462FCE9"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1953B2B5" w14:textId="3C389D6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38</w:t>
            </w:r>
          </w:p>
        </w:tc>
        <w:tc>
          <w:tcPr>
            <w:tcW w:w="1745" w:type="dxa"/>
          </w:tcPr>
          <w:p w14:paraId="3AFB8134" w14:textId="5784E16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75</w:t>
            </w:r>
          </w:p>
        </w:tc>
      </w:tr>
    </w:tbl>
    <w:p w14:paraId="6EB6D063" w14:textId="65A79987" w:rsidR="00FA0BB7" w:rsidRDefault="00FA0BB7" w:rsidP="003C47DC">
      <w:pPr>
        <w:spacing w:line="360" w:lineRule="auto"/>
      </w:pPr>
    </w:p>
    <w:p w14:paraId="39070B26" w14:textId="69E2B459" w:rsidR="006F628F" w:rsidRDefault="006F628F" w:rsidP="006F628F">
      <w:pPr>
        <w:spacing w:line="360" w:lineRule="auto"/>
      </w:pPr>
      <w:r>
        <w:t xml:space="preserve">Table 4: Parameter estimates, standard errors, and p values for the mixed model testing the differences of </w:t>
      </w:r>
      <w:proofErr w:type="spellStart"/>
      <w:r>
        <w:t>haemosporidian</w:t>
      </w:r>
      <w:proofErr w:type="spellEnd"/>
      <w:r>
        <w:t xml:space="preserve"> richness</w:t>
      </w:r>
      <w:r w:rsidR="00FC2EC1">
        <w:t xml:space="preserve"> as a</w:t>
      </w:r>
      <w:r>
        <w:t xml:space="preserve">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6F628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5A20BD" w:rsidRDefault="006F628F" w:rsidP="00FB3084">
            <w:pPr>
              <w:spacing w:line="360" w:lineRule="auto"/>
              <w:rPr>
                <w:b/>
                <w:bCs/>
                <w:i w:val="0"/>
                <w:iCs w:val="0"/>
              </w:rPr>
            </w:pPr>
          </w:p>
        </w:tc>
        <w:tc>
          <w:tcPr>
            <w:tcW w:w="1412" w:type="dxa"/>
          </w:tcPr>
          <w:p w14:paraId="5C70588C" w14:textId="77777777" w:rsidR="006F628F" w:rsidRPr="00FC2EC1" w:rsidRDefault="006F628F"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5D01E5B9" w14:textId="77777777" w:rsidR="006F628F" w:rsidRPr="00FC2EC1" w:rsidRDefault="006F628F"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2CD6D581" w14:textId="77777777" w:rsidR="006F628F" w:rsidRPr="00FC2EC1" w:rsidRDefault="006F628F"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6A7B3B4B"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FC2EC1" w:rsidRDefault="00FC2EC1" w:rsidP="00FB3084">
            <w:pPr>
              <w:spacing w:line="360" w:lineRule="auto"/>
              <w:rPr>
                <w:i w:val="0"/>
                <w:iCs w:val="0"/>
              </w:rPr>
            </w:pPr>
            <w:r w:rsidRPr="00FC2EC1">
              <w:rPr>
                <w:i w:val="0"/>
                <w:iCs w:val="0"/>
              </w:rPr>
              <w:t>Percentage of migrant individuals</w:t>
            </w:r>
          </w:p>
        </w:tc>
        <w:tc>
          <w:tcPr>
            <w:tcW w:w="1412" w:type="dxa"/>
          </w:tcPr>
          <w:p w14:paraId="25E16F15" w14:textId="0485C7DB"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-33.05</w:t>
            </w:r>
          </w:p>
        </w:tc>
        <w:tc>
          <w:tcPr>
            <w:tcW w:w="1843" w:type="dxa"/>
          </w:tcPr>
          <w:p w14:paraId="546F358B" w14:textId="03E2969F"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24.90</w:t>
            </w:r>
          </w:p>
        </w:tc>
        <w:tc>
          <w:tcPr>
            <w:tcW w:w="1745" w:type="dxa"/>
          </w:tcPr>
          <w:p w14:paraId="4966092F" w14:textId="22E84863"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0.18</w:t>
            </w:r>
          </w:p>
        </w:tc>
      </w:tr>
      <w:tr w:rsidR="00FC2EC1" w:rsidRPr="005A20BD" w14:paraId="67E23CEE"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FC2EC1" w:rsidRDefault="00FC2EC1" w:rsidP="00FB3084">
            <w:pPr>
              <w:spacing w:line="360" w:lineRule="auto"/>
              <w:rPr>
                <w:i w:val="0"/>
                <w:iCs w:val="0"/>
              </w:rPr>
            </w:pPr>
            <w:r w:rsidRPr="00FC2EC1">
              <w:rPr>
                <w:i w:val="0"/>
                <w:iCs w:val="0"/>
              </w:rPr>
              <w:t xml:space="preserve">Host </w:t>
            </w:r>
            <w:r w:rsidR="00C76A4F">
              <w:rPr>
                <w:i w:val="0"/>
                <w:iCs w:val="0"/>
              </w:rPr>
              <w:t>r</w:t>
            </w:r>
            <w:r w:rsidRPr="00FC2EC1">
              <w:rPr>
                <w:i w:val="0"/>
                <w:iCs w:val="0"/>
              </w:rPr>
              <w:t>ichness</w:t>
            </w:r>
          </w:p>
        </w:tc>
        <w:tc>
          <w:tcPr>
            <w:tcW w:w="1412" w:type="dxa"/>
          </w:tcPr>
          <w:p w14:paraId="25E02E3C" w14:textId="397BAAC7"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0.3</w:t>
            </w:r>
          </w:p>
        </w:tc>
        <w:tc>
          <w:tcPr>
            <w:tcW w:w="1843" w:type="dxa"/>
          </w:tcPr>
          <w:p w14:paraId="245A8C37" w14:textId="7E7F5354"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0.16</w:t>
            </w:r>
          </w:p>
        </w:tc>
        <w:tc>
          <w:tcPr>
            <w:tcW w:w="1745" w:type="dxa"/>
          </w:tcPr>
          <w:p w14:paraId="40C1DA58" w14:textId="1AD06B26"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&gt;0.001</w:t>
            </w:r>
          </w:p>
        </w:tc>
      </w:tr>
      <w:tr w:rsidR="00FC2EC1" w:rsidRPr="005A20BD" w14:paraId="2169433D"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FC2EC1" w:rsidRDefault="00FC2EC1" w:rsidP="00FB3084">
            <w:pPr>
              <w:spacing w:line="360" w:lineRule="auto"/>
            </w:pPr>
            <w:r w:rsidRPr="00FC2EC1">
              <w:rPr>
                <w:i w:val="0"/>
                <w:iCs w:val="0"/>
              </w:rPr>
              <w:t>Prevalence</w:t>
            </w:r>
          </w:p>
        </w:tc>
        <w:tc>
          <w:tcPr>
            <w:tcW w:w="1412" w:type="dxa"/>
          </w:tcPr>
          <w:p w14:paraId="0D2E89C4" w14:textId="64E603D8"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0.44</w:t>
            </w:r>
          </w:p>
        </w:tc>
        <w:tc>
          <w:tcPr>
            <w:tcW w:w="1843" w:type="dxa"/>
          </w:tcPr>
          <w:p w14:paraId="4D67D1AF" w14:textId="62ECF85E"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0.07</w:t>
            </w:r>
          </w:p>
        </w:tc>
        <w:tc>
          <w:tcPr>
            <w:tcW w:w="1745" w:type="dxa"/>
          </w:tcPr>
          <w:p w14:paraId="22E40A3B" w14:textId="31441D44"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&gt;0.001</w:t>
            </w:r>
          </w:p>
        </w:tc>
      </w:tr>
      <w:tr w:rsidR="00FC2EC1" w:rsidRPr="005A20BD" w14:paraId="7F1D86E7"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FC2EC1" w:rsidRDefault="00FC2EC1" w:rsidP="00FB3084">
            <w:pPr>
              <w:spacing w:line="360" w:lineRule="auto"/>
              <w:rPr>
                <w:i w:val="0"/>
                <w:iCs w:val="0"/>
              </w:rPr>
            </w:pPr>
            <w:r w:rsidRPr="00FC2EC1">
              <w:rPr>
                <w:i w:val="0"/>
                <w:iCs w:val="0"/>
              </w:rPr>
              <w:t>Percentage of migrant species</w:t>
            </w:r>
          </w:p>
        </w:tc>
        <w:tc>
          <w:tcPr>
            <w:tcW w:w="1412" w:type="dxa"/>
          </w:tcPr>
          <w:p w14:paraId="245F183C" w14:textId="4A5AF588"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6F318093" w14:textId="35DF2962"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0.30</w:t>
            </w:r>
          </w:p>
        </w:tc>
        <w:tc>
          <w:tcPr>
            <w:tcW w:w="1745" w:type="dxa"/>
          </w:tcPr>
          <w:p w14:paraId="591E6BE1" w14:textId="4074914D"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0.77</w:t>
            </w:r>
          </w:p>
        </w:tc>
      </w:tr>
      <w:tr w:rsidR="00FC2EC1" w:rsidRPr="005A20BD" w14:paraId="09EBC025"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FC2EC1" w:rsidRDefault="00FC2EC1" w:rsidP="00FB3084">
            <w:pPr>
              <w:spacing w:line="360" w:lineRule="auto"/>
              <w:rPr>
                <w:i w:val="0"/>
                <w:iCs w:val="0"/>
              </w:rPr>
            </w:pPr>
            <w:r w:rsidRPr="00FC2EC1">
              <w:rPr>
                <w:i w:val="0"/>
                <w:iCs w:val="0"/>
              </w:rPr>
              <w:t>Number of migrants</w:t>
            </w:r>
          </w:p>
        </w:tc>
        <w:tc>
          <w:tcPr>
            <w:tcW w:w="1412" w:type="dxa"/>
          </w:tcPr>
          <w:p w14:paraId="2072787F" w14:textId="2926F4A2"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0.08</w:t>
            </w:r>
          </w:p>
        </w:tc>
        <w:tc>
          <w:tcPr>
            <w:tcW w:w="1843" w:type="dxa"/>
          </w:tcPr>
          <w:p w14:paraId="62856AEA" w14:textId="589A66BC"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0.26</w:t>
            </w:r>
          </w:p>
        </w:tc>
        <w:tc>
          <w:tcPr>
            <w:tcW w:w="1745" w:type="dxa"/>
          </w:tcPr>
          <w:p w14:paraId="3363777D" w14:textId="67E08A55"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0.0013</w:t>
            </w:r>
          </w:p>
        </w:tc>
      </w:tr>
    </w:tbl>
    <w:p w14:paraId="07DCA6D7" w14:textId="7960C9FF" w:rsidR="00FC2EC1" w:rsidRDefault="00FC2EC1" w:rsidP="003C47DC">
      <w:pPr>
        <w:spacing w:line="360" w:lineRule="auto"/>
      </w:pPr>
    </w:p>
    <w:p w14:paraId="443CCD1F" w14:textId="3631F5E3" w:rsidR="00FC2EC1" w:rsidRDefault="00FC2EC1" w:rsidP="00FC2EC1">
      <w:pPr>
        <w:spacing w:line="360" w:lineRule="auto"/>
      </w:pPr>
      <w:r>
        <w:t xml:space="preserve">Table 5: Parameter estimates, standard errors, and p values for the mixed model testing the differences of </w:t>
      </w:r>
      <w:proofErr w:type="spellStart"/>
      <w:r>
        <w:t>haemosporidian</w:t>
      </w:r>
      <w:proofErr w:type="spellEnd"/>
      <w:r>
        <w:t xml:space="preserve"> prevalence per specie as a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FC2EC1" w14:paraId="79240860" w14:textId="77777777" w:rsidTr="00FB30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5A20BD" w:rsidRDefault="00FC2EC1" w:rsidP="00FB3084">
            <w:pPr>
              <w:spacing w:line="360" w:lineRule="auto"/>
              <w:rPr>
                <w:b/>
                <w:bCs/>
                <w:i w:val="0"/>
                <w:iCs w:val="0"/>
              </w:rPr>
            </w:pPr>
          </w:p>
        </w:tc>
        <w:tc>
          <w:tcPr>
            <w:tcW w:w="1412" w:type="dxa"/>
          </w:tcPr>
          <w:p w14:paraId="706D90DE" w14:textId="77777777" w:rsidR="00FC2EC1" w:rsidRPr="00FC2EC1" w:rsidRDefault="00FC2EC1"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365B95E7" w14:textId="77777777" w:rsidR="00FC2EC1" w:rsidRPr="00FC2EC1" w:rsidRDefault="00FC2EC1"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72927F21" w14:textId="77777777" w:rsidR="00FC2EC1" w:rsidRPr="00FC2EC1" w:rsidRDefault="00FC2EC1" w:rsidP="00FB3084">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70E5989B" w14:textId="77777777" w:rsidTr="00FB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FC2EC1" w:rsidRPr="00FC2EC1" w:rsidRDefault="00FC2EC1" w:rsidP="00FB3084">
            <w:pPr>
              <w:spacing w:line="360" w:lineRule="auto"/>
              <w:rPr>
                <w:i w:val="0"/>
                <w:iCs w:val="0"/>
              </w:rPr>
            </w:pPr>
            <w:r w:rsidRPr="00FC2EC1">
              <w:rPr>
                <w:i w:val="0"/>
                <w:iCs w:val="0"/>
              </w:rPr>
              <w:t>Percentage of migrant individuals</w:t>
            </w:r>
          </w:p>
        </w:tc>
        <w:tc>
          <w:tcPr>
            <w:tcW w:w="1412" w:type="dxa"/>
          </w:tcPr>
          <w:p w14:paraId="3254A21F" w14:textId="6BC904D3" w:rsidR="00FC2EC1" w:rsidRPr="005A20BD" w:rsidRDefault="00FC2EC1" w:rsidP="00FB3084">
            <w:pPr>
              <w:spacing w:line="360" w:lineRule="auto"/>
              <w:cnfStyle w:val="000000100000" w:firstRow="0" w:lastRow="0" w:firstColumn="0" w:lastColumn="0" w:oddVBand="0" w:evenVBand="0" w:oddHBand="1" w:evenHBand="0" w:firstRowFirstColumn="0" w:firstRowLastColumn="0" w:lastRowFirstColumn="0" w:lastRowLastColumn="0"/>
            </w:pPr>
            <w:r>
              <w:t>-</w:t>
            </w:r>
            <w:r w:rsidR="00076621">
              <w:t>1.36</w:t>
            </w:r>
          </w:p>
        </w:tc>
        <w:tc>
          <w:tcPr>
            <w:tcW w:w="1843" w:type="dxa"/>
          </w:tcPr>
          <w:p w14:paraId="73DC3AD4" w14:textId="77D658C5" w:rsidR="00FC2EC1" w:rsidRPr="005A20BD" w:rsidRDefault="00076621" w:rsidP="00FB3084">
            <w:pPr>
              <w:spacing w:line="360" w:lineRule="auto"/>
              <w:cnfStyle w:val="000000100000" w:firstRow="0" w:lastRow="0" w:firstColumn="0" w:lastColumn="0" w:oddVBand="0" w:evenVBand="0" w:oddHBand="1" w:evenHBand="0" w:firstRowFirstColumn="0" w:firstRowLastColumn="0" w:lastRowFirstColumn="0" w:lastRowLastColumn="0"/>
            </w:pPr>
            <w:r>
              <w:t>0.05</w:t>
            </w:r>
          </w:p>
        </w:tc>
        <w:tc>
          <w:tcPr>
            <w:tcW w:w="1745" w:type="dxa"/>
          </w:tcPr>
          <w:p w14:paraId="62C9C05D" w14:textId="6666E471" w:rsidR="00FC2EC1" w:rsidRPr="005A20BD" w:rsidRDefault="00076621" w:rsidP="00FB3084">
            <w:pPr>
              <w:spacing w:line="360" w:lineRule="auto"/>
              <w:cnfStyle w:val="000000100000" w:firstRow="0" w:lastRow="0" w:firstColumn="0" w:lastColumn="0" w:oddVBand="0" w:evenVBand="0" w:oddHBand="1" w:evenHBand="0" w:firstRowFirstColumn="0" w:firstRowLastColumn="0" w:lastRowFirstColumn="0" w:lastRowLastColumn="0"/>
            </w:pPr>
            <w:r>
              <w:t>0.04</w:t>
            </w:r>
          </w:p>
        </w:tc>
      </w:tr>
      <w:tr w:rsidR="00FC2EC1" w:rsidRPr="005A20BD" w14:paraId="342AC3D3" w14:textId="77777777" w:rsidTr="00FB3084">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FC2EC1" w:rsidRPr="00FC2EC1" w:rsidRDefault="00FC2EC1" w:rsidP="00FB3084">
            <w:pPr>
              <w:spacing w:line="360" w:lineRule="auto"/>
              <w:rPr>
                <w:i w:val="0"/>
                <w:iCs w:val="0"/>
              </w:rPr>
            </w:pPr>
            <w:r w:rsidRPr="00FC2EC1">
              <w:rPr>
                <w:i w:val="0"/>
                <w:iCs w:val="0"/>
              </w:rPr>
              <w:t xml:space="preserve">Host </w:t>
            </w:r>
            <w:r w:rsidR="008326D8">
              <w:rPr>
                <w:i w:val="0"/>
                <w:iCs w:val="0"/>
              </w:rPr>
              <w:t>r</w:t>
            </w:r>
            <w:r w:rsidRPr="00FC2EC1">
              <w:rPr>
                <w:i w:val="0"/>
                <w:iCs w:val="0"/>
              </w:rPr>
              <w:t>ichness</w:t>
            </w:r>
          </w:p>
        </w:tc>
        <w:tc>
          <w:tcPr>
            <w:tcW w:w="1412" w:type="dxa"/>
          </w:tcPr>
          <w:p w14:paraId="660B75C8" w14:textId="3DBCA260" w:rsidR="00FC2EC1" w:rsidRPr="005A20BD" w:rsidRDefault="005B1080" w:rsidP="00FB3084">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843" w:type="dxa"/>
          </w:tcPr>
          <w:p w14:paraId="60B25405" w14:textId="0030C108" w:rsidR="00FC2EC1" w:rsidRPr="005A20BD" w:rsidRDefault="005B1080" w:rsidP="00FB3084">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745" w:type="dxa"/>
          </w:tcPr>
          <w:p w14:paraId="344E1FE8" w14:textId="2882FCDD" w:rsidR="00FC2EC1" w:rsidRPr="005A20BD" w:rsidRDefault="005B1080" w:rsidP="00FB3084">
            <w:pPr>
              <w:spacing w:line="360" w:lineRule="auto"/>
              <w:cnfStyle w:val="000000000000" w:firstRow="0" w:lastRow="0" w:firstColumn="0" w:lastColumn="0" w:oddVBand="0" w:evenVBand="0" w:oddHBand="0" w:evenHBand="0" w:firstRowFirstColumn="0" w:firstRowLastColumn="0" w:lastRowFirstColumn="0" w:lastRowLastColumn="0"/>
            </w:pPr>
            <w:r>
              <w:t>0.69</w:t>
            </w:r>
          </w:p>
        </w:tc>
      </w:tr>
      <w:tr w:rsidR="00FC2EC1" w:rsidRPr="005A20BD" w14:paraId="7442F248" w14:textId="77777777" w:rsidTr="00FB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FC2EC1" w:rsidRPr="005B1080" w:rsidRDefault="00C76A4F" w:rsidP="00FB3084">
            <w:pPr>
              <w:spacing w:line="360" w:lineRule="auto"/>
              <w:rPr>
                <w:i w:val="0"/>
                <w:iCs w:val="0"/>
              </w:rPr>
            </w:pPr>
            <w:r>
              <w:rPr>
                <w:i w:val="0"/>
                <w:iCs w:val="0"/>
              </w:rPr>
              <w:t>Parasite richness</w:t>
            </w:r>
          </w:p>
        </w:tc>
        <w:tc>
          <w:tcPr>
            <w:tcW w:w="1412" w:type="dxa"/>
          </w:tcPr>
          <w:p w14:paraId="174875F8" w14:textId="46C5C6BF"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51E259EC" w14:textId="36ED3791"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73A0A0BA" w14:textId="6145DCA5"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0.40</w:t>
            </w:r>
          </w:p>
        </w:tc>
      </w:tr>
      <w:tr w:rsidR="00FC2EC1" w:rsidRPr="005A20BD" w14:paraId="73D243B8" w14:textId="77777777" w:rsidTr="00FB3084">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FC2EC1" w:rsidRPr="00FC2EC1" w:rsidRDefault="00FC2EC1" w:rsidP="00FB3084">
            <w:pPr>
              <w:spacing w:line="360" w:lineRule="auto"/>
              <w:rPr>
                <w:i w:val="0"/>
                <w:iCs w:val="0"/>
              </w:rPr>
            </w:pPr>
            <w:r w:rsidRPr="00FC2EC1">
              <w:rPr>
                <w:i w:val="0"/>
                <w:iCs w:val="0"/>
              </w:rPr>
              <w:t>Percentage of migrant species</w:t>
            </w:r>
          </w:p>
        </w:tc>
        <w:tc>
          <w:tcPr>
            <w:tcW w:w="1412" w:type="dxa"/>
          </w:tcPr>
          <w:p w14:paraId="3E7EF8F6" w14:textId="279E80B8" w:rsidR="00FC2EC1" w:rsidRPr="005A20BD" w:rsidRDefault="00FC2EC1" w:rsidP="00FB3084">
            <w:pPr>
              <w:spacing w:line="360" w:lineRule="auto"/>
              <w:cnfStyle w:val="000000000000" w:firstRow="0" w:lastRow="0" w:firstColumn="0" w:lastColumn="0" w:oddVBand="0" w:evenVBand="0" w:oddHBand="0" w:evenHBand="0" w:firstRowFirstColumn="0" w:firstRowLastColumn="0" w:lastRowFirstColumn="0" w:lastRowLastColumn="0"/>
            </w:pPr>
            <w:r>
              <w:t>0.0</w:t>
            </w:r>
            <w:r w:rsidR="005B1080">
              <w:t>09</w:t>
            </w:r>
          </w:p>
        </w:tc>
        <w:tc>
          <w:tcPr>
            <w:tcW w:w="1843" w:type="dxa"/>
          </w:tcPr>
          <w:p w14:paraId="2821CFBC" w14:textId="26059705" w:rsidR="00FC2EC1" w:rsidRPr="005A20BD" w:rsidRDefault="005B1080" w:rsidP="00FB3084">
            <w:pPr>
              <w:spacing w:line="360" w:lineRule="auto"/>
              <w:cnfStyle w:val="000000000000" w:firstRow="0" w:lastRow="0" w:firstColumn="0" w:lastColumn="0" w:oddVBand="0" w:evenVBand="0" w:oddHBand="0" w:evenHBand="0" w:firstRowFirstColumn="0" w:firstRowLastColumn="0" w:lastRowFirstColumn="0" w:lastRowLastColumn="0"/>
            </w:pPr>
            <w:r>
              <w:t>0.007</w:t>
            </w:r>
          </w:p>
        </w:tc>
        <w:tc>
          <w:tcPr>
            <w:tcW w:w="1745" w:type="dxa"/>
          </w:tcPr>
          <w:p w14:paraId="342B1506" w14:textId="4FD7F138" w:rsidR="00FC2EC1" w:rsidRPr="005A20BD" w:rsidRDefault="005B1080" w:rsidP="00FB3084">
            <w:pPr>
              <w:spacing w:line="360" w:lineRule="auto"/>
              <w:cnfStyle w:val="000000000000" w:firstRow="0" w:lastRow="0" w:firstColumn="0" w:lastColumn="0" w:oddVBand="0" w:evenVBand="0" w:oddHBand="0" w:evenHBand="0" w:firstRowFirstColumn="0" w:firstRowLastColumn="0" w:lastRowFirstColumn="0" w:lastRowLastColumn="0"/>
            </w:pPr>
            <w:r>
              <w:t>0.21</w:t>
            </w:r>
          </w:p>
        </w:tc>
      </w:tr>
      <w:tr w:rsidR="00FC2EC1" w:rsidRPr="005A20BD" w14:paraId="3BE1926B" w14:textId="77777777" w:rsidTr="00FB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FC2EC1" w:rsidRPr="00FC2EC1" w:rsidRDefault="00FC2EC1" w:rsidP="00FB3084">
            <w:pPr>
              <w:spacing w:line="360" w:lineRule="auto"/>
              <w:rPr>
                <w:i w:val="0"/>
                <w:iCs w:val="0"/>
              </w:rPr>
            </w:pPr>
            <w:r w:rsidRPr="00FC2EC1">
              <w:rPr>
                <w:i w:val="0"/>
                <w:iCs w:val="0"/>
              </w:rPr>
              <w:t>Number of migrants</w:t>
            </w:r>
          </w:p>
        </w:tc>
        <w:tc>
          <w:tcPr>
            <w:tcW w:w="1412" w:type="dxa"/>
          </w:tcPr>
          <w:p w14:paraId="25D2AFA1" w14:textId="29240F1F"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1EA8694A" w14:textId="5380FA18"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3DDBFF65" w14:textId="542F70F6" w:rsidR="00FC2EC1" w:rsidRPr="005A20BD" w:rsidRDefault="005B1080" w:rsidP="00FB3084">
            <w:pPr>
              <w:spacing w:line="360" w:lineRule="auto"/>
              <w:cnfStyle w:val="000000100000" w:firstRow="0" w:lastRow="0" w:firstColumn="0" w:lastColumn="0" w:oddVBand="0" w:evenVBand="0" w:oddHBand="1" w:evenHBand="0" w:firstRowFirstColumn="0" w:firstRowLastColumn="0" w:lastRowFirstColumn="0" w:lastRowLastColumn="0"/>
            </w:pPr>
            <w:r>
              <w:t>0.27</w:t>
            </w:r>
          </w:p>
        </w:tc>
      </w:tr>
    </w:tbl>
    <w:p w14:paraId="11323027" w14:textId="77777777" w:rsidR="00FC2EC1" w:rsidRPr="005860BF" w:rsidRDefault="00FC2EC1" w:rsidP="003C47DC">
      <w:pPr>
        <w:spacing w:line="360" w:lineRule="auto"/>
      </w:pPr>
    </w:p>
    <w:sectPr w:rsidR="00FC2EC1"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PLASMODIUM" w:date="2020-04-21T14:43:00Z" w:initials="P">
    <w:p w14:paraId="07AB4868" w14:textId="5C9DB74E" w:rsidR="00FB3084" w:rsidRPr="005D7568" w:rsidRDefault="00FB3084">
      <w:pPr>
        <w:pStyle w:val="CommentText"/>
        <w:rPr>
          <w:lang w:val="pt-BR"/>
        </w:rPr>
      </w:pPr>
      <w:r>
        <w:rPr>
          <w:rStyle w:val="CommentReference"/>
        </w:rPr>
        <w:annotationRef/>
      </w:r>
      <w:r w:rsidRPr="005D7568">
        <w:rPr>
          <w:lang w:val="pt-BR"/>
        </w:rPr>
        <w:t xml:space="preserve">Acho que a introdução está muito longa e pode ser mais focada e direta. </w:t>
      </w:r>
    </w:p>
  </w:comment>
  <w:comment w:id="18" w:author="PLASMODIUM" w:date="2020-04-21T14:47:00Z" w:initials="P">
    <w:p w14:paraId="0402C36B" w14:textId="1C9CFFAA" w:rsidR="00061D32" w:rsidRPr="00061D32" w:rsidRDefault="00061D32">
      <w:pPr>
        <w:pStyle w:val="CommentText"/>
        <w:rPr>
          <w:lang w:val="pt-BR"/>
        </w:rPr>
      </w:pPr>
      <w:r>
        <w:rPr>
          <w:rStyle w:val="CommentReference"/>
        </w:rPr>
        <w:annotationRef/>
      </w:r>
      <w:r w:rsidRPr="00061D32">
        <w:rPr>
          <w:lang w:val="pt-BR"/>
        </w:rPr>
        <w:t>A</w:t>
      </w:r>
      <w:r>
        <w:rPr>
          <w:lang w:val="pt-BR"/>
        </w:rPr>
        <w:t xml:space="preserve">cho que este parágrafo está meio deslocado. </w:t>
      </w:r>
      <w:r>
        <w:rPr>
          <w:lang w:val="pt-BR"/>
        </w:rPr>
        <w:t xml:space="preserve">No próximo parágrafo vc fala da América do Sul sendo que antes vc falou do Brasil. Se o foco do trabalho são as aves migratórias ou não da América do Sul, então não faz sentido isso aqui. Depois na discussão, vc entra com essa questão da distribuição de Plasmodim e Haemoproteus no Brasil, caso seja realmente pertinente. </w:t>
      </w:r>
      <w:r w:rsidR="00DF7157">
        <w:rPr>
          <w:lang w:val="pt-BR"/>
        </w:rPr>
        <w:t xml:space="preserve">Perceba que se se foco é América do Sul, vc tem que ter um suporte referencial da América do Sul e não do Brasil. Isso tornará seu raciocínio mais linear levando o leitor a realmente entender suas perguntas. </w:t>
      </w:r>
    </w:p>
  </w:comment>
  <w:comment w:id="19" w:author="PLASMODIUM" w:date="2020-04-21T14:52:00Z" w:initials="P">
    <w:p w14:paraId="7B2666C7" w14:textId="48D4F71D" w:rsidR="00201368" w:rsidRPr="00201368" w:rsidRDefault="00201368">
      <w:pPr>
        <w:pStyle w:val="CommentText"/>
        <w:rPr>
          <w:lang w:val="pt-BR"/>
        </w:rPr>
      </w:pPr>
      <w:r>
        <w:rPr>
          <w:rStyle w:val="CommentReference"/>
        </w:rPr>
        <w:annotationRef/>
      </w:r>
      <w:r>
        <w:rPr>
          <w:lang w:val="pt-BR"/>
        </w:rPr>
        <w:t xml:space="preserve">Também está deslocado. A mesma questão colocada acima. Talvez aqui colocar uma revisão mais geral que justifique </w:t>
      </w:r>
      <w:r>
        <w:rPr>
          <w:lang w:val="pt-BR"/>
        </w:rPr>
        <w:t xml:space="preserve">sua hipótese, pois, vc vai falar exatamente disso no próximo parágrafo. </w:t>
      </w:r>
    </w:p>
  </w:comment>
  <w:comment w:id="20" w:author="PLASMODIUM" w:date="2020-04-21T14:32:00Z" w:initials="P">
    <w:p w14:paraId="7837CF8E" w14:textId="5081D9B8" w:rsidR="00FB3084" w:rsidRPr="000C5EF4" w:rsidRDefault="00FB3084">
      <w:pPr>
        <w:pStyle w:val="CommentText"/>
        <w:rPr>
          <w:lang w:val="pt-BR"/>
        </w:rPr>
      </w:pPr>
      <w:r>
        <w:rPr>
          <w:rStyle w:val="CommentReference"/>
        </w:rPr>
        <w:annotationRef/>
      </w:r>
      <w:r w:rsidRPr="000C5EF4">
        <w:rPr>
          <w:lang w:val="pt-BR"/>
        </w:rPr>
        <w:t>Mas, vc só conseguirá analisar isso se vc tiver como selecionar linhagens que são especialistas para as aves migratórias, não</w:t>
      </w:r>
      <w:r>
        <w:rPr>
          <w:lang w:val="pt-BR"/>
        </w:rPr>
        <w:t xml:space="preserve">? Então se se os testes conforme na frase anterior não funcionarem, vc não poderá inferir nada. O que estou pensando é que esta frase não está ajudando. Vc concorda? </w:t>
      </w:r>
    </w:p>
  </w:comment>
  <w:comment w:id="21" w:author="Daniela de Angeli Dutra" w:date="2020-04-22T08:46:00Z" w:initials="DdAD">
    <w:p w14:paraId="386FBFA2" w14:textId="68EDAC43" w:rsidR="00171594" w:rsidRPr="00171594" w:rsidRDefault="00171594">
      <w:pPr>
        <w:pStyle w:val="CommentText"/>
        <w:rPr>
          <w:lang w:val="pt-BR"/>
        </w:rPr>
      </w:pPr>
      <w:r>
        <w:rPr>
          <w:rStyle w:val="CommentReference"/>
        </w:rPr>
        <w:annotationRef/>
      </w:r>
      <w:r w:rsidRPr="00171594">
        <w:rPr>
          <w:lang w:val="pt-BR"/>
        </w:rPr>
        <w:t>Foi mais ou menos i</w:t>
      </w:r>
      <w:r>
        <w:rPr>
          <w:lang w:val="pt-BR"/>
        </w:rPr>
        <w:t>sso que eu fiz!</w:t>
      </w:r>
    </w:p>
  </w:comment>
  <w:comment w:id="25" w:author="PLASMODIUM" w:date="2020-04-21T14:36:00Z" w:initials="P">
    <w:p w14:paraId="6918D8E8" w14:textId="275FA911" w:rsidR="00FB3084" w:rsidRPr="00195FF4" w:rsidRDefault="00FB3084">
      <w:pPr>
        <w:pStyle w:val="CommentText"/>
        <w:rPr>
          <w:lang w:val="pt-BR"/>
        </w:rPr>
      </w:pPr>
      <w:r>
        <w:rPr>
          <w:rStyle w:val="CommentReference"/>
        </w:rPr>
        <w:annotationRef/>
      </w:r>
      <w:r w:rsidRPr="00195FF4">
        <w:rPr>
          <w:lang w:val="pt-BR"/>
        </w:rPr>
        <w:t>Fico pensando nas amostras que nós já a</w:t>
      </w:r>
      <w:r>
        <w:rPr>
          <w:lang w:val="pt-BR"/>
        </w:rPr>
        <w:t xml:space="preserve">nalisamos e fica a dúvida de que vc consiga definir regiões com mais ou menos aves migratórias e se isso tem valor biológico. Por exemplo, quando analiso o trabalho da Fernanda Ross, aí sim ela tinha uma região onde sabidamente ele tinha aves migratórias. Mas, muitas vezes o problema pode ser apenas de amostragem, pegou ou não aves migratórias em uma dada localidade.  </w:t>
      </w:r>
    </w:p>
  </w:comment>
  <w:comment w:id="26" w:author="Daniela de Angeli Dutra" w:date="2020-04-22T08:46:00Z" w:initials="DdAD">
    <w:p w14:paraId="48A5CFD4" w14:textId="44ADCD39" w:rsidR="00171594" w:rsidRPr="00171594" w:rsidRDefault="00171594">
      <w:pPr>
        <w:pStyle w:val="CommentText"/>
        <w:rPr>
          <w:lang w:val="pt-BR"/>
        </w:rPr>
      </w:pPr>
      <w:r>
        <w:rPr>
          <w:rStyle w:val="CommentReference"/>
        </w:rPr>
        <w:annotationRef/>
      </w:r>
      <w:r w:rsidRPr="00171594">
        <w:rPr>
          <w:lang w:val="pt-BR"/>
        </w:rPr>
        <w:t>Érika, isso seria um p</w:t>
      </w:r>
      <w:r>
        <w:rPr>
          <w:lang w:val="pt-BR"/>
        </w:rPr>
        <w:t>roblema se o banco não tivesse mais de 13 mil aves. Eu vi uma média de 10% das amostras como migratórias.</w:t>
      </w:r>
    </w:p>
  </w:comment>
  <w:comment w:id="27" w:author="PLASMODIUM" w:date="2020-04-21T14:58:00Z" w:initials="P">
    <w:p w14:paraId="4A104D82" w14:textId="5557B72D" w:rsidR="005A002C" w:rsidRPr="005A002C" w:rsidRDefault="005A002C">
      <w:pPr>
        <w:pStyle w:val="CommentText"/>
        <w:rPr>
          <w:lang w:val="pt-BR"/>
        </w:rPr>
      </w:pPr>
      <w:r>
        <w:rPr>
          <w:rStyle w:val="CommentReference"/>
        </w:rPr>
        <w:annotationRef/>
      </w:r>
      <w:r w:rsidRPr="005A002C">
        <w:rPr>
          <w:lang w:val="pt-BR"/>
        </w:rPr>
        <w:t>A</w:t>
      </w:r>
      <w:r>
        <w:rPr>
          <w:lang w:val="pt-BR"/>
        </w:rPr>
        <w:t>q</w:t>
      </w:r>
      <w:r w:rsidRPr="005A002C">
        <w:rPr>
          <w:lang w:val="pt-BR"/>
        </w:rPr>
        <w:t>ui vc diz que é</w:t>
      </w:r>
      <w:r>
        <w:rPr>
          <w:lang w:val="pt-BR"/>
        </w:rPr>
        <w:t xml:space="preserve"> principalmente no Brasil. Tem que ver se é necessário isso aqui. Talvez na discussão, seja importante dizer que os resultados podem refletir o fato da maior parte das amostras terem sido obtidas em diferentes biomas no Brasil. Pensar nisso. </w:t>
      </w:r>
    </w:p>
  </w:comment>
  <w:comment w:id="28" w:author="Daniela de Angeli Dutra" w:date="2020-04-22T08:47:00Z" w:initials="DdAD">
    <w:p w14:paraId="2B33DE44" w14:textId="16F21D80" w:rsidR="00171594" w:rsidRDefault="00171594">
      <w:pPr>
        <w:pStyle w:val="CommentText"/>
      </w:pPr>
      <w:r>
        <w:rPr>
          <w:rStyle w:val="CommentReference"/>
        </w:rPr>
        <w:annotationRef/>
      </w:r>
      <w:proofErr w:type="spellStart"/>
      <w:r>
        <w:t>Modificado</w:t>
      </w:r>
      <w:proofErr w:type="spellEnd"/>
    </w:p>
  </w:comment>
  <w:comment w:id="29" w:author="PLASMODIUM" w:date="2020-04-21T14:56:00Z" w:initials="P">
    <w:p w14:paraId="74DC8B0A" w14:textId="77777777" w:rsidR="000F2DBE" w:rsidRDefault="000F2DBE">
      <w:pPr>
        <w:pStyle w:val="CommentText"/>
        <w:rPr>
          <w:lang w:val="pt-BR"/>
        </w:rPr>
      </w:pPr>
      <w:r>
        <w:rPr>
          <w:rStyle w:val="CommentReference"/>
        </w:rPr>
        <w:annotationRef/>
      </w:r>
      <w:r w:rsidRPr="000F2DBE">
        <w:rPr>
          <w:lang w:val="pt-BR"/>
        </w:rPr>
        <w:t>Todas as legendas das f</w:t>
      </w:r>
      <w:r>
        <w:rPr>
          <w:lang w:val="pt-BR"/>
        </w:rPr>
        <w:t xml:space="preserve">iguras deverão ser ampliadas com mais detalhes e informações que possam dar ao leitor um entendimento sem ter a necessidade de voltar ao texto. </w:t>
      </w:r>
    </w:p>
    <w:p w14:paraId="2EA6BCC9" w14:textId="358936EF" w:rsidR="005A002C" w:rsidRPr="000F2DBE" w:rsidRDefault="005A002C">
      <w:pPr>
        <w:pStyle w:val="CommentText"/>
        <w:rPr>
          <w:lang w:val="pt-BR"/>
        </w:rPr>
      </w:pPr>
      <w:r>
        <w:rPr>
          <w:lang w:val="pt-BR"/>
        </w:rPr>
        <w:t xml:space="preserve">Na figura 1 colocar a orientação NS. </w:t>
      </w:r>
    </w:p>
  </w:comment>
  <w:comment w:id="30" w:author="Daniela de Angeli Dutra" w:date="2020-04-22T08:47:00Z" w:initials="DdAD">
    <w:p w14:paraId="4DC43105" w14:textId="7E870D5B" w:rsidR="00171594" w:rsidRDefault="00171594">
      <w:pPr>
        <w:pStyle w:val="CommentText"/>
      </w:pPr>
      <w:r>
        <w:rPr>
          <w:rStyle w:val="CommentReference"/>
        </w:rPr>
        <w:annotationRef/>
      </w:r>
      <w:r>
        <w:t>Add</w:t>
      </w:r>
    </w:p>
  </w:comment>
  <w:comment w:id="31" w:author="PLASMODIUM" w:date="2020-04-21T15:00:00Z" w:initials="P">
    <w:p w14:paraId="370F42F3" w14:textId="6A6A866B" w:rsidR="005A002C" w:rsidRPr="005A002C" w:rsidRDefault="005A002C">
      <w:pPr>
        <w:pStyle w:val="CommentText"/>
        <w:rPr>
          <w:lang w:val="pt-BR"/>
        </w:rPr>
      </w:pPr>
      <w:r>
        <w:rPr>
          <w:rStyle w:val="CommentReference"/>
        </w:rPr>
        <w:annotationRef/>
      </w:r>
      <w:r w:rsidRPr="005A002C">
        <w:rPr>
          <w:lang w:val="pt-BR"/>
        </w:rPr>
        <w:t>Para todos os países o</w:t>
      </w:r>
      <w:r>
        <w:rPr>
          <w:lang w:val="pt-BR"/>
        </w:rPr>
        <w:t>u Brasil?</w:t>
      </w:r>
    </w:p>
  </w:comment>
  <w:comment w:id="32" w:author="PLASMODIUM" w:date="2020-04-21T15:01:00Z" w:initials="P">
    <w:p w14:paraId="3812589D" w14:textId="3CE3459E" w:rsidR="005C76FE" w:rsidRPr="005C76FE" w:rsidRDefault="005C76FE">
      <w:pPr>
        <w:pStyle w:val="CommentText"/>
        <w:rPr>
          <w:lang w:val="pt-BR"/>
        </w:rPr>
      </w:pPr>
      <w:r>
        <w:rPr>
          <w:rStyle w:val="CommentReference"/>
        </w:rPr>
        <w:annotationRef/>
      </w:r>
      <w:r w:rsidRPr="005C76FE">
        <w:rPr>
          <w:lang w:val="pt-BR"/>
        </w:rPr>
        <w:t>Se vc diz que f</w:t>
      </w:r>
      <w:r>
        <w:rPr>
          <w:lang w:val="pt-BR"/>
        </w:rPr>
        <w:t xml:space="preserve">oi Fallon então vc só vai analisar os dados dados no Brasil somente. Entaõ não seria interessante separar as coisas ou somente trabalhar com as linhagens? Inclusive porque se entendi sua hipótese, a análise das linhagens é que vai gerar informações importantes . Na Fallon não sabemos o que é . </w:t>
      </w:r>
    </w:p>
  </w:comment>
  <w:comment w:id="33" w:author="Daniela de Angeli Dutra" w:date="2020-04-22T08:53:00Z" w:initials="DdAD">
    <w:p w14:paraId="597A4954" w14:textId="7D0DA942" w:rsidR="00171594" w:rsidRPr="00171594" w:rsidRDefault="00171594">
      <w:pPr>
        <w:pStyle w:val="CommentText"/>
        <w:rPr>
          <w:lang w:val="pt-BR"/>
        </w:rPr>
      </w:pPr>
      <w:r>
        <w:rPr>
          <w:rStyle w:val="CommentReference"/>
        </w:rPr>
        <w:annotationRef/>
      </w:r>
      <w:r w:rsidRPr="00171594">
        <w:rPr>
          <w:lang w:val="pt-BR"/>
        </w:rPr>
        <w:t>Dependendo das amostras foi F</w:t>
      </w:r>
      <w:r>
        <w:rPr>
          <w:lang w:val="pt-BR"/>
        </w:rPr>
        <w:t>allon, outras foram Hellgren. Outras ambas, depende de quem analisou as amostras.... Eu quero dizer que usamos os dois protocolos como forma de diagnóstico</w:t>
      </w:r>
    </w:p>
  </w:comment>
  <w:comment w:id="34" w:author="Alan Fecchio" w:date="2020-04-16T11:04:00Z" w:initials="AF">
    <w:p w14:paraId="36C688E8" w14:textId="5481E29E" w:rsidR="00FB3084" w:rsidRPr="0056058A" w:rsidRDefault="00FB3084">
      <w:pPr>
        <w:pStyle w:val="CommentText"/>
        <w:rPr>
          <w:lang w:val="pt-BR"/>
        </w:rPr>
      </w:pPr>
      <w:r>
        <w:rPr>
          <w:rStyle w:val="CommentReference"/>
        </w:rPr>
        <w:annotationRef/>
      </w:r>
      <w:r w:rsidRPr="0056058A">
        <w:rPr>
          <w:lang w:val="pt-BR"/>
        </w:rPr>
        <w:t>Podia fazer um mapa mostrando o numero de amostras por local (tamanho do circulo representa o tamanho da amostra) e cores dos circulos representando ano da coleta.</w:t>
      </w:r>
    </w:p>
  </w:comment>
  <w:comment w:id="35" w:author="Daniela de Angeli Dutra" w:date="2020-04-17T15:41:00Z" w:initials="DdAD">
    <w:p w14:paraId="3594FB03" w14:textId="31F11A6A" w:rsidR="00FB3084" w:rsidRPr="00171594" w:rsidRDefault="00FB3084">
      <w:pPr>
        <w:pStyle w:val="CommentText"/>
        <w:rPr>
          <w:lang w:val="pt-BR"/>
        </w:rPr>
      </w:pPr>
      <w:r>
        <w:rPr>
          <w:rStyle w:val="CommentReference"/>
        </w:rPr>
        <w:annotationRef/>
      </w:r>
      <w:r w:rsidRPr="00631B94">
        <w:rPr>
          <w:lang w:val="pt-BR"/>
        </w:rPr>
        <w:t xml:space="preserve">Alan, esse mapa tem </w:t>
      </w:r>
      <w:r w:rsidRPr="00631B94">
        <w:rPr>
          <w:lang w:val="pt-BR"/>
        </w:rPr>
        <w:t>o</w:t>
      </w:r>
      <w:r>
        <w:rPr>
          <w:lang w:val="pt-BR"/>
        </w:rPr>
        <w:t xml:space="preserve">s dados do MalAvi tbm, não tenho como colocar informação de total de aves por área ou ano pra uma boa parte dos pontos no mapa. </w:t>
      </w:r>
      <w:r w:rsidRPr="00171594">
        <w:rPr>
          <w:lang w:val="pt-BR"/>
        </w:rPr>
        <w:t>Mas eu fiz a tabela!</w:t>
      </w:r>
    </w:p>
  </w:comment>
  <w:comment w:id="36" w:author="PLASMODIUM" w:date="2020-04-21T15:11:00Z" w:initials="P">
    <w:p w14:paraId="4D081ECE" w14:textId="775829C8" w:rsidR="00CC77F1" w:rsidRPr="00CC77F1" w:rsidRDefault="00CC77F1">
      <w:pPr>
        <w:pStyle w:val="CommentText"/>
        <w:rPr>
          <w:lang w:val="pt-BR"/>
        </w:rPr>
      </w:pPr>
      <w:r>
        <w:rPr>
          <w:rStyle w:val="CommentReference"/>
        </w:rPr>
        <w:annotationRef/>
      </w:r>
      <w:r w:rsidRPr="00CC77F1">
        <w:rPr>
          <w:lang w:val="pt-BR"/>
        </w:rPr>
        <w:t xml:space="preserve">Veja </w:t>
      </w:r>
      <w:r w:rsidRPr="00CC77F1">
        <w:rPr>
          <w:lang w:val="pt-BR"/>
        </w:rPr>
        <w:t>o</w:t>
      </w:r>
      <w:r>
        <w:rPr>
          <w:lang w:val="pt-BR"/>
        </w:rPr>
        <w:t xml:space="preserve"> próximo comentário e o fato de vc poder usar a prevalência de parasitoa apenas com os dados de Hellgren e não de Fallon que somente teremos os dados no Brasil. </w:t>
      </w:r>
    </w:p>
  </w:comment>
  <w:comment w:id="37" w:author="PLASMODIUM" w:date="2020-04-21T15:10:00Z" w:initials="P">
    <w:p w14:paraId="1E68775D" w14:textId="186B8FD4" w:rsidR="00CC77F1" w:rsidRPr="00171594" w:rsidRDefault="00CC77F1">
      <w:pPr>
        <w:pStyle w:val="CommentText"/>
      </w:pPr>
      <w:r>
        <w:rPr>
          <w:rStyle w:val="CommentReference"/>
        </w:rPr>
        <w:annotationRef/>
      </w:r>
      <w:r w:rsidRPr="00CC77F1">
        <w:rPr>
          <w:lang w:val="pt-BR"/>
        </w:rPr>
        <w:t>Prevalência de que? Tem l</w:t>
      </w:r>
      <w:r>
        <w:rPr>
          <w:lang w:val="pt-BR"/>
        </w:rPr>
        <w:t xml:space="preserve">inhagem, tem ave, precisa ser explicado. Só entendo no final do parágrafo que é prevalência de aves. </w:t>
      </w:r>
      <w:proofErr w:type="spellStart"/>
      <w:r w:rsidRPr="00171594">
        <w:t>Completar</w:t>
      </w:r>
      <w:proofErr w:type="spellEnd"/>
      <w:r w:rsidRPr="00171594">
        <w:t xml:space="preserve"> a </w:t>
      </w:r>
      <w:proofErr w:type="spellStart"/>
      <w:r w:rsidRPr="00171594">
        <w:t>informação</w:t>
      </w:r>
      <w:proofErr w:type="spellEnd"/>
      <w:r w:rsidRPr="00171594">
        <w:t xml:space="preserve">. </w:t>
      </w:r>
    </w:p>
  </w:comment>
  <w:comment w:id="38" w:author="Daniela de Angeli Dutra" w:date="2020-04-22T09:06:00Z" w:initials="DdAD">
    <w:p w14:paraId="3A28A7E1" w14:textId="0B9BA64E" w:rsidR="00112EC6" w:rsidRDefault="00112EC6">
      <w:pPr>
        <w:pStyle w:val="CommentText"/>
      </w:pPr>
      <w:r>
        <w:rPr>
          <w:rStyle w:val="CommentReference"/>
        </w:rPr>
        <w:annotationRef/>
      </w:r>
      <w:proofErr w:type="spellStart"/>
      <w:r>
        <w:t>Prevalencia</w:t>
      </w:r>
      <w:proofErr w:type="spellEnd"/>
      <w:r>
        <w:t xml:space="preserve"> de </w:t>
      </w:r>
      <w:proofErr w:type="spellStart"/>
      <w:r>
        <w:t>Parasitos</w:t>
      </w:r>
      <w:proofErr w:type="spellEnd"/>
    </w:p>
  </w:comment>
  <w:comment w:id="39" w:author="Daniela de Angeli Dutra" w:date="2020-04-20T10:15:00Z" w:initials="DdAD">
    <w:p w14:paraId="2D8141FC" w14:textId="51693034" w:rsidR="00FB3084" w:rsidRDefault="00FB3084" w:rsidP="00CD1DDD">
      <w:pPr>
        <w:pStyle w:val="CommentText"/>
      </w:pPr>
      <w:r>
        <w:rPr>
          <w:rStyle w:val="CommentReference"/>
        </w:rPr>
        <w:annotationRef/>
      </w:r>
      <w:r>
        <w:t xml:space="preserve">I changed the independent variables from percentage of migratory bird species to percentage of migratory bird individuals as suggested by Alan. </w:t>
      </w:r>
    </w:p>
    <w:p w14:paraId="6F835B39" w14:textId="77777777" w:rsidR="00FB3084" w:rsidRDefault="00FB3084" w:rsidP="00CD1DDD">
      <w:pPr>
        <w:pStyle w:val="CommentText"/>
      </w:pPr>
    </w:p>
    <w:p w14:paraId="7604F05C" w14:textId="6FB2D9CE" w:rsidR="00FB3084" w:rsidRDefault="00FB3084" w:rsidP="00CD1DDD">
      <w:pPr>
        <w:pStyle w:val="CommentText"/>
      </w:pPr>
      <w:r>
        <w:t xml:space="preserve">Further, I could not find an accurate data for species richness per site. Usually, we could download IUCN data from </w:t>
      </w:r>
      <w:hyperlink r:id="rId1" w:history="1">
        <w:r w:rsidRPr="007002F3">
          <w:rPr>
            <w:rStyle w:val="Hyperlink"/>
          </w:rPr>
          <w:t>https://www.iucnredlist.org/download_spatial_data</w:t>
        </w:r>
      </w:hyperlink>
      <w:r>
        <w:t xml:space="preserve">. However, it seems the page do not exist anymore.  I downloaded another dataset from </w:t>
      </w:r>
      <w:hyperlink r:id="rId2" w:history="1">
        <w:r>
          <w:rPr>
            <w:rStyle w:val="Hyperlink"/>
          </w:rPr>
          <w:t>https://www.gbif.org/tool/81747/rgbif</w:t>
        </w:r>
      </w:hyperlink>
      <w:r>
        <w:t xml:space="preserve">. But many localities had just one bird species. So, I used the data for host richness from the dataset. </w:t>
      </w:r>
    </w:p>
    <w:p w14:paraId="07CCFFD8" w14:textId="205C3144" w:rsidR="00FB3084" w:rsidRDefault="00FB3084" w:rsidP="00CD1DDD">
      <w:pPr>
        <w:pStyle w:val="CommentText"/>
      </w:pPr>
    </w:p>
  </w:comment>
  <w:comment w:id="40" w:author="PLASMODIUM" w:date="2020-04-21T15:13:00Z" w:initials="P">
    <w:p w14:paraId="3F62FCD2" w14:textId="2049AC93" w:rsidR="000766B7" w:rsidRPr="000766B7" w:rsidRDefault="000766B7">
      <w:pPr>
        <w:pStyle w:val="CommentText"/>
        <w:rPr>
          <w:lang w:val="pt-BR"/>
        </w:rPr>
      </w:pPr>
      <w:r>
        <w:rPr>
          <w:rStyle w:val="CommentReference"/>
        </w:rPr>
        <w:annotationRef/>
      </w:r>
      <w:r w:rsidRPr="000766B7">
        <w:rPr>
          <w:lang w:val="pt-BR"/>
        </w:rPr>
        <w:t>São os dados da F</w:t>
      </w:r>
      <w:r>
        <w:rPr>
          <w:lang w:val="pt-BR"/>
        </w:rPr>
        <w:t xml:space="preserve">allon, para o Brasil? Tem que separar  e explicar. senão fica difícil seguir. </w:t>
      </w:r>
    </w:p>
  </w:comment>
  <w:comment w:id="41" w:author="PLASMODIUM" w:date="2020-04-21T15:17:00Z" w:initials="P">
    <w:p w14:paraId="306229C8" w14:textId="5F6E23A8" w:rsidR="001A7F84" w:rsidRPr="001A7F84" w:rsidRDefault="001A7F84">
      <w:pPr>
        <w:pStyle w:val="CommentText"/>
        <w:rPr>
          <w:lang w:val="pt-BR"/>
        </w:rPr>
      </w:pPr>
      <w:r>
        <w:rPr>
          <w:rStyle w:val="CommentReference"/>
        </w:rPr>
        <w:annotationRef/>
      </w:r>
      <w:r w:rsidRPr="001A7F84">
        <w:rPr>
          <w:lang w:val="pt-BR"/>
        </w:rPr>
        <w:t>Mais uma vez, fico p</w:t>
      </w:r>
      <w:r>
        <w:rPr>
          <w:lang w:val="pt-BR"/>
        </w:rPr>
        <w:t xml:space="preserve">reocupada porque usou Fallon para avaliar prevalência </w:t>
      </w:r>
      <w:r>
        <w:rPr>
          <w:lang w:val="pt-BR"/>
        </w:rPr>
        <w:t xml:space="preserve">e riqueza usou Helgren. Analisou Brasil apenas ou América do Sul, se a última, então o Brasil influenciou os dados de prevalência. Vc está entendendo o que fico preocupada? </w:t>
      </w:r>
    </w:p>
  </w:comment>
  <w:comment w:id="42" w:author="Daniela de Angeli Dutra" w:date="2020-04-22T09:02:00Z" w:initials="DdAD">
    <w:p w14:paraId="4EC4B9A1" w14:textId="74B27F5A" w:rsidR="00112EC6" w:rsidRPr="00112EC6" w:rsidRDefault="00112EC6">
      <w:pPr>
        <w:pStyle w:val="CommentText"/>
        <w:rPr>
          <w:lang w:val="pt-BR"/>
        </w:rPr>
      </w:pPr>
      <w:r>
        <w:rPr>
          <w:rStyle w:val="CommentReference"/>
        </w:rPr>
        <w:annotationRef/>
      </w:r>
      <w:r>
        <w:rPr>
          <w:lang w:val="pt-BR"/>
        </w:rPr>
        <w:t xml:space="preserve">Pelo que eu vi os dados não variaram entre o que analisamos com Fallon e o que o Alan analisou com Hellgren. </w:t>
      </w:r>
      <w:r w:rsidRPr="00112EC6">
        <w:rPr>
          <w:lang w:val="pt-BR"/>
        </w:rPr>
        <w:t>Não vi muita diferença entre os méto</w:t>
      </w:r>
      <w:r>
        <w:rPr>
          <w:lang w:val="pt-BR"/>
        </w:rPr>
        <w:t xml:space="preserve">dos não, Érika. O dataset tem pouco mais da metade das amostras cuja prevalencia vem de Hellgren e a outra parte com Fallon. </w:t>
      </w:r>
    </w:p>
  </w:comment>
  <w:comment w:id="43" w:author="Daniela de Angeli Dutra" w:date="2020-04-20T15:27:00Z" w:initials="DdAD">
    <w:p w14:paraId="704D923C" w14:textId="651BCC16" w:rsidR="00FB3084" w:rsidRPr="00112EC6" w:rsidRDefault="00FB3084">
      <w:pPr>
        <w:pStyle w:val="CommentText"/>
      </w:pPr>
      <w:r>
        <w:rPr>
          <w:rStyle w:val="CommentReference"/>
        </w:rPr>
        <w:annotationRef/>
      </w:r>
      <w:r w:rsidRPr="00112EC6">
        <w:t>In the end of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4868" w15:done="0"/>
  <w15:commentEx w15:paraId="0402C36B" w15:done="0"/>
  <w15:commentEx w15:paraId="7B2666C7" w15:done="0"/>
  <w15:commentEx w15:paraId="7837CF8E" w15:done="0"/>
  <w15:commentEx w15:paraId="386FBFA2" w15:paraIdParent="7837CF8E" w15:done="0"/>
  <w15:commentEx w15:paraId="6918D8E8" w15:done="0"/>
  <w15:commentEx w15:paraId="48A5CFD4" w15:paraIdParent="6918D8E8" w15:done="0"/>
  <w15:commentEx w15:paraId="4A104D82" w15:done="0"/>
  <w15:commentEx w15:paraId="2B33DE44" w15:paraIdParent="4A104D82" w15:done="0"/>
  <w15:commentEx w15:paraId="2EA6BCC9" w15:done="0"/>
  <w15:commentEx w15:paraId="4DC43105" w15:paraIdParent="2EA6BCC9" w15:done="0"/>
  <w15:commentEx w15:paraId="370F42F3" w15:done="1"/>
  <w15:commentEx w15:paraId="3812589D" w15:done="0"/>
  <w15:commentEx w15:paraId="597A4954" w15:paraIdParent="3812589D" w15:done="0"/>
  <w15:commentEx w15:paraId="36C688E8" w15:done="0"/>
  <w15:commentEx w15:paraId="3594FB03" w15:paraIdParent="36C688E8" w15:done="0"/>
  <w15:commentEx w15:paraId="4D081ECE" w15:done="0"/>
  <w15:commentEx w15:paraId="1E68775D" w15:done="0"/>
  <w15:commentEx w15:paraId="3A28A7E1" w15:paraIdParent="1E68775D" w15:done="0"/>
  <w15:commentEx w15:paraId="07CCFFD8" w15:done="0"/>
  <w15:commentEx w15:paraId="3F62FCD2" w15:done="0"/>
  <w15:commentEx w15:paraId="306229C8" w15:done="0"/>
  <w15:commentEx w15:paraId="4EC4B9A1" w15:paraIdParent="306229C8" w15:done="0"/>
  <w15:commentEx w15:paraId="704D92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82EE" w16cex:dateUtc="2020-04-21T20:46:00Z"/>
  <w16cex:commentExtensible w16cex:durableId="224A82C9" w16cex:dateUtc="2020-04-21T20:46:00Z"/>
  <w16cex:commentExtensible w16cex:durableId="224A8309" w16cex:dateUtc="2020-04-21T20:47:00Z"/>
  <w16cex:commentExtensible w16cex:durableId="224A8314" w16cex:dateUtc="2020-04-21T20:47:00Z"/>
  <w16cex:commentExtensible w16cex:durableId="224A84A5" w16cex:dateUtc="2020-04-21T20:53:00Z"/>
  <w16cex:commentExtensible w16cex:durableId="22444CA1" w16cex:dateUtc="2020-04-17T03:41:00Z"/>
  <w16cex:commentExtensible w16cex:durableId="224A878D" w16cex:dateUtc="2020-04-21T21:06:00Z"/>
  <w16cex:commentExtensible w16cex:durableId="2247F4C6" w16cex:dateUtc="2020-04-19T22:15:00Z"/>
  <w16cex:commentExtensible w16cex:durableId="224A8698" w16cex:dateUtc="2020-04-21T21:02:00Z"/>
  <w16cex:commentExtensible w16cex:durableId="22483DEF" w16cex:dateUtc="2020-04-2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4868" w16cid:durableId="22498509"/>
  <w16cid:commentId w16cid:paraId="0402C36B" w16cid:durableId="22498619"/>
  <w16cid:commentId w16cid:paraId="7B2666C7" w16cid:durableId="22498726"/>
  <w16cid:commentId w16cid:paraId="7837CF8E" w16cid:durableId="2249828D"/>
  <w16cid:commentId w16cid:paraId="386FBFA2" w16cid:durableId="224A82EE"/>
  <w16cid:commentId w16cid:paraId="6918D8E8" w16cid:durableId="2249837E"/>
  <w16cid:commentId w16cid:paraId="48A5CFD4" w16cid:durableId="224A82C9"/>
  <w16cid:commentId w16cid:paraId="4A104D82" w16cid:durableId="224988AC"/>
  <w16cid:commentId w16cid:paraId="2B33DE44" w16cid:durableId="224A8309"/>
  <w16cid:commentId w16cid:paraId="2EA6BCC9" w16cid:durableId="2249881D"/>
  <w16cid:commentId w16cid:paraId="4DC43105" w16cid:durableId="224A8314"/>
  <w16cid:commentId w16cid:paraId="370F42F3" w16cid:durableId="2249891C"/>
  <w16cid:commentId w16cid:paraId="3812589D" w16cid:durableId="22498954"/>
  <w16cid:commentId w16cid:paraId="597A4954" w16cid:durableId="224A84A5"/>
  <w16cid:commentId w16cid:paraId="36C688E8" w16cid:durableId="2242BA4B"/>
  <w16cid:commentId w16cid:paraId="3594FB03" w16cid:durableId="22444CA1"/>
  <w16cid:commentId w16cid:paraId="4D081ECE" w16cid:durableId="22498B9E"/>
  <w16cid:commentId w16cid:paraId="1E68775D" w16cid:durableId="22498B5A"/>
  <w16cid:commentId w16cid:paraId="3A28A7E1" w16cid:durableId="224A878D"/>
  <w16cid:commentId w16cid:paraId="07CCFFD8" w16cid:durableId="2247F4C6"/>
  <w16cid:commentId w16cid:paraId="3F62FCD2" w16cid:durableId="22498C11"/>
  <w16cid:commentId w16cid:paraId="306229C8" w16cid:durableId="22498D1A"/>
  <w16cid:commentId w16cid:paraId="4EC4B9A1" w16cid:durableId="224A8698"/>
  <w16cid:commentId w16cid:paraId="704D923C" w16cid:durableId="22483D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Alan Fecchio">
    <w15:presenceInfo w15:providerId="None" w15:userId="Alan Fecchio"/>
  </w15:person>
  <w15:person w15:author="PLASMODIUM">
    <w15:presenceInfo w15:providerId="None" w15:userId="PLASMODI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3"/>
    <w:rsid w:val="000002D6"/>
    <w:rsid w:val="00021A7F"/>
    <w:rsid w:val="0004720D"/>
    <w:rsid w:val="00061194"/>
    <w:rsid w:val="00061D32"/>
    <w:rsid w:val="00067660"/>
    <w:rsid w:val="00076621"/>
    <w:rsid w:val="000766B7"/>
    <w:rsid w:val="00090D39"/>
    <w:rsid w:val="000A2F1F"/>
    <w:rsid w:val="000C5EF4"/>
    <w:rsid w:val="000E401E"/>
    <w:rsid w:val="000F2DBE"/>
    <w:rsid w:val="000F4E9E"/>
    <w:rsid w:val="0010523D"/>
    <w:rsid w:val="00112EC6"/>
    <w:rsid w:val="00114D04"/>
    <w:rsid w:val="001302BA"/>
    <w:rsid w:val="001675D3"/>
    <w:rsid w:val="00171594"/>
    <w:rsid w:val="00175870"/>
    <w:rsid w:val="00192A01"/>
    <w:rsid w:val="00195C1A"/>
    <w:rsid w:val="00195FF4"/>
    <w:rsid w:val="0019740C"/>
    <w:rsid w:val="001A7F84"/>
    <w:rsid w:val="001F60D9"/>
    <w:rsid w:val="00201368"/>
    <w:rsid w:val="00225915"/>
    <w:rsid w:val="00232A09"/>
    <w:rsid w:val="00236540"/>
    <w:rsid w:val="002475AE"/>
    <w:rsid w:val="00286CE3"/>
    <w:rsid w:val="002C326D"/>
    <w:rsid w:val="002D69E8"/>
    <w:rsid w:val="00372C23"/>
    <w:rsid w:val="003738E4"/>
    <w:rsid w:val="003814AC"/>
    <w:rsid w:val="003C47DC"/>
    <w:rsid w:val="003D44C6"/>
    <w:rsid w:val="00412DAE"/>
    <w:rsid w:val="004206EA"/>
    <w:rsid w:val="00477D27"/>
    <w:rsid w:val="004A3456"/>
    <w:rsid w:val="004B3F0F"/>
    <w:rsid w:val="004F2555"/>
    <w:rsid w:val="004F3EDC"/>
    <w:rsid w:val="00531765"/>
    <w:rsid w:val="00540A70"/>
    <w:rsid w:val="00546453"/>
    <w:rsid w:val="0056058A"/>
    <w:rsid w:val="005860BF"/>
    <w:rsid w:val="005A002C"/>
    <w:rsid w:val="005A20BD"/>
    <w:rsid w:val="005A422F"/>
    <w:rsid w:val="005B1080"/>
    <w:rsid w:val="005B6477"/>
    <w:rsid w:val="005C5C20"/>
    <w:rsid w:val="005C76FE"/>
    <w:rsid w:val="005D7568"/>
    <w:rsid w:val="006066DE"/>
    <w:rsid w:val="006232C8"/>
    <w:rsid w:val="00631B94"/>
    <w:rsid w:val="00682C0C"/>
    <w:rsid w:val="0068328F"/>
    <w:rsid w:val="00684800"/>
    <w:rsid w:val="006914BA"/>
    <w:rsid w:val="00695FCF"/>
    <w:rsid w:val="006F628F"/>
    <w:rsid w:val="00715F50"/>
    <w:rsid w:val="00735D53"/>
    <w:rsid w:val="00743B28"/>
    <w:rsid w:val="007467BA"/>
    <w:rsid w:val="00747F76"/>
    <w:rsid w:val="00750556"/>
    <w:rsid w:val="007A383F"/>
    <w:rsid w:val="00803EEE"/>
    <w:rsid w:val="00810ED3"/>
    <w:rsid w:val="00812104"/>
    <w:rsid w:val="00823665"/>
    <w:rsid w:val="008326D8"/>
    <w:rsid w:val="00865E4D"/>
    <w:rsid w:val="00884689"/>
    <w:rsid w:val="008A16BA"/>
    <w:rsid w:val="008C0524"/>
    <w:rsid w:val="00911113"/>
    <w:rsid w:val="009325B7"/>
    <w:rsid w:val="00935BCA"/>
    <w:rsid w:val="009425E4"/>
    <w:rsid w:val="009644FD"/>
    <w:rsid w:val="0097518E"/>
    <w:rsid w:val="009D4CB2"/>
    <w:rsid w:val="00A117F9"/>
    <w:rsid w:val="00A83253"/>
    <w:rsid w:val="00A84A46"/>
    <w:rsid w:val="00AD46E1"/>
    <w:rsid w:val="00B019F7"/>
    <w:rsid w:val="00B4162E"/>
    <w:rsid w:val="00B45F9B"/>
    <w:rsid w:val="00B46907"/>
    <w:rsid w:val="00B7625A"/>
    <w:rsid w:val="00C76A4F"/>
    <w:rsid w:val="00C80A2A"/>
    <w:rsid w:val="00C95628"/>
    <w:rsid w:val="00CB6DD7"/>
    <w:rsid w:val="00CC77F1"/>
    <w:rsid w:val="00CD1DDD"/>
    <w:rsid w:val="00CF79A8"/>
    <w:rsid w:val="00D056E5"/>
    <w:rsid w:val="00D05B19"/>
    <w:rsid w:val="00D05D5C"/>
    <w:rsid w:val="00D32620"/>
    <w:rsid w:val="00D37DC0"/>
    <w:rsid w:val="00D50314"/>
    <w:rsid w:val="00D93ACB"/>
    <w:rsid w:val="00DA1478"/>
    <w:rsid w:val="00DC6E2C"/>
    <w:rsid w:val="00DF7157"/>
    <w:rsid w:val="00E040E6"/>
    <w:rsid w:val="00E442B0"/>
    <w:rsid w:val="00E6065F"/>
    <w:rsid w:val="00E718A6"/>
    <w:rsid w:val="00E87AE4"/>
    <w:rsid w:val="00EA0758"/>
    <w:rsid w:val="00EA75DE"/>
    <w:rsid w:val="00ED2C1E"/>
    <w:rsid w:val="00EE2AE8"/>
    <w:rsid w:val="00F0678C"/>
    <w:rsid w:val="00F0731D"/>
    <w:rsid w:val="00F20647"/>
    <w:rsid w:val="00F431A5"/>
    <w:rsid w:val="00F451F6"/>
    <w:rsid w:val="00F5427D"/>
    <w:rsid w:val="00F70802"/>
    <w:rsid w:val="00F816E6"/>
    <w:rsid w:val="00FA0BB7"/>
    <w:rsid w:val="00FA4D1E"/>
    <w:rsid w:val="00FB3084"/>
    <w:rsid w:val="00FB3698"/>
    <w:rsid w:val="00FC2EC1"/>
    <w:rsid w:val="00FC4721"/>
    <w:rsid w:val="00FD5B37"/>
    <w:rsid w:val="00FE22AA"/>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styleId="UnresolvedMention">
    <w:name w:val="Unresolved Mention"/>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bif.org/tool/81747/rgbif" TargetMode="External"/><Relationship Id="rId1" Type="http://schemas.openxmlformats.org/officeDocument/2006/relationships/hyperlink" Target="https://www.iucnredlist.org/download_spatial_data"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irdtree.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rdlife.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30.235.244.92/Malavi/"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89B1-EA4E-4A05-B77A-DAF0B854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13043</Words>
  <Characters>74347</Characters>
  <Application>Microsoft Office Word</Application>
  <DocSecurity>0</DocSecurity>
  <Lines>619</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16</cp:revision>
  <dcterms:created xsi:type="dcterms:W3CDTF">2020-04-21T17:30:00Z</dcterms:created>
  <dcterms:modified xsi:type="dcterms:W3CDTF">2020-04-21T21:06:00Z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