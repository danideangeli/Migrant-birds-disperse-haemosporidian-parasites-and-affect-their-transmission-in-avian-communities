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5C89" w14:textId="64188ED0" w:rsidR="007A5797" w:rsidRPr="0055034E" w:rsidRDefault="007A5797" w:rsidP="003B6A4F">
      <w:pPr>
        <w:spacing w:line="480" w:lineRule="auto"/>
        <w:rPr>
          <w:rFonts w:cs="Times New Roman"/>
          <w:b/>
          <w:bCs/>
          <w:szCs w:val="24"/>
        </w:rPr>
      </w:pPr>
      <w:commentRangeStart w:id="0"/>
      <w:r w:rsidRPr="0055034E">
        <w:rPr>
          <w:rFonts w:cs="Times New Roman"/>
          <w:b/>
          <w:bCs/>
          <w:szCs w:val="24"/>
        </w:rPr>
        <w:t xml:space="preserve">How important is host migration for parasite-host dynamics? Using bird </w:t>
      </w:r>
      <w:proofErr w:type="spellStart"/>
      <w:r w:rsidRPr="0055034E">
        <w:rPr>
          <w:rFonts w:cs="Times New Roman"/>
          <w:b/>
          <w:bCs/>
          <w:szCs w:val="24"/>
        </w:rPr>
        <w:t>haemosporidian</w:t>
      </w:r>
      <w:r w:rsidR="00E2595A" w:rsidRPr="0055034E">
        <w:rPr>
          <w:rFonts w:cs="Times New Roman"/>
          <w:b/>
          <w:bCs/>
          <w:szCs w:val="24"/>
        </w:rPr>
        <w:t>s</w:t>
      </w:r>
      <w:proofErr w:type="spellEnd"/>
      <w:r w:rsidRPr="0055034E">
        <w:rPr>
          <w:rFonts w:cs="Times New Roman"/>
          <w:b/>
          <w:bCs/>
          <w:szCs w:val="24"/>
        </w:rPr>
        <w:t xml:space="preserve"> as a model to estimate migration effect in parasite</w:t>
      </w:r>
      <w:r w:rsidR="0055034E">
        <w:rPr>
          <w:rFonts w:cs="Times New Roman"/>
          <w:b/>
          <w:bCs/>
          <w:szCs w:val="24"/>
        </w:rPr>
        <w:t>-host</w:t>
      </w:r>
      <w:r w:rsidRPr="0055034E">
        <w:rPr>
          <w:rFonts w:cs="Times New Roman"/>
          <w:b/>
          <w:bCs/>
          <w:szCs w:val="24"/>
        </w:rPr>
        <w:t xml:space="preserve"> system. </w:t>
      </w:r>
      <w:commentRangeEnd w:id="0"/>
      <w:r w:rsidRPr="0055034E">
        <w:rPr>
          <w:rStyle w:val="CommentReference"/>
        </w:rPr>
        <w:commentReference w:id="0"/>
      </w:r>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C03A47" w:rsidP="003B6A4F">
      <w:pPr>
        <w:spacing w:line="480" w:lineRule="auto"/>
        <w:rPr>
          <w:rFonts w:cs="Times New Roman"/>
          <w:color w:val="FF0000"/>
          <w:szCs w:val="24"/>
          <w:lang w:val="pt-BR"/>
        </w:rPr>
      </w:pPr>
      <w:hyperlink r:id="rId12"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35079C8" w14:textId="77777777" w:rsidR="00FE1D93" w:rsidRDefault="00C03A47" w:rsidP="00FE1D93">
      <w:pPr>
        <w:spacing w:line="480" w:lineRule="auto"/>
        <w:rPr>
          <w:rFonts w:cs="Times New Roman"/>
          <w:color w:val="FF0000"/>
          <w:szCs w:val="24"/>
          <w:lang w:val="pt-BR"/>
        </w:rPr>
      </w:pPr>
      <w:hyperlink r:id="rId13" w:history="1">
        <w:r w:rsidR="00FE1D93">
          <w:rPr>
            <w:rStyle w:val="Hyperlink"/>
            <w:rFonts w:cs="Times New Roman"/>
            <w:szCs w:val="24"/>
            <w:lang w:val="pt-BR"/>
          </w:rPr>
          <w:t>afilion90@gmail.com</w:t>
        </w:r>
      </w:hyperlink>
      <w:r w:rsidR="00FE1D93">
        <w:rPr>
          <w:rFonts w:cs="Times New Roman"/>
          <w:color w:val="FF0000"/>
          <w:szCs w:val="24"/>
          <w:lang w:val="pt-BR"/>
        </w:rPr>
        <w:t xml:space="preserve"> </w:t>
      </w:r>
      <w:r w:rsidR="00FE1D93">
        <w:rPr>
          <w:rFonts w:cs="Times New Roman"/>
          <w:szCs w:val="24"/>
          <w:lang w:val="pt-BR"/>
        </w:rPr>
        <w:t>https://orcid.org/0000-0003-1198-3017</w:t>
      </w:r>
    </w:p>
    <w:p w14:paraId="439C674D" w14:textId="14455710" w:rsidR="00750556" w:rsidRPr="003B6A4F" w:rsidRDefault="00C03A47" w:rsidP="003B6A4F">
      <w:pPr>
        <w:spacing w:line="480" w:lineRule="auto"/>
        <w:rPr>
          <w:rFonts w:cs="Times New Roman"/>
          <w:color w:val="FF0000"/>
          <w:szCs w:val="24"/>
          <w:lang w:val="pt-BR"/>
        </w:rPr>
      </w:pPr>
      <w:hyperlink r:id="rId14"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C03A47" w:rsidP="00934CA7">
      <w:pPr>
        <w:spacing w:line="480" w:lineRule="auto"/>
        <w:rPr>
          <w:rFonts w:cs="Times New Roman"/>
          <w:szCs w:val="24"/>
          <w:lang w:val="pt-BR"/>
        </w:rPr>
      </w:pPr>
      <w:hyperlink r:id="rId15" w:history="1">
        <w:r w:rsidR="00934CA7" w:rsidRPr="00934CA7">
          <w:rPr>
            <w:rStyle w:val="Hyperlink"/>
            <w:rFonts w:cs="Times New Roman"/>
            <w:szCs w:val="24"/>
            <w:lang w:val="pt-BR"/>
          </w:rPr>
          <w:t>embraga@icb.ufmg.br</w:t>
        </w:r>
      </w:hyperlink>
      <w:r w:rsidR="00934CA7" w:rsidRPr="00934CA7">
        <w:rPr>
          <w:rFonts w:cs="Times New Roman"/>
          <w:color w:val="FF0000"/>
          <w:szCs w:val="24"/>
          <w:lang w:val="pt-BR"/>
        </w:rPr>
        <w:t xml:space="preserve"> </w:t>
      </w:r>
      <w:hyperlink r:id="rId16" w:history="1">
        <w:r w:rsidR="00934CA7" w:rsidRPr="00934CA7">
          <w:rPr>
            <w:rFonts w:cs="Times New Roman"/>
            <w:szCs w:val="24"/>
            <w:lang w:val="pt-BR"/>
          </w:rPr>
          <w:t>https://orcid.org/0000-0001-5550-7157</w:t>
        </w:r>
      </w:hyperlink>
    </w:p>
    <w:p w14:paraId="165D2FCC" w14:textId="1988F6AC" w:rsidR="00A83253" w:rsidRDefault="00C03A47" w:rsidP="003B6A4F">
      <w:pPr>
        <w:spacing w:line="480" w:lineRule="auto"/>
        <w:rPr>
          <w:rFonts w:cs="Times New Roman"/>
          <w:szCs w:val="24"/>
          <w:lang w:val="pt-BR"/>
        </w:rPr>
      </w:pPr>
      <w:hyperlink r:id="rId17" w:history="1">
        <w:r w:rsidR="00B17D1B" w:rsidRPr="00A94CBE">
          <w:rPr>
            <w:rStyle w:val="Hyperlink"/>
            <w:rFonts w:cs="Times New Roman"/>
            <w:szCs w:val="24"/>
            <w:lang w:val="pt-BR"/>
          </w:rPr>
          <w:t>robert.poulin@otago.ac.nz</w:t>
        </w:r>
      </w:hyperlink>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366BD88F" w14:textId="77777777" w:rsidR="0055034E"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26EAE403" w14:textId="77777777" w:rsidR="007A5797" w:rsidRDefault="007A5797"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3811492B"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934CA7" w:rsidRPr="00A5598E">
        <w:rPr>
          <w:rFonts w:cs="Times New Roman"/>
          <w:szCs w:val="24"/>
        </w:rPr>
        <w:t>around the world</w:t>
      </w:r>
      <w:r w:rsidR="00934CA7">
        <w:rPr>
          <w:rFonts w:cs="Times New Roman"/>
          <w:szCs w:val="24"/>
        </w:rPr>
        <w:t xml:space="preserve">. </w:t>
      </w:r>
      <w:r w:rsidR="000F77DA">
        <w:rPr>
          <w:rFonts w:cs="Times New Roman"/>
          <w:szCs w:val="24"/>
        </w:rPr>
        <w:t>Certainly</w:t>
      </w:r>
      <w:r w:rsidR="00934CA7">
        <w:rPr>
          <w:rFonts w:cs="Times New Roman"/>
          <w:szCs w:val="24"/>
        </w:rPr>
        <w:t xml:space="preserve">, migratory birds may disperse pathogens thought their routes, and may introduce </w:t>
      </w:r>
      <w:r w:rsidR="00934CA7" w:rsidRPr="00A5598E">
        <w:rPr>
          <w:rFonts w:cs="Times New Roman"/>
          <w:szCs w:val="24"/>
        </w:rPr>
        <w:t>pathogens to new areas and hosts</w:t>
      </w:r>
      <w:r w:rsidR="00934CA7">
        <w:rPr>
          <w:rFonts w:cs="Times New Roman"/>
          <w:szCs w:val="24"/>
        </w:rPr>
        <w:t xml:space="preserve">. </w:t>
      </w:r>
      <w:r>
        <w:rPr>
          <w:rFonts w:cs="Times New Roman"/>
          <w:szCs w:val="24"/>
        </w:rPr>
        <w:t xml:space="preserve">Indeed, </w:t>
      </w:r>
      <w:proofErr w:type="spellStart"/>
      <w:r w:rsidR="00FB2CAA" w:rsidRPr="00934CA7">
        <w:rPr>
          <w:rFonts w:cs="Times New Roman"/>
          <w:szCs w:val="24"/>
        </w:rPr>
        <w:t>haemosporidian</w:t>
      </w:r>
      <w:proofErr w:type="spellEnd"/>
      <w:r w:rsidR="00FB2CAA" w:rsidRPr="00934CA7">
        <w:rPr>
          <w:rFonts w:cs="Times New Roman"/>
          <w:szCs w:val="24"/>
        </w:rPr>
        <w:t xml:space="preserve"> parasites are among </w:t>
      </w:r>
      <w:r w:rsidRPr="00934CA7">
        <w:rPr>
          <w:rFonts w:cs="Times New Roman"/>
          <w:szCs w:val="24"/>
        </w:rPr>
        <w:t xml:space="preserve">the most prevalent, </w:t>
      </w:r>
      <w:proofErr w:type="gramStart"/>
      <w:r w:rsidRPr="00934CA7">
        <w:rPr>
          <w:rFonts w:cs="Times New Roman"/>
          <w:szCs w:val="24"/>
        </w:rPr>
        <w:t>diverse</w:t>
      </w:r>
      <w:proofErr w:type="gramEnd"/>
      <w:r w:rsidRPr="00934CA7">
        <w:rPr>
          <w:rFonts w:cs="Times New Roman"/>
          <w:szCs w:val="24"/>
        </w:rPr>
        <w:t xml:space="preserve"> and important bird pathogens.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a great richness of resident and migratory birds</w:t>
      </w:r>
      <w:r w:rsidR="00FB2CAA" w:rsidRPr="00934CA7">
        <w:rPr>
          <w:rFonts w:cs="Times New Roman"/>
          <w:szCs w:val="24"/>
        </w:rPr>
        <w:t xml:space="preserve"> </w:t>
      </w:r>
      <w:r w:rsidRPr="00934CA7">
        <w:rPr>
          <w:rFonts w:cs="Times New Roman"/>
          <w:szCs w:val="24"/>
        </w:rPr>
        <w:t xml:space="preserve">(~3500 species). </w:t>
      </w:r>
      <w:r w:rsidR="00934CA7">
        <w:rPr>
          <w:rFonts w:cs="Times New Roman"/>
          <w:szCs w:val="24"/>
        </w:rPr>
        <w:t>Here</w:t>
      </w:r>
      <w:r>
        <w:rPr>
          <w:rFonts w:cs="Times New Roman"/>
          <w:szCs w:val="24"/>
        </w:rPr>
        <w:t xml:space="preserve">, </w:t>
      </w:r>
      <w:r w:rsidRPr="003B6A4F">
        <w:rPr>
          <w:rFonts w:cs="Times New Roman"/>
          <w:szCs w:val="24"/>
        </w:rPr>
        <w:t>we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proofErr w:type="spellStart"/>
      <w:r w:rsidRPr="00934CA7">
        <w:rPr>
          <w:rFonts w:cs="Times New Roman"/>
          <w:szCs w:val="24"/>
        </w:rPr>
        <w:t>haemosporidian</w:t>
      </w:r>
      <w:r w:rsidR="00BA03C5" w:rsidRPr="00934CA7">
        <w:rPr>
          <w:rFonts w:cs="Times New Roman"/>
          <w:szCs w:val="24"/>
        </w:rPr>
        <w:t>s</w:t>
      </w:r>
      <w:proofErr w:type="spellEnd"/>
      <w:r w:rsidRPr="00934CA7">
        <w:rPr>
          <w:rFonts w:cs="Times New Roman"/>
          <w:szCs w:val="24"/>
        </w:rPr>
        <w:t xml:space="preserve">. </w:t>
      </w:r>
      <w:commentRangeStart w:id="1"/>
      <w:r w:rsidRPr="003B6A4F">
        <w:rPr>
          <w:rFonts w:cs="Times New Roman"/>
          <w:szCs w:val="24"/>
        </w:rPr>
        <w:t>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commentRangeEnd w:id="1"/>
      <w:r w:rsidR="003E5F7D">
        <w:rPr>
          <w:rStyle w:val="CommentReference"/>
        </w:rPr>
        <w:commentReference w:id="1"/>
      </w:r>
      <w:r w:rsidR="00BA03C5" w:rsidRPr="000F77DA">
        <w:rPr>
          <w:rFonts w:cs="Times New Roman"/>
          <w:szCs w:val="24"/>
        </w:rPr>
        <w:t xml:space="preserve"> To this end,</w:t>
      </w:r>
      <w:r w:rsidRPr="000F77DA">
        <w:rPr>
          <w:rFonts w:cs="Times New Roman"/>
          <w:szCs w:val="24"/>
        </w:rPr>
        <w:t xml:space="preserve"> w</w:t>
      </w:r>
      <w:r w:rsidR="00BA03C5" w:rsidRPr="000F77DA">
        <w:rPr>
          <w:rFonts w:cs="Times New Roman"/>
          <w:szCs w:val="24"/>
        </w:rPr>
        <w:t>e combined a dataset on 13200 bird samples with</w:t>
      </w:r>
      <w:r w:rsidRPr="000F77DA">
        <w:rPr>
          <w:rFonts w:cs="Times New Roman"/>
          <w:szCs w:val="24"/>
        </w:rPr>
        <w:t xml:space="preserve"> data from </w:t>
      </w:r>
      <w:r w:rsidR="00BA03C5" w:rsidRPr="000F77DA">
        <w:rPr>
          <w:rFonts w:cs="Times New Roman"/>
          <w:szCs w:val="24"/>
        </w:rPr>
        <w:t xml:space="preserve">the </w:t>
      </w:r>
      <w:proofErr w:type="spellStart"/>
      <w:r w:rsidRPr="000F77DA">
        <w:rPr>
          <w:rFonts w:cs="Times New Roman"/>
          <w:szCs w:val="24"/>
        </w:rPr>
        <w:t>MalAvi</w:t>
      </w:r>
      <w:proofErr w:type="spellEnd"/>
      <w:r w:rsidRPr="000F77DA">
        <w:rPr>
          <w:rFonts w:cs="Times New Roman"/>
          <w:szCs w:val="24"/>
        </w:rPr>
        <w:t xml:space="preserve"> database</w:t>
      </w:r>
      <w:r w:rsidR="00CF7B52" w:rsidRPr="000F77DA">
        <w:rPr>
          <w:rFonts w:cs="Times New Roman"/>
          <w:szCs w:val="24"/>
        </w:rPr>
        <w:t xml:space="preserve"> (</w:t>
      </w:r>
      <w:r w:rsidR="00253530" w:rsidRPr="000F77DA">
        <w:rPr>
          <w:rFonts w:cs="Times New Roman"/>
          <w:szCs w:val="24"/>
        </w:rPr>
        <w:t>overall total:</w:t>
      </w:r>
      <w:r w:rsidR="00CF7B52" w:rsidRPr="000F77DA">
        <w:rPr>
          <w:rFonts w:cs="Times New Roman"/>
          <w:szCs w:val="24"/>
        </w:rPr>
        <w:t xml:space="preserve"> ~2800 sequenced parasites </w:t>
      </w:r>
      <w:r w:rsidR="00253530" w:rsidRPr="000F77DA">
        <w:rPr>
          <w:rFonts w:cs="Times New Roman"/>
          <w:szCs w:val="24"/>
        </w:rPr>
        <w:t>comprising</w:t>
      </w:r>
      <w:r w:rsidR="00CF7B52" w:rsidRPr="000F77DA">
        <w:rPr>
          <w:rFonts w:cs="Times New Roman"/>
          <w:szCs w:val="24"/>
        </w:rPr>
        <w:t xml:space="preserve"> 668 distinct lineages</w:t>
      </w:r>
      <w:r w:rsidR="00253530" w:rsidRPr="000F77DA">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w:t>
      </w:r>
      <w:r w:rsidR="009D62B5">
        <w:rPr>
          <w:rFonts w:cs="Times New Roman"/>
          <w:szCs w:val="24"/>
        </w:rPr>
        <w:t xml:space="preserve"> and mixed</w:t>
      </w:r>
      <w:r w:rsidRPr="000F77DA">
        <w:rPr>
          <w:rFonts w:cs="Times New Roman"/>
          <w:szCs w:val="24"/>
        </w:rPr>
        <w:t xml:space="preserve"> models to test </w:t>
      </w:r>
      <w:r w:rsidR="00BA03C5" w:rsidRPr="000F77DA">
        <w:rPr>
          <w:rFonts w:cs="Times New Roman"/>
          <w:szCs w:val="24"/>
        </w:rPr>
        <w:t>the above 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by resident and </w:t>
      </w:r>
      <w:r w:rsidR="009D62B5">
        <w:rPr>
          <w:rFonts w:cs="Times New Roman"/>
          <w:szCs w:val="24"/>
        </w:rPr>
        <w:t xml:space="preserve">full or partial </w:t>
      </w:r>
      <w:r w:rsidRPr="000F77DA">
        <w:rPr>
          <w:rFonts w:cs="Times New Roman"/>
          <w:szCs w:val="24"/>
        </w:rPr>
        <w:t>migratory species are the most widespread</w:t>
      </w:r>
      <w:r w:rsidR="009D62B5">
        <w:rPr>
          <w:rFonts w:cs="Times New Roman"/>
          <w:szCs w:val="24"/>
        </w:rPr>
        <w:t>, however</w:t>
      </w:r>
      <w:r w:rsidRPr="000F77DA">
        <w:rPr>
          <w:rFonts w:cs="Times New Roman"/>
          <w:szCs w:val="24"/>
        </w:rPr>
        <w:t>,</w:t>
      </w:r>
      <w:r w:rsidR="009D62B5">
        <w:rPr>
          <w:rFonts w:cs="Times New Roman"/>
          <w:szCs w:val="24"/>
        </w:rPr>
        <w:t xml:space="preserve"> parasites shared by all three bird categories presented the smallest distribution in our dataset. </w:t>
      </w:r>
      <w:r w:rsidR="008243F3">
        <w:rPr>
          <w:rFonts w:cs="Times New Roman"/>
          <w:szCs w:val="24"/>
        </w:rPr>
        <w:t>In addition</w:t>
      </w:r>
      <w:r w:rsidRPr="000F77DA">
        <w:rPr>
          <w:rFonts w:cs="Times New Roman"/>
          <w:szCs w:val="24"/>
        </w:rPr>
        <w:t>, we observed</w:t>
      </w:r>
      <w:r w:rsidR="009D62B5">
        <w:rPr>
          <w:rFonts w:cs="Times New Roman"/>
          <w:szCs w:val="24"/>
        </w:rPr>
        <w:t>, respectively,</w:t>
      </w:r>
      <w:r w:rsidRPr="000F77DA">
        <w:rPr>
          <w:rFonts w:cs="Times New Roman"/>
          <w:szCs w:val="24"/>
        </w:rPr>
        <w:t xml:space="preserve"> </w:t>
      </w:r>
      <w:r w:rsidR="009D62B5">
        <w:rPr>
          <w:rFonts w:cs="Times New Roman"/>
          <w:szCs w:val="24"/>
        </w:rPr>
        <w:t xml:space="preserve">negative and </w:t>
      </w:r>
      <w:proofErr w:type="gramStart"/>
      <w:r w:rsidR="009D62B5">
        <w:rPr>
          <w:rFonts w:cs="Times New Roman"/>
          <w:szCs w:val="24"/>
        </w:rPr>
        <w:t>none</w:t>
      </w:r>
      <w:proofErr w:type="gramEnd"/>
      <w:r w:rsidRPr="000F77DA">
        <w:rPr>
          <w:rFonts w:cs="Times New Roman"/>
          <w:szCs w:val="24"/>
        </w:rPr>
        <w:t xml:space="preserve"> relation</w:t>
      </w:r>
      <w:r w:rsidR="007C4AE0" w:rsidRPr="000F77DA">
        <w:rPr>
          <w:rFonts w:cs="Times New Roman"/>
          <w:szCs w:val="24"/>
        </w:rPr>
        <w:t xml:space="preserve">ship </w:t>
      </w:r>
      <w:r w:rsidRPr="000F77DA">
        <w:rPr>
          <w:rFonts w:cs="Times New Roman"/>
          <w:szCs w:val="24"/>
        </w:rPr>
        <w:t>for parasite richness and prevalence per bird species</w:t>
      </w:r>
      <w:r w:rsidR="007C4AE0" w:rsidRPr="000F77DA">
        <w:rPr>
          <w:rFonts w:cs="Times New Roman"/>
          <w:szCs w:val="24"/>
        </w:rPr>
        <w:t xml:space="preserve"> as a function of</w:t>
      </w:r>
      <w:r w:rsidRPr="000F77DA">
        <w:rPr>
          <w:rFonts w:cs="Times New Roman"/>
          <w:szCs w:val="24"/>
        </w:rPr>
        <w:t xml:space="preserve"> the proportion of migrants</w:t>
      </w:r>
      <w:r w:rsidR="007C4AE0" w:rsidRPr="000F77DA">
        <w:rPr>
          <w:rFonts w:cs="Times New Roman"/>
          <w:szCs w:val="24"/>
        </w:rPr>
        <w:t xml:space="preserve"> occurring in a locality</w:t>
      </w:r>
      <w:r w:rsidR="008243F3">
        <w:rPr>
          <w:rFonts w:cs="Times New Roman"/>
          <w:szCs w:val="24"/>
        </w:rPr>
        <w:t xml:space="preserve">. </w:t>
      </w:r>
      <w:r w:rsidRPr="000F77DA">
        <w:rPr>
          <w:rFonts w:cs="Times New Roman"/>
          <w:szCs w:val="24"/>
        </w:rPr>
        <w:t xml:space="preserve">Therefore, </w:t>
      </w:r>
      <w:r w:rsidR="009D62B5">
        <w:rPr>
          <w:rFonts w:cs="Times New Roman"/>
          <w:szCs w:val="24"/>
        </w:rPr>
        <w:t>migrants may contribute</w:t>
      </w:r>
      <w:r w:rsidRPr="000F77DA">
        <w:rPr>
          <w:rFonts w:cs="Times New Roman"/>
          <w:szCs w:val="24"/>
        </w:rPr>
        <w:t xml:space="preserve"> </w:t>
      </w:r>
      <w:r w:rsidR="009D62B5">
        <w:rPr>
          <w:rFonts w:cs="Times New Roman"/>
          <w:szCs w:val="24"/>
        </w:rPr>
        <w:t xml:space="preserve">to </w:t>
      </w:r>
      <w:r w:rsidRPr="000F77DA">
        <w:rPr>
          <w:rFonts w:cs="Times New Roman"/>
          <w:szCs w:val="24"/>
        </w:rPr>
        <w:t>parasites di</w:t>
      </w:r>
      <w:r w:rsidR="007C4AE0" w:rsidRPr="000F77DA">
        <w:rPr>
          <w:rFonts w:cs="Times New Roman"/>
          <w:szCs w:val="24"/>
        </w:rPr>
        <w:t>spers</w:t>
      </w:r>
      <w:r w:rsidR="009D62B5">
        <w:rPr>
          <w:rFonts w:cs="Times New Roman"/>
          <w:szCs w:val="24"/>
        </w:rPr>
        <w:t>al, however,</w:t>
      </w:r>
      <w:r w:rsidR="007C4AE0" w:rsidRPr="000F77DA">
        <w:rPr>
          <w:rFonts w:cs="Times New Roman"/>
          <w:szCs w:val="24"/>
        </w:rPr>
        <w:t xml:space="preserve"> bird migration</w:t>
      </w:r>
      <w:r w:rsidR="008243F3">
        <w:rPr>
          <w:rFonts w:cs="Times New Roman"/>
          <w:szCs w:val="24"/>
        </w:rPr>
        <w:t xml:space="preserve"> and</w:t>
      </w:r>
      <w:r w:rsidRPr="000F77DA">
        <w:rPr>
          <w:rFonts w:cs="Times New Roman"/>
          <w:szCs w:val="24"/>
        </w:rPr>
        <w:t xml:space="preserve"> </w:t>
      </w:r>
      <w:r w:rsidR="007C4AE0" w:rsidRPr="000F77DA">
        <w:rPr>
          <w:rFonts w:cs="Times New Roman"/>
          <w:szCs w:val="24"/>
        </w:rPr>
        <w:t>visiting migrants</w:t>
      </w:r>
      <w:r w:rsidRPr="000F77DA">
        <w:rPr>
          <w:rFonts w:cs="Times New Roman"/>
          <w:szCs w:val="24"/>
        </w:rPr>
        <w:t xml:space="preserve"> </w:t>
      </w:r>
      <w:r w:rsidR="009D62B5">
        <w:rPr>
          <w:rFonts w:cs="Times New Roman"/>
          <w:szCs w:val="24"/>
        </w:rPr>
        <w:t xml:space="preserve">do not raise </w:t>
      </w:r>
      <w:r w:rsidRPr="000F77DA">
        <w:rPr>
          <w:rFonts w:cs="Times New Roman"/>
          <w:szCs w:val="24"/>
        </w:rPr>
        <w:t xml:space="preserve">local prevalence and richness of avian </w:t>
      </w:r>
      <w:proofErr w:type="spellStart"/>
      <w:r w:rsidRPr="000F77DA">
        <w:rPr>
          <w:rFonts w:cs="Times New Roman"/>
          <w:szCs w:val="24"/>
        </w:rPr>
        <w:t>haemosporidian</w:t>
      </w:r>
      <w:proofErr w:type="spellEnd"/>
      <w:r w:rsidRPr="000F77DA">
        <w:rPr>
          <w:rFonts w:cs="Times New Roman"/>
          <w:szCs w:val="24"/>
        </w:rPr>
        <w:t xml:space="preserve"> parasites.</w:t>
      </w:r>
      <w:r w:rsidR="003B6A4F">
        <w:rPr>
          <w:rFonts w:cs="Times New Roman"/>
          <w:szCs w:val="24"/>
        </w:rPr>
        <w:br w:type="page"/>
      </w:r>
    </w:p>
    <w:p w14:paraId="09B83B13" w14:textId="13FF5D76" w:rsidR="00FF2A33" w:rsidRPr="003B6A4F" w:rsidRDefault="00DA1478" w:rsidP="003B6A4F">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1ED9E7E8" w:rsidR="00FF2A33" w:rsidRPr="00196DAD" w:rsidRDefault="00FF2A33" w:rsidP="003B6A4F">
      <w:pPr>
        <w:spacing w:line="480" w:lineRule="auto"/>
        <w:ind w:firstLine="360"/>
        <w:rPr>
          <w:rFonts w:cs="Times New Roman"/>
          <w:szCs w:val="24"/>
        </w:rPr>
      </w:pPr>
      <w:commentRangeStart w:id="2"/>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w:t>
      </w:r>
      <w:del w:id="3" w:author="Antoine Filion" w:date="2020-06-03T14:00:00Z">
        <w:r w:rsidRPr="003B6A4F" w:rsidDel="003E5F7D">
          <w:rPr>
            <w:rFonts w:cs="Times New Roman"/>
            <w:szCs w:val="24"/>
          </w:rPr>
          <w:delText xml:space="preserve">because </w:delText>
        </w:r>
      </w:del>
      <w:ins w:id="4" w:author="Antoine Filion" w:date="2020-06-03T14:00:00Z">
        <w:r w:rsidR="003E5F7D">
          <w:rPr>
            <w:rFonts w:cs="Times New Roman"/>
            <w:szCs w:val="24"/>
          </w:rPr>
          <w:t>as</w:t>
        </w:r>
        <w:r w:rsidR="003E5F7D" w:rsidRPr="003B6A4F">
          <w:rPr>
            <w:rFonts w:cs="Times New Roman"/>
            <w:szCs w:val="24"/>
          </w:rPr>
          <w:t xml:space="preserve"> </w:t>
        </w:r>
      </w:ins>
      <w:r w:rsidRPr="003B6A4F">
        <w:rPr>
          <w:rFonts w:cs="Times New Roman"/>
          <w:szCs w:val="24"/>
        </w:rPr>
        <w:t xml:space="preserve">migrant species </w:t>
      </w:r>
      <w:del w:id="5" w:author="Antoine Filion" w:date="2020-06-03T14:00:00Z">
        <w:r w:rsidRPr="003B6A4F" w:rsidDel="003E5F7D">
          <w:rPr>
            <w:rFonts w:cs="Times New Roman"/>
            <w:szCs w:val="24"/>
          </w:rPr>
          <w:delText xml:space="preserve">can </w:delText>
        </w:r>
        <w:r w:rsidR="00861470" w:rsidDel="003E5F7D">
          <w:rPr>
            <w:rFonts w:cs="Times New Roman"/>
            <w:szCs w:val="24"/>
          </w:rPr>
          <w:delText xml:space="preserve">potentially </w:delText>
        </w:r>
      </w:del>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w:t>
      </w:r>
      <w:del w:id="6" w:author="Antoine Filion" w:date="2020-06-03T13:58:00Z">
        <w:r w:rsidRPr="003B6A4F" w:rsidDel="003E5F7D">
          <w:rPr>
            <w:rFonts w:cs="Times New Roman"/>
            <w:szCs w:val="24"/>
          </w:rPr>
          <w:delText xml:space="preserve">two or </w:delText>
        </w:r>
        <w:r w:rsidRPr="000F77DA" w:rsidDel="003E5F7D">
          <w:rPr>
            <w:rFonts w:cs="Times New Roman"/>
            <w:szCs w:val="24"/>
          </w:rPr>
          <w:delText xml:space="preserve">more </w:delText>
        </w:r>
      </w:del>
      <w:r w:rsidR="004E7479">
        <w:rPr>
          <w:rFonts w:cs="Times New Roman"/>
          <w:szCs w:val="24"/>
        </w:rPr>
        <w:t>localities</w:t>
      </w:r>
      <w:r w:rsidR="00605334" w:rsidRPr="000F77DA">
        <w:rPr>
          <w:rFonts w:cs="Times New Roman"/>
          <w:szCs w:val="24"/>
        </w:rPr>
        <w:t>,</w:t>
      </w:r>
      <w:r w:rsidRPr="000F77DA">
        <w:rPr>
          <w:rFonts w:cs="Times New Roman"/>
          <w:szCs w:val="24"/>
        </w:rPr>
        <w:t xml:space="preserve"> and </w:t>
      </w:r>
      <w:del w:id="7" w:author="Antoine Filion" w:date="2020-06-03T14:00:00Z">
        <w:r w:rsidR="00605334" w:rsidRPr="000F77DA" w:rsidDel="003E5F7D">
          <w:rPr>
            <w:rFonts w:cs="Times New Roman"/>
            <w:szCs w:val="24"/>
          </w:rPr>
          <w:delText xml:space="preserve">they </w:delText>
        </w:r>
      </w:del>
      <w:r w:rsidR="00605334" w:rsidRPr="000F77DA">
        <w:rPr>
          <w:rFonts w:cs="Times New Roman"/>
          <w:szCs w:val="24"/>
        </w:rPr>
        <w:t>are</w:t>
      </w:r>
      <w:r w:rsidRPr="000F77DA">
        <w:rPr>
          <w:rFonts w:cs="Times New Roman"/>
          <w:szCs w:val="24"/>
        </w:rPr>
        <w:t xml:space="preserve"> exposed </w:t>
      </w:r>
      <w:r w:rsidRPr="003B6A4F">
        <w:rPr>
          <w:rFonts w:cs="Times New Roman"/>
          <w:szCs w:val="24"/>
        </w:rPr>
        <w:t>to more infectious agents</w:t>
      </w:r>
      <w:r w:rsidR="00747F76" w:rsidRPr="003B6A4F">
        <w:rPr>
          <w:rFonts w:cs="Times New Roman"/>
          <w:szCs w:val="24"/>
        </w:rPr>
        <w:t xml:space="preserve"> </w:t>
      </w:r>
      <w:r w:rsidR="00B7625A" w:rsidRPr="003B6A4F">
        <w:rPr>
          <w:rFonts w:cs="Times New Roman"/>
          <w:szCs w:val="24"/>
        </w:rPr>
        <w:fldChar w:fldCharType="begin" w:fldLock="1"/>
      </w:r>
      <w:r w:rsidR="003B0571">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3B6A4F">
        <w:rPr>
          <w:rFonts w:cs="Times New Roman"/>
          <w:szCs w:val="24"/>
        </w:rPr>
        <w:fldChar w:fldCharType="separate"/>
      </w:r>
      <w:r w:rsidR="00DD259C" w:rsidRPr="00DD259C">
        <w:rPr>
          <w:rFonts w:cs="Times New Roman"/>
          <w:noProof/>
          <w:szCs w:val="24"/>
        </w:rPr>
        <w:t>(Bartel et al. 2011, Bauer and Hoye 2014, Teitelbaum et al. 2018)</w:t>
      </w:r>
      <w:r w:rsidR="00B7625A" w:rsidRPr="003B6A4F">
        <w:rPr>
          <w:rFonts w:cs="Times New Roman"/>
          <w:szCs w:val="24"/>
        </w:rPr>
        <w:fldChar w:fldCharType="end"/>
      </w:r>
      <w:commentRangeEnd w:id="2"/>
      <w:r w:rsidR="003E5F7D">
        <w:rPr>
          <w:rStyle w:val="CommentReference"/>
        </w:rPr>
        <w:commentReference w:id="2"/>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w:t>
      </w:r>
      <w:r w:rsidR="005A3F73" w:rsidRPr="00196DAD">
        <w:rPr>
          <w:rFonts w:cs="Times New Roman"/>
          <w:szCs w:val="24"/>
        </w:rPr>
        <w:t>At the same time</w:t>
      </w:r>
      <w:r w:rsidRPr="00196DAD">
        <w:rPr>
          <w:rFonts w:cs="Times New Roman"/>
          <w:szCs w:val="24"/>
        </w:rPr>
        <w:t xml:space="preserve">, </w:t>
      </w:r>
      <w:r w:rsidR="0056058A" w:rsidRPr="00196DAD">
        <w:rPr>
          <w:rFonts w:cs="Times New Roman"/>
          <w:szCs w:val="24"/>
        </w:rPr>
        <w:t xml:space="preserve">human </w:t>
      </w:r>
      <w:r w:rsidRPr="00196DAD">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Pr="00196DAD">
        <w:rPr>
          <w:rFonts w:cs="Times New Roman"/>
          <w:szCs w:val="24"/>
        </w:rPr>
        <w:t xml:space="preserve"> </w:t>
      </w:r>
      <w:r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rPr>
        <w:t>(Callaway and Ridenour 2004, Prenter et al. 2004)</w:t>
      </w:r>
      <w:r w:rsidRPr="00196DAD">
        <w:rPr>
          <w:rFonts w:cs="Times New Roman"/>
          <w:szCs w:val="24"/>
        </w:rPr>
        <w:fldChar w:fldCharType="end"/>
      </w:r>
      <w:r w:rsidRPr="00196DAD">
        <w:rPr>
          <w:rFonts w:cs="Times New Roman"/>
          <w:szCs w:val="24"/>
        </w:rPr>
        <w:t xml:space="preserve">. </w:t>
      </w:r>
      <w:r w:rsidRPr="00196DAD">
        <w:rPr>
          <w:rStyle w:val="CommentReference"/>
          <w:rFonts w:cs="Times New Roman"/>
          <w:sz w:val="24"/>
          <w:szCs w:val="24"/>
        </w:rPr>
        <w:t>Conversely,</w:t>
      </w:r>
      <w:r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Pr="00196DAD">
        <w:rPr>
          <w:rFonts w:cs="Times New Roman"/>
          <w:szCs w:val="24"/>
        </w:rPr>
        <w:t xml:space="preserve">by reducing competition pressures and, therefore, </w:t>
      </w:r>
      <w:r w:rsidR="005A3F73" w:rsidRPr="00196DAD">
        <w:rPr>
          <w:rFonts w:cs="Times New Roman"/>
          <w:szCs w:val="24"/>
        </w:rPr>
        <w:t>preventing</w:t>
      </w:r>
      <w:r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 xml:space="preserve">Recent studies have demonstrated that migratory birds harbor a greater diversity of parasites than resident species </w:t>
      </w:r>
      <w:r w:rsidR="00DD259C">
        <w:rPr>
          <w:rFonts w:cs="Times New Roman"/>
          <w:szCs w:val="24"/>
        </w:rPr>
        <w:fldChar w:fldCharType="begin" w:fldLock="1"/>
      </w:r>
      <w:r w:rsidR="003B0571">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Pr>
          <w:rFonts w:cs="Times New Roman"/>
          <w:szCs w:val="24"/>
        </w:rPr>
        <w:fldChar w:fldCharType="separate"/>
      </w:r>
      <w:r w:rsidR="00DD259C" w:rsidRPr="00DD259C">
        <w:rPr>
          <w:rFonts w:cs="Times New Roman"/>
          <w:noProof/>
          <w:szCs w:val="24"/>
        </w:rPr>
        <w:t>(Koprivnikar and Leung 2015, Gutiérrez et al. 2019)</w:t>
      </w:r>
      <w:r w:rsidR="00DD259C">
        <w:rPr>
          <w:rFonts w:cs="Times New Roman"/>
          <w:szCs w:val="24"/>
        </w:rPr>
        <w:fldChar w:fldCharType="end"/>
      </w:r>
      <w:r w:rsidR="006D5CF5" w:rsidRPr="00196DAD">
        <w:rPr>
          <w:rFonts w:cs="Times New Roman"/>
          <w:szCs w:val="24"/>
        </w:rPr>
        <w:t>. In addition, s</w:t>
      </w:r>
      <w:r w:rsidR="0010523D" w:rsidRPr="00196DAD">
        <w:rPr>
          <w:rFonts w:cs="Times New Roman"/>
          <w:szCs w:val="24"/>
        </w:rPr>
        <w:t>everal</w:t>
      </w:r>
      <w:r w:rsidRPr="00196DAD">
        <w:rPr>
          <w:rFonts w:cs="Times New Roman"/>
          <w:szCs w:val="24"/>
        </w:rPr>
        <w:t xml:space="preserve"> studies have documented the influence of migratory birds on the spread of important pathogens with some of these able to infect humans </w:t>
      </w:r>
      <w:r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3E5F7D">
        <w:rPr>
          <w:rFonts w:cs="Times New Roman"/>
          <w:szCs w:val="24"/>
          <w:lang w:val="fr-CA"/>
        </w:rPr>
        <w:instrText>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Pr="00196DAD">
        <w:rPr>
          <w:rFonts w:cs="Times New Roman"/>
          <w:szCs w:val="24"/>
        </w:rPr>
        <w:fldChar w:fldCharType="end"/>
      </w:r>
      <w:r w:rsidRPr="00196DAD">
        <w:rPr>
          <w:rFonts w:cs="Times New Roman"/>
          <w:szCs w:val="24"/>
          <w:lang w:val="da-DK"/>
        </w:rPr>
        <w:t xml:space="preserve">. </w:t>
      </w:r>
      <w:r w:rsidRPr="00196DAD">
        <w:rPr>
          <w:rFonts w:cs="Times New Roman"/>
          <w:szCs w:val="24"/>
        </w:rPr>
        <w:t>Thus, the migratory behavior of birds m</w:t>
      </w:r>
      <w:r w:rsidR="00196DAD" w:rsidRPr="00196DAD">
        <w:rPr>
          <w:rFonts w:cs="Times New Roman"/>
          <w:szCs w:val="24"/>
        </w:rPr>
        <w:t>ay</w:t>
      </w:r>
      <w:r w:rsidRPr="00196DAD">
        <w:rPr>
          <w:rFonts w:cs="Times New Roman"/>
          <w:szCs w:val="24"/>
        </w:rPr>
        <w:t xml:space="preserve"> influence directly </w:t>
      </w:r>
      <w:r w:rsidR="006914BA" w:rsidRPr="00196DAD">
        <w:rPr>
          <w:rFonts w:cs="Times New Roman"/>
          <w:szCs w:val="24"/>
        </w:rPr>
        <w:t xml:space="preserve">host </w:t>
      </w:r>
      <w:r w:rsidRPr="00196DAD">
        <w:rPr>
          <w:rFonts w:cs="Times New Roman"/>
          <w:szCs w:val="24"/>
        </w:rPr>
        <w:t xml:space="preserve">local </w:t>
      </w:r>
      <w:r w:rsidR="00B7625A" w:rsidRPr="00196DAD">
        <w:rPr>
          <w:rFonts w:cs="Times New Roman"/>
          <w:szCs w:val="24"/>
        </w:rPr>
        <w:t xml:space="preserve">richness </w:t>
      </w:r>
      <w:r w:rsidRPr="00196DAD">
        <w:rPr>
          <w:rFonts w:cs="Times New Roman"/>
          <w:szCs w:val="24"/>
        </w:rPr>
        <w:t xml:space="preserve">and population size. </w:t>
      </w:r>
    </w:p>
    <w:p w14:paraId="11BA5223" w14:textId="216EE327"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w:t>
      </w:r>
      <w:proofErr w:type="spellStart"/>
      <w:r w:rsidR="006914BA" w:rsidRPr="00196DAD">
        <w:rPr>
          <w:rFonts w:cs="Times New Roman"/>
          <w:szCs w:val="24"/>
        </w:rPr>
        <w:t>haemosporidians</w:t>
      </w:r>
      <w:proofErr w:type="spellEnd"/>
      <w:r w:rsidR="006914BA" w:rsidRPr="00196DAD">
        <w:rPr>
          <w:rFonts w:cs="Times New Roman"/>
          <w:szCs w:val="24"/>
        </w:rPr>
        <w:t xml:space="preserve">,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w:t>
      </w:r>
      <w:proofErr w:type="spellStart"/>
      <w:r w:rsidR="006914BA" w:rsidRPr="00196DAD">
        <w:rPr>
          <w:rFonts w:cs="Times New Roman"/>
          <w:szCs w:val="24"/>
        </w:rPr>
        <w:t>haemosporidian</w:t>
      </w:r>
      <w:proofErr w:type="spellEnd"/>
      <w:r w:rsidR="006914BA" w:rsidRPr="00196DAD">
        <w:rPr>
          <w:rFonts w:cs="Times New Roman"/>
          <w:szCs w:val="24"/>
        </w:rPr>
        <w:t xml:space="preserve"> infection in migrating birds. These studies have suggested that differences in </w:t>
      </w:r>
      <w:proofErr w:type="spellStart"/>
      <w:r w:rsidR="006914BA" w:rsidRPr="00196DAD">
        <w:rPr>
          <w:rFonts w:cs="Times New Roman"/>
          <w:szCs w:val="24"/>
        </w:rPr>
        <w:t>haemosporidian</w:t>
      </w:r>
      <w:proofErr w:type="spellEnd"/>
      <w:r w:rsidR="006914BA" w:rsidRPr="00196DAD">
        <w:rPr>
          <w:rFonts w:cs="Times New Roman"/>
          <w:szCs w:val="24"/>
        </w:rPr>
        <w:t xml:space="preserve">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t>
      </w:r>
      <w:r w:rsidR="006914BA" w:rsidRPr="00196DAD">
        <w:rPr>
          <w:rFonts w:cs="Times New Roman"/>
          <w:szCs w:val="24"/>
        </w:rPr>
        <w:lastRenderedPageBreak/>
        <w:t xml:space="preserve">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proofErr w:type="spellStart"/>
      <w:r w:rsidR="006914BA" w:rsidRPr="003B6A4F">
        <w:rPr>
          <w:rFonts w:cs="Times New Roman"/>
          <w:szCs w:val="24"/>
        </w:rPr>
        <w:t>haemosporidians</w:t>
      </w:r>
      <w:proofErr w:type="spellEnd"/>
      <w:r w:rsidR="006914BA" w:rsidRPr="003B6A4F">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(Fecchio et al. 2020)</w:t>
      </w:r>
      <w:r w:rsidR="006914BA" w:rsidRPr="003B6A4F">
        <w:rPr>
          <w:rFonts w:cs="Times New Roman"/>
          <w:szCs w:val="24"/>
        </w:rPr>
        <w:fldChar w:fldCharType="end"/>
      </w:r>
      <w:r w:rsidR="006914BA" w:rsidRPr="003B6A4F">
        <w:rPr>
          <w:rFonts w:cs="Times New Roman"/>
          <w:szCs w:val="24"/>
        </w:rPr>
        <w:t xml:space="preserve">. Indeed, migratory species are known for their potential to connect distant habitats and transfer large amounts of biomass and nutrients between ecosystems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(Altizer et al. 2011)</w:t>
      </w:r>
      <w:r w:rsidR="006914BA" w:rsidRPr="003B6A4F">
        <w:rPr>
          <w:rFonts w:cs="Times New Roman"/>
          <w:szCs w:val="24"/>
        </w:rPr>
        <w:fldChar w:fldCharType="end"/>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5F0A3B75"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1649F07F"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5E0CA3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w:t>
      </w:r>
      <w:commentRangeStart w:id="8"/>
      <w:r w:rsidRPr="003B6A4F">
        <w:rPr>
          <w:rFonts w:cs="Times New Roman"/>
          <w:szCs w:val="24"/>
        </w:rPr>
        <w:t>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commentRangeEnd w:id="8"/>
      <w:r w:rsidR="002E2584">
        <w:rPr>
          <w:rStyle w:val="CommentReference"/>
        </w:rPr>
        <w:commentReference w:id="8"/>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5F93AD1C"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previously described in</w:t>
      </w:r>
      <w:r w:rsidR="00D00A31" w:rsidRPr="00196DAD">
        <w:rPr>
          <w:rFonts w:cs="Times New Roman"/>
          <w:szCs w:val="24"/>
        </w:rPr>
        <w:t xml:space="preserve"> </w:t>
      </w:r>
      <w:r w:rsidR="00214449">
        <w:rPr>
          <w:rFonts w:cs="Times New Roman"/>
          <w:szCs w:val="24"/>
        </w:rPr>
        <w:fldChar w:fldCharType="begin" w:fldLock="1"/>
      </w:r>
      <w:r w:rsidR="007D45A2">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 Rodrigues et al. 2020)","manualFormatting":"Lacorte et al. 2013, Ferreira et al. 2017, Fecchio et al. 2019, Rodrigues et al. 2020","plainTextFormattedCitation":"(Lacorte et al. 2013, Ferreira et al. 2017, Fecchio et al. 2019, Rodrigues et al. 2020)","previouslyFormattedCitation":"(Lacorte et al. 2013, Ferreira et al. 2017, Fecchio et al. 2019, Rodrigues et al. 2020)"},"properties":{"noteIndex":0},"schema":"https://github.com/citation-style-language/schema/raw/master/csl-citation.json"}</w:instrText>
      </w:r>
      <w:r w:rsidR="00214449">
        <w:rPr>
          <w:rFonts w:cs="Times New Roman"/>
          <w:szCs w:val="24"/>
        </w:rPr>
        <w:fldChar w:fldCharType="separate"/>
      </w:r>
      <w:r w:rsidR="00214449" w:rsidRPr="00214449">
        <w:rPr>
          <w:rFonts w:cs="Times New Roman"/>
          <w:noProof/>
          <w:szCs w:val="24"/>
        </w:rPr>
        <w:t>Lacorte et al. 2013, Ferreira et al. 2017, Fecchio et al. 2019, Rodrigues et al. 2020</w:t>
      </w:r>
      <w:r w:rsidR="00214449">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In addition, </w:t>
      </w:r>
      <w:proofErr w:type="spellStart"/>
      <w:r w:rsidR="00D00A31" w:rsidRPr="00196DAD">
        <w:rPr>
          <w:rFonts w:cs="Times New Roman"/>
          <w:szCs w:val="24"/>
        </w:rPr>
        <w:t>haemosporidian</w:t>
      </w:r>
      <w:proofErr w:type="spellEnd"/>
      <w:r w:rsidR="00D00A31" w:rsidRPr="00196DAD">
        <w:rPr>
          <w:rFonts w:cs="Times New Roman"/>
          <w:szCs w:val="24"/>
        </w:rPr>
        <w:t xml:space="preserve"> lineages from</w:t>
      </w:r>
      <w:r w:rsidR="00B1540C" w:rsidRPr="00196DAD">
        <w:rPr>
          <w:rFonts w:cs="Times New Roman"/>
          <w:szCs w:val="24"/>
        </w:rPr>
        <w:t xml:space="preserve"> the</w:t>
      </w:r>
      <w:r w:rsidR="00D00A31" w:rsidRPr="00196DAD">
        <w:rPr>
          <w:rFonts w:cs="Times New Roman"/>
          <w:bCs/>
          <w:iCs/>
          <w:szCs w:val="24"/>
        </w:rPr>
        <w:t xml:space="preserve"> </w:t>
      </w:r>
      <w:proofErr w:type="spellStart"/>
      <w:r w:rsidR="00D00A31" w:rsidRPr="00196DAD">
        <w:rPr>
          <w:rFonts w:cs="Times New Roman"/>
          <w:bCs/>
          <w:iCs/>
          <w:szCs w:val="24"/>
        </w:rPr>
        <w:t>MalAvi</w:t>
      </w:r>
      <w:proofErr w:type="spellEnd"/>
      <w:r w:rsidR="00D00A31" w:rsidRPr="00196DAD">
        <w:rPr>
          <w:rFonts w:cs="Times New Roman"/>
          <w:bCs/>
          <w:iCs/>
          <w:szCs w:val="24"/>
        </w:rPr>
        <w:t xml:space="preserve"> </w:t>
      </w:r>
      <w:r w:rsidR="00D00A31" w:rsidRPr="00196DAD">
        <w:rPr>
          <w:rFonts w:cs="Times New Roman"/>
          <w:szCs w:val="24"/>
        </w:rPr>
        <w:t>database (</w:t>
      </w:r>
      <w:hyperlink r:id="rId18"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were included </w:t>
      </w:r>
      <w:r w:rsidR="00D00A31" w:rsidRPr="00196DAD">
        <w:rPr>
          <w:rFonts w:cs="Times New Roman"/>
          <w:szCs w:val="24"/>
        </w:rPr>
        <w:t>from South American regions</w:t>
      </w:r>
      <w:r w:rsidRPr="00196DAD">
        <w:rPr>
          <w:rFonts w:cs="Times New Roman"/>
          <w:szCs w:val="24"/>
        </w:rPr>
        <w:t xml:space="preserve"> (Figure 1</w:t>
      </w:r>
      <w:r w:rsidR="00827C41" w:rsidRPr="00196DAD">
        <w:rPr>
          <w:rFonts w:cs="Times New Roman"/>
          <w:szCs w:val="24"/>
        </w:rPr>
        <w:t>, Supplementary material</w:t>
      </w:r>
      <w:r w:rsidRPr="00196DAD">
        <w:rPr>
          <w:rFonts w:cs="Times New Roman"/>
          <w:szCs w:val="24"/>
        </w:rPr>
        <w:t>).</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9" w:history="1">
        <w:r w:rsidRPr="003B6A4F">
          <w:rPr>
            <w:rStyle w:val="Hyperlink"/>
            <w:rFonts w:cs="Times New Roman"/>
            <w:szCs w:val="24"/>
          </w:rPr>
          <w:t>https://www.birdlife.org/</w:t>
        </w:r>
      </w:hyperlink>
      <w:r w:rsidRPr="003B6A4F">
        <w:rPr>
          <w:rFonts w:cs="Times New Roman"/>
          <w:szCs w:val="24"/>
        </w:rPr>
        <w:t>).</w:t>
      </w:r>
    </w:p>
    <w:p w14:paraId="22A42424" w14:textId="77777777" w:rsidR="00CF6C95" w:rsidRPr="003B6A4F" w:rsidRDefault="00CF6C95" w:rsidP="003B6A4F">
      <w:pPr>
        <w:spacing w:line="480" w:lineRule="auto"/>
        <w:ind w:firstLine="708"/>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37ECC0D9" w:rsidR="00021A7F" w:rsidRPr="003B6A4F" w:rsidRDefault="00021A7F" w:rsidP="003B6A4F">
      <w:pPr>
        <w:spacing w:line="480" w:lineRule="auto"/>
        <w:rPr>
          <w:rFonts w:cs="Times New Roman"/>
          <w:i/>
          <w:iCs/>
          <w:szCs w:val="24"/>
        </w:rPr>
      </w:pPr>
      <w:r w:rsidRPr="003B6A4F">
        <w:rPr>
          <w:rFonts w:cs="Times New Roman"/>
          <w:i/>
          <w:iCs/>
          <w:szCs w:val="24"/>
        </w:rPr>
        <w:t>Spatial correlation</w:t>
      </w:r>
    </w:p>
    <w:p w14:paraId="419CB29D" w14:textId="6382242D" w:rsidR="00021A7F" w:rsidRDefault="00021A7F" w:rsidP="003B6A4F">
      <w:pPr>
        <w:spacing w:line="480" w:lineRule="auto"/>
        <w:rPr>
          <w:rFonts w:cs="Times New Roman"/>
          <w:szCs w:val="24"/>
        </w:rPr>
      </w:pPr>
      <w:r w:rsidRPr="003B6A4F">
        <w:rPr>
          <w:rFonts w:cs="Times New Roman"/>
          <w:szCs w:val="24"/>
        </w:rPr>
        <w:lastRenderedPageBreak/>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20"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66347393" w14:textId="77777777" w:rsidR="00556C21" w:rsidRPr="003B6A4F" w:rsidRDefault="00556C21"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lastRenderedPageBreak/>
        <w:tab/>
      </w:r>
      <w:commentRangeStart w:id="9"/>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commentRangeEnd w:id="9"/>
      <w:r w:rsidR="00C03A47">
        <w:rPr>
          <w:rStyle w:val="CommentReference"/>
        </w:rPr>
        <w:commentReference w:id="9"/>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21"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79B8E27A"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locality </w:t>
      </w:r>
      <w:r w:rsidR="008A573E">
        <w:rPr>
          <w:rFonts w:cs="Times New Roman"/>
          <w:szCs w:val="24"/>
        </w:rPr>
        <w:t xml:space="preserve">and biome </w:t>
      </w:r>
      <w:r w:rsidRPr="00CE6EC5">
        <w:rPr>
          <w:rFonts w:cs="Times New Roman"/>
          <w:szCs w:val="24"/>
        </w:rPr>
        <w:t>w</w:t>
      </w:r>
      <w:r w:rsidR="008A573E">
        <w:rPr>
          <w:rFonts w:cs="Times New Roman"/>
          <w:szCs w:val="24"/>
        </w:rPr>
        <w:t>ere</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 mixed model</w:t>
      </w:r>
      <w:r w:rsidR="008A573E">
        <w:rPr>
          <w:rFonts w:cs="Times New Roman"/>
          <w:szCs w:val="24"/>
        </w:rPr>
        <w:t>s</w:t>
      </w:r>
      <w:r w:rsidRPr="00CE6EC5">
        <w:rPr>
          <w:rFonts w:cs="Times New Roman"/>
          <w:szCs w:val="24"/>
        </w:rPr>
        <w:t xml:space="preserve"> to control for idiosyncratic characteristics of localities</w:t>
      </w:r>
      <w:r w:rsidRPr="003B6A4F">
        <w:rPr>
          <w:rFonts w:cs="Times New Roman"/>
          <w:szCs w:val="24"/>
        </w:rPr>
        <w:t xml:space="preserve">. </w:t>
      </w:r>
      <w:commentRangeStart w:id="10"/>
      <w:r w:rsidRPr="003B6A4F">
        <w:rPr>
          <w:rFonts w:cs="Times New Roman"/>
          <w:szCs w:val="24"/>
        </w:rPr>
        <w:t xml:space="preserve">Likewise, considerable phylogenetic signals were observed among bird species for prevalence (0.49) and parasite richness (0.17). </w:t>
      </w:r>
      <w:commentRangeEnd w:id="10"/>
      <w:r w:rsidR="00C03A47">
        <w:rPr>
          <w:rStyle w:val="CommentReference"/>
        </w:rPr>
        <w:commentReference w:id="10"/>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lastRenderedPageBreak/>
        <w:t xml:space="preserve">statistically estimate the percentage of localities among which lineages are distributed according to their host status. </w:t>
      </w:r>
    </w:p>
    <w:p w14:paraId="4764857D" w14:textId="37F88F6A" w:rsidR="00CB03AB" w:rsidRDefault="00CB03AB" w:rsidP="00CB03AB">
      <w:pPr>
        <w:spacing w:line="480" w:lineRule="auto"/>
        <w:ind w:firstLine="720"/>
        <w:rPr>
          <w:rFonts w:cs="Times New Roman"/>
          <w:szCs w:val="24"/>
        </w:rPr>
      </w:pPr>
      <w:commentRangeStart w:id="11"/>
      <w:r w:rsidRPr="00CE6EC5">
        <w:rPr>
          <w:rFonts w:cs="Times New Roman"/>
          <w:bCs/>
          <w:iCs/>
          <w:szCs w:val="24"/>
        </w:rPr>
        <w:t>Firstly, we applied the “</w:t>
      </w:r>
      <w:proofErr w:type="spellStart"/>
      <w:r w:rsidRPr="00CE6EC5">
        <w:rPr>
          <w:rFonts w:cs="Times New Roman"/>
          <w:bCs/>
          <w:iCs/>
          <w:szCs w:val="24"/>
        </w:rPr>
        <w:t>get_priors</w:t>
      </w:r>
      <w:proofErr w:type="spellEnd"/>
      <w:r w:rsidRPr="00CE6EC5">
        <w:rPr>
          <w:rFonts w:cs="Times New Roman"/>
          <w:bCs/>
          <w:iCs/>
          <w:szCs w:val="24"/>
        </w:rPr>
        <w:t>” function to fit the priors for our model. We considered as independent and dependent variables bird migratory categories and percentage of localities in which each lineage was present, respectively</w:t>
      </w:r>
      <w:r>
        <w:rPr>
          <w:rFonts w:cs="Times New Roman"/>
          <w:bCs/>
          <w:iCs/>
          <w:szCs w:val="24"/>
        </w:rPr>
        <w:t xml:space="preserve">, and </w:t>
      </w:r>
      <w:r>
        <w:t xml:space="preserve">lineages present only resident birds as reference </w:t>
      </w:r>
      <w:r w:rsidRPr="00D93C47">
        <w:rPr>
          <w:szCs w:val="24"/>
        </w:rPr>
        <w:t>category</w:t>
      </w:r>
      <w:r w:rsidR="00D93C47" w:rsidRPr="00D93C47">
        <w:rPr>
          <w:rStyle w:val="CommentReference"/>
          <w:sz w:val="24"/>
          <w:szCs w:val="24"/>
        </w:rPr>
        <w:t>.</w:t>
      </w:r>
      <w:r w:rsidR="00D93C47">
        <w:rPr>
          <w:rStyle w:val="CommentReference"/>
          <w:sz w:val="24"/>
          <w:szCs w:val="24"/>
        </w:rPr>
        <w:t xml:space="preserve"> </w:t>
      </w:r>
      <w:commentRangeStart w:id="12"/>
      <w:r w:rsidR="0018552B" w:rsidRPr="00D93C47">
        <w:rPr>
          <w:rFonts w:cs="Times New Roman"/>
          <w:bCs/>
          <w:iCs/>
          <w:szCs w:val="24"/>
        </w:rPr>
        <w:t>We</w:t>
      </w:r>
      <w:r w:rsidR="0018552B">
        <w:rPr>
          <w:rFonts w:cs="Times New Roman"/>
          <w:bCs/>
          <w:iCs/>
          <w:szCs w:val="24"/>
        </w:rPr>
        <w:t xml:space="preserve"> consider host richness and number of bird individuals infected by each lineage as fixed variables</w:t>
      </w:r>
      <w:r w:rsidR="00D93C47">
        <w:rPr>
          <w:rFonts w:cs="Times New Roman"/>
          <w:bCs/>
          <w:iCs/>
          <w:szCs w:val="24"/>
        </w:rPr>
        <w:t xml:space="preserve">. </w:t>
      </w:r>
      <w:commentRangeEnd w:id="12"/>
      <w:r w:rsidR="00C03A47">
        <w:rPr>
          <w:rStyle w:val="CommentReference"/>
        </w:rPr>
        <w:commentReference w:id="12"/>
      </w:r>
      <w:r w:rsidR="00D93C47">
        <w:rPr>
          <w:rStyle w:val="CommentReference"/>
          <w:sz w:val="24"/>
          <w:szCs w:val="24"/>
        </w:rPr>
        <w:t>We selected the fixed variables testing their significance separately and both variables had significant effects on our model</w:t>
      </w:r>
      <w:r w:rsidRPr="003B6A4F">
        <w:rPr>
          <w:rFonts w:cs="Times New Roman"/>
          <w:szCs w:val="24"/>
        </w:rPr>
        <w:t xml:space="preserve">. Thus, we ran the model applying the </w:t>
      </w:r>
      <w:del w:id="13" w:author="Antoine Filion" w:date="2020-06-04T09:48:00Z">
        <w:r w:rsidRPr="003B6A4F" w:rsidDel="00B477C6">
          <w:rPr>
            <w:rFonts w:cs="Times New Roman"/>
            <w:szCs w:val="24"/>
          </w:rPr>
          <w:delText>“</w:delText>
        </w:r>
      </w:del>
      <w:r w:rsidRPr="003B6A4F">
        <w:rPr>
          <w:rFonts w:cs="Times New Roman"/>
          <w:szCs w:val="24"/>
        </w:rPr>
        <w:t>Beta</w:t>
      </w:r>
      <w:del w:id="14" w:author="Antoine Filion" w:date="2020-06-04T09:48:00Z">
        <w:r w:rsidRPr="003B6A4F" w:rsidDel="00B477C6">
          <w:rPr>
            <w:rFonts w:cs="Times New Roman"/>
            <w:szCs w:val="24"/>
          </w:rPr>
          <w:delText>”</w:delText>
        </w:r>
      </w:del>
      <w:r w:rsidRPr="003B6A4F">
        <w:rPr>
          <w:rFonts w:cs="Times New Roman"/>
          <w:szCs w:val="24"/>
        </w:rPr>
        <w:t xml:space="preserve">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commentRangeEnd w:id="11"/>
      <w:r w:rsidR="007839A6">
        <w:rPr>
          <w:rStyle w:val="CommentReference"/>
        </w:rPr>
        <w:commentReference w:id="11"/>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xml:space="preserve">. </w:t>
      </w:r>
    </w:p>
    <w:p w14:paraId="72C7E124" w14:textId="7B671E50" w:rsidR="00D93C47" w:rsidRDefault="00D93C47" w:rsidP="00D93C47">
      <w:pPr>
        <w:spacing w:line="480" w:lineRule="auto"/>
        <w:ind w:firstLine="720"/>
        <w:rPr>
          <w:rFonts w:cs="Times New Roman"/>
          <w:szCs w:val="24"/>
        </w:rPr>
      </w:pPr>
      <w:r w:rsidRPr="003B6A4F">
        <w:rPr>
          <w:rFonts w:cs="Times New Roman"/>
          <w:szCs w:val="24"/>
        </w:rPr>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w:t>
      </w:r>
      <w:r w:rsidR="0074393A">
        <w:rPr>
          <w:rFonts w:cs="Times New Roman"/>
          <w:szCs w:val="24"/>
          <w:lang w:val="en"/>
        </w:rPr>
        <w:t>positives and total sample</w:t>
      </w:r>
      <w:r w:rsidRPr="003B6A4F">
        <w:rPr>
          <w:rFonts w:cs="Times New Roman"/>
          <w:szCs w:val="24"/>
          <w:lang w:val="en"/>
        </w:rPr>
        <w:t xml:space="preserve"> </w:t>
      </w:r>
      <w:r w:rsidR="0074393A">
        <w:rPr>
          <w:rFonts w:cs="Times New Roman"/>
          <w:szCs w:val="24"/>
          <w:lang w:val="en"/>
        </w:rPr>
        <w:t>of</w:t>
      </w:r>
      <w:r w:rsidRPr="003B6A4F">
        <w:rPr>
          <w:rFonts w:cs="Times New Roman"/>
          <w:szCs w:val="24"/>
          <w:lang w:val="en"/>
        </w:rPr>
        <w:t xml:space="preserve"> each bird species as our dependent variable and local percentage of migratory bird individuals</w:t>
      </w:r>
      <w:r w:rsidR="00E12107">
        <w:rPr>
          <w:rFonts w:cs="Times New Roman"/>
          <w:szCs w:val="24"/>
          <w:lang w:val="en"/>
        </w:rPr>
        <w:t xml:space="preserve"> </w:t>
      </w:r>
      <w:r w:rsidR="00E12107" w:rsidRPr="003B6A4F">
        <w:rPr>
          <w:rFonts w:cs="Times New Roman"/>
          <w:szCs w:val="24"/>
        </w:rPr>
        <w:t>(i.e., percentage of migratory individuals out of all individual birds sampled in a locality)</w:t>
      </w:r>
      <w:r w:rsidRPr="003B6A4F">
        <w:rPr>
          <w:rFonts w:cs="Times New Roman"/>
          <w:szCs w:val="24"/>
          <w:lang w:val="en"/>
        </w:rPr>
        <w:t xml:space="preserve"> as our independent variable</w:t>
      </w:r>
      <w:r w:rsidR="00E12107">
        <w:rPr>
          <w:rFonts w:cs="Times New Roman"/>
          <w:szCs w:val="24"/>
          <w:lang w:val="en"/>
        </w:rPr>
        <w:t>. Negative binomial distribution was applied in this model</w:t>
      </w:r>
      <w:ins w:id="15" w:author="Antoine Filion" w:date="2020-06-04T09:46:00Z">
        <w:r w:rsidR="00B477C6">
          <w:rPr>
            <w:rFonts w:cs="Times New Roman"/>
            <w:szCs w:val="24"/>
            <w:lang w:val="en"/>
          </w:rPr>
          <w:t xml:space="preserve"> as we were working </w:t>
        </w:r>
      </w:ins>
      <w:ins w:id="16" w:author="Antoine Filion" w:date="2020-06-04T09:47:00Z">
        <w:r w:rsidR="00B477C6">
          <w:rPr>
            <w:rFonts w:cs="Times New Roman"/>
            <w:szCs w:val="24"/>
            <w:lang w:val="en"/>
          </w:rPr>
          <w:t>with count data with a left-skewed distribution. We used</w:t>
        </w:r>
      </w:ins>
      <w:del w:id="17" w:author="Antoine Filion" w:date="2020-06-04T09:47:00Z">
        <w:r w:rsidR="00D761A4" w:rsidDel="00B477C6">
          <w:rPr>
            <w:rFonts w:cs="Times New Roman"/>
            <w:szCs w:val="24"/>
            <w:lang w:val="en"/>
          </w:rPr>
          <w:delText xml:space="preserve"> with</w:delText>
        </w:r>
      </w:del>
      <w:r w:rsidR="00D761A4">
        <w:rPr>
          <w:rFonts w:cs="Times New Roman"/>
          <w:szCs w:val="24"/>
          <w:lang w:val="en"/>
        </w:rPr>
        <w:t xml:space="preserve"> </w:t>
      </w:r>
      <w:r w:rsidR="00D761A4" w:rsidRPr="003B6A4F">
        <w:rPr>
          <w:rFonts w:cs="Times New Roman"/>
          <w:szCs w:val="24"/>
        </w:rPr>
        <w:t xml:space="preserve">4 chains with </w:t>
      </w:r>
      <w:r w:rsidR="00D761A4">
        <w:rPr>
          <w:rFonts w:cs="Times New Roman"/>
          <w:szCs w:val="24"/>
        </w:rPr>
        <w:t>2</w:t>
      </w:r>
      <w:r w:rsidR="00D761A4" w:rsidRPr="003B6A4F">
        <w:rPr>
          <w:rFonts w:cs="Times New Roman"/>
          <w:szCs w:val="24"/>
        </w:rPr>
        <w:t xml:space="preserve">000 total iterations per chain </w:t>
      </w:r>
      <w:del w:id="18" w:author="Antoine Filion" w:date="2020-06-04T09:47:00Z">
        <w:r w:rsidR="00D761A4" w:rsidRPr="003B6A4F" w:rsidDel="00B477C6">
          <w:rPr>
            <w:rFonts w:cs="Times New Roman"/>
            <w:szCs w:val="24"/>
          </w:rPr>
          <w:delText xml:space="preserve">and </w:delText>
        </w:r>
      </w:del>
      <w:ins w:id="19" w:author="Antoine Filion" w:date="2020-06-04T09:47:00Z">
        <w:r w:rsidR="00B477C6">
          <w:rPr>
            <w:rFonts w:cs="Times New Roman"/>
            <w:szCs w:val="24"/>
          </w:rPr>
          <w:t>(</w:t>
        </w:r>
      </w:ins>
      <w:r w:rsidR="00D761A4">
        <w:rPr>
          <w:rFonts w:cs="Times New Roman"/>
          <w:szCs w:val="24"/>
        </w:rPr>
        <w:t>1000</w:t>
      </w:r>
      <w:r w:rsidR="00D761A4" w:rsidRPr="003B6A4F">
        <w:rPr>
          <w:rFonts w:cs="Times New Roman"/>
          <w:szCs w:val="24"/>
        </w:rPr>
        <w:t xml:space="preserve"> </w:t>
      </w:r>
      <w:del w:id="20" w:author="Antoine Filion" w:date="2020-06-04T09:47:00Z">
        <w:r w:rsidR="00D761A4" w:rsidRPr="003B6A4F" w:rsidDel="00B477C6">
          <w:rPr>
            <w:rFonts w:cs="Times New Roman"/>
            <w:szCs w:val="24"/>
          </w:rPr>
          <w:delText xml:space="preserve">of </w:delText>
        </w:r>
      </w:del>
      <w:ins w:id="21" w:author="Antoine Filion" w:date="2020-06-04T09:47:00Z">
        <w:r w:rsidR="00B477C6">
          <w:rPr>
            <w:rFonts w:cs="Times New Roman"/>
            <w:szCs w:val="24"/>
          </w:rPr>
          <w:t>for</w:t>
        </w:r>
        <w:r w:rsidR="00B477C6" w:rsidRPr="003B6A4F">
          <w:rPr>
            <w:rFonts w:cs="Times New Roman"/>
            <w:szCs w:val="24"/>
          </w:rPr>
          <w:t xml:space="preserve"> </w:t>
        </w:r>
      </w:ins>
      <w:r w:rsidR="00D761A4" w:rsidRPr="003B6A4F">
        <w:rPr>
          <w:rFonts w:cs="Times New Roman"/>
          <w:szCs w:val="24"/>
        </w:rPr>
        <w:t>warmup interactions</w:t>
      </w:r>
      <w:ins w:id="22" w:author="Antoine Filion" w:date="2020-06-04T09:47:00Z">
        <w:r w:rsidR="00B477C6">
          <w:rPr>
            <w:rFonts w:cs="Times New Roman"/>
            <w:szCs w:val="24"/>
          </w:rPr>
          <w:t>, 1000</w:t>
        </w:r>
      </w:ins>
      <w:ins w:id="23" w:author="Antoine Filion" w:date="2020-06-04T09:48:00Z">
        <w:r w:rsidR="00B477C6">
          <w:rPr>
            <w:rFonts w:cs="Times New Roman"/>
            <w:szCs w:val="24"/>
          </w:rPr>
          <w:t xml:space="preserve"> for sampling)</w:t>
        </w:r>
      </w:ins>
      <w:r w:rsidR="00D761A4" w:rsidRPr="003B6A4F">
        <w:rPr>
          <w:rFonts w:cs="Times New Roman"/>
          <w:szCs w:val="24"/>
        </w:rPr>
        <w:t>.</w:t>
      </w:r>
      <w:r w:rsidR="00D761A4">
        <w:rPr>
          <w:rFonts w:cs="Times New Roman"/>
          <w:szCs w:val="24"/>
        </w:rPr>
        <w:t xml:space="preserve"> </w:t>
      </w:r>
      <w:r w:rsidR="00D761A4" w:rsidRPr="003B6A4F">
        <w:rPr>
          <w:rFonts w:cs="Times New Roman"/>
          <w:szCs w:val="24"/>
        </w:rPr>
        <w:t>The model results were plotted using the “</w:t>
      </w:r>
      <w:proofErr w:type="spellStart"/>
      <w:r w:rsidR="00D761A4" w:rsidRPr="003B6A4F">
        <w:rPr>
          <w:rFonts w:cs="Times New Roman"/>
          <w:szCs w:val="24"/>
        </w:rPr>
        <w:t>conditional_effects</w:t>
      </w:r>
      <w:proofErr w:type="spellEnd"/>
      <w:r w:rsidR="00D761A4" w:rsidRPr="003B6A4F">
        <w:rPr>
          <w:rFonts w:cs="Times New Roman"/>
          <w:szCs w:val="24"/>
        </w:rPr>
        <w:t xml:space="preserve">” function to visualize the predictions of the </w:t>
      </w:r>
      <w:commentRangeStart w:id="24"/>
      <w:r w:rsidR="00D761A4" w:rsidRPr="003B6A4F">
        <w:rPr>
          <w:rFonts w:cs="Times New Roman"/>
          <w:szCs w:val="24"/>
        </w:rPr>
        <w:t>population-level effects</w:t>
      </w:r>
      <w:r w:rsidRPr="003B6A4F">
        <w:rPr>
          <w:rFonts w:cs="Times New Roman"/>
          <w:szCs w:val="24"/>
          <w:lang w:val="en"/>
        </w:rPr>
        <w:t>.</w:t>
      </w:r>
      <w:commentRangeEnd w:id="24"/>
      <w:r w:rsidR="00172778">
        <w:rPr>
          <w:rStyle w:val="CommentReference"/>
        </w:rPr>
        <w:commentReference w:id="24"/>
      </w:r>
      <w:r w:rsidRPr="003B6A4F">
        <w:rPr>
          <w:rFonts w:cs="Times New Roman"/>
          <w:szCs w:val="24"/>
          <w:lang w:val="en"/>
        </w:rPr>
        <w:t xml:space="preserve"> </w:t>
      </w:r>
      <w:commentRangeStart w:id="25"/>
      <w:r w:rsidR="00E12107">
        <w:rPr>
          <w:rFonts w:cs="Times New Roman"/>
          <w:szCs w:val="24"/>
          <w:lang w:val="en"/>
        </w:rPr>
        <w:t xml:space="preserve">Again, we firstly we evaluated if </w:t>
      </w:r>
      <w:r w:rsidR="00E12107" w:rsidRPr="003B6A4F">
        <w:rPr>
          <w:rFonts w:cs="Times New Roman"/>
          <w:szCs w:val="24"/>
        </w:rPr>
        <w:t xml:space="preserve">host richness (i.e., number of bird species sampled per locality), </w:t>
      </w:r>
      <w:r w:rsidR="00E12107">
        <w:rPr>
          <w:rFonts w:cs="Times New Roman"/>
          <w:szCs w:val="24"/>
        </w:rPr>
        <w:t>parasite richness</w:t>
      </w:r>
      <w:r w:rsidR="00E12107" w:rsidRPr="003B6A4F">
        <w:rPr>
          <w:rFonts w:cs="Times New Roman"/>
          <w:szCs w:val="24"/>
        </w:rPr>
        <w:t>, percentage of migratory species</w:t>
      </w:r>
      <w:r w:rsidR="00E12107">
        <w:rPr>
          <w:rFonts w:cs="Times New Roman"/>
          <w:szCs w:val="24"/>
        </w:rPr>
        <w:t>,</w:t>
      </w:r>
      <w:r w:rsidR="00E12107" w:rsidRPr="003B6A4F">
        <w:rPr>
          <w:rFonts w:cs="Times New Roman"/>
          <w:szCs w:val="24"/>
        </w:rPr>
        <w:t xml:space="preserve"> number of migrant </w:t>
      </w:r>
      <w:r w:rsidR="00E12107" w:rsidRPr="003B6A4F">
        <w:rPr>
          <w:rFonts w:cs="Times New Roman"/>
          <w:szCs w:val="24"/>
        </w:rPr>
        <w:lastRenderedPageBreak/>
        <w:t>individuals</w:t>
      </w:r>
      <w:r w:rsidR="00E12107">
        <w:rPr>
          <w:rFonts w:cs="Times New Roman"/>
          <w:szCs w:val="24"/>
        </w:rPr>
        <w:t>, temperature</w:t>
      </w:r>
      <w:ins w:id="26" w:author="Antoine Filion" w:date="2020-06-03T15:34:00Z">
        <w:r w:rsidR="00DC042F">
          <w:rPr>
            <w:rFonts w:cs="Times New Roman"/>
            <w:szCs w:val="24"/>
          </w:rPr>
          <w:t xml:space="preserve"> </w:t>
        </w:r>
        <w:commentRangeStart w:id="27"/>
        <w:r w:rsidR="00DC042F">
          <w:rPr>
            <w:rFonts w:cs="Times New Roman"/>
            <w:szCs w:val="24"/>
          </w:rPr>
          <w:t xml:space="preserve">(log-transformed </w:t>
        </w:r>
      </w:ins>
      <w:ins w:id="28" w:author="Antoine Filion" w:date="2020-06-04T09:46:00Z">
        <w:r w:rsidR="00B477C6">
          <w:rPr>
            <w:rFonts w:cs="Times New Roman"/>
            <w:szCs w:val="24"/>
          </w:rPr>
          <w:t xml:space="preserve">scaled </w:t>
        </w:r>
      </w:ins>
      <w:ins w:id="29" w:author="Antoine Filion" w:date="2020-06-03T15:34:00Z">
        <w:r w:rsidR="00DC042F">
          <w:rPr>
            <w:rFonts w:cs="Times New Roman"/>
            <w:szCs w:val="24"/>
          </w:rPr>
          <w:t>value</w:t>
        </w:r>
      </w:ins>
      <w:commentRangeEnd w:id="27"/>
      <w:ins w:id="30" w:author="Antoine Filion" w:date="2020-06-04T09:46:00Z">
        <w:r w:rsidR="00B477C6">
          <w:rPr>
            <w:rStyle w:val="CommentReference"/>
          </w:rPr>
          <w:commentReference w:id="27"/>
        </w:r>
      </w:ins>
      <w:ins w:id="31" w:author="Antoine Filion" w:date="2020-06-03T15:34:00Z">
        <w:r w:rsidR="00DC042F">
          <w:rPr>
            <w:rFonts w:cs="Times New Roman"/>
            <w:szCs w:val="24"/>
          </w:rPr>
          <w:t>)</w:t>
        </w:r>
      </w:ins>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had significant effects on bird prevalence</w:t>
      </w:r>
      <w:commentRangeEnd w:id="25"/>
      <w:r w:rsidR="008F26AE">
        <w:rPr>
          <w:rStyle w:val="CommentReference"/>
        </w:rPr>
        <w:commentReference w:id="25"/>
      </w:r>
      <w:r w:rsidR="00E12107">
        <w:rPr>
          <w:rFonts w:cs="Times New Roman"/>
          <w:szCs w:val="24"/>
        </w:rPr>
        <w:t xml:space="preserv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E12107">
        <w:rPr>
          <w:rFonts w:cs="Times New Roman"/>
          <w:szCs w:val="24"/>
          <w:lang w:val="en"/>
        </w:rPr>
        <w:t>parasite richness</w:t>
      </w:r>
      <w:r w:rsidRPr="00C96547">
        <w:rPr>
          <w:rFonts w:cs="Times New Roman"/>
          <w:szCs w:val="24"/>
          <w:lang w:val="en"/>
        </w:rPr>
        <w:t xml:space="preserve"> was retained as a fixed 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del w:id="32" w:author="Antoine Filion" w:date="2020-06-04T10:30:00Z">
        <w:r w:rsidDel="008F26AE">
          <w:rPr>
            <w:rFonts w:cs="Times New Roman"/>
            <w:szCs w:val="24"/>
            <w:lang w:val="en"/>
          </w:rPr>
          <w:delText>s</w:delText>
        </w:r>
      </w:del>
      <w:r w:rsidR="00E12107">
        <w:rPr>
          <w:rFonts w:cs="Times New Roman"/>
          <w:szCs w:val="24"/>
          <w:lang w:val="en"/>
        </w:rPr>
        <w:t xml:space="preserve"> and used the fu</w:t>
      </w:r>
      <w:ins w:id="33" w:author="Antoine Filion" w:date="2020-06-03T15:08:00Z">
        <w:r w:rsidR="00172778">
          <w:rPr>
            <w:rFonts w:cs="Times New Roman"/>
            <w:szCs w:val="24"/>
            <w:lang w:val="en"/>
          </w:rPr>
          <w:t>n</w:t>
        </w:r>
      </w:ins>
      <w:r w:rsidR="00E12107">
        <w:rPr>
          <w:rFonts w:cs="Times New Roman"/>
          <w:szCs w:val="24"/>
          <w:lang w:val="en"/>
        </w:rPr>
        <w:t>ction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Pr="003B6A4F">
        <w:rPr>
          <w:rFonts w:cs="Times New Roman"/>
          <w:szCs w:val="24"/>
          <w:lang w:val="en"/>
        </w:rPr>
        <w:t xml:space="preserve">. In this model, we filtered our data in order to include only species with 10 or more bird individuals </w:t>
      </w:r>
      <w:proofErr w:type="spellStart"/>
      <w:r w:rsidRPr="003B6A4F">
        <w:rPr>
          <w:rFonts w:cs="Times New Roman"/>
          <w:szCs w:val="24"/>
          <w:lang w:val="en"/>
        </w:rPr>
        <w:t>analysed</w:t>
      </w:r>
      <w:proofErr w:type="spellEnd"/>
      <w:r w:rsidR="00E12107">
        <w:rPr>
          <w:rFonts w:cs="Times New Roman"/>
          <w:szCs w:val="24"/>
          <w:lang w:val="en"/>
        </w:rPr>
        <w:t xml:space="preserve">, in addition, </w:t>
      </w:r>
      <w:r w:rsidRPr="003B6A4F">
        <w:rPr>
          <w:rFonts w:cs="Times New Roman"/>
          <w:szCs w:val="24"/>
          <w:lang w:val="en"/>
        </w:rPr>
        <w:t xml:space="preserve">we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sidR="0074393A">
        <w:rPr>
          <w:rFonts w:cs="Times New Roman"/>
          <w:szCs w:val="24"/>
        </w:rPr>
        <w:t>, in these 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29B32436" w:rsidR="00CB03AB" w:rsidRPr="003B6A4F" w:rsidRDefault="00CB03AB" w:rsidP="00CB03AB">
      <w:pPr>
        <w:spacing w:line="480" w:lineRule="auto"/>
        <w:rPr>
          <w:rFonts w:cs="Times New Roman"/>
          <w:i/>
          <w:iCs/>
          <w:szCs w:val="24"/>
        </w:rPr>
      </w:pPr>
      <w:proofErr w:type="gramStart"/>
      <w:r>
        <w:rPr>
          <w:rFonts w:cs="Times New Roman"/>
          <w:i/>
          <w:iCs/>
          <w:szCs w:val="24"/>
        </w:rPr>
        <w:t xml:space="preserve">Mixed </w:t>
      </w:r>
      <w:r w:rsidRPr="003B6A4F">
        <w:rPr>
          <w:rFonts w:cs="Times New Roman"/>
          <w:i/>
          <w:iCs/>
          <w:szCs w:val="24"/>
        </w:rPr>
        <w:t xml:space="preserve"> model</w:t>
      </w:r>
      <w:proofErr w:type="gramEnd"/>
      <w:r w:rsidR="00A7114A">
        <w:rPr>
          <w:rFonts w:cs="Times New Roman"/>
          <w:i/>
          <w:iCs/>
          <w:szCs w:val="24"/>
        </w:rPr>
        <w:t xml:space="preserve"> </w:t>
      </w:r>
    </w:p>
    <w:p w14:paraId="522BE571" w14:textId="4FFC231E" w:rsidR="00CB03AB" w:rsidRPr="00C96547" w:rsidRDefault="00CB03AB" w:rsidP="00CB03AB">
      <w:pPr>
        <w:spacing w:line="480" w:lineRule="auto"/>
        <w:rPr>
          <w:rFonts w:cs="Times New Roman"/>
          <w:szCs w:val="24"/>
        </w:rPr>
      </w:pPr>
      <w:r w:rsidRPr="003B6A4F">
        <w:rPr>
          <w:rFonts w:cs="Times New Roman"/>
          <w:szCs w:val="24"/>
        </w:rPr>
        <w:tab/>
      </w:r>
      <w:commentRangeStart w:id="34"/>
      <w:r w:rsidR="00D93C47">
        <w:rPr>
          <w:rFonts w:cs="Times New Roman"/>
          <w:szCs w:val="24"/>
        </w:rPr>
        <w:t>A</w:t>
      </w:r>
      <w:r w:rsidRPr="00C96547">
        <w:rPr>
          <w:rFonts w:cs="Times New Roman"/>
          <w:szCs w:val="24"/>
        </w:rPr>
        <w:t xml:space="preserve"> mixed model</w:t>
      </w:r>
      <w:del w:id="35" w:author="Antoine Filion" w:date="2020-06-04T10:34:00Z">
        <w:r w:rsidRPr="00C96547" w:rsidDel="0002106D">
          <w:rPr>
            <w:rFonts w:cs="Times New Roman"/>
            <w:szCs w:val="24"/>
          </w:rPr>
          <w:delText>s</w:delText>
        </w:r>
      </w:del>
      <w:r w:rsidRPr="00C96547">
        <w:rPr>
          <w:rFonts w:cs="Times New Roman"/>
          <w:szCs w:val="24"/>
        </w:rPr>
        <w:t xml:space="preserve"> w</w:t>
      </w:r>
      <w:r w:rsidR="00D93C47">
        <w:rPr>
          <w:rFonts w:cs="Times New Roman"/>
          <w:szCs w:val="24"/>
        </w:rPr>
        <w:t xml:space="preserve">as </w:t>
      </w:r>
      <w:r w:rsidRPr="00C96547">
        <w:rPr>
          <w:rFonts w:cs="Times New Roman"/>
          <w:szCs w:val="24"/>
        </w:rPr>
        <w:t xml:space="preserve">performed to estimate whether localities with more migratory birds have greater prevalence and richness of </w:t>
      </w:r>
      <w:proofErr w:type="spellStart"/>
      <w:r w:rsidRPr="00C96547">
        <w:rPr>
          <w:rFonts w:cs="Times New Roman"/>
          <w:szCs w:val="24"/>
        </w:rPr>
        <w:t>haemosporidian</w:t>
      </w:r>
      <w:proofErr w:type="spellEnd"/>
      <w:r w:rsidRPr="00C96547">
        <w:rPr>
          <w:rFonts w:cs="Times New Roman"/>
          <w:szCs w:val="24"/>
        </w:rPr>
        <w:t xml:space="preserve"> lineages. </w:t>
      </w:r>
      <w:commentRangeEnd w:id="34"/>
      <w:r w:rsidR="0002106D">
        <w:rPr>
          <w:rStyle w:val="CommentReference"/>
        </w:rPr>
        <w:commentReference w:id="34"/>
      </w:r>
      <w:ins w:id="36" w:author="Antoine Filion" w:date="2020-06-04T10:39:00Z">
        <w:r w:rsidR="0002106D" w:rsidRPr="0002106D">
          <w:rPr>
            <w:rFonts w:cs="Times New Roman"/>
            <w:szCs w:val="24"/>
          </w:rPr>
          <w:t xml:space="preserve"> </w:t>
        </w:r>
        <w:r w:rsidR="0002106D" w:rsidRPr="00E57F22">
          <w:rPr>
            <w:rFonts w:cs="Times New Roman"/>
            <w:szCs w:val="24"/>
          </w:rPr>
          <w:t xml:space="preserve">In this model, we did not use data from the </w:t>
        </w:r>
        <w:proofErr w:type="spellStart"/>
        <w:r w:rsidR="0002106D" w:rsidRPr="00E57F22">
          <w:rPr>
            <w:rFonts w:cs="Times New Roman"/>
            <w:szCs w:val="24"/>
          </w:rPr>
          <w:t>MalAvi</w:t>
        </w:r>
        <w:proofErr w:type="spellEnd"/>
        <w:r w:rsidR="0002106D" w:rsidRPr="00E57F22">
          <w:rPr>
            <w:rFonts w:cs="Times New Roman"/>
            <w:szCs w:val="24"/>
          </w:rPr>
          <w:t xml:space="preserve"> database, but only our dataset </w:t>
        </w:r>
        <w:r w:rsidR="0002106D" w:rsidRPr="00E57F22">
          <w:rPr>
            <w:rFonts w:cs="Times New Roman"/>
            <w:szCs w:val="24"/>
            <w:lang w:val="en"/>
          </w:rPr>
          <w:t xml:space="preserve">described above since it provides more information regarding the localities, such as prevalence data and host richness. </w:t>
        </w:r>
      </w:ins>
      <w:commentRangeStart w:id="37"/>
      <w:r w:rsidR="00D93C47">
        <w:rPr>
          <w:rFonts w:cs="Times New Roman"/>
          <w:szCs w:val="24"/>
        </w:rPr>
        <w:t>W</w:t>
      </w:r>
      <w:r w:rsidRPr="00C96547">
        <w:rPr>
          <w:rFonts w:cs="Times New Roman"/>
          <w:szCs w:val="24"/>
        </w:rPr>
        <w:t xml:space="preserve">e firstly created previous models including </w:t>
      </w:r>
      <w:commentRangeStart w:id="38"/>
      <w:r w:rsidRPr="00C96547">
        <w:rPr>
          <w:rFonts w:cs="Times New Roman"/>
          <w:szCs w:val="24"/>
        </w:rPr>
        <w:t xml:space="preserve">all variables that presented </w:t>
      </w:r>
      <w:ins w:id="39" w:author="Antoine Filion" w:date="2020-06-04T10:37:00Z">
        <w:r w:rsidR="0002106D">
          <w:rPr>
            <w:rFonts w:cs="Times New Roman"/>
            <w:szCs w:val="24"/>
          </w:rPr>
          <w:t>an</w:t>
        </w:r>
      </w:ins>
      <w:commentRangeStart w:id="40"/>
      <w:del w:id="41" w:author="Antoine Filion" w:date="2020-06-04T10:37:00Z">
        <w:r w:rsidRPr="00C96547" w:rsidDel="0002106D">
          <w:rPr>
            <w:rFonts w:cs="Times New Roman"/>
            <w:szCs w:val="24"/>
          </w:rPr>
          <w:delText>significant</w:delText>
        </w:r>
      </w:del>
      <w:r w:rsidRPr="00C96547">
        <w:rPr>
          <w:rFonts w:cs="Times New Roman"/>
          <w:szCs w:val="24"/>
        </w:rPr>
        <w:t xml:space="preserve"> </w:t>
      </w:r>
      <w:commentRangeEnd w:id="40"/>
      <w:r w:rsidR="0002106D">
        <w:rPr>
          <w:rStyle w:val="CommentReference"/>
        </w:rPr>
        <w:commentReference w:id="40"/>
      </w:r>
      <w:ins w:id="42" w:author="Antoine Filion" w:date="2020-06-04T10:37:00Z">
        <w:r w:rsidR="0002106D">
          <w:rPr>
            <w:rFonts w:cs="Times New Roman"/>
            <w:szCs w:val="24"/>
          </w:rPr>
          <w:t>effect</w:t>
        </w:r>
      </w:ins>
      <w:del w:id="43" w:author="Antoine Filion" w:date="2020-06-04T10:37:00Z">
        <w:r w:rsidRPr="00C96547" w:rsidDel="0002106D">
          <w:rPr>
            <w:rFonts w:cs="Times New Roman"/>
            <w:szCs w:val="24"/>
          </w:rPr>
          <w:delText>correlation</w:delText>
        </w:r>
      </w:del>
      <w:r w:rsidRPr="00C96547">
        <w:rPr>
          <w:rFonts w:cs="Times New Roman"/>
          <w:szCs w:val="24"/>
        </w:rPr>
        <w:t xml:space="preserve"> </w:t>
      </w:r>
      <w:commentRangeEnd w:id="38"/>
      <w:r w:rsidR="0002106D">
        <w:rPr>
          <w:rStyle w:val="CommentReference"/>
        </w:rPr>
        <w:commentReference w:id="38"/>
      </w:r>
      <w:r w:rsidRPr="00C96547">
        <w:rPr>
          <w:rFonts w:cs="Times New Roman"/>
          <w:szCs w:val="24"/>
        </w:rPr>
        <w:t xml:space="preserve">with our dependent variable, and then selected the best model among them using </w:t>
      </w:r>
      <w:del w:id="44" w:author="Antoine Filion" w:date="2020-06-04T10:30:00Z">
        <w:r w:rsidRPr="00C96547" w:rsidDel="008F26AE">
          <w:rPr>
            <w:rFonts w:cs="Times New Roman"/>
            <w:szCs w:val="24"/>
          </w:rPr>
          <w:delText>“AIC” function in R</w:delText>
        </w:r>
      </w:del>
      <w:ins w:id="45" w:author="Antoine Filion" w:date="2020-06-04T10:30:00Z">
        <w:r w:rsidR="008F26AE">
          <w:rPr>
            <w:rFonts w:cs="Times New Roman"/>
            <w:szCs w:val="24"/>
          </w:rPr>
          <w:t>A</w:t>
        </w:r>
      </w:ins>
      <w:ins w:id="46" w:author="Antoine Filion" w:date="2020-06-04T10:31:00Z">
        <w:r w:rsidR="008F26AE">
          <w:rPr>
            <w:rFonts w:cs="Times New Roman"/>
            <w:szCs w:val="24"/>
          </w:rPr>
          <w:t>kaike information criterion (AIC)</w:t>
        </w:r>
      </w:ins>
      <w:r w:rsidR="00F87192">
        <w:rPr>
          <w:rFonts w:cs="Times New Roman"/>
          <w:szCs w:val="24"/>
        </w:rPr>
        <w:t xml:space="preserve">, similar model selection approach was suggested by </w:t>
      </w:r>
      <w:r w:rsidR="00F87192">
        <w:rPr>
          <w:rFonts w:cs="Times New Roman"/>
          <w:szCs w:val="24"/>
        </w:rPr>
        <w:fldChar w:fldCharType="begin" w:fldLock="1"/>
      </w:r>
      <w:r w:rsidR="00A44D63">
        <w:rPr>
          <w:rFonts w:cs="Times New Roman"/>
          <w:szCs w:val="24"/>
        </w:rPr>
        <w:instrText>ADDIN CSL_CITATION {"citationItems":[{"id":"ITEM-1","itemData":{"DOI":"10.1038/s41598-020-65523-x","author":[{"dropping-particle":"","family":"Rodrigues","given":"Raquel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M","non-dropping-particle":"","parse-names":false,"suffix":""}],"id":"ITEM-1","issued":{"date-parts":[["2020"]]},"page":"1-10","title":"Using a multistate occupancy approach to determine molecular diagnostic accuracy and factors affecting avian haemosporidian infections","type":"article-journal"},"uris":["http://www.mendeley.com/documents/?uuid=7e4ada2b-550a-4c48-a457-9900c075a76a"]}],"mendeley":{"formattedCitation":"(Rodrigues et al. 2020)","manualFormatting":"Rodrigues et al. 2020","plainTextFormattedCitation":"(Rodrigues et al. 2020)","previouslyFormattedCitation":"(Rodrigues et al. 2020)"},"properties":{"noteIndex":0},"schema":"https://github.com/citation-style-language/schema/raw/master/csl-citation.json"}</w:instrText>
      </w:r>
      <w:r w:rsidR="00F87192">
        <w:rPr>
          <w:rFonts w:cs="Times New Roman"/>
          <w:szCs w:val="24"/>
        </w:rPr>
        <w:fldChar w:fldCharType="separate"/>
      </w:r>
      <w:r w:rsidR="00F87192" w:rsidRPr="00F87192">
        <w:rPr>
          <w:rFonts w:cs="Times New Roman"/>
          <w:noProof/>
          <w:szCs w:val="24"/>
        </w:rPr>
        <w:t>Rodrigues et al. 2020</w:t>
      </w:r>
      <w:r w:rsidR="00F87192">
        <w:rPr>
          <w:rFonts w:cs="Times New Roman"/>
          <w:szCs w:val="24"/>
        </w:rPr>
        <w:fldChar w:fldCharType="end"/>
      </w:r>
      <w:r w:rsidRPr="00C96547">
        <w:rPr>
          <w:rFonts w:cs="Times New Roman"/>
          <w:szCs w:val="24"/>
        </w:rPr>
        <w:t xml:space="preserve">. </w:t>
      </w:r>
      <w:commentRangeEnd w:id="37"/>
      <w:r w:rsidR="0002106D">
        <w:rPr>
          <w:rStyle w:val="CommentReference"/>
        </w:rPr>
        <w:commentReference w:id="37"/>
      </w:r>
    </w:p>
    <w:p w14:paraId="790DF311" w14:textId="568D9660" w:rsidR="00CB03AB" w:rsidRPr="003B6A4F" w:rsidRDefault="00D93C47" w:rsidP="00CB03AB">
      <w:pPr>
        <w:spacing w:line="480" w:lineRule="auto"/>
        <w:ind w:firstLine="720"/>
        <w:rPr>
          <w:rFonts w:cs="Times New Roman"/>
          <w:bCs/>
          <w:iCs/>
          <w:szCs w:val="24"/>
        </w:rPr>
      </w:pPr>
      <w:r>
        <w:rPr>
          <w:rFonts w:cs="Times New Roman"/>
          <w:szCs w:val="24"/>
        </w:rPr>
        <w:t>For the mixed</w:t>
      </w:r>
      <w:r w:rsidR="00CB03AB" w:rsidRPr="003B6A4F">
        <w:rPr>
          <w:rFonts w:cs="Times New Roman"/>
          <w:szCs w:val="24"/>
        </w:rPr>
        <w:t xml:space="preserve"> model, we considered parasite richness as the dependent variable and percentage of migratory bird individuals </w:t>
      </w:r>
      <w:r w:rsidR="00CB03AB" w:rsidRPr="00AC2994">
        <w:rPr>
          <w:rFonts w:cs="Times New Roman"/>
          <w:szCs w:val="24"/>
        </w:rPr>
        <w:t xml:space="preserve">as the independent </w:t>
      </w:r>
      <w:r w:rsidR="00CB03AB" w:rsidRPr="003B6A4F">
        <w:rPr>
          <w:rFonts w:cs="Times New Roman"/>
          <w:szCs w:val="24"/>
        </w:rPr>
        <w:t xml:space="preserve">variable. </w:t>
      </w:r>
      <w:r w:rsidR="007D0F64" w:rsidRPr="00C96547">
        <w:rPr>
          <w:rFonts w:cs="Times New Roman"/>
          <w:szCs w:val="24"/>
        </w:rPr>
        <w:t xml:space="preserve">We </w:t>
      </w:r>
      <w:r w:rsidR="007D0F64">
        <w:rPr>
          <w:rFonts w:cs="Times New Roman"/>
          <w:szCs w:val="24"/>
        </w:rPr>
        <w:t>applied</w:t>
      </w:r>
      <w:r w:rsidR="007D0F64" w:rsidRPr="00C96547">
        <w:rPr>
          <w:rFonts w:cs="Times New Roman"/>
          <w:szCs w:val="24"/>
        </w:rPr>
        <w:t xml:space="preserve"> the “</w:t>
      </w:r>
      <w:proofErr w:type="spellStart"/>
      <w:r w:rsidR="007D0F64" w:rsidRPr="00C96547">
        <w:rPr>
          <w:rFonts w:cs="Times New Roman"/>
          <w:szCs w:val="24"/>
        </w:rPr>
        <w:t>glmer</w:t>
      </w:r>
      <w:proofErr w:type="spellEnd"/>
      <w:r w:rsidR="007D0F64" w:rsidRPr="00C96547">
        <w:rPr>
          <w:rFonts w:cs="Times New Roman"/>
          <w:szCs w:val="24"/>
        </w:rPr>
        <w:t xml:space="preserve">” function from the “lme4” package </w:t>
      </w:r>
      <w:r w:rsidR="007D0F64" w:rsidRPr="00C96547">
        <w:rPr>
          <w:rFonts w:cs="Times New Roman"/>
          <w:szCs w:val="24"/>
        </w:rPr>
        <w:fldChar w:fldCharType="begin" w:fldLock="1"/>
      </w:r>
      <w:r w:rsidR="007D0F64" w:rsidRPr="00C9654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7D0F64" w:rsidRPr="00C96547">
        <w:rPr>
          <w:rFonts w:cs="Times New Roman"/>
          <w:szCs w:val="24"/>
        </w:rPr>
        <w:fldChar w:fldCharType="separate"/>
      </w:r>
      <w:r w:rsidR="007D0F64" w:rsidRPr="00C96547">
        <w:rPr>
          <w:rFonts w:cs="Times New Roman"/>
          <w:noProof/>
          <w:szCs w:val="24"/>
        </w:rPr>
        <w:t>(Bates et al. 2015)</w:t>
      </w:r>
      <w:r w:rsidR="007D0F64" w:rsidRPr="00C96547">
        <w:rPr>
          <w:rFonts w:cs="Times New Roman"/>
          <w:szCs w:val="24"/>
        </w:rPr>
        <w:fldChar w:fldCharType="end"/>
      </w:r>
      <w:r w:rsidR="007D0F64" w:rsidRPr="00C96547">
        <w:rPr>
          <w:rFonts w:cs="Times New Roman"/>
          <w:szCs w:val="24"/>
        </w:rPr>
        <w:t xml:space="preserve"> </w:t>
      </w:r>
      <w:commentRangeStart w:id="47"/>
      <w:r w:rsidR="007D0F64" w:rsidRPr="00C96547">
        <w:rPr>
          <w:rFonts w:cs="Times New Roman"/>
          <w:szCs w:val="24"/>
        </w:rPr>
        <w:t>applying Poisson distribution</w:t>
      </w:r>
      <w:commentRangeEnd w:id="47"/>
      <w:r w:rsidR="0002106D">
        <w:rPr>
          <w:rStyle w:val="CommentReference"/>
        </w:rPr>
        <w:commentReference w:id="47"/>
      </w:r>
      <w:r w:rsidR="007D0F64">
        <w:rPr>
          <w:rFonts w:cs="Times New Roman"/>
          <w:szCs w:val="24"/>
        </w:rPr>
        <w:t xml:space="preserve">. </w:t>
      </w:r>
      <w:del w:id="48" w:author="Antoine Filion" w:date="2020-06-04T10:33:00Z">
        <w:r w:rsidR="007D0F64" w:rsidDel="0002106D">
          <w:rPr>
            <w:rFonts w:cs="Times New Roman"/>
            <w:szCs w:val="24"/>
          </w:rPr>
          <w:delText xml:space="preserve">Besides, </w:delText>
        </w:r>
        <w:r w:rsidR="007D0F64" w:rsidDel="0002106D">
          <w:rPr>
            <w:rFonts w:cs="Times New Roman"/>
            <w:szCs w:val="24"/>
          </w:rPr>
          <w:lastRenderedPageBreak/>
          <w:delText xml:space="preserve">we employed </w:delText>
        </w:r>
        <w:r w:rsidR="009C62EB" w:rsidDel="0002106D">
          <w:rPr>
            <w:rFonts w:cs="Times New Roman"/>
            <w:szCs w:val="24"/>
          </w:rPr>
          <w:delText>“</w:delText>
        </w:r>
        <w:r w:rsidR="00AB4E84" w:rsidDel="0002106D">
          <w:rPr>
            <w:rFonts w:cs="Times New Roman"/>
            <w:szCs w:val="24"/>
          </w:rPr>
          <w:delText>AIC</w:delText>
        </w:r>
        <w:r w:rsidR="009C62EB" w:rsidDel="0002106D">
          <w:rPr>
            <w:rFonts w:cs="Times New Roman"/>
            <w:szCs w:val="24"/>
          </w:rPr>
          <w:delText>”</w:delText>
        </w:r>
        <w:r w:rsidR="00CB03AB" w:rsidDel="0002106D">
          <w:rPr>
            <w:rFonts w:cs="Times New Roman"/>
            <w:szCs w:val="24"/>
          </w:rPr>
          <w:delText xml:space="preserve"> analyses</w:delText>
        </w:r>
        <w:r w:rsidR="007D0F64" w:rsidDel="0002106D">
          <w:rPr>
            <w:rFonts w:cs="Times New Roman"/>
            <w:szCs w:val="24"/>
          </w:rPr>
          <w:delText xml:space="preserve"> to determine which model we should use, </w:delText>
        </w:r>
      </w:del>
      <w:r w:rsidR="007D0F64">
        <w:rPr>
          <w:rFonts w:cs="Times New Roman"/>
          <w:szCs w:val="24"/>
        </w:rPr>
        <w:t>for this</w:t>
      </w:r>
      <w:r w:rsidR="00CB03AB">
        <w:rPr>
          <w:rFonts w:cs="Times New Roman"/>
          <w:szCs w:val="24"/>
        </w:rPr>
        <w:t xml:space="preserve"> we</w:t>
      </w:r>
      <w:r w:rsidR="007D0F64">
        <w:rPr>
          <w:rFonts w:cs="Times New Roman"/>
          <w:szCs w:val="24"/>
        </w:rPr>
        <w:t xml:space="preserve"> considered</w:t>
      </w:r>
      <w:r w:rsidR="00CB03AB">
        <w:rPr>
          <w:rFonts w:cs="Times New Roman"/>
          <w:szCs w:val="24"/>
        </w:rPr>
        <w:t xml:space="preserve"> l</w:t>
      </w:r>
      <w:r w:rsidR="00CB03AB" w:rsidRPr="003B6A4F">
        <w:rPr>
          <w:rFonts w:cs="Times New Roman"/>
          <w:szCs w:val="24"/>
        </w:rPr>
        <w:t>ocal host richness, prevalence</w:t>
      </w:r>
      <w:r w:rsidR="00CB03AB">
        <w:rPr>
          <w:rFonts w:cs="Times New Roman"/>
          <w:color w:val="FF0000"/>
          <w:szCs w:val="24"/>
        </w:rPr>
        <w:t xml:space="preserve"> </w:t>
      </w:r>
      <w:r w:rsidR="00CB03AB" w:rsidRPr="00AC2994">
        <w:rPr>
          <w:rFonts w:cs="Times New Roman"/>
          <w:szCs w:val="24"/>
        </w:rPr>
        <w:t>across all birds sampled</w:t>
      </w:r>
      <w:r w:rsidR="00CB03AB" w:rsidRPr="003B6A4F">
        <w:rPr>
          <w:rFonts w:cs="Times New Roman"/>
          <w:szCs w:val="24"/>
        </w:rPr>
        <w:t>, percentage of migratory species</w:t>
      </w:r>
      <w:r w:rsidR="007D0F64">
        <w:rPr>
          <w:rFonts w:cs="Times New Roman"/>
          <w:szCs w:val="24"/>
        </w:rPr>
        <w:t>,</w:t>
      </w:r>
      <w:r w:rsidR="00CB03AB" w:rsidRPr="003B6A4F">
        <w:rPr>
          <w:rFonts w:cs="Times New Roman"/>
          <w:szCs w:val="24"/>
        </w:rPr>
        <w:t xml:space="preserve"> number of migrant individuals</w:t>
      </w:r>
      <w:r w:rsidR="007D0F64">
        <w:rPr>
          <w:rFonts w:cs="Times New Roman"/>
          <w:szCs w:val="24"/>
        </w:rPr>
        <w:t xml:space="preserve">, </w:t>
      </w:r>
      <w:proofErr w:type="gramStart"/>
      <w:r w:rsidR="007D0F64">
        <w:rPr>
          <w:rFonts w:cs="Times New Roman"/>
          <w:szCs w:val="24"/>
        </w:rPr>
        <w:t>temperature</w:t>
      </w:r>
      <w:proofErr w:type="gramEnd"/>
      <w:r w:rsidR="007D0F64">
        <w:rPr>
          <w:rFonts w:cs="Times New Roman"/>
          <w:szCs w:val="24"/>
        </w:rPr>
        <w:t xml:space="preserve"> and precipitation</w:t>
      </w:r>
      <w:r w:rsidR="00CB03AB" w:rsidRPr="003B6A4F">
        <w:rPr>
          <w:rFonts w:cs="Times New Roman"/>
          <w:szCs w:val="24"/>
        </w:rPr>
        <w:t xml:space="preserve"> </w:t>
      </w:r>
      <w:r w:rsidR="00CB03AB">
        <w:rPr>
          <w:rFonts w:cs="Times New Roman"/>
          <w:szCs w:val="24"/>
        </w:rPr>
        <w:t xml:space="preserve">as </w:t>
      </w:r>
      <w:r w:rsidR="00CB03AB" w:rsidRPr="003B6A4F">
        <w:rPr>
          <w:rFonts w:cs="Times New Roman"/>
          <w:szCs w:val="24"/>
        </w:rPr>
        <w:t xml:space="preserve">fixed variables. </w:t>
      </w:r>
      <w:r w:rsidR="00CB03AB" w:rsidRPr="00E57F22">
        <w:rPr>
          <w:rFonts w:cs="Times New Roman"/>
          <w:szCs w:val="24"/>
        </w:rPr>
        <w:t xml:space="preserve">Biome was set as random variable. </w:t>
      </w:r>
      <w:del w:id="49" w:author="Antoine Filion" w:date="2020-06-04T10:41:00Z">
        <w:r w:rsidR="007D0F64" w:rsidDel="0002106D">
          <w:rPr>
            <w:rFonts w:cs="Times New Roman"/>
            <w:szCs w:val="24"/>
          </w:rPr>
          <w:delText>Our</w:delText>
        </w:r>
      </w:del>
      <w:ins w:id="50" w:author="Antoine Filion" w:date="2020-06-04T10:41:00Z">
        <w:r w:rsidR="0002106D">
          <w:rPr>
            <w:rFonts w:cs="Times New Roman"/>
            <w:szCs w:val="24"/>
          </w:rPr>
          <w:t xml:space="preserve">Using </w:t>
        </w:r>
        <w:proofErr w:type="spellStart"/>
        <w:r w:rsidR="0002106D">
          <w:rPr>
            <w:rFonts w:cs="Times New Roman"/>
            <w:szCs w:val="24"/>
          </w:rPr>
          <w:t>Aikake</w:t>
        </w:r>
        <w:proofErr w:type="spellEnd"/>
        <w:r w:rsidR="0002106D">
          <w:rPr>
            <w:rFonts w:cs="Times New Roman"/>
            <w:szCs w:val="24"/>
          </w:rPr>
          <w:t xml:space="preserve"> information criterion, we selected the best possible model, </w:t>
        </w:r>
      </w:ins>
      <w:ins w:id="51" w:author="Antoine Filion" w:date="2020-06-04T10:42:00Z">
        <w:r w:rsidR="0002106D">
          <w:rPr>
            <w:rFonts w:cs="Times New Roman"/>
            <w:szCs w:val="24"/>
          </w:rPr>
          <w:t xml:space="preserve">which comprised </w:t>
        </w:r>
      </w:ins>
      <w:del w:id="52" w:author="Antoine Filion" w:date="2020-06-04T10:41:00Z">
        <w:r w:rsidR="007D0F64" w:rsidDel="0002106D">
          <w:rPr>
            <w:rFonts w:cs="Times New Roman"/>
            <w:szCs w:val="24"/>
          </w:rPr>
          <w:delText xml:space="preserve"> </w:delText>
        </w:r>
        <w:commentRangeStart w:id="53"/>
        <w:r w:rsidR="007D0F64" w:rsidDel="0002106D">
          <w:rPr>
            <w:rFonts w:cs="Times New Roman"/>
            <w:szCs w:val="24"/>
          </w:rPr>
          <w:delText xml:space="preserve">“AIC” analyses </w:delText>
        </w:r>
        <w:commentRangeEnd w:id="53"/>
        <w:r w:rsidR="0002106D" w:rsidDel="0002106D">
          <w:rPr>
            <w:rStyle w:val="CommentReference"/>
          </w:rPr>
          <w:commentReference w:id="53"/>
        </w:r>
        <w:r w:rsidR="007D0F64" w:rsidDel="0002106D">
          <w:rPr>
            <w:rFonts w:cs="Times New Roman"/>
            <w:szCs w:val="24"/>
          </w:rPr>
          <w:delText xml:space="preserve">reveled the best model set considered </w:delText>
        </w:r>
      </w:del>
      <w:del w:id="54" w:author="Antoine Filion" w:date="2020-06-04T10:39:00Z">
        <w:r w:rsidR="007D0F64" w:rsidDel="0002106D">
          <w:rPr>
            <w:rFonts w:cs="Times New Roman"/>
            <w:szCs w:val="24"/>
          </w:rPr>
          <w:delText xml:space="preserve">only </w:delText>
        </w:r>
      </w:del>
      <w:commentRangeStart w:id="55"/>
      <w:del w:id="56" w:author="Antoine Filion" w:date="2020-06-04T10:43:00Z">
        <w:r w:rsidR="007D0F64" w:rsidDel="00CE067A">
          <w:rPr>
            <w:rFonts w:cs="Times New Roman"/>
            <w:szCs w:val="24"/>
          </w:rPr>
          <w:delText>l</w:delText>
        </w:r>
        <w:r w:rsidR="007D0F64" w:rsidRPr="003B6A4F" w:rsidDel="00CE067A">
          <w:rPr>
            <w:rFonts w:cs="Times New Roman"/>
            <w:szCs w:val="24"/>
          </w:rPr>
          <w:delText>ocal host richness, prevalence</w:delText>
        </w:r>
        <w:r w:rsidR="007D0F64" w:rsidDel="00CE067A">
          <w:rPr>
            <w:rFonts w:cs="Times New Roman"/>
            <w:color w:val="FF0000"/>
            <w:szCs w:val="24"/>
          </w:rPr>
          <w:delText xml:space="preserve"> </w:delText>
        </w:r>
        <w:r w:rsidR="007D0F64" w:rsidRPr="00AC2994" w:rsidDel="00CE067A">
          <w:rPr>
            <w:rFonts w:cs="Times New Roman"/>
            <w:szCs w:val="24"/>
          </w:rPr>
          <w:delText>across all birds sampled</w:delText>
        </w:r>
        <w:r w:rsidR="007D0F64" w:rsidRPr="003B6A4F" w:rsidDel="00CE067A">
          <w:rPr>
            <w:rFonts w:cs="Times New Roman"/>
            <w:szCs w:val="24"/>
          </w:rPr>
          <w:delText>, percentage of migratory species</w:delText>
        </w:r>
        <w:r w:rsidR="007D0F64" w:rsidDel="00CE067A">
          <w:rPr>
            <w:rFonts w:cs="Times New Roman"/>
            <w:szCs w:val="24"/>
          </w:rPr>
          <w:delText>,</w:delText>
        </w:r>
        <w:r w:rsidR="007D0F64" w:rsidRPr="003B6A4F" w:rsidDel="00CE067A">
          <w:rPr>
            <w:rFonts w:cs="Times New Roman"/>
            <w:szCs w:val="24"/>
          </w:rPr>
          <w:delText xml:space="preserve"> number of migrant individual</w:delText>
        </w:r>
        <w:r w:rsidR="007D0F64" w:rsidDel="00CE067A">
          <w:rPr>
            <w:rFonts w:cs="Times New Roman"/>
            <w:szCs w:val="24"/>
          </w:rPr>
          <w:delText xml:space="preserve"> as fixed variables (Supplementary table 1). </w:delText>
        </w:r>
        <w:commentRangeEnd w:id="55"/>
        <w:r w:rsidR="00CE067A" w:rsidDel="00CE067A">
          <w:rPr>
            <w:rStyle w:val="CommentReference"/>
          </w:rPr>
          <w:commentReference w:id="55"/>
        </w:r>
      </w:del>
      <w:del w:id="57" w:author="Antoine Filion" w:date="2020-06-04T10:39:00Z">
        <w:r w:rsidR="00CB03AB" w:rsidRPr="00E57F22" w:rsidDel="0002106D">
          <w:rPr>
            <w:rFonts w:cs="Times New Roman"/>
            <w:szCs w:val="24"/>
          </w:rPr>
          <w:delText xml:space="preserve">In this model, we did not use data from the MalAvi database, but only our dataset </w:delText>
        </w:r>
        <w:r w:rsidR="00CB03AB" w:rsidRPr="00E57F22" w:rsidDel="0002106D">
          <w:rPr>
            <w:rFonts w:cs="Times New Roman"/>
            <w:szCs w:val="24"/>
            <w:lang w:val="en"/>
          </w:rPr>
          <w:delText xml:space="preserve">described above since it provides more information regarding the localities, such as prevalence data and host richness. </w:delText>
        </w:r>
      </w:del>
      <w:r w:rsidR="00CB03AB" w:rsidRPr="003B6A4F">
        <w:rPr>
          <w:rFonts w:cs="Times New Roman"/>
          <w:szCs w:val="24"/>
        </w:rPr>
        <w:t xml:space="preserve">We ran three models: one for all three parasite genera combined, one for </w:t>
      </w:r>
      <w:r w:rsidR="00CB03AB" w:rsidRPr="003B6A4F">
        <w:rPr>
          <w:rFonts w:cs="Times New Roman"/>
          <w:i/>
          <w:iCs/>
          <w:szCs w:val="24"/>
        </w:rPr>
        <w:t>Plasmodium</w:t>
      </w:r>
      <w:r w:rsidR="00CB03AB" w:rsidRPr="003B6A4F">
        <w:rPr>
          <w:rFonts w:cs="Times New Roman"/>
          <w:szCs w:val="24"/>
        </w:rPr>
        <w:t xml:space="preserve"> lineages only, and one for </w:t>
      </w:r>
      <w:proofErr w:type="spellStart"/>
      <w:r w:rsidR="00CB03AB" w:rsidRPr="003B6A4F">
        <w:rPr>
          <w:rFonts w:cs="Times New Roman"/>
          <w:i/>
          <w:iCs/>
          <w:szCs w:val="24"/>
        </w:rPr>
        <w:t>Haemoproteus</w:t>
      </w:r>
      <w:proofErr w:type="spellEnd"/>
      <w:r w:rsidR="00CB03AB" w:rsidRPr="003B6A4F">
        <w:rPr>
          <w:rFonts w:cs="Times New Roman"/>
          <w:szCs w:val="24"/>
        </w:rPr>
        <w:t xml:space="preserve"> lineages only.  </w:t>
      </w:r>
    </w:p>
    <w:p w14:paraId="655F70E9" w14:textId="73B3C73E" w:rsidR="00CB03AB" w:rsidRPr="003B6A4F" w:rsidRDefault="00CB03AB" w:rsidP="00CB03AB">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itle"/>
        <w:spacing w:line="480" w:lineRule="auto"/>
        <w:rPr>
          <w:rFonts w:cs="Times New Roman"/>
          <w:szCs w:val="24"/>
        </w:rPr>
      </w:pPr>
      <w:r w:rsidRPr="003B6A4F">
        <w:rPr>
          <w:rFonts w:cs="Times New Roman"/>
          <w:szCs w:val="24"/>
        </w:rPr>
        <w:t>3. Results</w:t>
      </w:r>
    </w:p>
    <w:p w14:paraId="36BA44CD" w14:textId="02E554DE"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w:t>
      </w:r>
      <w:proofErr w:type="gramStart"/>
      <w:r w:rsidRPr="003B6A4F">
        <w:rPr>
          <w:rFonts w:cs="Times New Roman"/>
          <w:szCs w:val="24"/>
        </w:rPr>
        <w:t>migrant</w:t>
      </w:r>
      <w:proofErr w:type="gramEnd"/>
      <w:r w:rsidRPr="003B6A4F">
        <w:rPr>
          <w:rFonts w:cs="Times New Roman"/>
          <w:szCs w:val="24"/>
        </w:rPr>
        <w:t xml:space="preserve">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distribution 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w:t>
      </w:r>
      <w:r w:rsidR="0038151F">
        <w:rPr>
          <w:rFonts w:cs="Times New Roman"/>
          <w:szCs w:val="24"/>
        </w:rPr>
        <w:lastRenderedPageBreak/>
        <w:t xml:space="preserve">similar </w:t>
      </w:r>
      <w:r w:rsidRPr="003B6A4F">
        <w:rPr>
          <w:rFonts w:cs="Times New Roman"/>
          <w:szCs w:val="24"/>
        </w:rPr>
        <w:t xml:space="preserve">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72F10BDC" w:rsidR="00CB03AB" w:rsidRDefault="00CB03AB" w:rsidP="00CB03AB">
      <w:pPr>
        <w:spacing w:line="480" w:lineRule="auto"/>
        <w:ind w:firstLine="720"/>
        <w:rPr>
          <w:rFonts w:cs="Times New Roman"/>
          <w:szCs w:val="24"/>
        </w:rPr>
      </w:pPr>
      <w:r w:rsidRPr="003B6A4F">
        <w:rPr>
          <w:rFonts w:cs="Times New Roman"/>
          <w:szCs w:val="24"/>
        </w:rPr>
        <w:t xml:space="preserve">For the second model, in which we </w:t>
      </w:r>
      <w:del w:id="58" w:author="Antoine Filion" w:date="2020-06-04T10:44:00Z">
        <w:r w:rsidRPr="003B6A4F" w:rsidDel="00CE067A">
          <w:rPr>
            <w:rFonts w:cs="Times New Roman"/>
            <w:szCs w:val="24"/>
          </w:rPr>
          <w:delText>analysed</w:delText>
        </w:r>
      </w:del>
      <w:ins w:id="59" w:author="Antoine Filion" w:date="2020-06-04T10:44:00Z">
        <w:r w:rsidR="00CE067A" w:rsidRPr="003B6A4F">
          <w:rPr>
            <w:rFonts w:cs="Times New Roman"/>
            <w:szCs w:val="24"/>
          </w:rPr>
          <w:t>analyzed</w:t>
        </w:r>
      </w:ins>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CommentReference"/>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w:t>
      </w:r>
      <w:commentRangeStart w:id="60"/>
      <w:r w:rsidRPr="004E7479">
        <w:rPr>
          <w:rFonts w:cs="Times New Roman"/>
          <w:szCs w:val="24"/>
        </w:rPr>
        <w:t>(</w:t>
      </w:r>
      <w:del w:id="61" w:author="Antoine Filion" w:date="2020-06-04T10:44:00Z">
        <w:r w:rsidRPr="004E7479" w:rsidDel="00CE067A">
          <w:rPr>
            <w:rFonts w:cs="Times New Roman"/>
            <w:szCs w:val="24"/>
          </w:rPr>
          <w:delText>p = 0.</w:delText>
        </w:r>
        <w:r w:rsidR="0081126C" w:rsidDel="00CE067A">
          <w:rPr>
            <w:rFonts w:cs="Times New Roman"/>
            <w:szCs w:val="24"/>
          </w:rPr>
          <w:delText>36</w:delText>
        </w:r>
      </w:del>
      <w:commentRangeEnd w:id="60"/>
      <w:r w:rsidR="00CE067A">
        <w:rPr>
          <w:rStyle w:val="CommentReference"/>
        </w:rPr>
        <w:commentReference w:id="60"/>
      </w:r>
      <w:r w:rsidRPr="004E7479">
        <w:rPr>
          <w:rFonts w:cs="Times New Roman"/>
          <w:szCs w:val="24"/>
        </w:rPr>
        <w:t xml:space="preserve">,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relation between </w:t>
      </w:r>
      <w:r w:rsidRPr="00144DC4">
        <w:rPr>
          <w:rFonts w:cs="Times New Roman"/>
          <w:szCs w:val="24"/>
        </w:rPr>
        <w:t xml:space="preserve">local percent </w:t>
      </w:r>
      <w:r w:rsidRPr="004E7479">
        <w:rPr>
          <w:rFonts w:cs="Times New Roman"/>
          <w:szCs w:val="24"/>
        </w:rPr>
        <w:t xml:space="preserve">of migrants and </w:t>
      </w:r>
      <w:r w:rsidR="00155CC8">
        <w:rPr>
          <w:rFonts w:cs="Times New Roman"/>
          <w:szCs w:val="24"/>
        </w:rPr>
        <w:t>number of positive birds</w:t>
      </w:r>
      <w:r w:rsidRPr="004E7479">
        <w:rPr>
          <w:rFonts w:cs="Times New Roman"/>
          <w:szCs w:val="24"/>
        </w:rPr>
        <w:t xml:space="preserve"> per host species</w:t>
      </w:r>
      <w:r w:rsidR="00155CC8">
        <w:rPr>
          <w:rFonts w:cs="Times New Roman"/>
          <w:szCs w:val="24"/>
        </w:rPr>
        <w:t>, respectively</w:t>
      </w:r>
      <w:r w:rsidRPr="004E7479">
        <w:rPr>
          <w:rFonts w:cs="Times New Roman"/>
          <w:szCs w:val="24"/>
        </w:rPr>
        <w:t xml:space="preserve"> (</w:t>
      </w:r>
      <w:commentRangeStart w:id="62"/>
      <w:del w:id="63" w:author="Antoine Filion" w:date="2020-06-04T10:45:00Z">
        <w:r w:rsidRPr="004E7479" w:rsidDel="00CE067A">
          <w:rPr>
            <w:rFonts w:cs="Times New Roman"/>
            <w:szCs w:val="24"/>
          </w:rPr>
          <w:delText>p = 0.</w:delText>
        </w:r>
        <w:r w:rsidR="00155CC8" w:rsidDel="00CE067A">
          <w:rPr>
            <w:rFonts w:cs="Times New Roman"/>
            <w:szCs w:val="24"/>
          </w:rPr>
          <w:delText>003</w:delText>
        </w:r>
        <w:r w:rsidRPr="004E7479" w:rsidDel="00CE067A">
          <w:rPr>
            <w:rFonts w:cs="Times New Roman"/>
            <w:szCs w:val="24"/>
          </w:rPr>
          <w:delText xml:space="preserve">, p </w:delText>
        </w:r>
        <w:r w:rsidR="00155CC8" w:rsidDel="00CE067A">
          <w:rPr>
            <w:rFonts w:cs="Times New Roman"/>
            <w:szCs w:val="24"/>
          </w:rPr>
          <w:delText>&lt;0.001</w:delText>
        </w:r>
        <w:r w:rsidRPr="004E7479" w:rsidDel="00CE067A">
          <w:rPr>
            <w:rFonts w:cs="Times New Roman"/>
            <w:szCs w:val="24"/>
          </w:rPr>
          <w:delText xml:space="preserve">, </w:delText>
        </w:r>
      </w:del>
      <w:commentRangeEnd w:id="62"/>
      <w:r w:rsidR="00CE067A">
        <w:rPr>
          <w:rStyle w:val="CommentReference"/>
        </w:rPr>
        <w:commentReference w:id="62"/>
      </w:r>
      <w:r w:rsidRPr="004E7479">
        <w:rPr>
          <w:rFonts w:cs="Times New Roman"/>
          <w:szCs w:val="24"/>
        </w:rPr>
        <w:t>Figure S</w:t>
      </w:r>
      <w:r w:rsidR="00155CC8">
        <w:rPr>
          <w:rFonts w:cs="Times New Roman"/>
          <w:szCs w:val="24"/>
        </w:rPr>
        <w:t>3</w:t>
      </w:r>
      <w:r w:rsidRPr="004E7479">
        <w:rPr>
          <w:rFonts w:cs="Times New Roman"/>
          <w:szCs w:val="24"/>
        </w:rPr>
        <w:t xml:space="preserve"> and S</w:t>
      </w:r>
      <w:r w:rsidR="00155CC8">
        <w:rPr>
          <w:rFonts w:cs="Times New Roman"/>
          <w:szCs w:val="24"/>
        </w:rPr>
        <w:t>4</w:t>
      </w:r>
      <w:r w:rsidRPr="004E7479">
        <w:rPr>
          <w:rFonts w:cs="Times New Roman"/>
          <w:szCs w:val="24"/>
        </w:rPr>
        <w:t>, Table S</w:t>
      </w:r>
      <w:r w:rsidR="00155CC8">
        <w:rPr>
          <w:rFonts w:cs="Times New Roman"/>
          <w:szCs w:val="24"/>
        </w:rPr>
        <w:t>4</w:t>
      </w:r>
      <w:r w:rsidRPr="004E7479">
        <w:rPr>
          <w:rFonts w:cs="Times New Roman"/>
          <w:szCs w:val="24"/>
        </w:rPr>
        <w:t xml:space="preserve"> and S</w:t>
      </w:r>
      <w:r w:rsidR="00155CC8">
        <w:rPr>
          <w:rFonts w:cs="Times New Roman"/>
          <w:szCs w:val="24"/>
        </w:rPr>
        <w:t>5</w:t>
      </w:r>
      <w:r w:rsidRPr="004E7479">
        <w:rPr>
          <w:rFonts w:cs="Times New Roman"/>
          <w:szCs w:val="24"/>
        </w:rPr>
        <w:t xml:space="preserve">). </w:t>
      </w:r>
      <w:r w:rsidR="0081126C">
        <w:rPr>
          <w:rFonts w:cs="Times New Roman"/>
          <w:szCs w:val="24"/>
        </w:rPr>
        <w:t>Parasite richness</w:t>
      </w:r>
      <w:r w:rsidRPr="004E7479">
        <w:rPr>
          <w:rFonts w:cs="Times New Roman"/>
          <w:szCs w:val="24"/>
        </w:rPr>
        <w:t xml:space="preserve"> had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w:t>
      </w:r>
      <w:r w:rsidR="0081126C">
        <w:rPr>
          <w:rFonts w:cs="Times New Roman"/>
          <w:szCs w:val="24"/>
        </w:rPr>
        <w:t>2</w:t>
      </w:r>
      <w:r w:rsidRPr="003B6A4F">
        <w:rPr>
          <w:rFonts w:cs="Times New Roman"/>
          <w:szCs w:val="24"/>
        </w:rPr>
        <w:t xml:space="preserve">),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w:t>
      </w:r>
      <w:r w:rsidR="0081126C">
        <w:rPr>
          <w:rFonts w:cs="Times New Roman"/>
          <w:szCs w:val="24"/>
        </w:rPr>
        <w:t>3</w:t>
      </w:r>
      <w:r w:rsidRPr="003B6A4F">
        <w:rPr>
          <w:rFonts w:cs="Times New Roman"/>
          <w:szCs w:val="24"/>
        </w:rPr>
        <w:t xml:space="preserve"> and </w:t>
      </w:r>
      <w:r w:rsidR="007B2671">
        <w:rPr>
          <w:rFonts w:cs="Times New Roman"/>
          <w:szCs w:val="24"/>
        </w:rPr>
        <w:t>S</w:t>
      </w:r>
      <w:r w:rsidR="0081126C">
        <w:rPr>
          <w:rFonts w:cs="Times New Roman"/>
          <w:szCs w:val="24"/>
        </w:rPr>
        <w:t>4</w:t>
      </w:r>
      <w:r w:rsidRPr="003B6A4F">
        <w:rPr>
          <w:rFonts w:cs="Times New Roman"/>
          <w:szCs w:val="24"/>
        </w:rPr>
        <w:t>).</w:t>
      </w:r>
    </w:p>
    <w:p w14:paraId="510C6037" w14:textId="005DFB9A" w:rsidR="00283E45" w:rsidRPr="00C96547" w:rsidRDefault="00283E45" w:rsidP="00283E45">
      <w:pPr>
        <w:spacing w:line="480" w:lineRule="auto"/>
        <w:ind w:firstLine="720"/>
        <w:rPr>
          <w:rFonts w:cs="Times New Roman"/>
          <w:szCs w:val="24"/>
        </w:rPr>
      </w:pPr>
      <w:r w:rsidRPr="00C96547">
        <w:rPr>
          <w:rFonts w:cs="Times New Roman"/>
          <w:szCs w:val="24"/>
        </w:rPr>
        <w:t xml:space="preserve">Our mixed model examining the influence of migrants on local parasite richness and prevalence of infections also revealed differences depending on whether we considered both </w:t>
      </w:r>
      <w:proofErr w:type="spellStart"/>
      <w:r w:rsidRPr="00C96547">
        <w:rPr>
          <w:rFonts w:cs="Times New Roman"/>
          <w:szCs w:val="24"/>
        </w:rPr>
        <w:t>haemosporidian</w:t>
      </w:r>
      <w:proofErr w:type="spellEnd"/>
      <w:r w:rsidRPr="00C96547">
        <w:rPr>
          <w:rFonts w:cs="Times New Roman"/>
          <w:szCs w:val="24"/>
        </w:rPr>
        <w:t xml:space="preserve"> genera together </w:t>
      </w:r>
      <w:proofErr w:type="gramStart"/>
      <w:r w:rsidRPr="00C96547">
        <w:rPr>
          <w:rFonts w:cs="Times New Roman"/>
          <w:szCs w:val="24"/>
        </w:rPr>
        <w:t>or</w:t>
      </w:r>
      <w:proofErr w:type="gramEnd"/>
      <w:r w:rsidRPr="00C96547">
        <w:rPr>
          <w:rFonts w:cs="Times New Roman"/>
          <w:szCs w:val="24"/>
        </w:rPr>
        <w:t xml:space="preserve"> separately. Our first null model revealed that there is </w:t>
      </w:r>
      <w:r>
        <w:rPr>
          <w:rFonts w:cs="Times New Roman"/>
          <w:szCs w:val="24"/>
        </w:rPr>
        <w:t>no</w:t>
      </w:r>
      <w:r w:rsidRPr="00C96547">
        <w:rPr>
          <w:rFonts w:cs="Times New Roman"/>
          <w:szCs w:val="24"/>
        </w:rPr>
        <w:t xml:space="preserve"> </w:t>
      </w:r>
      <w:commentRangeStart w:id="64"/>
      <w:r w:rsidRPr="00C96547">
        <w:rPr>
          <w:rFonts w:cs="Times New Roman"/>
          <w:szCs w:val="24"/>
        </w:rPr>
        <w:t xml:space="preserve">correlation </w:t>
      </w:r>
      <w:commentRangeEnd w:id="64"/>
      <w:r w:rsidR="00CE067A">
        <w:rPr>
          <w:rStyle w:val="CommentReference"/>
        </w:rPr>
        <w:commentReference w:id="64"/>
      </w:r>
      <w:r w:rsidRPr="00C96547">
        <w:rPr>
          <w:rFonts w:cs="Times New Roman"/>
          <w:szCs w:val="24"/>
        </w:rPr>
        <w:t xml:space="preserve">between the percentage of migratory bird individuals per locality and local parasite richness </w:t>
      </w:r>
      <w:del w:id="65" w:author="Antoine Filion" w:date="2020-06-04T10:46:00Z">
        <w:r w:rsidRPr="00C96547" w:rsidDel="00CE067A">
          <w:rPr>
            <w:rFonts w:cs="Times New Roman"/>
            <w:szCs w:val="24"/>
          </w:rPr>
          <w:delText>(p = 0.</w:delText>
        </w:r>
        <w:r w:rsidDel="00CE067A">
          <w:rPr>
            <w:rFonts w:cs="Times New Roman"/>
            <w:szCs w:val="24"/>
          </w:rPr>
          <w:delText>27</w:delText>
        </w:r>
        <w:r w:rsidRPr="00C96547" w:rsidDel="00CE067A">
          <w:rPr>
            <w:rFonts w:cs="Times New Roman"/>
            <w:szCs w:val="24"/>
          </w:rPr>
          <w:delText xml:space="preserve">, </w:delText>
        </w:r>
      </w:del>
      <w:r w:rsidRPr="00C96547">
        <w:rPr>
          <w:rFonts w:cs="Times New Roman"/>
          <w:szCs w:val="24"/>
        </w:rPr>
        <w:t xml:space="preserve">Figure </w:t>
      </w:r>
      <w:r w:rsidR="00D72C2D">
        <w:rPr>
          <w:rFonts w:cs="Times New Roman"/>
          <w:szCs w:val="24"/>
        </w:rPr>
        <w:t>4</w:t>
      </w:r>
      <w:r w:rsidRPr="00C96547">
        <w:rPr>
          <w:rFonts w:cs="Times New Roman"/>
          <w:szCs w:val="24"/>
        </w:rPr>
        <w:t xml:space="preserve">, Table </w:t>
      </w:r>
      <w:r w:rsidR="00D72C2D">
        <w:rPr>
          <w:rFonts w:cs="Times New Roman"/>
          <w:szCs w:val="24"/>
        </w:rPr>
        <w:t>3</w:t>
      </w:r>
      <w:r w:rsidRPr="00C96547">
        <w:rPr>
          <w:rFonts w:cs="Times New Roman"/>
          <w:szCs w:val="24"/>
        </w:rPr>
        <w:t xml:space="preserve">). </w:t>
      </w:r>
      <w:r>
        <w:rPr>
          <w:rFonts w:cs="Times New Roman"/>
          <w:szCs w:val="24"/>
        </w:rPr>
        <w:t>However, we observed negative relation between the proportion of migratory species and parasite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(p</w:t>
      </w:r>
      <w:del w:id="66" w:author="Antoine Filion" w:date="2020-06-04T10:47:00Z">
        <w:r w:rsidRPr="00C96547" w:rsidDel="00CE067A">
          <w:rPr>
            <w:rFonts w:cs="Times New Roman"/>
            <w:szCs w:val="24"/>
          </w:rPr>
          <w:delText xml:space="preserve"> = 0.</w:delText>
        </w:r>
        <w:r w:rsidDel="00CE067A">
          <w:rPr>
            <w:rFonts w:cs="Times New Roman"/>
            <w:szCs w:val="24"/>
          </w:rPr>
          <w:delText>15</w:delText>
        </w:r>
        <w:r w:rsidRPr="00C96547" w:rsidDel="00CE067A">
          <w:rPr>
            <w:rFonts w:cs="Times New Roman"/>
            <w:szCs w:val="24"/>
          </w:rPr>
          <w:delText>, p = 0.</w:delText>
        </w:r>
        <w:r w:rsidDel="00CE067A">
          <w:rPr>
            <w:rFonts w:cs="Times New Roman"/>
            <w:szCs w:val="24"/>
          </w:rPr>
          <w:delText>60</w:delText>
        </w:r>
      </w:del>
      <w:r w:rsidRPr="00C96547">
        <w:rPr>
          <w:rFonts w:cs="Times New Roman"/>
          <w:szCs w:val="24"/>
        </w:rPr>
        <w:t>, respectively;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xml:space="preserve">, in all models we observed significant effects on parasite richness of the other two predictors: local host richness and overall local prevalence. </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3712DAC6" w:rsidR="0041176D" w:rsidRPr="003B6A4F"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such that lineages infecting migrants</w:t>
      </w:r>
      <w:r w:rsidR="00E2595A">
        <w:rPr>
          <w:rFonts w:cs="Times New Roman"/>
          <w:color w:val="000000" w:themeColor="text1"/>
          <w:szCs w:val="24"/>
        </w:rPr>
        <w:t xml:space="preserve"> and residents</w:t>
      </w:r>
      <w:r w:rsidR="006032C8" w:rsidRPr="00196017">
        <w:rPr>
          <w:rFonts w:cs="Times New Roman"/>
          <w:color w:val="000000" w:themeColor="text1"/>
          <w:szCs w:val="24"/>
        </w:rPr>
        <w:t xml:space="preserve"> are spread to more localities</w:t>
      </w:r>
      <w:r w:rsidR="00C63C43" w:rsidRPr="00196017">
        <w:rPr>
          <w:rFonts w:cs="Times New Roman"/>
          <w:color w:val="000000" w:themeColor="text1"/>
          <w:szCs w:val="24"/>
        </w:rPr>
        <w:t xml:space="preserve">. </w:t>
      </w:r>
      <w:r w:rsidR="00E63A3F" w:rsidRPr="00196017">
        <w:rPr>
          <w:rFonts w:cs="Times New Roman"/>
          <w:color w:val="000000" w:themeColor="text1"/>
          <w:szCs w:val="24"/>
        </w:rPr>
        <w:t>Despite</w:t>
      </w:r>
      <w:r w:rsidR="00C63C43" w:rsidRPr="00196017">
        <w:rPr>
          <w:rFonts w:cs="Times New Roman"/>
          <w:color w:val="000000" w:themeColor="text1"/>
          <w:szCs w:val="24"/>
        </w:rPr>
        <w:t xml:space="preserve"> migration</w:t>
      </w:r>
      <w:r w:rsidR="00E2595A">
        <w:rPr>
          <w:rFonts w:cs="Times New Roman"/>
          <w:color w:val="000000" w:themeColor="text1"/>
          <w:szCs w:val="24"/>
        </w:rPr>
        <w:t xml:space="preserve"> may</w:t>
      </w:r>
      <w:r w:rsidR="00E63A3F" w:rsidRPr="00196017">
        <w:rPr>
          <w:rFonts w:cs="Times New Roman"/>
          <w:color w:val="000000" w:themeColor="text1"/>
          <w:szCs w:val="24"/>
        </w:rPr>
        <w:t xml:space="preserve"> lead </w:t>
      </w:r>
      <w:r w:rsidR="00C63C43" w:rsidRPr="00196017">
        <w:rPr>
          <w:rFonts w:cs="Times New Roman"/>
          <w:color w:val="000000" w:themeColor="text1"/>
          <w:szCs w:val="24"/>
        </w:rPr>
        <w:t>to lineages dispersal in South America, we did not observe higher prevalenc</w:t>
      </w:r>
      <w:r w:rsidR="006032C8" w:rsidRPr="00196017">
        <w:rPr>
          <w:rFonts w:cs="Times New Roman"/>
          <w:color w:val="000000" w:themeColor="text1"/>
          <w:szCs w:val="24"/>
        </w:rPr>
        <w:t>e of infection</w:t>
      </w:r>
      <w:r w:rsidR="00C63C43" w:rsidRPr="00196017">
        <w:rPr>
          <w:rFonts w:cs="Times New Roman"/>
          <w:color w:val="000000" w:themeColor="text1"/>
          <w:szCs w:val="24"/>
        </w:rPr>
        <w:t xml:space="preserve"> </w:t>
      </w:r>
      <w:r w:rsidR="0041176D" w:rsidRPr="00196017">
        <w:rPr>
          <w:rFonts w:cs="Times New Roman"/>
          <w:color w:val="000000" w:themeColor="text1"/>
          <w:szCs w:val="24"/>
        </w:rPr>
        <w:t xml:space="preserve">in </w:t>
      </w:r>
      <w:r w:rsidR="006032C8" w:rsidRPr="00196017">
        <w:rPr>
          <w:rFonts w:cs="Times New Roman"/>
          <w:color w:val="000000" w:themeColor="text1"/>
          <w:szCs w:val="24"/>
        </w:rPr>
        <w:t>localities</w:t>
      </w:r>
      <w:r w:rsidR="0041176D" w:rsidRPr="00196017">
        <w:rPr>
          <w:rFonts w:cs="Times New Roman"/>
          <w:color w:val="000000" w:themeColor="text1"/>
          <w:szCs w:val="24"/>
        </w:rPr>
        <w:t xml:space="preserve"> with higher proportion</w:t>
      </w:r>
      <w:r w:rsidR="006032C8" w:rsidRPr="00196017">
        <w:rPr>
          <w:rFonts w:cs="Times New Roman"/>
          <w:color w:val="000000" w:themeColor="text1"/>
          <w:szCs w:val="24"/>
        </w:rPr>
        <w:t>s</w:t>
      </w:r>
      <w:r w:rsidR="0041176D" w:rsidRPr="00196017">
        <w:rPr>
          <w:rFonts w:cs="Times New Roman"/>
          <w:color w:val="000000" w:themeColor="text1"/>
          <w:szCs w:val="24"/>
        </w:rPr>
        <w:t xml:space="preserve"> of migratory</w:t>
      </w:r>
      <w:r w:rsidR="006032C8" w:rsidRPr="00196017">
        <w:rPr>
          <w:rFonts w:cs="Times New Roman"/>
          <w:color w:val="000000" w:themeColor="text1"/>
          <w:szCs w:val="24"/>
        </w:rPr>
        <w:t xml:space="preserve"> bird</w:t>
      </w:r>
      <w:r w:rsidR="00E63A3F" w:rsidRPr="00196017">
        <w:rPr>
          <w:rFonts w:cs="Times New Roman"/>
          <w:color w:val="000000" w:themeColor="text1"/>
          <w:szCs w:val="24"/>
        </w:rPr>
        <w:t>s</w:t>
      </w:r>
      <w:r w:rsidR="00C63C43" w:rsidRPr="00196017">
        <w:rPr>
          <w:rFonts w:cs="Times New Roman"/>
          <w:color w:val="000000" w:themeColor="text1"/>
          <w:szCs w:val="24"/>
        </w:rPr>
        <w:t>.</w:t>
      </w:r>
      <w:r w:rsidR="005E1A9C">
        <w:rPr>
          <w:rFonts w:cs="Times New Roman"/>
          <w:color w:val="000000" w:themeColor="text1"/>
          <w:szCs w:val="24"/>
        </w:rPr>
        <w:t xml:space="preserve"> Nevertheless, we observed different patterns for </w:t>
      </w:r>
      <w:r w:rsidR="005E1A9C" w:rsidRPr="005E1A9C">
        <w:rPr>
          <w:rFonts w:cs="Times New Roman"/>
          <w:i/>
          <w:iCs/>
          <w:color w:val="000000" w:themeColor="text1"/>
          <w:szCs w:val="24"/>
        </w:rPr>
        <w:t>Plasmodium</w:t>
      </w:r>
      <w:r w:rsidR="005E1A9C">
        <w:rPr>
          <w:rFonts w:cs="Times New Roman"/>
          <w:color w:val="000000" w:themeColor="text1"/>
          <w:szCs w:val="24"/>
        </w:rPr>
        <w:t xml:space="preserve"> and </w:t>
      </w:r>
      <w:proofErr w:type="spellStart"/>
      <w:r w:rsidR="005E1A9C" w:rsidRPr="005E1A9C">
        <w:rPr>
          <w:rFonts w:cs="Times New Roman"/>
          <w:i/>
          <w:iCs/>
          <w:color w:val="000000" w:themeColor="text1"/>
          <w:szCs w:val="24"/>
        </w:rPr>
        <w:t>Haemoproteus</w:t>
      </w:r>
      <w:proofErr w:type="spellEnd"/>
      <w:r w:rsidR="005E1A9C" w:rsidRPr="005E1A9C">
        <w:rPr>
          <w:rFonts w:cs="Times New Roman"/>
          <w:i/>
          <w:iCs/>
          <w:color w:val="000000" w:themeColor="text1"/>
          <w:szCs w:val="24"/>
        </w:rPr>
        <w:t xml:space="preserve"> </w:t>
      </w:r>
      <w:r w:rsidR="005E1A9C">
        <w:rPr>
          <w:rFonts w:cs="Times New Roman"/>
          <w:color w:val="000000" w:themeColor="text1"/>
          <w:szCs w:val="24"/>
        </w:rPr>
        <w:t>parasites,</w:t>
      </w:r>
      <w:r w:rsidR="00E2595A">
        <w:rPr>
          <w:rFonts w:cs="Times New Roman"/>
          <w:color w:val="000000" w:themeColor="text1"/>
          <w:szCs w:val="24"/>
        </w:rPr>
        <w:t xml:space="preserve"> </w:t>
      </w:r>
      <w:r w:rsidR="005E1A9C">
        <w:rPr>
          <w:rFonts w:cs="Times New Roman"/>
          <w:color w:val="000000" w:themeColor="text1"/>
          <w:szCs w:val="24"/>
        </w:rPr>
        <w:t xml:space="preserve">being </w:t>
      </w:r>
      <w:r w:rsidR="005E1A9C" w:rsidRPr="005E1A9C">
        <w:rPr>
          <w:rFonts w:cs="Times New Roman"/>
          <w:i/>
          <w:iCs/>
          <w:color w:val="000000" w:themeColor="text1"/>
          <w:szCs w:val="24"/>
        </w:rPr>
        <w:t>Plasmodium</w:t>
      </w:r>
      <w:r w:rsidR="005E1A9C">
        <w:rPr>
          <w:rFonts w:cs="Times New Roman"/>
          <w:color w:val="000000" w:themeColor="text1"/>
          <w:szCs w:val="24"/>
        </w:rPr>
        <w:t xml:space="preserve"> prevalence negatively correlated to higher proportion of migrants whereas </w:t>
      </w:r>
      <w:proofErr w:type="spellStart"/>
      <w:r w:rsidR="005E1A9C" w:rsidRPr="005E1A9C">
        <w:rPr>
          <w:rFonts w:cs="Times New Roman"/>
          <w:i/>
          <w:iCs/>
          <w:color w:val="000000" w:themeColor="text1"/>
          <w:szCs w:val="24"/>
        </w:rPr>
        <w:t>Haemoproteus</w:t>
      </w:r>
      <w:proofErr w:type="spellEnd"/>
      <w:r w:rsidR="005E1A9C">
        <w:rPr>
          <w:rFonts w:cs="Times New Roman"/>
          <w:color w:val="000000" w:themeColor="text1"/>
          <w:szCs w:val="24"/>
        </w:rPr>
        <w:t xml:space="preserve"> prevalence benefits of migrant’s presence. </w:t>
      </w:r>
      <w:r w:rsidR="0055034E">
        <w:rPr>
          <w:rFonts w:cs="Times New Roman"/>
          <w:color w:val="000000" w:themeColor="text1"/>
          <w:szCs w:val="24"/>
        </w:rPr>
        <w:t>Moreover</w:t>
      </w:r>
      <w:r w:rsidR="0041176D" w:rsidRPr="00196017">
        <w:rPr>
          <w:rFonts w:cs="Times New Roman"/>
          <w:color w:val="000000" w:themeColor="text1"/>
          <w:szCs w:val="24"/>
        </w:rPr>
        <w:t xml:space="preserve">, </w:t>
      </w:r>
      <w:proofErr w:type="spellStart"/>
      <w:r w:rsidR="0041176D" w:rsidRPr="00196017">
        <w:rPr>
          <w:rFonts w:cs="Times New Roman"/>
          <w:color w:val="000000" w:themeColor="text1"/>
          <w:szCs w:val="24"/>
        </w:rPr>
        <w:t>haemosporidian</w:t>
      </w:r>
      <w:proofErr w:type="spellEnd"/>
      <w:r w:rsidR="0041176D" w:rsidRPr="00196017">
        <w:rPr>
          <w:rFonts w:cs="Times New Roman"/>
          <w:color w:val="000000" w:themeColor="text1"/>
          <w:szCs w:val="24"/>
        </w:rPr>
        <w:t xml:space="preserve"> </w:t>
      </w:r>
      <w:r w:rsidR="00196017">
        <w:rPr>
          <w:rFonts w:cs="Times New Roman"/>
          <w:color w:val="000000" w:themeColor="text1"/>
          <w:szCs w:val="24"/>
        </w:rPr>
        <w:t>richness</w:t>
      </w:r>
      <w:r w:rsidR="0041176D" w:rsidRPr="00196017">
        <w:rPr>
          <w:rFonts w:cs="Times New Roman"/>
          <w:color w:val="000000" w:themeColor="text1"/>
          <w:szCs w:val="24"/>
        </w:rPr>
        <w:t xml:space="preserve"> </w:t>
      </w:r>
      <w:r w:rsidR="00E2595A">
        <w:rPr>
          <w:rFonts w:cs="Times New Roman"/>
          <w:color w:val="000000" w:themeColor="text1"/>
          <w:szCs w:val="24"/>
        </w:rPr>
        <w:t>decreased</w:t>
      </w:r>
      <w:r w:rsidR="0041176D" w:rsidRPr="00196017">
        <w:rPr>
          <w:rFonts w:cs="Times New Roman"/>
          <w:color w:val="000000" w:themeColor="text1"/>
          <w:szCs w:val="24"/>
        </w:rPr>
        <w:t xml:space="preserve"> as the proportion of migratory individuals rose</w:t>
      </w:r>
      <w:r w:rsidR="00954720" w:rsidRPr="00196017">
        <w:rPr>
          <w:rFonts w:cs="Times New Roman"/>
          <w:color w:val="000000" w:themeColor="text1"/>
          <w:szCs w:val="24"/>
        </w:rPr>
        <w:t xml:space="preserve"> across localities</w:t>
      </w:r>
      <w:r w:rsidR="0041176D" w:rsidRPr="00196017">
        <w:rPr>
          <w:rFonts w:cs="Times New Roman"/>
          <w:color w:val="000000" w:themeColor="text1"/>
          <w:szCs w:val="24"/>
        </w:rPr>
        <w:t>.</w:t>
      </w:r>
      <w:r w:rsidR="0055034E">
        <w:rPr>
          <w:rFonts w:cs="Times New Roman"/>
          <w:color w:val="000000" w:themeColor="text1"/>
          <w:szCs w:val="24"/>
        </w:rPr>
        <w:t xml:space="preserve"> However,</w:t>
      </w:r>
      <w:r w:rsidR="00196017">
        <w:rPr>
          <w:rFonts w:cs="Times New Roman"/>
          <w:color w:val="000000" w:themeColor="text1"/>
          <w:szCs w:val="24"/>
        </w:rPr>
        <w:t xml:space="preserve"> </w:t>
      </w:r>
      <w:r w:rsidR="00E2595A">
        <w:rPr>
          <w:rFonts w:cs="Times New Roman"/>
          <w:color w:val="000000" w:themeColor="text1"/>
          <w:szCs w:val="24"/>
        </w:rPr>
        <w:t>p</w:t>
      </w:r>
      <w:r w:rsidR="0041176D" w:rsidRPr="00196017">
        <w:rPr>
          <w:rFonts w:cs="Times New Roman"/>
          <w:color w:val="000000" w:themeColor="text1"/>
          <w:szCs w:val="24"/>
        </w:rPr>
        <w:t xml:space="preserve">arasite richness </w:t>
      </w:r>
      <w:r w:rsidR="00E2595A">
        <w:rPr>
          <w:rFonts w:cs="Times New Roman"/>
          <w:color w:val="000000" w:themeColor="text1"/>
          <w:szCs w:val="24"/>
        </w:rPr>
        <w:t>seems to be</w:t>
      </w:r>
      <w:r w:rsidR="0041176D" w:rsidRPr="00196017">
        <w:rPr>
          <w:rFonts w:cs="Times New Roman"/>
          <w:color w:val="000000" w:themeColor="text1"/>
          <w:szCs w:val="24"/>
        </w:rPr>
        <w:t xml:space="preserve"> positively related to </w:t>
      </w:r>
      <w:r w:rsidR="00BC6CCF" w:rsidRPr="00196017">
        <w:rPr>
          <w:rFonts w:cs="Times New Roman"/>
          <w:color w:val="000000" w:themeColor="text1"/>
          <w:szCs w:val="24"/>
        </w:rPr>
        <w:t xml:space="preserve">local </w:t>
      </w:r>
      <w:r w:rsidR="0041176D" w:rsidRPr="00196017">
        <w:rPr>
          <w:rFonts w:cs="Times New Roman"/>
          <w:color w:val="000000" w:themeColor="text1"/>
          <w:szCs w:val="24"/>
        </w:rPr>
        <w:t>host</w:t>
      </w:r>
      <w:r w:rsidR="00BC6CCF" w:rsidRPr="00196017">
        <w:rPr>
          <w:rFonts w:cs="Times New Roman"/>
          <w:color w:val="000000" w:themeColor="text1"/>
          <w:szCs w:val="24"/>
        </w:rPr>
        <w:t xml:space="preserve"> </w:t>
      </w:r>
      <w:r w:rsidR="0041176D" w:rsidRPr="00196017">
        <w:rPr>
          <w:rFonts w:cs="Times New Roman"/>
          <w:color w:val="000000" w:themeColor="text1"/>
          <w:szCs w:val="24"/>
        </w:rPr>
        <w:t>richness</w:t>
      </w:r>
      <w:r w:rsidR="00196017">
        <w:rPr>
          <w:rFonts w:cs="Times New Roman"/>
          <w:color w:val="000000" w:themeColor="text1"/>
          <w:szCs w:val="24"/>
        </w:rPr>
        <w:t xml:space="preserve"> and</w:t>
      </w:r>
      <w:r w:rsidR="0041176D" w:rsidRPr="00196017">
        <w:rPr>
          <w:rFonts w:cs="Times New Roman"/>
          <w:color w:val="000000" w:themeColor="text1"/>
          <w:szCs w:val="24"/>
        </w:rPr>
        <w:t xml:space="preserve"> prevalenc</w:t>
      </w:r>
      <w:r w:rsidR="00E2595A">
        <w:rPr>
          <w:rFonts w:cs="Times New Roman"/>
          <w:color w:val="000000" w:themeColor="text1"/>
          <w:szCs w:val="24"/>
        </w:rPr>
        <w:t>e</w:t>
      </w:r>
      <w:r w:rsidR="0041176D" w:rsidRPr="00196017">
        <w:rPr>
          <w:rFonts w:cs="Times New Roman"/>
          <w:color w:val="000000" w:themeColor="text1"/>
          <w:szCs w:val="24"/>
        </w:rPr>
        <w:t xml:space="preserve">. </w:t>
      </w:r>
      <w:r w:rsidR="00081452" w:rsidRPr="00196017">
        <w:rPr>
          <w:rFonts w:cs="Times New Roman"/>
          <w:color w:val="000000" w:themeColor="text1"/>
          <w:szCs w:val="24"/>
        </w:rPr>
        <w:t>Thus, migrant birds</w:t>
      </w:r>
      <w:r w:rsidR="00E2595A">
        <w:rPr>
          <w:rFonts w:cs="Times New Roman"/>
          <w:color w:val="000000" w:themeColor="text1"/>
          <w:szCs w:val="24"/>
        </w:rPr>
        <w:t xml:space="preserve"> could</w:t>
      </w:r>
      <w:r w:rsidR="00081452" w:rsidRPr="00196017">
        <w:rPr>
          <w:rFonts w:cs="Times New Roman"/>
          <w:color w:val="000000" w:themeColor="text1"/>
          <w:szCs w:val="24"/>
        </w:rPr>
        <w:t xml:space="preserve"> </w:t>
      </w:r>
      <w:r w:rsidR="00E2595A">
        <w:rPr>
          <w:rFonts w:cs="Times New Roman"/>
          <w:color w:val="000000" w:themeColor="text1"/>
          <w:szCs w:val="24"/>
        </w:rPr>
        <w:t>potentially influence</w:t>
      </w:r>
      <w:r w:rsidR="00081452" w:rsidRPr="00196017">
        <w:rPr>
          <w:rFonts w:cs="Times New Roman"/>
          <w:color w:val="000000" w:themeColor="text1"/>
          <w:szCs w:val="24"/>
        </w:rPr>
        <w:t xml:space="preserve"> </w:t>
      </w:r>
      <w:r w:rsidR="00E63A3F" w:rsidRPr="00196017">
        <w:rPr>
          <w:rFonts w:cs="Times New Roman"/>
          <w:color w:val="000000" w:themeColor="text1"/>
          <w:szCs w:val="24"/>
        </w:rPr>
        <w:t xml:space="preserve">the ecology and evolution of </w:t>
      </w:r>
      <w:proofErr w:type="spellStart"/>
      <w:r w:rsidR="00081452" w:rsidRPr="00196017">
        <w:rPr>
          <w:rFonts w:cs="Times New Roman"/>
          <w:color w:val="000000" w:themeColor="text1"/>
          <w:szCs w:val="24"/>
        </w:rPr>
        <w:t>haemosporidian</w:t>
      </w:r>
      <w:proofErr w:type="spellEnd"/>
      <w:r w:rsidR="00081452" w:rsidRPr="00196017">
        <w:rPr>
          <w:rFonts w:cs="Times New Roman"/>
          <w:color w:val="000000" w:themeColor="text1"/>
          <w:szCs w:val="24"/>
        </w:rPr>
        <w:t xml:space="preserve"> </w:t>
      </w:r>
      <w:r w:rsidR="00BC6CCF" w:rsidRPr="00196017">
        <w:rPr>
          <w:rFonts w:cs="Times New Roman"/>
          <w:color w:val="000000" w:themeColor="text1"/>
          <w:szCs w:val="24"/>
        </w:rPr>
        <w:t>dispersal</w:t>
      </w:r>
      <w:r w:rsidR="00081452" w:rsidRPr="00196017">
        <w:rPr>
          <w:rFonts w:cs="Times New Roman"/>
          <w:color w:val="000000" w:themeColor="text1"/>
          <w:szCs w:val="24"/>
        </w:rPr>
        <w:t xml:space="preserve"> in South America</w:t>
      </w:r>
      <w:r w:rsidR="00E2595A">
        <w:rPr>
          <w:rFonts w:cs="Times New Roman"/>
          <w:color w:val="000000" w:themeColor="text1"/>
          <w:szCs w:val="24"/>
        </w:rPr>
        <w:t xml:space="preserve"> leading to a certain increase in parasite spread and influencing </w:t>
      </w:r>
      <w:proofErr w:type="spellStart"/>
      <w:r w:rsidR="00E2595A">
        <w:rPr>
          <w:rFonts w:cs="Times New Roman"/>
          <w:color w:val="000000" w:themeColor="text1"/>
          <w:szCs w:val="24"/>
        </w:rPr>
        <w:t>haemosporidian</w:t>
      </w:r>
      <w:proofErr w:type="spellEnd"/>
      <w:r w:rsidR="00E2595A">
        <w:rPr>
          <w:rFonts w:cs="Times New Roman"/>
          <w:color w:val="000000" w:themeColor="text1"/>
          <w:szCs w:val="24"/>
        </w:rPr>
        <w:t xml:space="preserve"> prevalence, </w:t>
      </w:r>
      <w:del w:id="67" w:author="Antoine Filion" w:date="2020-06-04T10:47:00Z">
        <w:r w:rsidR="00E2595A" w:rsidDel="00CE067A">
          <w:rPr>
            <w:rFonts w:cs="Times New Roman"/>
            <w:color w:val="000000" w:themeColor="text1"/>
            <w:szCs w:val="24"/>
          </w:rPr>
          <w:delText>composition</w:delText>
        </w:r>
      </w:del>
      <w:ins w:id="68" w:author="Antoine Filion" w:date="2020-06-04T10:47:00Z">
        <w:r w:rsidR="00CE067A">
          <w:rPr>
            <w:rFonts w:cs="Times New Roman"/>
            <w:color w:val="000000" w:themeColor="text1"/>
            <w:szCs w:val="24"/>
          </w:rPr>
          <w:t>composition,</w:t>
        </w:r>
      </w:ins>
      <w:r w:rsidR="00E2595A">
        <w:rPr>
          <w:rFonts w:cs="Times New Roman"/>
          <w:color w:val="000000" w:themeColor="text1"/>
          <w:szCs w:val="24"/>
        </w:rPr>
        <w:t xml:space="preserve"> and richness</w:t>
      </w:r>
      <w:r w:rsidR="00081452">
        <w:rPr>
          <w:rFonts w:cs="Times New Roman"/>
          <w:szCs w:val="24"/>
        </w:rPr>
        <w:t>.</w:t>
      </w:r>
      <w:r w:rsidR="00DE6075">
        <w:rPr>
          <w:rFonts w:cs="Times New Roman"/>
          <w:szCs w:val="24"/>
        </w:rPr>
        <w:t xml:space="preserve"> </w:t>
      </w:r>
    </w:p>
    <w:p w14:paraId="6908E40B" w14:textId="6ECA334F" w:rsidR="0056034F" w:rsidRPr="008A211E" w:rsidRDefault="008A211E" w:rsidP="00DE6075">
      <w:pPr>
        <w:spacing w:line="480" w:lineRule="auto"/>
        <w:ind w:firstLine="720"/>
        <w:rPr>
          <w:rFonts w:cs="Times New Roman"/>
          <w:szCs w:val="24"/>
        </w:rPr>
      </w:pPr>
      <w:r>
        <w:rPr>
          <w:rFonts w:cs="Times New Roman"/>
          <w:color w:val="000000" w:themeColor="text1"/>
          <w:szCs w:val="24"/>
        </w:rPr>
        <w:t>Further</w:t>
      </w:r>
      <w:r w:rsidR="00027BAB" w:rsidRPr="008D78B6">
        <w:rPr>
          <w:rFonts w:cs="Times New Roman"/>
          <w:color w:val="000000" w:themeColor="text1"/>
          <w:szCs w:val="24"/>
        </w:rPr>
        <w:t>, despite the fact 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 xml:space="preserve">since lineages infecting only migrant </w:t>
      </w:r>
      <w:r w:rsidR="00B871BF" w:rsidRPr="008D78B6">
        <w:rPr>
          <w:rFonts w:cs="Times New Roman"/>
          <w:color w:val="000000" w:themeColor="text1"/>
          <w:szCs w:val="24"/>
        </w:rPr>
        <w:lastRenderedPageBreak/>
        <w:t>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Pr>
          <w:rFonts w:cs="Times New Roman"/>
          <w:szCs w:val="24"/>
        </w:rPr>
        <w:t xml:space="preserve"> </w:t>
      </w:r>
    </w:p>
    <w:p w14:paraId="67256ACB" w14:textId="22C68A18"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D46FCB" w:rsidRPr="005F0D49">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w:instrText>
      </w:r>
      <w:r w:rsidR="007D45A2" w:rsidRPr="003E5F7D">
        <w:rPr>
          <w:rFonts w:cs="Times New Roman"/>
          <w:szCs w:val="24"/>
          <w:lang w:val="fr-CA"/>
        </w:rPr>
        <w:instrText xml:space="preserve">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sidRPr="005F0D49">
        <w:rPr>
          <w:rFonts w:cs="Times New Roman"/>
          <w:szCs w:val="24"/>
        </w:rPr>
        <w:fldChar w:fldCharType="separate"/>
      </w:r>
      <w:r w:rsidR="007D45A2" w:rsidRPr="003E5F7D">
        <w:rPr>
          <w:rFonts w:cs="Times New Roman"/>
          <w:noProof/>
          <w:szCs w:val="24"/>
          <w:lang w:val="fr-CA"/>
        </w:rPr>
        <w:t>(Ellis et al. 2019, Fecchio et al. 2019)</w:t>
      </w:r>
      <w:r w:rsidR="00D46FCB" w:rsidRPr="005F0D49">
        <w:rPr>
          <w:rFonts w:cs="Times New Roman"/>
          <w:szCs w:val="24"/>
        </w:rPr>
        <w:fldChar w:fldCharType="end"/>
      </w:r>
      <w:r w:rsidR="00D46FCB" w:rsidRPr="003E5F7D">
        <w:rPr>
          <w:rFonts w:cs="Times New Roman"/>
          <w:szCs w:val="24"/>
          <w:lang w:val="fr-CA"/>
        </w:rPr>
        <w:t>. Indeed,</w:t>
      </w:r>
      <w:r w:rsidR="00D46FCB" w:rsidRPr="005F0D49">
        <w:rPr>
          <w:rFonts w:cs="Times New Roman"/>
          <w:szCs w:val="24"/>
        </w:rPr>
        <w:fldChar w:fldCharType="begin" w:fldLock="1"/>
      </w:r>
      <w:r w:rsidR="00D46FCB" w:rsidRPr="003E5F7D">
        <w:rPr>
          <w:rFonts w:cs="Times New Roman"/>
          <w:szCs w:val="24"/>
          <w:lang w:val="fr-CA"/>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w:instrText>
      </w:r>
      <w:r w:rsidR="00D46FCB" w:rsidRPr="00CE067A">
        <w:rPr>
          <w:rFonts w:cs="Times New Roman"/>
          <w:szCs w:val="24"/>
          <w:lang w:val="en-CA"/>
          <w:rPrChange w:id="69" w:author="Antoine Filion" w:date="2020-06-04T10:48:00Z">
            <w:rPr>
              <w:rFonts w:cs="Times New Roman"/>
              <w:szCs w:val="24"/>
              <w:lang w:val="fr-CA"/>
            </w:rPr>
          </w:rPrChange>
        </w:rPr>
        <w:instrText>-dropping-particle":"","parse-names":false,"suffix":""},{"dropping-particle":"","family":"Sari","given":"Eloisa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CE067A">
        <w:rPr>
          <w:rFonts w:cs="Times New Roman"/>
          <w:noProof/>
          <w:szCs w:val="24"/>
          <w:lang w:val="en-CA"/>
          <w:rPrChange w:id="70" w:author="Antoine Filion" w:date="2020-06-04T10:48:00Z">
            <w:rPr>
              <w:rFonts w:cs="Times New Roman"/>
              <w:noProof/>
              <w:szCs w:val="24"/>
              <w:lang w:val="fr-CA"/>
            </w:rPr>
          </w:rPrChange>
        </w:rPr>
        <w:t xml:space="preserve"> Ellis et al. 2019</w:t>
      </w:r>
      <w:r w:rsidR="00D46FCB" w:rsidRPr="005F0D49">
        <w:rPr>
          <w:rFonts w:cs="Times New Roman"/>
          <w:szCs w:val="24"/>
        </w:rPr>
        <w:fldChar w:fldCharType="end"/>
      </w:r>
      <w:r w:rsidR="00D46FCB" w:rsidRPr="00CE067A">
        <w:rPr>
          <w:rFonts w:cs="Times New Roman"/>
          <w:szCs w:val="24"/>
          <w:lang w:val="en-CA"/>
          <w:rPrChange w:id="71" w:author="Antoine Filion" w:date="2020-06-04T10:48:00Z">
            <w:rPr>
              <w:rFonts w:cs="Times New Roman"/>
              <w:szCs w:val="24"/>
              <w:lang w:val="fr-CA"/>
            </w:rPr>
          </w:rPrChange>
        </w:rPr>
        <w:t xml:space="preserve"> demonstrated </w:t>
      </w:r>
      <w:r w:rsidR="00857E24" w:rsidRPr="00CE067A">
        <w:rPr>
          <w:rFonts w:cs="Times New Roman"/>
          <w:szCs w:val="24"/>
          <w:lang w:val="en-CA"/>
          <w:rPrChange w:id="72" w:author="Antoine Filion" w:date="2020-06-04T10:48:00Z">
            <w:rPr>
              <w:rFonts w:cs="Times New Roman"/>
              <w:szCs w:val="24"/>
              <w:lang w:val="fr-CA"/>
            </w:rPr>
          </w:rPrChange>
        </w:rPr>
        <w:t xml:space="preserve">that </w:t>
      </w:r>
      <w:r w:rsidR="00D46FCB" w:rsidRPr="00CE067A">
        <w:rPr>
          <w:rFonts w:cs="Times New Roman"/>
          <w:szCs w:val="24"/>
          <w:lang w:val="en-CA"/>
          <w:rPrChange w:id="73" w:author="Antoine Filion" w:date="2020-06-04T10:48:00Z">
            <w:rPr>
              <w:rFonts w:cs="Times New Roman"/>
              <w:szCs w:val="24"/>
              <w:lang w:val="fr-CA"/>
            </w:rPr>
          </w:rPrChange>
        </w:rPr>
        <w:t xml:space="preserve">South America presents the greatest proportion of sympatric nodes for </w:t>
      </w:r>
      <w:r w:rsidR="00D46FCB" w:rsidRPr="00CE067A">
        <w:rPr>
          <w:rFonts w:cs="Times New Roman"/>
          <w:i/>
          <w:iCs/>
          <w:szCs w:val="24"/>
          <w:lang w:val="en-CA"/>
          <w:rPrChange w:id="74" w:author="Antoine Filion" w:date="2020-06-04T10:48:00Z">
            <w:rPr>
              <w:rFonts w:cs="Times New Roman"/>
              <w:i/>
              <w:iCs/>
              <w:szCs w:val="24"/>
              <w:lang w:val="fr-CA"/>
            </w:rPr>
          </w:rPrChange>
        </w:rPr>
        <w:t xml:space="preserve">Plasmodium </w:t>
      </w:r>
      <w:r w:rsidR="00D46FCB" w:rsidRPr="00CE067A">
        <w:rPr>
          <w:rFonts w:cs="Times New Roman"/>
          <w:szCs w:val="24"/>
          <w:lang w:val="en-CA"/>
          <w:rPrChange w:id="75" w:author="Antoine Filion" w:date="2020-06-04T10:48:00Z">
            <w:rPr>
              <w:rFonts w:cs="Times New Roman"/>
              <w:szCs w:val="24"/>
              <w:lang w:val="fr-CA"/>
            </w:rPr>
          </w:rPrChange>
        </w:rPr>
        <w:t>spp.</w:t>
      </w:r>
      <w:r w:rsidR="0057065D" w:rsidRPr="00CE067A">
        <w:rPr>
          <w:rFonts w:cs="Times New Roman"/>
          <w:szCs w:val="24"/>
          <w:lang w:val="en-CA"/>
          <w:rPrChange w:id="76" w:author="Antoine Filion" w:date="2020-06-04T10:48:00Z">
            <w:rPr>
              <w:rFonts w:cs="Times New Roman"/>
              <w:szCs w:val="24"/>
              <w:lang w:val="fr-CA"/>
            </w:rPr>
          </w:rPrChange>
        </w:rPr>
        <w:t xml:space="preserve"> and one of the greatest </w:t>
      </w:r>
      <w:proofErr w:type="spellStart"/>
      <w:r w:rsidR="0057065D" w:rsidRPr="00CE067A">
        <w:rPr>
          <w:rFonts w:cs="Times New Roman"/>
          <w:i/>
          <w:iCs/>
          <w:szCs w:val="24"/>
          <w:lang w:val="en-CA"/>
          <w:rPrChange w:id="77" w:author="Antoine Filion" w:date="2020-06-04T10:48:00Z">
            <w:rPr>
              <w:rFonts w:cs="Times New Roman"/>
              <w:i/>
              <w:iCs/>
              <w:szCs w:val="24"/>
              <w:lang w:val="fr-CA"/>
            </w:rPr>
          </w:rPrChange>
        </w:rPr>
        <w:t>Haemoproteus</w:t>
      </w:r>
      <w:proofErr w:type="spellEnd"/>
      <w:r w:rsidR="0057065D" w:rsidRPr="00CE067A">
        <w:rPr>
          <w:rFonts w:cs="Times New Roman"/>
          <w:szCs w:val="24"/>
          <w:lang w:val="en-CA"/>
          <w:rPrChange w:id="78" w:author="Antoine Filion" w:date="2020-06-04T10:48:00Z">
            <w:rPr>
              <w:rFonts w:cs="Times New Roman"/>
              <w:szCs w:val="24"/>
              <w:lang w:val="fr-CA"/>
            </w:rPr>
          </w:rPrChange>
        </w:rPr>
        <w:t xml:space="preserve"> diversification rates,</w:t>
      </w:r>
      <w:r w:rsidR="00D46FCB" w:rsidRPr="00CE067A">
        <w:rPr>
          <w:rFonts w:cs="Times New Roman"/>
          <w:szCs w:val="24"/>
          <w:lang w:val="en-CA"/>
          <w:rPrChange w:id="79" w:author="Antoine Filion" w:date="2020-06-04T10:48:00Z">
            <w:rPr>
              <w:rFonts w:cs="Times New Roman"/>
              <w:szCs w:val="24"/>
              <w:lang w:val="fr-CA"/>
            </w:rPr>
          </w:rPrChange>
        </w:rPr>
        <w:t xml:space="preserve"> indicating high rates of parasite diversification in this </w:t>
      </w:r>
      <w:commentRangeStart w:id="80"/>
      <w:r w:rsidR="00D46FCB" w:rsidRPr="00CE067A">
        <w:rPr>
          <w:rFonts w:cs="Times New Roman"/>
          <w:szCs w:val="24"/>
          <w:lang w:val="en-CA"/>
          <w:rPrChange w:id="81" w:author="Antoine Filion" w:date="2020-06-04T10:48:00Z">
            <w:rPr>
              <w:rFonts w:cs="Times New Roman"/>
              <w:szCs w:val="24"/>
              <w:lang w:val="fr-CA"/>
            </w:rPr>
          </w:rPrChange>
        </w:rPr>
        <w:t>region</w:t>
      </w:r>
      <w:commentRangeEnd w:id="80"/>
      <w:r w:rsidR="00CE067A">
        <w:rPr>
          <w:rStyle w:val="CommentReference"/>
        </w:rPr>
        <w:commentReference w:id="80"/>
      </w:r>
      <w:r w:rsidR="00D46FCB" w:rsidRPr="00CE067A">
        <w:rPr>
          <w:rFonts w:cs="Times New Roman"/>
          <w:szCs w:val="24"/>
          <w:lang w:val="en-CA"/>
          <w:rPrChange w:id="82" w:author="Antoine Filion" w:date="2020-06-04T10:48:00Z">
            <w:rPr>
              <w:rFonts w:cs="Times New Roman"/>
              <w:szCs w:val="24"/>
              <w:lang w:val="fr-CA"/>
            </w:rPr>
          </w:rPrChange>
        </w:rPr>
        <w:t xml:space="preserve">.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4A2CBF">
        <w:rPr>
          <w:rFonts w:cs="Times New Roman"/>
          <w:szCs w:val="24"/>
        </w:rPr>
        <w:t xml:space="preserve">, as suggested by </w:t>
      </w:r>
      <w:r w:rsidR="004A2CBF">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4A2CBF">
        <w:rPr>
          <w:rFonts w:cs="Times New Roman"/>
          <w:szCs w:val="24"/>
        </w:rPr>
        <w:fldChar w:fldCharType="separate"/>
      </w:r>
      <w:r w:rsidR="004A2CBF" w:rsidRPr="004A2CBF">
        <w:rPr>
          <w:rFonts w:cs="Times New Roman"/>
          <w:noProof/>
          <w:szCs w:val="24"/>
        </w:rPr>
        <w:t>Fecchio et al. 2019</w:t>
      </w:r>
      <w:r w:rsidR="004A2CBF">
        <w:rPr>
          <w:rFonts w:cs="Times New Roman"/>
          <w:szCs w:val="24"/>
        </w:rPr>
        <w:fldChar w:fldCharType="end"/>
      </w:r>
      <w:r w:rsidR="00487C25" w:rsidRPr="005F0D49">
        <w:rPr>
          <w:rFonts w:cs="Times New Roman"/>
          <w:szCs w:val="24"/>
        </w:rPr>
        <w:t>.</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w:t>
      </w:r>
      <w:proofErr w:type="spellStart"/>
      <w:r w:rsidR="009C75DB" w:rsidRPr="005F0D49">
        <w:rPr>
          <w:rFonts w:cs="Times New Roman"/>
          <w:szCs w:val="24"/>
        </w:rPr>
        <w:t>haemosporidian</w:t>
      </w:r>
      <w:proofErr w:type="spellEnd"/>
      <w:r w:rsidR="009C75DB" w:rsidRPr="005F0D49">
        <w:rPr>
          <w:rFonts w:cs="Times New Roman"/>
          <w:szCs w:val="24"/>
        </w:rPr>
        <w:t xml:space="preserve">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proofErr w:type="spellStart"/>
      <w:r w:rsidR="005F0D49" w:rsidRPr="005F0D49">
        <w:rPr>
          <w:rFonts w:cs="Times New Roman"/>
          <w:i/>
          <w:iCs/>
          <w:szCs w:val="24"/>
        </w:rPr>
        <w:t>Haemoproteus</w:t>
      </w:r>
      <w:proofErr w:type="spellEnd"/>
      <w:r w:rsidR="005F0D49">
        <w:rPr>
          <w:rFonts w:cs="Times New Roman"/>
          <w:szCs w:val="24"/>
        </w:rPr>
        <w:t xml:space="preserve"> parasites respond differently to the presence of 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absence</w:t>
      </w:r>
      <w:r w:rsidR="00EE7A9B" w:rsidRPr="005F0D49">
        <w:rPr>
          <w:rFonts w:cs="Times New Roman"/>
          <w:szCs w:val="24"/>
        </w:rPr>
        <w:t xml:space="preserve"> relationship</w:t>
      </w:r>
      <w:r w:rsidR="004D41B6" w:rsidRPr="005F0D49">
        <w:rPr>
          <w:rFonts w:cs="Times New Roman"/>
          <w:szCs w:val="24"/>
        </w:rPr>
        <w:t xml:space="preserve"> between avian 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ins w:id="83" w:author="Antoine Filion" w:date="2020-06-04T10:48:00Z">
        <w:r w:rsidR="00CE067A">
          <w:rPr>
            <w:rFonts w:cs="Times New Roman"/>
            <w:noProof/>
            <w:szCs w:val="24"/>
          </w:rPr>
          <w:t>(</w:t>
        </w:r>
      </w:ins>
      <w:r w:rsidR="007B6775" w:rsidRPr="005F0D49">
        <w:rPr>
          <w:rFonts w:cs="Times New Roman"/>
          <w:noProof/>
          <w:szCs w:val="24"/>
        </w:rPr>
        <w:t>2007</w:t>
      </w:r>
      <w:r w:rsidR="007B6775" w:rsidRPr="005F0D49">
        <w:rPr>
          <w:rFonts w:cs="Times New Roman"/>
          <w:szCs w:val="24"/>
        </w:rPr>
        <w:fldChar w:fldCharType="end"/>
      </w:r>
      <w:ins w:id="84" w:author="Antoine Filion" w:date="2020-06-04T10:48:00Z">
        <w:r w:rsidR="00CE067A">
          <w:rPr>
            <w:rFonts w:cs="Times New Roman"/>
            <w:szCs w:val="24"/>
          </w:rPr>
          <w:t>)</w:t>
        </w:r>
      </w:ins>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w:t>
      </w:r>
      <w:r w:rsidR="004D3F26" w:rsidRPr="005F0D49">
        <w:rPr>
          <w:rFonts w:cs="Times New Roman"/>
          <w:szCs w:val="24"/>
        </w:rPr>
        <w:lastRenderedPageBreak/>
        <w:t>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35AAA63E" w:rsidR="00A4479F" w:rsidRDefault="00A4479F" w:rsidP="00A4479F">
      <w:pPr>
        <w:spacing w:line="480" w:lineRule="auto"/>
        <w:rPr>
          <w:rFonts w:cs="Times New Roman"/>
          <w:szCs w:val="24"/>
        </w:rPr>
      </w:pPr>
      <w:r>
        <w:rPr>
          <w:rFonts w:cs="Times New Roman"/>
          <w:szCs w:val="24"/>
        </w:rPr>
        <w:tab/>
        <w:t>It is important to notice that</w:t>
      </w:r>
      <w:r w:rsidR="00030587">
        <w:rPr>
          <w:rFonts w:cs="Times New Roman"/>
          <w:szCs w:val="24"/>
        </w:rPr>
        <w:t xml:space="preserve"> distinct parasites can respond differently to migrant presence. As we reported in this study, despite the fact no relation was observed </w:t>
      </w:r>
      <w:r w:rsidR="005F50B0">
        <w:rPr>
          <w:rFonts w:cs="Times New Roman"/>
          <w:szCs w:val="24"/>
        </w:rPr>
        <w:t xml:space="preserve">for general </w:t>
      </w:r>
      <w:proofErr w:type="spellStart"/>
      <w:r w:rsidR="005F50B0">
        <w:rPr>
          <w:rFonts w:cs="Times New Roman"/>
          <w:szCs w:val="24"/>
        </w:rPr>
        <w:t>haemosporidian</w:t>
      </w:r>
      <w:proofErr w:type="spellEnd"/>
      <w:r w:rsidR="005F50B0">
        <w:rPr>
          <w:rFonts w:cs="Times New Roman"/>
          <w:szCs w:val="24"/>
        </w:rPr>
        <w:t xml:space="preserve">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proofErr w:type="spellStart"/>
      <w:r w:rsidR="00030587" w:rsidRPr="00030587">
        <w:rPr>
          <w:rFonts w:cs="Times New Roman"/>
          <w:i/>
          <w:iCs/>
          <w:szCs w:val="24"/>
        </w:rPr>
        <w:t>Haemoproteus</w:t>
      </w:r>
      <w:proofErr w:type="spellEnd"/>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 xml:space="preserve">prevalence is negatively affected by the increase of migrant in bird community, we observe a raise in </w:t>
      </w:r>
      <w:proofErr w:type="spellStart"/>
      <w:r w:rsidR="004D1DF9" w:rsidRPr="004D1DF9">
        <w:rPr>
          <w:rFonts w:cs="Times New Roman"/>
          <w:i/>
          <w:iCs/>
          <w:szCs w:val="24"/>
        </w:rPr>
        <w:t>Haemoproteus</w:t>
      </w:r>
      <w:proofErr w:type="spellEnd"/>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w:t>
      </w:r>
      <w:proofErr w:type="spellStart"/>
      <w:r w:rsidR="009F0A6D">
        <w:rPr>
          <w:rFonts w:cs="Times New Roman"/>
          <w:szCs w:val="24"/>
        </w:rPr>
        <w:t>haemosporidian</w:t>
      </w:r>
      <w:r w:rsidR="000F1F67">
        <w:rPr>
          <w:rFonts w:cs="Times New Roman"/>
          <w:szCs w:val="24"/>
        </w:rPr>
        <w:t>s</w:t>
      </w:r>
      <w:proofErr w:type="spellEnd"/>
      <w:r w:rsidR="009F0A6D">
        <w:rPr>
          <w:rFonts w:cs="Times New Roman"/>
          <w:szCs w:val="24"/>
        </w:rPr>
        <w:t xml:space="preserve"> can occur due to the fact </w:t>
      </w:r>
      <w:proofErr w:type="spellStart"/>
      <w:r w:rsidR="009F0A6D">
        <w:rPr>
          <w:rFonts w:cs="Times New Roman"/>
          <w:szCs w:val="24"/>
        </w:rPr>
        <w:t>haemosporidian</w:t>
      </w:r>
      <w:proofErr w:type="spellEnd"/>
      <w:r w:rsidR="009F0A6D">
        <w:rPr>
          <w:rFonts w:cs="Times New Roman"/>
          <w:szCs w:val="24"/>
        </w:rPr>
        <w:t xml:space="preserve">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proofErr w:type="spellStart"/>
      <w:r w:rsidR="00750BD7" w:rsidRPr="00750BD7">
        <w:rPr>
          <w:rFonts w:cs="Times New Roman"/>
          <w:i/>
          <w:iCs/>
          <w:szCs w:val="24"/>
        </w:rPr>
        <w:t>Haemoproteus</w:t>
      </w:r>
      <w:proofErr w:type="spellEnd"/>
      <w:r w:rsidR="00750BD7">
        <w:rPr>
          <w:rFonts w:cs="Times New Roman"/>
          <w:szCs w:val="24"/>
        </w:rPr>
        <w:t xml:space="preserve"> vectors </w:t>
      </w:r>
      <w:r w:rsidR="00750BD7">
        <w:rPr>
          <w:rFonts w:cs="Times New Roman"/>
          <w:szCs w:val="24"/>
        </w:rPr>
        <w:fldChar w:fldCharType="begin" w:fldLock="1"/>
      </w:r>
      <w:r w:rsidR="004A2CBF">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2012)","plainTextFormattedCitation":"(Santiago-Alarcon et al. 2012)","previouslyFormattedCitation":"(Santiago-Alarcon et al. 2012)"},"properties":{"noteIndex":0},"schema":"https://github.com/citation-style-language/schema/raw/master/csl-citation.json"}</w:instrText>
      </w:r>
      <w:r w:rsidR="00750BD7">
        <w:rPr>
          <w:rFonts w:cs="Times New Roman"/>
          <w:szCs w:val="24"/>
        </w:rPr>
        <w:fldChar w:fldCharType="separate"/>
      </w:r>
      <w:r w:rsidR="00750BD7" w:rsidRPr="00750BD7">
        <w:rPr>
          <w:rFonts w:cs="Times New Roman"/>
          <w:noProof/>
          <w:szCs w:val="24"/>
        </w:rPr>
        <w:t>(Santiago-Alarcon et al. 2012)</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6149FE"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2A5CAA" w:rsidRPr="00A44D63">
        <w:rPr>
          <w:rFonts w:cs="Times New Roman"/>
          <w:szCs w:val="24"/>
        </w:rPr>
        <w:t xml:space="preserve">birds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birds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w:t>
      </w:r>
      <w:r w:rsidR="00F1206D" w:rsidRPr="00A44D63">
        <w:rPr>
          <w:rFonts w:cs="Times New Roman"/>
          <w:szCs w:val="24"/>
        </w:rPr>
        <w:lastRenderedPageBreak/>
        <w:t xml:space="preserve">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Hahn et al. 2018</w:t>
      </w:r>
      <w:r w:rsidR="00AA52F5" w:rsidRPr="00A44D63">
        <w:rPr>
          <w:rFonts w:cs="Times New Roman"/>
          <w:szCs w:val="24"/>
        </w:rPr>
        <w:fldChar w:fldCharType="end"/>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192A68C2"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7D45A2">
        <w:rPr>
          <w:rFonts w:cs="Times New Roman"/>
          <w:szCs w:val="24"/>
        </w:rPr>
        <w:fldChar w:fldCharType="begin" w:fldLock="1"/>
      </w:r>
      <w:r w:rsidR="007D45A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2019)","plainTextFormattedCitation":"(Clark et al. 2014, Fecchio et al. 2019)","previouslyFormattedCitation":"(Clark et al. 2014, 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(Clark et al. 2014, Fecchio et al. 2019)</w:t>
      </w:r>
      <w:r w:rsidR="007D45A2">
        <w:rPr>
          <w:rFonts w:cs="Times New Roman"/>
          <w:szCs w:val="24"/>
        </w:rPr>
        <w:fldChar w:fldCharType="end"/>
      </w:r>
      <w:r w:rsidR="007D45A2">
        <w:rPr>
          <w:rFonts w:cs="Times New Roman"/>
          <w:szCs w:val="24"/>
        </w:rPr>
        <w:t xml:space="preserve">. These authors have reported that South America presents the greatest diversity of </w:t>
      </w:r>
      <w:proofErr w:type="spellStart"/>
      <w:r w:rsidR="007D45A2" w:rsidRPr="007D45A2">
        <w:rPr>
          <w:rFonts w:cs="Times New Roman"/>
          <w:i/>
          <w:iCs/>
          <w:szCs w:val="24"/>
        </w:rPr>
        <w:t>Plamodium</w:t>
      </w:r>
      <w:proofErr w:type="spellEnd"/>
      <w:r w:rsidR="007D45A2" w:rsidRPr="007D45A2">
        <w:rPr>
          <w:rFonts w:cs="Times New Roman"/>
          <w:i/>
          <w:iCs/>
          <w:szCs w:val="24"/>
        </w:rPr>
        <w:t xml:space="preserve"> </w:t>
      </w:r>
      <w:r w:rsidR="007D45A2">
        <w:rPr>
          <w:rFonts w:cs="Times New Roman"/>
          <w:szCs w:val="24"/>
        </w:rPr>
        <w:t xml:space="preserve">and </w:t>
      </w:r>
      <w:proofErr w:type="spellStart"/>
      <w:r w:rsidR="007D45A2" w:rsidRPr="007D45A2">
        <w:rPr>
          <w:rFonts w:cs="Times New Roman"/>
          <w:i/>
          <w:iCs/>
          <w:szCs w:val="24"/>
        </w:rPr>
        <w:t>Haemoproteus</w:t>
      </w:r>
      <w:proofErr w:type="spellEnd"/>
      <w:r w:rsidR="007D45A2">
        <w:rPr>
          <w:rFonts w:cs="Times New Roman"/>
          <w:szCs w:val="24"/>
        </w:rPr>
        <w:t xml:space="preserve"> parasites in the globe, indeed, </w:t>
      </w:r>
      <w:r w:rsidR="007D45A2">
        <w:rPr>
          <w:rFonts w:cs="Times New Roman"/>
          <w:szCs w:val="24"/>
        </w:rPr>
        <w:fldChar w:fldCharType="begin" w:fldLock="1"/>
      </w:r>
      <w:r w:rsidR="005E5D8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Fecchio et al. 2019</w:t>
      </w:r>
      <w:r w:rsidR="007D45A2">
        <w:rPr>
          <w:rFonts w:cs="Times New Roman"/>
          <w:szCs w:val="24"/>
        </w:rPr>
        <w:fldChar w:fldCharType="end"/>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individuals, while host </w:t>
      </w:r>
      <w:r w:rsidR="005E5D8C">
        <w:rPr>
          <w:rFonts w:cs="Times New Roman"/>
          <w:szCs w:val="24"/>
        </w:rPr>
        <w:t xml:space="preserve">richness </w:t>
      </w:r>
      <w:r w:rsidR="007D45A2">
        <w:rPr>
          <w:rFonts w:cs="Times New Roman"/>
          <w:szCs w:val="24"/>
        </w:rPr>
        <w:t xml:space="preserve">and prevalence </w:t>
      </w:r>
      <w:proofErr w:type="gramStart"/>
      <w:r w:rsidR="007D45A2">
        <w:rPr>
          <w:rFonts w:cs="Times New Roman"/>
          <w:szCs w:val="24"/>
        </w:rPr>
        <w:t>seems</w:t>
      </w:r>
      <w:proofErr w:type="gramEnd"/>
      <w:r w:rsidR="007D45A2">
        <w:rPr>
          <w:rFonts w:cs="Times New Roman"/>
          <w:szCs w:val="24"/>
        </w:rPr>
        <w:t xml:space="preserve"> to be the main factor</w:t>
      </w:r>
      <w:r w:rsidR="005E5D8C">
        <w:rPr>
          <w:rFonts w:cs="Times New Roman"/>
          <w:szCs w:val="24"/>
        </w:rPr>
        <w:t>s</w:t>
      </w:r>
      <w:r w:rsidR="007D45A2">
        <w:rPr>
          <w:rFonts w:cs="Times New Roman"/>
          <w:szCs w:val="24"/>
        </w:rPr>
        <w:t xml:space="preserve"> that </w:t>
      </w:r>
      <w:r w:rsidR="00826B02">
        <w:rPr>
          <w:rFonts w:cs="Times New Roman"/>
          <w:szCs w:val="24"/>
        </w:rPr>
        <w:t>drivers positively parasite diversity.</w:t>
      </w:r>
      <w:r w:rsidR="005E5D8C">
        <w:rPr>
          <w:rFonts w:cs="Times New Roman"/>
          <w:szCs w:val="24"/>
        </w:rPr>
        <w:t xml:space="preserve"> </w:t>
      </w:r>
      <w:r w:rsidR="00146E48">
        <w:rPr>
          <w:rFonts w:cs="Times New Roman"/>
          <w:szCs w:val="24"/>
        </w:rPr>
        <w:t xml:space="preserve">Also, we did not </w:t>
      </w:r>
      <w:proofErr w:type="gramStart"/>
      <w:r w:rsidR="00146E48">
        <w:rPr>
          <w:rFonts w:cs="Times New Roman"/>
          <w:szCs w:val="24"/>
        </w:rPr>
        <w:t>observed</w:t>
      </w:r>
      <w:proofErr w:type="gramEnd"/>
      <w:r w:rsidR="00146E48">
        <w:rPr>
          <w:rFonts w:cs="Times New Roman"/>
          <w:szCs w:val="24"/>
        </w:rPr>
        <w:t xml:space="preserve">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Barrow et al. 2019</w:t>
      </w:r>
      <w:r w:rsidR="005E5D8C">
        <w:rPr>
          <w:rFonts w:cs="Times New Roman"/>
          <w:szCs w:val="24"/>
        </w:rPr>
        <w:fldChar w:fldCharType="end"/>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South American birds.</w:t>
      </w:r>
      <w:r w:rsidR="00146E48">
        <w:rPr>
          <w:rFonts w:cs="Times New Roman"/>
          <w:szCs w:val="24"/>
        </w:rPr>
        <w:t xml:space="preserve"> </w:t>
      </w:r>
      <w:r w:rsidR="005A6D99">
        <w:rPr>
          <w:rFonts w:cs="Times New Roman"/>
          <w:szCs w:val="24"/>
        </w:rPr>
        <w:t xml:space="preserve">Further, </w:t>
      </w:r>
      <w:r w:rsidR="005A6D99">
        <w:rPr>
          <w:rFonts w:cs="Times New Roman"/>
          <w:szCs w:val="24"/>
        </w:rPr>
        <w:fldChar w:fldCharType="begin" w:fldLock="1"/>
      </w:r>
      <w:r w:rsidR="00067D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5A6D99">
        <w:rPr>
          <w:rFonts w:cs="Times New Roman"/>
          <w:szCs w:val="24"/>
        </w:rPr>
        <w:fldChar w:fldCharType="separate"/>
      </w:r>
      <w:r w:rsidR="005A6D99" w:rsidRPr="005A6D99">
        <w:rPr>
          <w:rFonts w:cs="Times New Roman"/>
          <w:noProof/>
          <w:szCs w:val="24"/>
        </w:rPr>
        <w:t>Fecchio et al. 2019</w:t>
      </w:r>
      <w:r w:rsidR="005A6D99">
        <w:rPr>
          <w:rFonts w:cs="Times New Roman"/>
          <w:szCs w:val="24"/>
        </w:rPr>
        <w:fldChar w:fldCharType="end"/>
      </w:r>
      <w:r w:rsidR="005A6D99">
        <w:rPr>
          <w:rFonts w:cs="Times New Roman"/>
          <w:szCs w:val="24"/>
        </w:rPr>
        <w:t xml:space="preserve"> also suggest that host </w:t>
      </w:r>
      <w:r w:rsidR="005A6D99" w:rsidRPr="005A6D99">
        <w:rPr>
          <w:rFonts w:cs="Times New Roman"/>
          <w:szCs w:val="24"/>
        </w:rPr>
        <w:t>historical speciation</w:t>
      </w:r>
      <w:r w:rsidR="005A6D99">
        <w:rPr>
          <w:rFonts w:cs="Times New Roman"/>
          <w:szCs w:val="24"/>
        </w:rPr>
        <w:t xml:space="preserve"> is also one of the main process that drivers</w:t>
      </w:r>
      <w:r w:rsidR="00067D92">
        <w:rPr>
          <w:rFonts w:cs="Times New Roman"/>
          <w:szCs w:val="24"/>
        </w:rPr>
        <w:t xml:space="preserve"> for</w:t>
      </w:r>
      <w:r w:rsidR="005A6D99">
        <w:rPr>
          <w:rFonts w:cs="Times New Roman"/>
          <w:szCs w:val="24"/>
        </w:rPr>
        <w:t xml:space="preserve"> </w:t>
      </w:r>
      <w:proofErr w:type="spellStart"/>
      <w:r w:rsidR="005A6D99">
        <w:rPr>
          <w:rFonts w:cs="Times New Roman"/>
          <w:szCs w:val="24"/>
        </w:rPr>
        <w:t>haemosporidian</w:t>
      </w:r>
      <w:proofErr w:type="spellEnd"/>
      <w:r w:rsidR="005A6D99">
        <w:rPr>
          <w:rFonts w:cs="Times New Roman"/>
          <w:szCs w:val="24"/>
        </w:rPr>
        <w:t xml:space="preserve"> diversity in South America</w:t>
      </w:r>
      <w:r w:rsidR="00067D92">
        <w:rPr>
          <w:rFonts w:cs="Times New Roman"/>
          <w:szCs w:val="24"/>
        </w:rPr>
        <w:t>.</w:t>
      </w:r>
      <w:r w:rsidR="005A6D99">
        <w:rPr>
          <w:rFonts w:cs="Times New Roman"/>
          <w:szCs w:val="24"/>
        </w:rPr>
        <w:t xml:space="preserve"> </w:t>
      </w:r>
      <w:r w:rsidR="00067D92">
        <w:rPr>
          <w:rFonts w:cs="Times New Roman"/>
          <w:szCs w:val="24"/>
        </w:rPr>
        <w:t>P</w:t>
      </w:r>
      <w:r w:rsidR="005A6D99">
        <w:rPr>
          <w:rFonts w:cs="Times New Roman"/>
          <w:szCs w:val="24"/>
        </w:rPr>
        <w:t xml:space="preserve">rocess which is </w:t>
      </w:r>
      <w:r w:rsidR="00067D92">
        <w:rPr>
          <w:rFonts w:cs="Times New Roman"/>
          <w:szCs w:val="24"/>
        </w:rPr>
        <w:t xml:space="preserve">affected by climate condition, mainly </w:t>
      </w:r>
      <w:r w:rsidR="00067D92">
        <w:rPr>
          <w:rFonts w:cs="Times New Roman"/>
          <w:szCs w:val="24"/>
        </w:rPr>
        <w:lastRenderedPageBreak/>
        <w:t>precipitation process which parasites</w:t>
      </w:r>
      <w:r w:rsidR="00067D92" w:rsidRPr="00067D92">
        <w:rPr>
          <w:rFonts w:cs="Times New Roman"/>
          <w:szCs w:val="24"/>
        </w:rPr>
        <w:t xml:space="preserve"> exhibiting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067D92">
        <w:rPr>
          <w:rFonts w:cs="Times New Roman"/>
          <w:szCs w:val="24"/>
        </w:rPr>
        <w:t xml:space="preserve">where </w:t>
      </w:r>
      <w:r w:rsidR="00067D92" w:rsidRPr="00067D92">
        <w:rPr>
          <w:rFonts w:cs="Times New Roman"/>
          <w:szCs w:val="24"/>
        </w:rPr>
        <w:t xml:space="preserve">rainfall </w:t>
      </w:r>
      <w:r w:rsidR="00067D92">
        <w:rPr>
          <w:rFonts w:cs="Times New Roman"/>
          <w:szCs w:val="24"/>
        </w:rPr>
        <w:t xml:space="preserve"> presents </w:t>
      </w:r>
      <w:r w:rsidR="00067D92" w:rsidRPr="00067D92">
        <w:rPr>
          <w:rFonts w:cs="Times New Roman"/>
          <w:szCs w:val="24"/>
        </w:rPr>
        <w:t>pronounced seasonality and wetter dry seasons</w:t>
      </w:r>
      <w:r w:rsidR="005A6D99">
        <w:rPr>
          <w:rFonts w:cs="Times New Roman"/>
          <w:szCs w:val="24"/>
        </w:rPr>
        <w:t xml:space="preserve"> </w:t>
      </w:r>
      <w:r w:rsidR="00067D92">
        <w:rPr>
          <w:rFonts w:cs="Times New Roman"/>
          <w:szCs w:val="24"/>
        </w:rPr>
        <w:fldChar w:fldCharType="begin" w:fldLock="1"/>
      </w:r>
      <w:r w:rsidR="00067D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2019)","plainTextFormattedCitation":"(Fecchio et al. 2019)"},"properties":{"noteIndex":0},"schema":"https://github.com/citation-style-language/schema/raw/master/csl-citation.json"}</w:instrText>
      </w:r>
      <w:r w:rsidR="00067D92">
        <w:rPr>
          <w:rFonts w:cs="Times New Roman"/>
          <w:szCs w:val="24"/>
        </w:rPr>
        <w:fldChar w:fldCharType="separate"/>
      </w:r>
      <w:r w:rsidR="00067D92" w:rsidRPr="00067D92">
        <w:rPr>
          <w:rFonts w:cs="Times New Roman"/>
          <w:noProof/>
          <w:szCs w:val="24"/>
        </w:rPr>
        <w:t>(Fecchio et al. 2019)</w:t>
      </w:r>
      <w:r w:rsidR="00067D92">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 xml:space="preserve">Thus, it seems other process (apart from parasite dispersal through migrants) might be more important in the determination of parasite richness and prevalence in South America. </w:t>
      </w:r>
    </w:p>
    <w:p w14:paraId="23B6A5DF" w14:textId="5A3418FC" w:rsidR="005A6F61" w:rsidRPr="00EE01C9" w:rsidRDefault="003E4BDE" w:rsidP="003B6A4F">
      <w:pPr>
        <w:spacing w:line="480" w:lineRule="auto"/>
        <w:rPr>
          <w:rFonts w:cs="Times New Roman"/>
          <w:szCs w:val="24"/>
        </w:rPr>
      </w:pPr>
      <w:r w:rsidRPr="00BD2568">
        <w:rPr>
          <w:rFonts w:cs="Times New Roman"/>
          <w:szCs w:val="24"/>
        </w:rPr>
        <w:tab/>
      </w:r>
      <w:r w:rsidR="00DD3D89" w:rsidRPr="00236D3D">
        <w:rPr>
          <w:rFonts w:cs="Times New Roman"/>
          <w:szCs w:val="24"/>
        </w:rPr>
        <w:t xml:space="preserve">Thus,  </w:t>
      </w:r>
      <w:r w:rsidR="00236D3D">
        <w:rPr>
          <w:rFonts w:cs="Times New Roman"/>
          <w:szCs w:val="24"/>
        </w:rPr>
        <w:t>according to</w:t>
      </w:r>
      <w:r w:rsidR="00DD3D89" w:rsidRPr="00236D3D">
        <w:rPr>
          <w:rFonts w:cs="Times New Roman"/>
          <w:szCs w:val="24"/>
        </w:rPr>
        <w:t xml:space="preserve"> previous research</w:t>
      </w:r>
      <w:r w:rsidR="00236D3D">
        <w:rPr>
          <w:rFonts w:cs="Times New Roman"/>
          <w:szCs w:val="24"/>
        </w:rPr>
        <w:t xml:space="preserve"> that</w:t>
      </w:r>
      <w:r w:rsidR="00DD3D89" w:rsidRPr="00236D3D">
        <w:rPr>
          <w:rFonts w:cs="Times New Roman"/>
          <w:szCs w:val="24"/>
        </w:rPr>
        <w:t xml:space="preserve"> </w:t>
      </w:r>
      <w:r w:rsidR="00E74744" w:rsidRPr="00236D3D">
        <w:rPr>
          <w:rFonts w:cs="Times New Roman"/>
          <w:szCs w:val="24"/>
        </w:rPr>
        <w:t>has suggested a modest</w:t>
      </w:r>
      <w:r w:rsidR="00DD3D89" w:rsidRPr="00236D3D">
        <w:rPr>
          <w:rFonts w:cs="Times New Roman"/>
          <w:szCs w:val="24"/>
        </w:rPr>
        <w:t xml:space="preserve"> influence of bird migration </w:t>
      </w:r>
      <w:r w:rsidR="00E74744" w:rsidRPr="00236D3D">
        <w:rPr>
          <w:rFonts w:cs="Times New Roman"/>
          <w:szCs w:val="24"/>
        </w:rPr>
        <w:t>on</w:t>
      </w:r>
      <w:r w:rsidR="00DD3D89" w:rsidRPr="00236D3D">
        <w:rPr>
          <w:rFonts w:cs="Times New Roman"/>
          <w:szCs w:val="24"/>
        </w:rPr>
        <w:t xml:space="preserve"> parasite dispersal </w:t>
      </w:r>
      <w:r w:rsidR="00E116E2" w:rsidRPr="00236D3D">
        <w:rPr>
          <w:rFonts w:cs="Times New Roman"/>
          <w:szCs w:val="24"/>
        </w:rPr>
        <w:t>between</w:t>
      </w:r>
      <w:r w:rsidR="00DD3D89" w:rsidRPr="00236D3D">
        <w:rPr>
          <w:rFonts w:cs="Times New Roman"/>
          <w:szCs w:val="24"/>
        </w:rPr>
        <w:t xml:space="preserve"> Europe and</w:t>
      </w:r>
      <w:r w:rsidR="00E116E2" w:rsidRPr="00236D3D">
        <w:rPr>
          <w:rFonts w:cs="Times New Roman"/>
          <w:szCs w:val="24"/>
        </w:rPr>
        <w:t xml:space="preserve"> Africa</w:t>
      </w:r>
      <w:r w:rsidR="00DD3D89" w:rsidRPr="00236D3D">
        <w:rPr>
          <w:rFonts w:cs="Times New Roman"/>
          <w:szCs w:val="24"/>
        </w:rPr>
        <w:t xml:space="preserve"> </w:t>
      </w:r>
      <w:r w:rsidR="00B871BF" w:rsidRPr="00236D3D">
        <w:rPr>
          <w:rFonts w:cs="Times New Roman"/>
          <w:szCs w:val="24"/>
        </w:rPr>
        <w:fldChar w:fldCharType="begin" w:fldLock="1"/>
      </w:r>
      <w:r w:rsidR="0015296D" w:rsidRPr="00236D3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sidRPr="00236D3D">
        <w:rPr>
          <w:rFonts w:cs="Times New Roman"/>
          <w:szCs w:val="24"/>
        </w:rPr>
        <w:fldChar w:fldCharType="separate"/>
      </w:r>
      <w:r w:rsidR="00B871BF" w:rsidRPr="00236D3D">
        <w:rPr>
          <w:rFonts w:cs="Times New Roman"/>
          <w:noProof/>
          <w:szCs w:val="24"/>
        </w:rPr>
        <w:t>(Hellgren et al. 2007)</w:t>
      </w:r>
      <w:r w:rsidR="00B871BF" w:rsidRPr="00236D3D">
        <w:rPr>
          <w:rFonts w:cs="Times New Roman"/>
          <w:szCs w:val="24"/>
        </w:rPr>
        <w:fldChar w:fldCharType="end"/>
      </w:r>
      <w:r w:rsidR="00E116E2" w:rsidRPr="00236D3D">
        <w:rPr>
          <w:rFonts w:cs="Times New Roman"/>
          <w:noProof/>
          <w:szCs w:val="24"/>
        </w:rPr>
        <w:t xml:space="preserve"> or </w:t>
      </w:r>
      <w:r w:rsidR="00DD3D89" w:rsidRPr="00236D3D">
        <w:rPr>
          <w:rFonts w:cs="Times New Roman"/>
          <w:szCs w:val="24"/>
        </w:rPr>
        <w:t>North America</w:t>
      </w:r>
      <w:r w:rsidR="00E116E2" w:rsidRPr="00236D3D">
        <w:rPr>
          <w:rFonts w:cs="Times New Roman"/>
          <w:szCs w:val="24"/>
        </w:rPr>
        <w:t xml:space="preserve"> and </w:t>
      </w:r>
      <w:r w:rsidR="00E74744" w:rsidRPr="00236D3D">
        <w:rPr>
          <w:rFonts w:cs="Times New Roman"/>
          <w:szCs w:val="24"/>
        </w:rPr>
        <w:t xml:space="preserve">the </w:t>
      </w:r>
      <w:r w:rsidR="00E116E2" w:rsidRPr="00236D3D">
        <w:rPr>
          <w:rFonts w:cs="Times New Roman"/>
          <w:szCs w:val="24"/>
        </w:rPr>
        <w:t>Caribbean</w:t>
      </w:r>
      <w:r w:rsidR="00DD3D89" w:rsidRPr="00236D3D">
        <w:rPr>
          <w:rFonts w:cs="Times New Roman"/>
          <w:szCs w:val="24"/>
        </w:rPr>
        <w:t xml:space="preserve"> </w:t>
      </w:r>
      <w:r w:rsidR="00DD3D89" w:rsidRPr="00236D3D">
        <w:rPr>
          <w:rFonts w:cs="Times New Roman"/>
          <w:szCs w:val="24"/>
        </w:rPr>
        <w:fldChar w:fldCharType="begin" w:fldLock="1"/>
      </w:r>
      <w:r w:rsidR="00B871BF" w:rsidRPr="00236D3D">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sidRPr="00236D3D">
        <w:rPr>
          <w:rFonts w:cs="Times New Roman"/>
          <w:szCs w:val="24"/>
        </w:rPr>
        <w:fldChar w:fldCharType="separate"/>
      </w:r>
      <w:r w:rsidR="00B871BF" w:rsidRPr="00236D3D">
        <w:rPr>
          <w:rFonts w:cs="Times New Roman"/>
          <w:noProof/>
          <w:szCs w:val="24"/>
        </w:rPr>
        <w:t>(Soares et al. 2019)</w:t>
      </w:r>
      <w:r w:rsidR="00DD3D89" w:rsidRPr="00236D3D">
        <w:rPr>
          <w:rFonts w:cs="Times New Roman"/>
          <w:szCs w:val="24"/>
        </w:rPr>
        <w:fldChar w:fldCharType="end"/>
      </w:r>
      <w:r w:rsidR="00DD3D89" w:rsidRPr="00236D3D">
        <w:rPr>
          <w:rFonts w:cs="Times New Roman"/>
          <w:szCs w:val="24"/>
        </w:rPr>
        <w:t>, we</w:t>
      </w:r>
      <w:r w:rsidR="00236D3D">
        <w:rPr>
          <w:rFonts w:cs="Times New Roman"/>
          <w:szCs w:val="24"/>
        </w:rPr>
        <w:t xml:space="preserve"> also</w:t>
      </w:r>
      <w:r w:rsidR="00DD3D89" w:rsidRPr="00236D3D">
        <w:rPr>
          <w:rFonts w:cs="Times New Roman"/>
          <w:szCs w:val="24"/>
        </w:rPr>
        <w:t xml:space="preserv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proofErr w:type="spellStart"/>
      <w:r w:rsidR="00E74744" w:rsidRPr="00EE01C9">
        <w:rPr>
          <w:rFonts w:cs="Times New Roman"/>
          <w:szCs w:val="24"/>
        </w:rPr>
        <w:t>harbo</w:t>
      </w:r>
      <w:r w:rsidR="00A237EF" w:rsidRPr="00EE01C9">
        <w:rPr>
          <w:rFonts w:cs="Times New Roman"/>
          <w:szCs w:val="24"/>
        </w:rPr>
        <w:t>u</w:t>
      </w:r>
      <w:r w:rsidR="00E74744" w:rsidRPr="00EE01C9">
        <w:rPr>
          <w:rFonts w:cs="Times New Roman"/>
          <w:szCs w:val="24"/>
        </w:rPr>
        <w:t>r</w:t>
      </w:r>
      <w:proofErr w:type="spellEnd"/>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proofErr w:type="spellStart"/>
      <w:r w:rsidR="002E56D5" w:rsidRPr="00EE01C9">
        <w:rPr>
          <w:rFonts w:cs="Times New Roman"/>
          <w:szCs w:val="24"/>
        </w:rPr>
        <w:t>haemosporidian</w:t>
      </w:r>
      <w:r w:rsidR="00396067" w:rsidRPr="00EE01C9">
        <w:rPr>
          <w:rFonts w:cs="Times New Roman"/>
          <w:szCs w:val="24"/>
        </w:rPr>
        <w:t>s</w:t>
      </w:r>
      <w:proofErr w:type="spellEnd"/>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richness</w:t>
      </w:r>
      <w:r w:rsidR="002E56D5" w:rsidRPr="00396067">
        <w:rPr>
          <w:rFonts w:cs="Times New Roman"/>
          <w:color w:val="FF0000"/>
          <w:szCs w:val="24"/>
        </w:rPr>
        <w:t xml:space="preserve">. </w:t>
      </w:r>
      <w:r w:rsidR="00482E1A" w:rsidRPr="00EE01C9">
        <w:rPr>
          <w:rFonts w:cs="Times New Roman"/>
          <w:szCs w:val="24"/>
        </w:rPr>
        <w:t>By comparing the 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 xml:space="preserve">could </w:t>
      </w:r>
      <w:r w:rsidR="004E284A" w:rsidRPr="00EE01C9">
        <w:rPr>
          <w:rFonts w:cs="Times New Roman"/>
          <w:szCs w:val="24"/>
        </w:rPr>
        <w:t xml:space="preserve">carry </w:t>
      </w:r>
      <w:proofErr w:type="spellStart"/>
      <w:r w:rsidR="00B871BF" w:rsidRPr="00EE01C9">
        <w:rPr>
          <w:rFonts w:cs="Times New Roman"/>
          <w:szCs w:val="24"/>
        </w:rPr>
        <w:t>haemosporidian</w:t>
      </w:r>
      <w:r w:rsidR="00482E1A" w:rsidRPr="00EE01C9">
        <w:rPr>
          <w:rFonts w:cs="Times New Roman"/>
          <w:szCs w:val="24"/>
        </w:rPr>
        <w:t>s</w:t>
      </w:r>
      <w:proofErr w:type="spellEnd"/>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4E2659CE" w14:textId="77777777" w:rsidR="009A287E" w:rsidRPr="00482E1A" w:rsidRDefault="009A287E" w:rsidP="003B6A4F">
      <w:pPr>
        <w:spacing w:line="480" w:lineRule="auto"/>
        <w:rPr>
          <w:rFonts w:cs="Times New Roman"/>
          <w:color w:val="FF0000"/>
          <w:szCs w:val="24"/>
        </w:rPr>
      </w:pP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r w:rsidR="00AA23B1" w:rsidRPr="00CB59BA">
        <w:rPr>
          <w:rFonts w:cs="Times New Roman"/>
          <w:b/>
          <w:bCs/>
          <w:szCs w:val="24"/>
        </w:rPr>
        <w:t>Funding</w:t>
      </w:r>
    </w:p>
    <w:p w14:paraId="3FB6CF52" w14:textId="265D0549" w:rsidR="00001A02" w:rsidRDefault="00001A02" w:rsidP="00001A02">
      <w:pPr>
        <w:spacing w:line="480" w:lineRule="auto"/>
        <w:rPr>
          <w:rFonts w:cs="Times New Roman"/>
          <w:szCs w:val="24"/>
        </w:rPr>
      </w:pPr>
      <w:r>
        <w:lastRenderedPageBreak/>
        <w:t xml:space="preserve">D. de Angeli Dutra and A. Filion were supported by doctoral scholarships from the University of Otago. </w:t>
      </w:r>
      <w:r w:rsidRPr="00326BC5">
        <w:rPr>
          <w:rFonts w:cs="Times New Roman"/>
          <w:szCs w:val="24"/>
        </w:rPr>
        <w:t>During the project, A</w:t>
      </w:r>
      <w:r>
        <w:rPr>
          <w:rFonts w:cs="Times New Roman"/>
          <w:szCs w:val="24"/>
        </w:rPr>
        <w:t xml:space="preserve">lan </w:t>
      </w:r>
      <w:proofErr w:type="spellStart"/>
      <w:r w:rsidRPr="00326BC5">
        <w:rPr>
          <w:rFonts w:cs="Times New Roman"/>
          <w:szCs w:val="24"/>
        </w:rPr>
        <w:t>F</w:t>
      </w:r>
      <w:r>
        <w:rPr>
          <w:rFonts w:cs="Times New Roman"/>
          <w:szCs w:val="24"/>
        </w:rPr>
        <w:t>ecchio</w:t>
      </w:r>
      <w:proofErr w:type="spellEnd"/>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p>
    <w:p w14:paraId="59A089E6" w14:textId="77777777" w:rsidR="006E45B9" w:rsidRDefault="006E45B9" w:rsidP="00001A02">
      <w:pPr>
        <w:spacing w:line="480" w:lineRule="auto"/>
        <w:rPr>
          <w:rFonts w:cs="Times New Roman"/>
          <w:szCs w:val="24"/>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2D9A132F" w:rsidR="00326BC5" w:rsidRPr="00001A02"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w:t>
      </w:r>
      <w:commentRangeStart w:id="85"/>
      <w:r w:rsidRPr="00001A02">
        <w:rPr>
          <w:rFonts w:cs="Times New Roman"/>
          <w:szCs w:val="24"/>
        </w:rPr>
        <w:t>possible</w:t>
      </w:r>
      <w:commentRangeEnd w:id="85"/>
      <w:r w:rsidR="00CE067A">
        <w:rPr>
          <w:rStyle w:val="CommentReference"/>
        </w:rPr>
        <w:commentReference w:id="85"/>
      </w:r>
      <w:r w:rsidRPr="00001A02">
        <w:rPr>
          <w:rFonts w:cs="Times New Roman"/>
          <w:szCs w:val="24"/>
        </w:rPr>
        <w:t xml:space="preserve">. </w:t>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67EA77D2" w14:textId="7886B87C" w:rsidR="00067D92" w:rsidRPr="00067D92" w:rsidRDefault="00715F50" w:rsidP="00067D92">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067D92" w:rsidRPr="00067D92">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2903A11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Altizer, S. et al. 2011. Animal migration and infectious disease risk. - Science (80-. ). 331: 296–302.</w:t>
      </w:r>
    </w:p>
    <w:p w14:paraId="0B469A4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Barrow, L. N. et al. 2019. Deeply conserved susceptibility in a multi-host, multi-parasite system. - Ecol. Lett. 22: 987–998.</w:t>
      </w:r>
    </w:p>
    <w:p w14:paraId="2E98BFB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 xml:space="preserve">Bartel, R. A. et al. 2011. Monarch butterfly migration and parasite transmission in eastern </w:t>
      </w:r>
      <w:r w:rsidRPr="00067D92">
        <w:rPr>
          <w:rFonts w:cs="Times New Roman"/>
          <w:noProof/>
          <w:szCs w:val="24"/>
        </w:rPr>
        <w:lastRenderedPageBreak/>
        <w:t>North America. - Ecology 92: 342–351.</w:t>
      </w:r>
    </w:p>
    <w:p w14:paraId="34FF1B2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Bates, D. et al. 2015. Fitting linear mixed-effects models using lme4. - Stat. Softw. 67: 1–48.</w:t>
      </w:r>
    </w:p>
    <w:p w14:paraId="39C295C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Bauer, S. and Hoye, B. J. 2014. Migratory animals couple biodiversity and ecosystem functioning worldwide. - Science (80-. ). in press.</w:t>
      </w:r>
    </w:p>
    <w:p w14:paraId="78F95DAA"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Bennett, D. J. et al. 2017. </w:t>
      </w:r>
      <w:r w:rsidRPr="00067D92">
        <w:rPr>
          <w:rFonts w:cs="Times New Roman"/>
          <w:noProof/>
          <w:szCs w:val="24"/>
        </w:rPr>
        <w:t>Treeman: An R package for efficient and intuitive manipulation of phylogenetic trees. - BMC Res. Notes 10: 1–10.</w:t>
      </w:r>
    </w:p>
    <w:p w14:paraId="118B498F"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Bensch, S. et al. 2009. MalAvi: A public database of malaria parasites and related haemosporidians in avian hosts based on mitochondrial cytochrome b lineages. - Mol. Ecol. Resour. 9: 1353–1358.</w:t>
      </w:r>
    </w:p>
    <w:p w14:paraId="27919DBC"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Bradley, C. A. and Altizer, S. 2005. Parasites hinder monarch butterfly flight: Implications for disease spread in migratory hosts. - Ecol. Lett. 8: 290–300.</w:t>
      </w:r>
    </w:p>
    <w:p w14:paraId="185D0446"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Braga, É. M. et al. 2011. Recent advances in the study of avian malaria: An overview with an emphasis on the distribution of Plasmodium spp in Brazil. - Mem. Inst. Oswaldo Cruz 106: 3–11.</w:t>
      </w:r>
    </w:p>
    <w:p w14:paraId="4379B62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Bürkner, P. C. 2017. brms: An R package for Bayesian multilevel models using Stan. - J. Stat. Softw. in press.</w:t>
      </w:r>
    </w:p>
    <w:p w14:paraId="2F4D4C36"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Callaway, R. M. and Ridenour, W. M. 2004. Novel weapons: Invasive success and the evolution of increased competitive ability. - Front. Ecol. Environ. 2: 436–443.</w:t>
      </w:r>
    </w:p>
    <w:p w14:paraId="437171E2" w14:textId="77777777" w:rsidR="00067D92" w:rsidRPr="003E5F7D" w:rsidRDefault="00067D92" w:rsidP="00067D92">
      <w:pPr>
        <w:widowControl w:val="0"/>
        <w:autoSpaceDE w:val="0"/>
        <w:autoSpaceDN w:val="0"/>
        <w:adjustRightInd w:val="0"/>
        <w:spacing w:line="480" w:lineRule="auto"/>
        <w:ind w:left="480" w:hanging="480"/>
        <w:rPr>
          <w:rFonts w:cs="Times New Roman"/>
          <w:noProof/>
          <w:szCs w:val="24"/>
          <w:lang w:val="fr-CA"/>
        </w:rPr>
      </w:pPr>
      <w:r w:rsidRPr="00067D92">
        <w:rPr>
          <w:rFonts w:cs="Times New Roman"/>
          <w:noProof/>
          <w:szCs w:val="24"/>
        </w:rPr>
        <w:t xml:space="preserve">Clark, N. J. et al. 2014. A review of global diversity in avian haemosporidians (Plasmodium and Haemoproteus: Haemosporida): New insights from molecular data. - Int. J. Parasitol. </w:t>
      </w:r>
      <w:r w:rsidRPr="003E5F7D">
        <w:rPr>
          <w:rFonts w:cs="Times New Roman"/>
          <w:noProof/>
          <w:szCs w:val="24"/>
          <w:lang w:val="fr-CA"/>
        </w:rPr>
        <w:t>44: 329–338.</w:t>
      </w:r>
    </w:p>
    <w:p w14:paraId="722AC2C4" w14:textId="77777777" w:rsidR="00067D92" w:rsidRPr="003E5F7D" w:rsidRDefault="00067D92" w:rsidP="00067D92">
      <w:pPr>
        <w:widowControl w:val="0"/>
        <w:autoSpaceDE w:val="0"/>
        <w:autoSpaceDN w:val="0"/>
        <w:adjustRightInd w:val="0"/>
        <w:spacing w:line="480" w:lineRule="auto"/>
        <w:ind w:left="480" w:hanging="480"/>
        <w:rPr>
          <w:rFonts w:cs="Times New Roman"/>
          <w:noProof/>
          <w:szCs w:val="24"/>
          <w:lang w:val="fr-CA"/>
        </w:rPr>
      </w:pPr>
      <w:r w:rsidRPr="003E5F7D">
        <w:rPr>
          <w:rFonts w:cs="Times New Roman"/>
          <w:noProof/>
          <w:szCs w:val="24"/>
          <w:lang w:val="fr-CA"/>
        </w:rPr>
        <w:lastRenderedPageBreak/>
        <w:t>Comitê Brasileiro de Registros Ornitológicos - CRBO 2014. Listas das aves do brasil. - Com. Bras. Regist. Ornitológicos: 1–38.</w:t>
      </w:r>
    </w:p>
    <w:p w14:paraId="6D7EC6F8" w14:textId="77777777" w:rsidR="00067D92" w:rsidRPr="003E5F7D" w:rsidRDefault="00067D92" w:rsidP="00067D92">
      <w:pPr>
        <w:widowControl w:val="0"/>
        <w:autoSpaceDE w:val="0"/>
        <w:autoSpaceDN w:val="0"/>
        <w:adjustRightInd w:val="0"/>
        <w:spacing w:line="480" w:lineRule="auto"/>
        <w:ind w:left="480" w:hanging="480"/>
        <w:rPr>
          <w:rFonts w:cs="Times New Roman"/>
          <w:noProof/>
          <w:szCs w:val="24"/>
          <w:lang w:val="fr-CA"/>
        </w:rPr>
      </w:pPr>
      <w:r w:rsidRPr="003E5F7D">
        <w:rPr>
          <w:rFonts w:cs="Times New Roman"/>
          <w:noProof/>
          <w:szCs w:val="24"/>
          <w:lang w:val="fr-CA"/>
        </w:rPr>
        <w:t>Consoli, R. A. G. B. and Oliveira, R. L. de 1994. Principais mosquitos de importância sanitária no Brasil. - Fiocruz.</w:t>
      </w:r>
    </w:p>
    <w:p w14:paraId="33A41C5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Ellis, V. A. et al. 2019. </w:t>
      </w:r>
      <w:r w:rsidRPr="00067D92">
        <w:rPr>
          <w:rFonts w:cs="Times New Roman"/>
          <w:noProof/>
          <w:szCs w:val="24"/>
        </w:rPr>
        <w:t>The global biogeography of avian haemosporidian parasites is characterized by local diversification and intercontinental dispersal. - Parasitology 146: 213–219.</w:t>
      </w:r>
    </w:p>
    <w:p w14:paraId="39E0266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Fallon, A. S. M. et al. 2003. </w:t>
      </w:r>
      <w:r w:rsidRPr="00067D92">
        <w:rPr>
          <w:rFonts w:cs="Times New Roman"/>
          <w:noProof/>
          <w:szCs w:val="24"/>
        </w:rPr>
        <w:t>Detecting Avian Malaria : an Improved Polymerase Chain Reaction Diagnostic Detecting Avian Malaria : an Improved Polymerase Chain. 89: 1044–1047.</w:t>
      </w:r>
    </w:p>
    <w:p w14:paraId="672CF28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Fecchio, A. et al. 2019. Avian host composition, local speciation and dispersal drive the regional assembly of avian malaria parasites in South American birds. - Mol. Ecol. 28: 2681–2693.</w:t>
      </w:r>
    </w:p>
    <w:p w14:paraId="426069E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Fecchio, A. et al. 2020. Evolutionary ecology, taxonomy, and systematics of avian malaria and related parasites. - Acta Trop.: 105364.</w:t>
      </w:r>
    </w:p>
    <w:p w14:paraId="07CC76E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Ferreira-Junior, F. C. et al. 2018. A new pathogen spillover from domestic to wild animals: Plasmodium juxtanucleare  infects free-living passerines in Brazil. - Parasitology: 1–10.</w:t>
      </w:r>
    </w:p>
    <w:p w14:paraId="49F937A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Ferreira, F. C. et al. 2017. </w:t>
      </w:r>
      <w:r w:rsidRPr="00067D92">
        <w:rPr>
          <w:rFonts w:cs="Times New Roman"/>
          <w:noProof/>
          <w:szCs w:val="24"/>
        </w:rPr>
        <w:t>Habitat modification and seasonality influence avian haemosporidian parasite distributions in southeastern Brazil. - PLoS One in press.</w:t>
      </w:r>
    </w:p>
    <w:p w14:paraId="78D9F2E9"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Gonzalez-Quevedo, C. et al. 2014. </w:t>
      </w:r>
      <w:r w:rsidRPr="00067D92">
        <w:rPr>
          <w:rFonts w:cs="Times New Roman"/>
          <w:noProof/>
          <w:szCs w:val="24"/>
        </w:rPr>
        <w:t xml:space="preserve">Predictors of malaria infection in a wild bird population: Landscape-level analyses reveal climatic and anthropogenic factors. - J. Anim. Ecol. 83: </w:t>
      </w:r>
      <w:r w:rsidRPr="00067D92">
        <w:rPr>
          <w:rFonts w:cs="Times New Roman"/>
          <w:noProof/>
          <w:szCs w:val="24"/>
        </w:rPr>
        <w:lastRenderedPageBreak/>
        <w:t>1091–1102.</w:t>
      </w:r>
    </w:p>
    <w:p w14:paraId="5C48D9A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Gutiérrez, J. S. et al. 2019. Micro- and macroparasite species richness in birds: The role of host life history and ecology. - J. Anim. Ecol. 88: 1226–1239.</w:t>
      </w:r>
    </w:p>
    <w:p w14:paraId="71D2524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Hahn, S. et al. 2018. Low intensity blood parasite infections do not reduce the aerobic performance of migratory birds. - Proc. R. Soc. B Biol. Sci. in press.</w:t>
      </w:r>
    </w:p>
    <w:p w14:paraId="2CAC392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Hellgren, O. et al. 2004. A New Pcr Assay For Simultaneous Studies Of Leucocytozoon, Plasmodium, And Haemoproteusfrom Avian Blood. 90: 797–802.</w:t>
      </w:r>
    </w:p>
    <w:p w14:paraId="661862D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Hellgren, O. et al. 2007. Detecting shifts of transmission areas in avian blood parasites - A phylogenetic approach. - Mol. Ecol. 16: 1281–1290.</w:t>
      </w:r>
    </w:p>
    <w:p w14:paraId="50954A6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Kembel, S. W. et al. 2010. Picante: R tools for integrating phylogenies and ecology. - Bioinformatics 26: 1463–1464.</w:t>
      </w:r>
    </w:p>
    <w:p w14:paraId="0A54C31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Koprivnikar, J. and Leung, T. L. F. 2015. Flying with diverse passengers: Greater richness of parasitic nematodes in migratory birds. - Oikos 124: 399–405.</w:t>
      </w:r>
    </w:p>
    <w:p w14:paraId="70CC0EA2"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Lacorte, G. A. et al. 2013. </w:t>
      </w:r>
      <w:r w:rsidRPr="00067D92">
        <w:rPr>
          <w:rFonts w:cs="Times New Roman"/>
          <w:noProof/>
          <w:szCs w:val="24"/>
        </w:rPr>
        <w:t>Exploring the Diversity and Distribution of Neotropical Avian Malaria Parasites - A Molecular Survey from Southeast Brazil. - PLoS One 8: 1–9.</w:t>
      </w:r>
    </w:p>
    <w:p w14:paraId="5F5A442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Lindeborg, M. et al. 2012. Migratory Birds, Ticks, and Crimean-Congo Hemorrhagic Fever Virus. - Emerg. Infect. Dis. 18: 2095–2097.</w:t>
      </w:r>
    </w:p>
    <w:p w14:paraId="24F65EC5"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Marzal, A. 2012. Recent Advances in Studies on Avian Malaria Parasites. - Malar. Parasites: 135–158.</w:t>
      </w:r>
    </w:p>
    <w:p w14:paraId="1A9E7F0A"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 xml:space="preserve">Morshed, M. G. et al. 2005. Migratory songbirds disperse ticks across Canada, and first isolation of the Lyme disease spirochete, Borrelia burgdorferi, from the avian tick, </w:t>
      </w:r>
      <w:r w:rsidRPr="00067D92">
        <w:rPr>
          <w:rFonts w:cs="Times New Roman"/>
          <w:noProof/>
          <w:szCs w:val="24"/>
        </w:rPr>
        <w:lastRenderedPageBreak/>
        <w:t>Ixodes auritulus. - J. Parasitol. 91: 780–790.</w:t>
      </w:r>
    </w:p>
    <w:p w14:paraId="4D7C6372"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O’Connor, E. A. et al. 2020. Wetter climates select for higher immune gene diversity in resident, but not migratory, songbirds. - Proceedings. Biol. Sci. 287: 20192675.</w:t>
      </w:r>
    </w:p>
    <w:p w14:paraId="37FFEAD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Paradis, E. and Schliep, K. 2018. ape 5.0: an environment for modern phylogenetics and evolutionary analyses in R. - Bioinformatics 35: 526–528.</w:t>
      </w:r>
    </w:p>
    <w:p w14:paraId="6FE07565" w14:textId="77777777" w:rsidR="00067D92" w:rsidRPr="003E5F7D" w:rsidRDefault="00067D92" w:rsidP="00067D92">
      <w:pPr>
        <w:widowControl w:val="0"/>
        <w:autoSpaceDE w:val="0"/>
        <w:autoSpaceDN w:val="0"/>
        <w:adjustRightInd w:val="0"/>
        <w:spacing w:line="480" w:lineRule="auto"/>
        <w:ind w:left="480" w:hanging="480"/>
        <w:rPr>
          <w:rFonts w:cs="Times New Roman"/>
          <w:noProof/>
          <w:szCs w:val="24"/>
          <w:lang w:val="fr-CA"/>
        </w:rPr>
      </w:pPr>
      <w:r w:rsidRPr="00067D92">
        <w:rPr>
          <w:rFonts w:cs="Times New Roman"/>
          <w:noProof/>
          <w:szCs w:val="24"/>
        </w:rPr>
        <w:t xml:space="preserve">Pigeault, R. et al. 2015. Avian malaria: a new lease of life for an old experimental model to study the evolutionary ecology of Plasmodium. - Philos. </w:t>
      </w:r>
      <w:r w:rsidRPr="003E5F7D">
        <w:rPr>
          <w:rFonts w:cs="Times New Roman"/>
          <w:noProof/>
          <w:szCs w:val="24"/>
          <w:lang w:val="fr-CA"/>
        </w:rPr>
        <w:t>Trans. R. Soc. Lond. B. Biol. Sci. 370: 323–330.</w:t>
      </w:r>
    </w:p>
    <w:p w14:paraId="11048E3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Poulin, R. et al. 2012. </w:t>
      </w:r>
      <w:r w:rsidRPr="00067D92">
        <w:rPr>
          <w:rFonts w:cs="Times New Roman"/>
          <w:noProof/>
          <w:szCs w:val="24"/>
        </w:rPr>
        <w:t>Migration as an escape from parasitism in New Zealand galaxiid fishes. - Oecologia 169: 955–963.</w:t>
      </w:r>
    </w:p>
    <w:p w14:paraId="76D19F6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62DC820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Prenter, J. et al. 2004. Roles of parasites in animal invasions. - Trends Ecol. Evol. 19: 385–390.</w:t>
      </w:r>
    </w:p>
    <w:p w14:paraId="4074A06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Remsen, J. V. J. et al. A classification of the bird species of South America. - Am. Ornithol. Soc.</w:t>
      </w:r>
    </w:p>
    <w:p w14:paraId="553A7E29"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Revell, L. 2012. phytools: An R package for phylogenetic comparative biology (and other things). - Methods Ecol. Evol 3: 217–223.</w:t>
      </w:r>
    </w:p>
    <w:p w14:paraId="4006D69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 xml:space="preserve">Ricklefs, R. E. et al. 2017. Avian migration and the distribution of malaria parasites in New </w:t>
      </w:r>
      <w:r w:rsidRPr="00067D92">
        <w:rPr>
          <w:rFonts w:cs="Times New Roman"/>
          <w:noProof/>
          <w:szCs w:val="24"/>
        </w:rPr>
        <w:lastRenderedPageBreak/>
        <w:t>World passerine birds. - J. Biogeogr. 44: 1113–1123.</w:t>
      </w:r>
    </w:p>
    <w:p w14:paraId="6162533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Rodrigues, R. A. et al. 2020. Using a multistate occupancy approach to determine molecular diagnostic accuracy and factors affecting avian haemosporidian infections.: 1–10.</w:t>
      </w:r>
    </w:p>
    <w:p w14:paraId="141E4277"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Santiago-Alarcon, D. et al. 2012. </w:t>
      </w:r>
      <w:r w:rsidRPr="00067D92">
        <w:rPr>
          <w:rFonts w:cs="Times New Roman"/>
          <w:noProof/>
          <w:szCs w:val="24"/>
        </w:rPr>
        <w:t>Bloodmeal analysis reveals avian plasmodium infections and broad host preferences of culicoides (diptera: Ceratopogonidae) vectors. - PLoS One in press.</w:t>
      </w:r>
    </w:p>
    <w:p w14:paraId="67E88387"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Satterfield, D. A. et al. 2015. Loss of migratory behaviour increases infection risk for a butterfly host. - Proc. R. Soc. B Biol. Sci. in press.</w:t>
      </w:r>
    </w:p>
    <w:p w14:paraId="5E0ACA0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Soares, L. et al. 2019. Neotropical migratory and resident birds occurring in sympatry during winter have distinct haemosporidian parasite assemblages. - J. Biogeogr.: 1–12.</w:t>
      </w:r>
    </w:p>
    <w:p w14:paraId="5EF45AC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Somenzari, M. et al. 2018. An overview of migratory birds in Brazil.</w:t>
      </w:r>
    </w:p>
    <w:p w14:paraId="5F4BA35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3E5F7D">
        <w:rPr>
          <w:rFonts w:cs="Times New Roman"/>
          <w:noProof/>
          <w:szCs w:val="24"/>
          <w:lang w:val="fr-CA"/>
        </w:rPr>
        <w:t xml:space="preserve">Teitelbaum, C. S. et al. 2018. </w:t>
      </w:r>
      <w:r w:rsidRPr="00067D92">
        <w:rPr>
          <w:rFonts w:cs="Times New Roman"/>
          <w:noProof/>
          <w:szCs w:val="24"/>
        </w:rPr>
        <w:t>Migratory behaviour predicts greater parasite diversity in ungulates. - Proc. R. Soc. B Biol. Sci. in press.</w:t>
      </w:r>
    </w:p>
    <w:p w14:paraId="73C71886"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Turchetto-Zolet, A. C. et al. 2013. Phylogeographical patterns shed light on evolutionary process in South America. - Mol. Ecol. 22: 1193–1213.</w:t>
      </w:r>
    </w:p>
    <w:p w14:paraId="3804C28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Valkiūnas, G. 2005. Avian Malaria Parasites and other Haemosporidia.</w:t>
      </w:r>
    </w:p>
    <w:p w14:paraId="29A81DB2" w14:textId="77777777" w:rsidR="00067D92" w:rsidRPr="00067D92" w:rsidRDefault="00067D92" w:rsidP="00067D92">
      <w:pPr>
        <w:widowControl w:val="0"/>
        <w:autoSpaceDE w:val="0"/>
        <w:autoSpaceDN w:val="0"/>
        <w:adjustRightInd w:val="0"/>
        <w:spacing w:line="480" w:lineRule="auto"/>
        <w:ind w:left="480" w:hanging="480"/>
        <w:rPr>
          <w:rFonts w:cs="Times New Roman"/>
          <w:noProof/>
        </w:rPr>
      </w:pPr>
      <w:r w:rsidRPr="00067D92">
        <w:rPr>
          <w:rFonts w:cs="Times New Roman"/>
          <w:noProof/>
          <w:szCs w:val="24"/>
        </w:rPr>
        <w:t>Zamora-Vilchis, I. et al. 2012. Environmental temperature affects prevalence of blood parasites of birds on an elevation gradient: Implications for disease in a warming climate. - PLoS One in press.</w:t>
      </w:r>
    </w:p>
    <w:p w14:paraId="11323027" w14:textId="0AF69DE6" w:rsidR="00FC2EC1" w:rsidRPr="003B6A4F" w:rsidRDefault="00715F50" w:rsidP="00A179CA">
      <w:pPr>
        <w:spacing w:line="480" w:lineRule="auto"/>
        <w:rPr>
          <w:rFonts w:cs="Times New Roman"/>
          <w:szCs w:val="24"/>
        </w:rPr>
      </w:pPr>
      <w:r w:rsidRPr="003B6A4F">
        <w:rPr>
          <w:rFonts w:cs="Times New Roman"/>
          <w:szCs w:val="24"/>
        </w:rPr>
        <w:fldChar w:fldCharType="end"/>
      </w:r>
      <w:r w:rsidR="00A179CA" w:rsidRPr="003B6A4F">
        <w:rPr>
          <w:rFonts w:cs="Times New Roman"/>
          <w:szCs w:val="24"/>
        </w:rPr>
        <w:t xml:space="preserve"> </w:t>
      </w:r>
    </w:p>
    <w:sectPr w:rsidR="00FC2EC1" w:rsidRPr="003B6A4F" w:rsidSect="00A83253">
      <w:footerReference w:type="default" r:id="rId22"/>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a de Angeli Dutra" w:date="2020-05-27T11:08:00Z" w:initials="DdAD">
    <w:p w14:paraId="1EA28293" w14:textId="5D12FA62" w:rsidR="0002106D" w:rsidRDefault="0002106D">
      <w:pPr>
        <w:pStyle w:val="CommentText"/>
      </w:pPr>
      <w:r>
        <w:rPr>
          <w:rStyle w:val="CommentReference"/>
        </w:rPr>
        <w:annotationRef/>
      </w:r>
      <w:r>
        <w:t>I believe due to the changes of our results this may be a better tittle. Results are not so clear now</w:t>
      </w:r>
    </w:p>
  </w:comment>
  <w:comment w:id="1" w:author="Antoine Filion" w:date="2020-06-03T13:52:00Z" w:initials="AF">
    <w:p w14:paraId="0CFDB681" w14:textId="38D1F275" w:rsidR="0002106D" w:rsidRDefault="0002106D">
      <w:pPr>
        <w:pStyle w:val="CommentText"/>
      </w:pPr>
      <w:r>
        <w:rPr>
          <w:rStyle w:val="CommentReference"/>
        </w:rPr>
        <w:annotationRef/>
      </w:r>
      <w:r>
        <w:t>I would delete this from the abstract as its over 250 words</w:t>
      </w:r>
    </w:p>
  </w:comment>
  <w:comment w:id="2" w:author="Antoine Filion" w:date="2020-06-03T14:00:00Z" w:initials="AF">
    <w:p w14:paraId="4F6F38A8" w14:textId="49AF6959" w:rsidR="0002106D" w:rsidRDefault="0002106D">
      <w:pPr>
        <w:pStyle w:val="CommentText"/>
      </w:pPr>
      <w:r>
        <w:rPr>
          <w:rStyle w:val="CommentReference"/>
        </w:rPr>
        <w:annotationRef/>
      </w:r>
      <w:r>
        <w:t>I felt like rewording it like this gave more punch to the sentence</w:t>
      </w:r>
    </w:p>
  </w:comment>
  <w:comment w:id="8" w:author="Antoine Filion" w:date="2020-06-03T14:35:00Z" w:initials="AF">
    <w:p w14:paraId="516377BB" w14:textId="7DD1FE1F" w:rsidR="0002106D" w:rsidRDefault="0002106D">
      <w:pPr>
        <w:pStyle w:val="CommentText"/>
      </w:pPr>
      <w:r>
        <w:rPr>
          <w:rStyle w:val="CommentReference"/>
        </w:rPr>
        <w:annotationRef/>
      </w:r>
      <w:r>
        <w:t>I think adding references to support your hypothesis and prediction would strengthen them!</w:t>
      </w:r>
    </w:p>
  </w:comment>
  <w:comment w:id="9" w:author="Antoine Filion" w:date="2020-06-03T14:57:00Z" w:initials="AF">
    <w:p w14:paraId="3EBF04C3" w14:textId="51B2920D" w:rsidR="0002106D" w:rsidRDefault="0002106D">
      <w:pPr>
        <w:pStyle w:val="CommentText"/>
      </w:pPr>
      <w:r>
        <w:rPr>
          <w:rStyle w:val="CommentReference"/>
        </w:rPr>
        <w:annotationRef/>
      </w:r>
      <w:r>
        <w:t xml:space="preserve">I think you should consider using seasonality of temperature and precipitation since it has a stronger effect than the mean </w:t>
      </w:r>
    </w:p>
  </w:comment>
  <w:comment w:id="10" w:author="Antoine Filion" w:date="2020-06-03T15:01:00Z" w:initials="AF">
    <w:p w14:paraId="3E02A3B0" w14:textId="66D77713" w:rsidR="0002106D" w:rsidRDefault="0002106D">
      <w:pPr>
        <w:pStyle w:val="CommentText"/>
      </w:pPr>
      <w:r>
        <w:rPr>
          <w:rStyle w:val="CommentReference"/>
        </w:rPr>
        <w:annotationRef/>
      </w:r>
      <w:r>
        <w:t>I would put that sentence in the phylogenetic signal section above</w:t>
      </w:r>
    </w:p>
  </w:comment>
  <w:comment w:id="12" w:author="Antoine Filion" w:date="2020-06-03T15:03:00Z" w:initials="AF">
    <w:p w14:paraId="5267045E" w14:textId="1B9E2780" w:rsidR="0002106D" w:rsidRDefault="0002106D">
      <w:pPr>
        <w:pStyle w:val="CommentText"/>
      </w:pPr>
      <w:r>
        <w:rPr>
          <w:rStyle w:val="CommentReference"/>
        </w:rPr>
        <w:annotationRef/>
      </w:r>
      <w:r>
        <w:t xml:space="preserve">It would be helpful to have a rationale of why you put </w:t>
      </w:r>
      <w:proofErr w:type="gramStart"/>
      <w:r>
        <w:t>those variable</w:t>
      </w:r>
      <w:proofErr w:type="gramEnd"/>
      <w:r>
        <w:t xml:space="preserve"> on your models</w:t>
      </w:r>
    </w:p>
  </w:comment>
  <w:comment w:id="11" w:author="Antoine Filion" w:date="2020-06-04T10:13:00Z" w:initials="AF">
    <w:p w14:paraId="04DAF348" w14:textId="77777777" w:rsidR="0002106D" w:rsidRDefault="0002106D">
      <w:pPr>
        <w:pStyle w:val="CommentText"/>
      </w:pPr>
      <w:r>
        <w:rPr>
          <w:rStyle w:val="CommentReference"/>
        </w:rPr>
        <w:annotationRef/>
      </w:r>
      <w:r>
        <w:t>Just a suggestion to clarify this paragraph:</w:t>
      </w:r>
    </w:p>
    <w:p w14:paraId="779CB824" w14:textId="77777777" w:rsidR="0002106D" w:rsidRDefault="0002106D">
      <w:pPr>
        <w:pStyle w:val="CommentText"/>
      </w:pPr>
    </w:p>
    <w:p w14:paraId="0AAF42CF" w14:textId="15B2636B" w:rsidR="0002106D" w:rsidRDefault="0002106D">
      <w:pPr>
        <w:pStyle w:val="CommentText"/>
      </w:pPr>
      <w:r>
        <w:t xml:space="preserve">In order to understand the variation of percentage of localities in which each lineage was present, we decided to build a singular model including 2 population-level effect: host richness and host migratory status(categorical variable with 6 levels: </w:t>
      </w:r>
      <w:r w:rsidRPr="007839A6">
        <w:rPr>
          <w:b/>
          <w:bCs/>
        </w:rPr>
        <w:t>insert level</w:t>
      </w:r>
      <w:r>
        <w:rPr>
          <w:b/>
          <w:bCs/>
        </w:rPr>
        <w:t>s</w:t>
      </w:r>
      <w:r w:rsidRPr="007839A6">
        <w:rPr>
          <w:b/>
          <w:bCs/>
        </w:rPr>
        <w:t xml:space="preserve"> here</w:t>
      </w:r>
      <w:r>
        <w:t xml:space="preserve">, reference category =  Resident) while also controlling for sample size.  We chose our </w:t>
      </w:r>
      <w:proofErr w:type="gramStart"/>
      <w:r>
        <w:t>priors  using</w:t>
      </w:r>
      <w:proofErr w:type="gramEnd"/>
      <w:r>
        <w:t xml:space="preserve"> the </w:t>
      </w:r>
      <w:proofErr w:type="spellStart"/>
      <w:r>
        <w:t>get_prior</w:t>
      </w:r>
      <w:proofErr w:type="spellEnd"/>
      <w:r>
        <w:t xml:space="preserve"> function. As our response variable was a percentage, </w:t>
      </w:r>
      <w:proofErr w:type="gramStart"/>
      <w:r>
        <w:t>similar to</w:t>
      </w:r>
      <w:proofErr w:type="gramEnd"/>
      <w:r>
        <w:t xml:space="preserve"> a proportion data, we </w:t>
      </w:r>
      <w:r>
        <w:rPr>
          <w:rFonts w:cs="Times New Roman"/>
          <w:szCs w:val="24"/>
        </w:rPr>
        <w:t>applied</w:t>
      </w:r>
      <w:r w:rsidRPr="003B6A4F">
        <w:rPr>
          <w:rFonts w:cs="Times New Roman"/>
          <w:szCs w:val="24"/>
        </w:rPr>
        <w:t xml:space="preserve"> the Beta</w:t>
      </w:r>
      <w:r>
        <w:rPr>
          <w:rFonts w:cs="Times New Roman"/>
          <w:szCs w:val="24"/>
        </w:rPr>
        <w:t xml:space="preserve"> distribution</w:t>
      </w:r>
      <w:r w:rsidRPr="003B6A4F">
        <w:rPr>
          <w:rFonts w:cs="Times New Roman"/>
          <w:szCs w:val="24"/>
        </w:rPr>
        <w:t xml:space="preserve"> family,</w:t>
      </w:r>
      <w:r>
        <w:rPr>
          <w:rFonts w:cs="Times New Roman"/>
          <w:szCs w:val="24"/>
        </w:rPr>
        <w:t xml:space="preserve"> using </w:t>
      </w:r>
      <w:r w:rsidRPr="003B6A4F">
        <w:rPr>
          <w:rFonts w:cs="Times New Roman"/>
          <w:szCs w:val="24"/>
        </w:rPr>
        <w:t xml:space="preserve">4 chains with </w:t>
      </w:r>
      <w:r>
        <w:rPr>
          <w:rFonts w:cs="Times New Roman"/>
          <w:szCs w:val="24"/>
        </w:rPr>
        <w:t>2</w:t>
      </w:r>
      <w:r w:rsidRPr="003B6A4F">
        <w:rPr>
          <w:rFonts w:cs="Times New Roman"/>
          <w:szCs w:val="24"/>
        </w:rPr>
        <w:t xml:space="preserve">000 total iterations per chain </w:t>
      </w:r>
      <w:r>
        <w:rPr>
          <w:rFonts w:cs="Times New Roman"/>
          <w:szCs w:val="24"/>
        </w:rPr>
        <w:t>(1000</w:t>
      </w:r>
      <w:r w:rsidRPr="003B6A4F">
        <w:rPr>
          <w:rFonts w:cs="Times New Roman"/>
          <w:szCs w:val="24"/>
        </w:rPr>
        <w:t xml:space="preserve"> </w:t>
      </w:r>
      <w:r>
        <w:rPr>
          <w:rFonts w:cs="Times New Roman"/>
          <w:szCs w:val="24"/>
        </w:rPr>
        <w:t>for</w:t>
      </w:r>
      <w:r w:rsidRPr="003B6A4F">
        <w:rPr>
          <w:rFonts w:cs="Times New Roman"/>
          <w:szCs w:val="24"/>
        </w:rPr>
        <w:t xml:space="preserve"> warmup</w:t>
      </w:r>
      <w:r>
        <w:rPr>
          <w:rFonts w:cs="Times New Roman"/>
          <w:szCs w:val="24"/>
        </w:rPr>
        <w:t>, 1000 for sampling)</w:t>
      </w:r>
      <w:r w:rsidRPr="003B6A4F">
        <w:rPr>
          <w:rFonts w:cs="Times New Roman"/>
          <w:szCs w:val="24"/>
        </w:rPr>
        <w:t>.</w:t>
      </w:r>
    </w:p>
  </w:comment>
  <w:comment w:id="24" w:author="Antoine Filion" w:date="2020-06-03T15:07:00Z" w:initials="AF">
    <w:p w14:paraId="37DD21B9" w14:textId="29086EE2" w:rsidR="0002106D" w:rsidRDefault="0002106D">
      <w:pPr>
        <w:pStyle w:val="CommentText"/>
      </w:pPr>
      <w:r>
        <w:rPr>
          <w:rStyle w:val="CommentReference"/>
        </w:rPr>
        <w:annotationRef/>
      </w:r>
      <w:r>
        <w:t xml:space="preserve">Population-level effects are equivalent to fixed effect and independent variables, you should use just one term and stick to it. I think population-level effect is way better and grasp more of the concept of what an effect is, but </w:t>
      </w:r>
      <w:proofErr w:type="spellStart"/>
      <w:r>
        <w:t>its</w:t>
      </w:r>
      <w:proofErr w:type="spellEnd"/>
      <w:r>
        <w:t xml:space="preserve"> your call</w:t>
      </w:r>
    </w:p>
  </w:comment>
  <w:comment w:id="27" w:author="Antoine Filion" w:date="2020-06-04T09:46:00Z" w:initials="AF">
    <w:p w14:paraId="7253C7D6" w14:textId="419806F4" w:rsidR="0002106D" w:rsidRDefault="0002106D">
      <w:pPr>
        <w:pStyle w:val="CommentText"/>
      </w:pPr>
      <w:r>
        <w:rPr>
          <w:rStyle w:val="CommentReference"/>
        </w:rPr>
        <w:annotationRef/>
      </w:r>
      <w:r>
        <w:t>Do this for every variable and adjust for what you did</w:t>
      </w:r>
    </w:p>
  </w:comment>
  <w:comment w:id="25" w:author="Antoine Filion" w:date="2020-06-04T10:29:00Z" w:initials="AF">
    <w:p w14:paraId="2609FB55" w14:textId="05359C36" w:rsidR="0002106D" w:rsidRDefault="0002106D">
      <w:pPr>
        <w:pStyle w:val="CommentText"/>
      </w:pPr>
      <w:r>
        <w:rPr>
          <w:rStyle w:val="CommentReference"/>
        </w:rPr>
        <w:annotationRef/>
      </w:r>
      <w:r>
        <w:t xml:space="preserve">Have you checked for correlation (R2) between </w:t>
      </w:r>
      <w:proofErr w:type="gramStart"/>
      <w:r>
        <w:t>those variable</w:t>
      </w:r>
      <w:proofErr w:type="gramEnd"/>
      <w:r>
        <w:t>? For instance, it is well known that temperature and precipitation are correlated</w:t>
      </w:r>
    </w:p>
  </w:comment>
  <w:comment w:id="34" w:author="Antoine Filion" w:date="2020-06-04T10:38:00Z" w:initials="AF">
    <w:p w14:paraId="4A58825B" w14:textId="619632AB" w:rsidR="0002106D" w:rsidRDefault="0002106D">
      <w:pPr>
        <w:pStyle w:val="CommentText"/>
      </w:pPr>
      <w:r>
        <w:rPr>
          <w:rStyle w:val="CommentReference"/>
        </w:rPr>
        <w:annotationRef/>
      </w:r>
      <w:r>
        <w:t xml:space="preserve">I’m having trouble understanding what your response variable </w:t>
      </w:r>
      <w:proofErr w:type="gramStart"/>
      <w:r>
        <w:t>is?</w:t>
      </w:r>
      <w:proofErr w:type="gramEnd"/>
      <w:r>
        <w:t xml:space="preserve"> Consider rewriting</w:t>
      </w:r>
    </w:p>
  </w:comment>
  <w:comment w:id="40" w:author="Antoine Filion" w:date="2020-06-04T10:37:00Z" w:initials="AF">
    <w:p w14:paraId="3B37D376" w14:textId="6930FA4B" w:rsidR="0002106D" w:rsidRDefault="0002106D">
      <w:pPr>
        <w:pStyle w:val="CommentText"/>
      </w:pPr>
      <w:r>
        <w:rPr>
          <w:rStyle w:val="CommentReference"/>
        </w:rPr>
        <w:annotationRef/>
      </w:r>
      <w:r>
        <w:t xml:space="preserve">Here significant should be deleted. This term </w:t>
      </w:r>
      <w:proofErr w:type="gramStart"/>
      <w:r>
        <w:t>doesn’t</w:t>
      </w:r>
      <w:proofErr w:type="gramEnd"/>
      <w:r>
        <w:t xml:space="preserve"> really exist in Ecology</w:t>
      </w:r>
    </w:p>
  </w:comment>
  <w:comment w:id="38" w:author="Antoine Filion" w:date="2020-06-04T10:36:00Z" w:initials="AF">
    <w:p w14:paraId="55D5D489" w14:textId="7657C998" w:rsidR="0002106D" w:rsidRDefault="0002106D">
      <w:pPr>
        <w:pStyle w:val="CommentText"/>
      </w:pPr>
      <w:r>
        <w:rPr>
          <w:rStyle w:val="CommentReference"/>
        </w:rPr>
        <w:annotationRef/>
      </w:r>
      <w:r>
        <w:t>Correlation is not the right term here. Correlation implies covariation. You should use the term “effect”</w:t>
      </w:r>
    </w:p>
  </w:comment>
  <w:comment w:id="37" w:author="Antoine Filion" w:date="2020-06-04T10:39:00Z" w:initials="AF">
    <w:p w14:paraId="6907F697" w14:textId="16ED7AA9" w:rsidR="0002106D" w:rsidRDefault="0002106D">
      <w:pPr>
        <w:pStyle w:val="CommentText"/>
      </w:pPr>
      <w:r>
        <w:rPr>
          <w:rStyle w:val="CommentReference"/>
        </w:rPr>
        <w:annotationRef/>
      </w:r>
      <w:r>
        <w:t xml:space="preserve">I would delete this chunk of text as you already mention model selection using AIC a bit further down. </w:t>
      </w:r>
    </w:p>
  </w:comment>
  <w:comment w:id="47" w:author="Antoine Filion" w:date="2020-06-04T10:33:00Z" w:initials="AF">
    <w:p w14:paraId="5E6FE182" w14:textId="1DAF6A1D" w:rsidR="0002106D" w:rsidRDefault="0002106D">
      <w:pPr>
        <w:pStyle w:val="CommentText"/>
      </w:pPr>
      <w:r>
        <w:rPr>
          <w:rStyle w:val="CommentReference"/>
        </w:rPr>
        <w:annotationRef/>
      </w:r>
      <w:r>
        <w:t xml:space="preserve">Why did you use </w:t>
      </w:r>
      <w:proofErr w:type="spellStart"/>
      <w:r>
        <w:t>poisson</w:t>
      </w:r>
      <w:proofErr w:type="spellEnd"/>
      <w:r>
        <w:t xml:space="preserve"> instead of negative binomial?</w:t>
      </w:r>
    </w:p>
  </w:comment>
  <w:comment w:id="53" w:author="Antoine Filion" w:date="2020-06-04T10:41:00Z" w:initials="AF">
    <w:p w14:paraId="74EF28AB" w14:textId="5B2ADB70" w:rsidR="0002106D" w:rsidRDefault="0002106D">
      <w:pPr>
        <w:pStyle w:val="CommentText"/>
      </w:pPr>
      <w:r>
        <w:rPr>
          <w:rStyle w:val="CommentReference"/>
        </w:rPr>
        <w:annotationRef/>
      </w:r>
      <w:r>
        <w:t>AIC is not an analysis</w:t>
      </w:r>
    </w:p>
  </w:comment>
  <w:comment w:id="55" w:author="Antoine Filion" w:date="2020-06-04T10:43:00Z" w:initials="AF">
    <w:p w14:paraId="73212BB7" w14:textId="3C0EF25E" w:rsidR="00CE067A" w:rsidRDefault="00CE067A">
      <w:pPr>
        <w:pStyle w:val="CommentText"/>
      </w:pPr>
      <w:r>
        <w:rPr>
          <w:rStyle w:val="CommentReference"/>
        </w:rPr>
        <w:annotationRef/>
      </w:r>
      <w:r>
        <w:t>This goes in the result section</w:t>
      </w:r>
    </w:p>
  </w:comment>
  <w:comment w:id="60" w:author="Antoine Filion" w:date="2020-06-04T10:44:00Z" w:initials="AF">
    <w:p w14:paraId="06DFD43C" w14:textId="3DF61E58" w:rsidR="00CE067A" w:rsidRDefault="00CE067A">
      <w:pPr>
        <w:pStyle w:val="CommentText"/>
      </w:pPr>
      <w:r>
        <w:rPr>
          <w:rStyle w:val="CommentReference"/>
        </w:rPr>
        <w:annotationRef/>
      </w:r>
      <w:r>
        <w:t xml:space="preserve">Instead of using P-Value, you should mention </w:t>
      </w:r>
      <w:proofErr w:type="gramStart"/>
      <w:r>
        <w:t>The</w:t>
      </w:r>
      <w:proofErr w:type="gramEnd"/>
      <w:r>
        <w:t xml:space="preserve"> effect size and the SE associated to the effect. P-Value </w:t>
      </w:r>
      <w:proofErr w:type="gramStart"/>
      <w:r>
        <w:t>doesn’t</w:t>
      </w:r>
      <w:proofErr w:type="gramEnd"/>
      <w:r>
        <w:t xml:space="preserve"> give any information regarding the magnitude of the effect</w:t>
      </w:r>
    </w:p>
  </w:comment>
  <w:comment w:id="62" w:author="Antoine Filion" w:date="2020-06-04T10:45:00Z" w:initials="AF">
    <w:p w14:paraId="03E9804F" w14:textId="3F073C9D" w:rsidR="00CE067A" w:rsidRDefault="00CE067A">
      <w:pPr>
        <w:pStyle w:val="CommentText"/>
      </w:pPr>
      <w:r>
        <w:rPr>
          <w:rStyle w:val="CommentReference"/>
        </w:rPr>
        <w:annotationRef/>
      </w:r>
      <w:r>
        <w:t xml:space="preserve">See my previous comment. Additionally, p-value are not used in </w:t>
      </w:r>
      <w:proofErr w:type="spellStart"/>
      <w:r>
        <w:t>bayesian</w:t>
      </w:r>
      <w:proofErr w:type="spellEnd"/>
      <w:r>
        <w:t xml:space="preserve"> </w:t>
      </w:r>
      <w:proofErr w:type="spellStart"/>
      <w:r>
        <w:t>analysys</w:t>
      </w:r>
      <w:proofErr w:type="spellEnd"/>
    </w:p>
  </w:comment>
  <w:comment w:id="64" w:author="Antoine Filion" w:date="2020-06-04T10:46:00Z" w:initials="AF">
    <w:p w14:paraId="7787C0E2" w14:textId="588648C2" w:rsidR="00CE067A" w:rsidRDefault="00CE067A">
      <w:pPr>
        <w:pStyle w:val="CommentText"/>
      </w:pPr>
      <w:r>
        <w:rPr>
          <w:rStyle w:val="CommentReference"/>
        </w:rPr>
        <w:annotationRef/>
      </w:r>
      <w:r>
        <w:t xml:space="preserve">Correlation refers to R2, if </w:t>
      </w:r>
      <w:proofErr w:type="gramStart"/>
      <w:r>
        <w:t>you’re</w:t>
      </w:r>
      <w:proofErr w:type="gramEnd"/>
      <w:r>
        <w:t xml:space="preserve"> are talking about the Estimate, you should use the term “Effect”</w:t>
      </w:r>
    </w:p>
  </w:comment>
  <w:comment w:id="80" w:author="Antoine Filion" w:date="2020-06-04T10:48:00Z" w:initials="AF">
    <w:p w14:paraId="7749A7D7" w14:textId="0296B486" w:rsidR="00CE067A" w:rsidRDefault="00CE067A">
      <w:pPr>
        <w:pStyle w:val="CommentText"/>
      </w:pPr>
      <w:r>
        <w:rPr>
          <w:rStyle w:val="CommentReference"/>
        </w:rPr>
        <w:annotationRef/>
      </w:r>
      <w:r>
        <w:t>Maybe add a reference to support this statement (if you have one)</w:t>
      </w:r>
    </w:p>
  </w:comment>
  <w:comment w:id="85" w:author="Antoine Filion" w:date="2020-06-04T10:49:00Z" w:initials="AF">
    <w:p w14:paraId="6C3A0EC4" w14:textId="77777777" w:rsidR="00CE067A" w:rsidRDefault="00CE067A">
      <w:pPr>
        <w:pStyle w:val="CommentText"/>
      </w:pPr>
      <w:r>
        <w:rPr>
          <w:rStyle w:val="CommentReference"/>
        </w:rPr>
        <w:annotationRef/>
      </w:r>
      <w:r>
        <w:t>Depending in which journal you want to publish, you will probably need to include an Authorship statement, I have included an example here</w:t>
      </w:r>
    </w:p>
    <w:p w14:paraId="67BDC2CB" w14:textId="77777777" w:rsidR="00CE067A" w:rsidRDefault="00CE067A">
      <w:pPr>
        <w:pStyle w:val="CommentText"/>
      </w:pPr>
    </w:p>
    <w:p w14:paraId="364D5222" w14:textId="77777777" w:rsidR="00CE067A" w:rsidRDefault="00CE067A" w:rsidP="00CE067A">
      <w:pPr>
        <w:rPr>
          <w:b/>
        </w:rPr>
      </w:pPr>
      <w:r>
        <w:rPr>
          <w:b/>
        </w:rPr>
        <w:t>Authorship statement</w:t>
      </w:r>
    </w:p>
    <w:p w14:paraId="4F54AF01" w14:textId="77777777" w:rsidR="00CE067A" w:rsidRDefault="00CE067A" w:rsidP="00CE067A">
      <w:pPr>
        <w:spacing w:after="0" w:line="480" w:lineRule="auto"/>
        <w:rPr>
          <w:rFonts w:eastAsia="Times New Roman" w:cs="Times New Roman"/>
          <w:szCs w:val="24"/>
        </w:rPr>
      </w:pPr>
      <w:r>
        <w:rPr>
          <w:rFonts w:eastAsia="Times New Roman" w:cs="Times New Roman"/>
          <w:szCs w:val="24"/>
        </w:rPr>
        <w:t>RP conceived the idea. AF, AE, CNN, FJ and RP designed the study. AF collected the data and wrote the first draft of the manuscript. All authors were involved in data analyses, contributed critically to the drafts, and gave final approval for publication.</w:t>
      </w:r>
    </w:p>
    <w:p w14:paraId="4E3DCA0F" w14:textId="20012A3A" w:rsidR="00CE067A" w:rsidRDefault="00CE06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A28293" w15:done="0"/>
  <w15:commentEx w15:paraId="0CFDB681" w15:done="0"/>
  <w15:commentEx w15:paraId="4F6F38A8" w15:done="0"/>
  <w15:commentEx w15:paraId="516377BB" w15:done="0"/>
  <w15:commentEx w15:paraId="3EBF04C3" w15:done="0"/>
  <w15:commentEx w15:paraId="3E02A3B0" w15:done="0"/>
  <w15:commentEx w15:paraId="5267045E" w15:done="0"/>
  <w15:commentEx w15:paraId="0AAF42CF" w15:done="0"/>
  <w15:commentEx w15:paraId="37DD21B9" w15:done="0"/>
  <w15:commentEx w15:paraId="7253C7D6" w15:done="0"/>
  <w15:commentEx w15:paraId="2609FB55" w15:done="0"/>
  <w15:commentEx w15:paraId="4A58825B" w15:done="0"/>
  <w15:commentEx w15:paraId="3B37D376" w15:done="0"/>
  <w15:commentEx w15:paraId="55D5D489" w15:done="0"/>
  <w15:commentEx w15:paraId="6907F697" w15:done="0"/>
  <w15:commentEx w15:paraId="5E6FE182" w15:done="0"/>
  <w15:commentEx w15:paraId="74EF28AB" w15:done="0"/>
  <w15:commentEx w15:paraId="73212BB7" w15:done="0"/>
  <w15:commentEx w15:paraId="06DFD43C" w15:done="0"/>
  <w15:commentEx w15:paraId="03E9804F" w15:done="0"/>
  <w15:commentEx w15:paraId="7787C0E2" w15:done="0"/>
  <w15:commentEx w15:paraId="7749A7D7" w15:done="0"/>
  <w15:commentEx w15:paraId="4E3DC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C8BD" w16cex:dateUtc="2020-05-26T23:08:00Z"/>
  <w16cex:commentExtensible w16cex:durableId="22822997" w16cex:dateUtc="2020-06-03T01:52:00Z"/>
  <w16cex:commentExtensible w16cex:durableId="22822B93" w16cex:dateUtc="2020-06-03T02:00:00Z"/>
  <w16cex:commentExtensible w16cex:durableId="228233B9" w16cex:dateUtc="2020-06-03T02:35:00Z"/>
  <w16cex:commentExtensible w16cex:durableId="228238C5" w16cex:dateUtc="2020-06-03T02:57:00Z"/>
  <w16cex:commentExtensible w16cex:durableId="228239DA" w16cex:dateUtc="2020-06-03T03:01:00Z"/>
  <w16cex:commentExtensible w16cex:durableId="22823A54" w16cex:dateUtc="2020-06-03T03:03:00Z"/>
  <w16cex:commentExtensible w16cex:durableId="228347AF" w16cex:dateUtc="2020-06-03T22:13:00Z"/>
  <w16cex:commentExtensible w16cex:durableId="22823B21" w16cex:dateUtc="2020-06-03T03:07:00Z"/>
  <w16cex:commentExtensible w16cex:durableId="22834174" w16cex:dateUtc="2020-06-03T21:46:00Z"/>
  <w16cex:commentExtensible w16cex:durableId="22834B88" w16cex:dateUtc="2020-06-03T22:29:00Z"/>
  <w16cex:commentExtensible w16cex:durableId="22834D94" w16cex:dateUtc="2020-06-03T22:38:00Z"/>
  <w16cex:commentExtensible w16cex:durableId="22834D58" w16cex:dateUtc="2020-06-03T22:37:00Z"/>
  <w16cex:commentExtensible w16cex:durableId="22834D34" w16cex:dateUtc="2020-06-03T22:36:00Z"/>
  <w16cex:commentExtensible w16cex:durableId="22834DF7" w16cex:dateUtc="2020-06-03T22:39:00Z"/>
  <w16cex:commentExtensible w16cex:durableId="22834C65" w16cex:dateUtc="2020-06-03T22:33:00Z"/>
  <w16cex:commentExtensible w16cex:durableId="22834E3E" w16cex:dateUtc="2020-06-03T22:41:00Z"/>
  <w16cex:commentExtensible w16cex:durableId="22834EDA" w16cex:dateUtc="2020-06-03T22:43:00Z"/>
  <w16cex:commentExtensible w16cex:durableId="22834F11" w16cex:dateUtc="2020-06-03T22:44:00Z"/>
  <w16cex:commentExtensible w16cex:durableId="22834F53" w16cex:dateUtc="2020-06-03T22:45:00Z"/>
  <w16cex:commentExtensible w16cex:durableId="22834F8A" w16cex:dateUtc="2020-06-03T22:46:00Z"/>
  <w16cex:commentExtensible w16cex:durableId="22834FE0" w16cex:dateUtc="2020-06-03T22:48:00Z"/>
  <w16cex:commentExtensible w16cex:durableId="22835032" w16cex:dateUtc="2020-06-03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A28293" w16cid:durableId="2278C8BD"/>
  <w16cid:commentId w16cid:paraId="0CFDB681" w16cid:durableId="22822997"/>
  <w16cid:commentId w16cid:paraId="4F6F38A8" w16cid:durableId="22822B93"/>
  <w16cid:commentId w16cid:paraId="516377BB" w16cid:durableId="228233B9"/>
  <w16cid:commentId w16cid:paraId="3EBF04C3" w16cid:durableId="228238C5"/>
  <w16cid:commentId w16cid:paraId="3E02A3B0" w16cid:durableId="228239DA"/>
  <w16cid:commentId w16cid:paraId="5267045E" w16cid:durableId="22823A54"/>
  <w16cid:commentId w16cid:paraId="0AAF42CF" w16cid:durableId="228347AF"/>
  <w16cid:commentId w16cid:paraId="37DD21B9" w16cid:durableId="22823B21"/>
  <w16cid:commentId w16cid:paraId="7253C7D6" w16cid:durableId="22834174"/>
  <w16cid:commentId w16cid:paraId="2609FB55" w16cid:durableId="22834B88"/>
  <w16cid:commentId w16cid:paraId="4A58825B" w16cid:durableId="22834D94"/>
  <w16cid:commentId w16cid:paraId="3B37D376" w16cid:durableId="22834D58"/>
  <w16cid:commentId w16cid:paraId="55D5D489" w16cid:durableId="22834D34"/>
  <w16cid:commentId w16cid:paraId="6907F697" w16cid:durableId="22834DF7"/>
  <w16cid:commentId w16cid:paraId="5E6FE182" w16cid:durableId="22834C65"/>
  <w16cid:commentId w16cid:paraId="74EF28AB" w16cid:durableId="22834E3E"/>
  <w16cid:commentId w16cid:paraId="73212BB7" w16cid:durableId="22834EDA"/>
  <w16cid:commentId w16cid:paraId="06DFD43C" w16cid:durableId="22834F11"/>
  <w16cid:commentId w16cid:paraId="03E9804F" w16cid:durableId="22834F53"/>
  <w16cid:commentId w16cid:paraId="7787C0E2" w16cid:durableId="22834F8A"/>
  <w16cid:commentId w16cid:paraId="7749A7D7" w16cid:durableId="22834FE0"/>
  <w16cid:commentId w16cid:paraId="4E3DCA0F" w16cid:durableId="22835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5AF13" w14:textId="77777777" w:rsidR="00EE5F22" w:rsidRDefault="00EE5F22" w:rsidP="00A77265">
      <w:pPr>
        <w:spacing w:after="0" w:line="240" w:lineRule="auto"/>
      </w:pPr>
      <w:r>
        <w:separator/>
      </w:r>
    </w:p>
  </w:endnote>
  <w:endnote w:type="continuationSeparator" w:id="0">
    <w:p w14:paraId="00C1737F" w14:textId="77777777" w:rsidR="00EE5F22" w:rsidRDefault="00EE5F22"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02106D" w:rsidRDefault="0002106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02106D" w:rsidRDefault="0002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5408" w14:textId="77777777" w:rsidR="00EE5F22" w:rsidRDefault="00EE5F22" w:rsidP="00A77265">
      <w:pPr>
        <w:spacing w:after="0" w:line="240" w:lineRule="auto"/>
      </w:pPr>
      <w:r>
        <w:separator/>
      </w:r>
    </w:p>
  </w:footnote>
  <w:footnote w:type="continuationSeparator" w:id="0">
    <w:p w14:paraId="388727B6" w14:textId="77777777" w:rsidR="00EE5F22" w:rsidRDefault="00EE5F22"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Antoine Filion">
    <w15:presenceInfo w15:providerId="None" w15:userId="Antoine Fil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2106D"/>
    <w:rsid w:val="00021A7F"/>
    <w:rsid w:val="00024388"/>
    <w:rsid w:val="00027BAB"/>
    <w:rsid w:val="00030587"/>
    <w:rsid w:val="00034699"/>
    <w:rsid w:val="000358F8"/>
    <w:rsid w:val="00044E60"/>
    <w:rsid w:val="000451E6"/>
    <w:rsid w:val="0004720D"/>
    <w:rsid w:val="000479CC"/>
    <w:rsid w:val="00057CE9"/>
    <w:rsid w:val="00061194"/>
    <w:rsid w:val="00067660"/>
    <w:rsid w:val="00067D92"/>
    <w:rsid w:val="00076621"/>
    <w:rsid w:val="0007665F"/>
    <w:rsid w:val="00081452"/>
    <w:rsid w:val="000861FD"/>
    <w:rsid w:val="0008676A"/>
    <w:rsid w:val="00090D39"/>
    <w:rsid w:val="00094B31"/>
    <w:rsid w:val="00096634"/>
    <w:rsid w:val="000966AC"/>
    <w:rsid w:val="000A2F1F"/>
    <w:rsid w:val="000A5691"/>
    <w:rsid w:val="000B20CD"/>
    <w:rsid w:val="000C218B"/>
    <w:rsid w:val="000C390B"/>
    <w:rsid w:val="000D0A24"/>
    <w:rsid w:val="000D4C59"/>
    <w:rsid w:val="000D53CF"/>
    <w:rsid w:val="000D5AAB"/>
    <w:rsid w:val="000E401E"/>
    <w:rsid w:val="000E573D"/>
    <w:rsid w:val="000F1F67"/>
    <w:rsid w:val="000F4E9E"/>
    <w:rsid w:val="000F7038"/>
    <w:rsid w:val="000F77DA"/>
    <w:rsid w:val="00103106"/>
    <w:rsid w:val="0010523D"/>
    <w:rsid w:val="0011367F"/>
    <w:rsid w:val="00114D04"/>
    <w:rsid w:val="0012483E"/>
    <w:rsid w:val="00124D8D"/>
    <w:rsid w:val="00127505"/>
    <w:rsid w:val="001302BA"/>
    <w:rsid w:val="0013048E"/>
    <w:rsid w:val="00137BF9"/>
    <w:rsid w:val="00146E48"/>
    <w:rsid w:val="0015296D"/>
    <w:rsid w:val="00155456"/>
    <w:rsid w:val="00155CC8"/>
    <w:rsid w:val="001675D3"/>
    <w:rsid w:val="001678D5"/>
    <w:rsid w:val="001707FB"/>
    <w:rsid w:val="001714B7"/>
    <w:rsid w:val="00172778"/>
    <w:rsid w:val="001736F8"/>
    <w:rsid w:val="00174F23"/>
    <w:rsid w:val="00175205"/>
    <w:rsid w:val="00175870"/>
    <w:rsid w:val="0018290F"/>
    <w:rsid w:val="0018552B"/>
    <w:rsid w:val="001859DC"/>
    <w:rsid w:val="001869DC"/>
    <w:rsid w:val="00192A01"/>
    <w:rsid w:val="00195C1A"/>
    <w:rsid w:val="00196017"/>
    <w:rsid w:val="00196DAD"/>
    <w:rsid w:val="0019740C"/>
    <w:rsid w:val="001A0956"/>
    <w:rsid w:val="001B79F1"/>
    <w:rsid w:val="001C0AAB"/>
    <w:rsid w:val="001C52A5"/>
    <w:rsid w:val="001D6949"/>
    <w:rsid w:val="001E7579"/>
    <w:rsid w:val="001E78A9"/>
    <w:rsid w:val="001F60D9"/>
    <w:rsid w:val="001F60EB"/>
    <w:rsid w:val="00202062"/>
    <w:rsid w:val="002035E1"/>
    <w:rsid w:val="002120E8"/>
    <w:rsid w:val="00214449"/>
    <w:rsid w:val="00217EA4"/>
    <w:rsid w:val="00227E9F"/>
    <w:rsid w:val="00231726"/>
    <w:rsid w:val="00232A09"/>
    <w:rsid w:val="00232FA0"/>
    <w:rsid w:val="00234BA0"/>
    <w:rsid w:val="00236540"/>
    <w:rsid w:val="00236D3D"/>
    <w:rsid w:val="002475AE"/>
    <w:rsid w:val="00253530"/>
    <w:rsid w:val="00255073"/>
    <w:rsid w:val="00256400"/>
    <w:rsid w:val="00260D57"/>
    <w:rsid w:val="0026657E"/>
    <w:rsid w:val="0027180A"/>
    <w:rsid w:val="00276C51"/>
    <w:rsid w:val="00283E45"/>
    <w:rsid w:val="0028507F"/>
    <w:rsid w:val="00286CE3"/>
    <w:rsid w:val="002875EA"/>
    <w:rsid w:val="002972A6"/>
    <w:rsid w:val="002A5CAA"/>
    <w:rsid w:val="002B431F"/>
    <w:rsid w:val="002B4A61"/>
    <w:rsid w:val="002B648E"/>
    <w:rsid w:val="002B6B8C"/>
    <w:rsid w:val="002C2ACF"/>
    <w:rsid w:val="002C326D"/>
    <w:rsid w:val="002C5D62"/>
    <w:rsid w:val="002C5FEB"/>
    <w:rsid w:val="002C7EF7"/>
    <w:rsid w:val="002D69E8"/>
    <w:rsid w:val="002E2584"/>
    <w:rsid w:val="002E56D5"/>
    <w:rsid w:val="002F7B5E"/>
    <w:rsid w:val="0030212D"/>
    <w:rsid w:val="003108ED"/>
    <w:rsid w:val="00320556"/>
    <w:rsid w:val="00323103"/>
    <w:rsid w:val="003243D0"/>
    <w:rsid w:val="00326BC5"/>
    <w:rsid w:val="003313BF"/>
    <w:rsid w:val="003337A3"/>
    <w:rsid w:val="003417F5"/>
    <w:rsid w:val="00352CEC"/>
    <w:rsid w:val="00362807"/>
    <w:rsid w:val="00363CD3"/>
    <w:rsid w:val="003726F5"/>
    <w:rsid w:val="00372C23"/>
    <w:rsid w:val="003738E4"/>
    <w:rsid w:val="00375E2C"/>
    <w:rsid w:val="0038151F"/>
    <w:rsid w:val="00383776"/>
    <w:rsid w:val="00396067"/>
    <w:rsid w:val="003A38BC"/>
    <w:rsid w:val="003A5AF8"/>
    <w:rsid w:val="003A6AED"/>
    <w:rsid w:val="003B0571"/>
    <w:rsid w:val="003B592A"/>
    <w:rsid w:val="003B6A4F"/>
    <w:rsid w:val="003C2178"/>
    <w:rsid w:val="003C47DC"/>
    <w:rsid w:val="003D1223"/>
    <w:rsid w:val="003D40FB"/>
    <w:rsid w:val="003D44C6"/>
    <w:rsid w:val="003D4B1C"/>
    <w:rsid w:val="003E09E0"/>
    <w:rsid w:val="003E4707"/>
    <w:rsid w:val="003E4BDE"/>
    <w:rsid w:val="003E5F7D"/>
    <w:rsid w:val="003F11D2"/>
    <w:rsid w:val="003F187A"/>
    <w:rsid w:val="00403131"/>
    <w:rsid w:val="00404752"/>
    <w:rsid w:val="00404FC4"/>
    <w:rsid w:val="0041114D"/>
    <w:rsid w:val="00411189"/>
    <w:rsid w:val="0041176D"/>
    <w:rsid w:val="00412ACC"/>
    <w:rsid w:val="00412DAE"/>
    <w:rsid w:val="004169D3"/>
    <w:rsid w:val="004206EA"/>
    <w:rsid w:val="004226EF"/>
    <w:rsid w:val="00447E41"/>
    <w:rsid w:val="004704B2"/>
    <w:rsid w:val="004704B3"/>
    <w:rsid w:val="00477D27"/>
    <w:rsid w:val="00482E1A"/>
    <w:rsid w:val="00483B3D"/>
    <w:rsid w:val="004874C1"/>
    <w:rsid w:val="00487C25"/>
    <w:rsid w:val="00493F1C"/>
    <w:rsid w:val="004A2CBF"/>
    <w:rsid w:val="004A2F22"/>
    <w:rsid w:val="004A3456"/>
    <w:rsid w:val="004A4451"/>
    <w:rsid w:val="004B3F0F"/>
    <w:rsid w:val="004B736B"/>
    <w:rsid w:val="004C3B57"/>
    <w:rsid w:val="004D0655"/>
    <w:rsid w:val="004D1DF9"/>
    <w:rsid w:val="004D3F26"/>
    <w:rsid w:val="004D41B6"/>
    <w:rsid w:val="004D71DD"/>
    <w:rsid w:val="004D74F2"/>
    <w:rsid w:val="004E284A"/>
    <w:rsid w:val="004E4F02"/>
    <w:rsid w:val="004E7479"/>
    <w:rsid w:val="004F2555"/>
    <w:rsid w:val="004F3EDC"/>
    <w:rsid w:val="004F57FE"/>
    <w:rsid w:val="005075F8"/>
    <w:rsid w:val="0051528A"/>
    <w:rsid w:val="005249A0"/>
    <w:rsid w:val="00525B51"/>
    <w:rsid w:val="0053164B"/>
    <w:rsid w:val="00531765"/>
    <w:rsid w:val="00540A70"/>
    <w:rsid w:val="00542616"/>
    <w:rsid w:val="005433E6"/>
    <w:rsid w:val="00546453"/>
    <w:rsid w:val="0055034E"/>
    <w:rsid w:val="00556C21"/>
    <w:rsid w:val="00557450"/>
    <w:rsid w:val="0056034F"/>
    <w:rsid w:val="0056058A"/>
    <w:rsid w:val="0057065D"/>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7864"/>
    <w:rsid w:val="005E1A9C"/>
    <w:rsid w:val="005E5D8C"/>
    <w:rsid w:val="005F0D49"/>
    <w:rsid w:val="005F50B0"/>
    <w:rsid w:val="005F6C12"/>
    <w:rsid w:val="006032C8"/>
    <w:rsid w:val="00605334"/>
    <w:rsid w:val="006066DE"/>
    <w:rsid w:val="00612144"/>
    <w:rsid w:val="00622F82"/>
    <w:rsid w:val="00623286"/>
    <w:rsid w:val="006232C8"/>
    <w:rsid w:val="0062330B"/>
    <w:rsid w:val="006252C3"/>
    <w:rsid w:val="00630AFD"/>
    <w:rsid w:val="00631B94"/>
    <w:rsid w:val="00635956"/>
    <w:rsid w:val="00646CCC"/>
    <w:rsid w:val="00656EB5"/>
    <w:rsid w:val="00661BA9"/>
    <w:rsid w:val="006642B1"/>
    <w:rsid w:val="00664FA6"/>
    <w:rsid w:val="00674C90"/>
    <w:rsid w:val="00682C0C"/>
    <w:rsid w:val="0068328F"/>
    <w:rsid w:val="00683577"/>
    <w:rsid w:val="00684800"/>
    <w:rsid w:val="006914BA"/>
    <w:rsid w:val="006956DE"/>
    <w:rsid w:val="00695FCF"/>
    <w:rsid w:val="006A1FAC"/>
    <w:rsid w:val="006B1080"/>
    <w:rsid w:val="006C33D7"/>
    <w:rsid w:val="006D056B"/>
    <w:rsid w:val="006D057D"/>
    <w:rsid w:val="006D0E6A"/>
    <w:rsid w:val="006D23C1"/>
    <w:rsid w:val="006D5CF5"/>
    <w:rsid w:val="006E3EF6"/>
    <w:rsid w:val="006E45B9"/>
    <w:rsid w:val="006E54B2"/>
    <w:rsid w:val="006E747E"/>
    <w:rsid w:val="006F628F"/>
    <w:rsid w:val="0070347C"/>
    <w:rsid w:val="007036C1"/>
    <w:rsid w:val="00707EEA"/>
    <w:rsid w:val="00712FC8"/>
    <w:rsid w:val="00715F50"/>
    <w:rsid w:val="00717262"/>
    <w:rsid w:val="00717C69"/>
    <w:rsid w:val="00721A5B"/>
    <w:rsid w:val="00723BEC"/>
    <w:rsid w:val="00724607"/>
    <w:rsid w:val="00735D53"/>
    <w:rsid w:val="0074393A"/>
    <w:rsid w:val="00743B28"/>
    <w:rsid w:val="00745994"/>
    <w:rsid w:val="007467BA"/>
    <w:rsid w:val="00747160"/>
    <w:rsid w:val="00747F76"/>
    <w:rsid w:val="00750556"/>
    <w:rsid w:val="00750BD7"/>
    <w:rsid w:val="0076272E"/>
    <w:rsid w:val="00766EC9"/>
    <w:rsid w:val="00775178"/>
    <w:rsid w:val="00776AC4"/>
    <w:rsid w:val="00782E5B"/>
    <w:rsid w:val="007834E7"/>
    <w:rsid w:val="007839A6"/>
    <w:rsid w:val="0079320C"/>
    <w:rsid w:val="007A1359"/>
    <w:rsid w:val="007A2464"/>
    <w:rsid w:val="007A3665"/>
    <w:rsid w:val="007A383F"/>
    <w:rsid w:val="007A4A6B"/>
    <w:rsid w:val="007A5797"/>
    <w:rsid w:val="007B2671"/>
    <w:rsid w:val="007B6775"/>
    <w:rsid w:val="007C0274"/>
    <w:rsid w:val="007C4AE0"/>
    <w:rsid w:val="007D0F64"/>
    <w:rsid w:val="007D45A2"/>
    <w:rsid w:val="007D48D5"/>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459E1"/>
    <w:rsid w:val="00845D7A"/>
    <w:rsid w:val="00852774"/>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A211E"/>
    <w:rsid w:val="008A573E"/>
    <w:rsid w:val="008B0A6C"/>
    <w:rsid w:val="008C0524"/>
    <w:rsid w:val="008C34BE"/>
    <w:rsid w:val="008D7893"/>
    <w:rsid w:val="008D78B6"/>
    <w:rsid w:val="008E3DB7"/>
    <w:rsid w:val="008F26AE"/>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54720"/>
    <w:rsid w:val="009644FD"/>
    <w:rsid w:val="00965435"/>
    <w:rsid w:val="00966AB9"/>
    <w:rsid w:val="00971EBD"/>
    <w:rsid w:val="0097518E"/>
    <w:rsid w:val="009824B2"/>
    <w:rsid w:val="00984D76"/>
    <w:rsid w:val="009A129A"/>
    <w:rsid w:val="009A287E"/>
    <w:rsid w:val="009B0616"/>
    <w:rsid w:val="009C3EC6"/>
    <w:rsid w:val="009C62EB"/>
    <w:rsid w:val="009C6B53"/>
    <w:rsid w:val="009C6CEF"/>
    <w:rsid w:val="009C75DB"/>
    <w:rsid w:val="009D4CB2"/>
    <w:rsid w:val="009D62B5"/>
    <w:rsid w:val="009D7251"/>
    <w:rsid w:val="009E2175"/>
    <w:rsid w:val="009E6D38"/>
    <w:rsid w:val="009F0A6D"/>
    <w:rsid w:val="009F2661"/>
    <w:rsid w:val="009F2BBB"/>
    <w:rsid w:val="009F7C32"/>
    <w:rsid w:val="00A04443"/>
    <w:rsid w:val="00A06EB9"/>
    <w:rsid w:val="00A117F9"/>
    <w:rsid w:val="00A15F57"/>
    <w:rsid w:val="00A179CA"/>
    <w:rsid w:val="00A2134A"/>
    <w:rsid w:val="00A237EF"/>
    <w:rsid w:val="00A425A7"/>
    <w:rsid w:val="00A4479F"/>
    <w:rsid w:val="00A44D63"/>
    <w:rsid w:val="00A4743A"/>
    <w:rsid w:val="00A51118"/>
    <w:rsid w:val="00A523F5"/>
    <w:rsid w:val="00A5598E"/>
    <w:rsid w:val="00A706DB"/>
    <w:rsid w:val="00A7114A"/>
    <w:rsid w:val="00A723AD"/>
    <w:rsid w:val="00A7245A"/>
    <w:rsid w:val="00A77265"/>
    <w:rsid w:val="00A81A70"/>
    <w:rsid w:val="00A83253"/>
    <w:rsid w:val="00A84A46"/>
    <w:rsid w:val="00A87933"/>
    <w:rsid w:val="00A94A58"/>
    <w:rsid w:val="00AA23B1"/>
    <w:rsid w:val="00AA52F5"/>
    <w:rsid w:val="00AA74B7"/>
    <w:rsid w:val="00AB2A50"/>
    <w:rsid w:val="00AB4E84"/>
    <w:rsid w:val="00AC2994"/>
    <w:rsid w:val="00AD46E1"/>
    <w:rsid w:val="00AD4EDA"/>
    <w:rsid w:val="00AD5052"/>
    <w:rsid w:val="00B019F7"/>
    <w:rsid w:val="00B02C15"/>
    <w:rsid w:val="00B05253"/>
    <w:rsid w:val="00B057AA"/>
    <w:rsid w:val="00B105E0"/>
    <w:rsid w:val="00B12F27"/>
    <w:rsid w:val="00B1540C"/>
    <w:rsid w:val="00B17D1B"/>
    <w:rsid w:val="00B321EF"/>
    <w:rsid w:val="00B338DC"/>
    <w:rsid w:val="00B401D3"/>
    <w:rsid w:val="00B40812"/>
    <w:rsid w:val="00B4162E"/>
    <w:rsid w:val="00B45F9B"/>
    <w:rsid w:val="00B46907"/>
    <w:rsid w:val="00B477C6"/>
    <w:rsid w:val="00B54C2A"/>
    <w:rsid w:val="00B57721"/>
    <w:rsid w:val="00B611D8"/>
    <w:rsid w:val="00B628CB"/>
    <w:rsid w:val="00B72AB1"/>
    <w:rsid w:val="00B7625A"/>
    <w:rsid w:val="00B871BF"/>
    <w:rsid w:val="00B9762B"/>
    <w:rsid w:val="00BA03C5"/>
    <w:rsid w:val="00BB627D"/>
    <w:rsid w:val="00BC6CCF"/>
    <w:rsid w:val="00BD22DE"/>
    <w:rsid w:val="00BD2568"/>
    <w:rsid w:val="00BD282E"/>
    <w:rsid w:val="00BE2847"/>
    <w:rsid w:val="00BE776F"/>
    <w:rsid w:val="00BF0AE9"/>
    <w:rsid w:val="00C03A47"/>
    <w:rsid w:val="00C06156"/>
    <w:rsid w:val="00C22A46"/>
    <w:rsid w:val="00C26B7A"/>
    <w:rsid w:val="00C536E3"/>
    <w:rsid w:val="00C57531"/>
    <w:rsid w:val="00C63C43"/>
    <w:rsid w:val="00C65512"/>
    <w:rsid w:val="00C67F33"/>
    <w:rsid w:val="00C76A4F"/>
    <w:rsid w:val="00C80A2A"/>
    <w:rsid w:val="00C83609"/>
    <w:rsid w:val="00C86262"/>
    <w:rsid w:val="00C95628"/>
    <w:rsid w:val="00CA7135"/>
    <w:rsid w:val="00CB03AB"/>
    <w:rsid w:val="00CB54F7"/>
    <w:rsid w:val="00CB59BA"/>
    <w:rsid w:val="00CB6DD7"/>
    <w:rsid w:val="00CC4040"/>
    <w:rsid w:val="00CD1DDD"/>
    <w:rsid w:val="00CD64A0"/>
    <w:rsid w:val="00CE067A"/>
    <w:rsid w:val="00CE0FCC"/>
    <w:rsid w:val="00CE4E19"/>
    <w:rsid w:val="00CE5AE7"/>
    <w:rsid w:val="00CE697C"/>
    <w:rsid w:val="00CE6EC5"/>
    <w:rsid w:val="00CF098C"/>
    <w:rsid w:val="00CF6C95"/>
    <w:rsid w:val="00CF6ECF"/>
    <w:rsid w:val="00CF79A8"/>
    <w:rsid w:val="00CF7B52"/>
    <w:rsid w:val="00D00A31"/>
    <w:rsid w:val="00D01101"/>
    <w:rsid w:val="00D02F85"/>
    <w:rsid w:val="00D056E5"/>
    <w:rsid w:val="00D05951"/>
    <w:rsid w:val="00D05B19"/>
    <w:rsid w:val="00D05D5C"/>
    <w:rsid w:val="00D06ACD"/>
    <w:rsid w:val="00D17FF3"/>
    <w:rsid w:val="00D30ACD"/>
    <w:rsid w:val="00D32620"/>
    <w:rsid w:val="00D36CC1"/>
    <w:rsid w:val="00D37DC0"/>
    <w:rsid w:val="00D45D52"/>
    <w:rsid w:val="00D46FCB"/>
    <w:rsid w:val="00D50314"/>
    <w:rsid w:val="00D50544"/>
    <w:rsid w:val="00D53341"/>
    <w:rsid w:val="00D6128C"/>
    <w:rsid w:val="00D612AA"/>
    <w:rsid w:val="00D6185B"/>
    <w:rsid w:val="00D62320"/>
    <w:rsid w:val="00D63B07"/>
    <w:rsid w:val="00D70811"/>
    <w:rsid w:val="00D72C2D"/>
    <w:rsid w:val="00D7401F"/>
    <w:rsid w:val="00D761A4"/>
    <w:rsid w:val="00D83289"/>
    <w:rsid w:val="00D85605"/>
    <w:rsid w:val="00D91C45"/>
    <w:rsid w:val="00D93868"/>
    <w:rsid w:val="00D93ACB"/>
    <w:rsid w:val="00D93C47"/>
    <w:rsid w:val="00DA1478"/>
    <w:rsid w:val="00DA34B2"/>
    <w:rsid w:val="00DA5CA5"/>
    <w:rsid w:val="00DC042F"/>
    <w:rsid w:val="00DC416A"/>
    <w:rsid w:val="00DC6E2C"/>
    <w:rsid w:val="00DC7989"/>
    <w:rsid w:val="00DD259C"/>
    <w:rsid w:val="00DD2821"/>
    <w:rsid w:val="00DD3D89"/>
    <w:rsid w:val="00DE315E"/>
    <w:rsid w:val="00DE5CA7"/>
    <w:rsid w:val="00DE6075"/>
    <w:rsid w:val="00DE68F8"/>
    <w:rsid w:val="00E040E6"/>
    <w:rsid w:val="00E04C13"/>
    <w:rsid w:val="00E06D40"/>
    <w:rsid w:val="00E07343"/>
    <w:rsid w:val="00E1049A"/>
    <w:rsid w:val="00E110E2"/>
    <w:rsid w:val="00E116E2"/>
    <w:rsid w:val="00E12107"/>
    <w:rsid w:val="00E15C35"/>
    <w:rsid w:val="00E24A68"/>
    <w:rsid w:val="00E2595A"/>
    <w:rsid w:val="00E442B0"/>
    <w:rsid w:val="00E5557D"/>
    <w:rsid w:val="00E55743"/>
    <w:rsid w:val="00E57F22"/>
    <w:rsid w:val="00E6065F"/>
    <w:rsid w:val="00E61FAA"/>
    <w:rsid w:val="00E63A3F"/>
    <w:rsid w:val="00E64A12"/>
    <w:rsid w:val="00E718A6"/>
    <w:rsid w:val="00E74744"/>
    <w:rsid w:val="00E83906"/>
    <w:rsid w:val="00E84E17"/>
    <w:rsid w:val="00E90835"/>
    <w:rsid w:val="00E90DD3"/>
    <w:rsid w:val="00E9633E"/>
    <w:rsid w:val="00EA0758"/>
    <w:rsid w:val="00EA1F89"/>
    <w:rsid w:val="00EA75DE"/>
    <w:rsid w:val="00EB2192"/>
    <w:rsid w:val="00EC1DFD"/>
    <w:rsid w:val="00ED2C1E"/>
    <w:rsid w:val="00EE01C9"/>
    <w:rsid w:val="00EE2AE8"/>
    <w:rsid w:val="00EE5F22"/>
    <w:rsid w:val="00EE7A9B"/>
    <w:rsid w:val="00EF7FEC"/>
    <w:rsid w:val="00F005EF"/>
    <w:rsid w:val="00F01214"/>
    <w:rsid w:val="00F01F39"/>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F66"/>
    <w:rsid w:val="00FA0BB7"/>
    <w:rsid w:val="00FA4D1E"/>
    <w:rsid w:val="00FA6805"/>
    <w:rsid w:val="00FB2CAA"/>
    <w:rsid w:val="00FB3698"/>
    <w:rsid w:val="00FB7D68"/>
    <w:rsid w:val="00FC01FB"/>
    <w:rsid w:val="00FC2EC1"/>
    <w:rsid w:val="00FC4721"/>
    <w:rsid w:val="00FD5B37"/>
    <w:rsid w:val="00FD6C1C"/>
    <w:rsid w:val="00FD7E46"/>
    <w:rsid w:val="00FE1D93"/>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filion90@gmail.com" TargetMode="External"/><Relationship Id="rId18" Type="http://schemas.openxmlformats.org/officeDocument/2006/relationships/hyperlink" Target="http://130.235.244.92/Malavi/" TargetMode="External"/><Relationship Id="rId3" Type="http://schemas.openxmlformats.org/officeDocument/2006/relationships/styles" Target="styles.xml"/><Relationship Id="rId21" Type="http://schemas.openxmlformats.org/officeDocument/2006/relationships/hyperlink" Target="https://worldclim.org/version2" TargetMode="External"/><Relationship Id="rId7" Type="http://schemas.openxmlformats.org/officeDocument/2006/relationships/endnotes" Target="endnotes.xml"/><Relationship Id="rId12" Type="http://schemas.openxmlformats.org/officeDocument/2006/relationships/hyperlink" Target="mailto:danideangeli@live.com*" TargetMode="External"/><Relationship Id="rId17" Type="http://schemas.openxmlformats.org/officeDocument/2006/relationships/hyperlink" Target="mailto:robert.poulin@otago.ac.nz"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rcid.org/0000-0001-5550-7157" TargetMode="External"/><Relationship Id="rId20" Type="http://schemas.openxmlformats.org/officeDocument/2006/relationships/hyperlink" Target="https://birdtr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embraga@icb.ufmg.br"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birdlif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alanfecchio@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97600-EE53-429B-ABFB-BF5873D5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36656</Words>
  <Characters>208940</Characters>
  <Application>Microsoft Office Word</Application>
  <DocSecurity>0</DocSecurity>
  <Lines>1741</Lines>
  <Paragraphs>490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Antoine Filion</cp:lastModifiedBy>
  <cp:revision>2</cp:revision>
  <dcterms:created xsi:type="dcterms:W3CDTF">2020-06-03T22:51:00Z</dcterms:created>
  <dcterms:modified xsi:type="dcterms:W3CDTF">2020-06-03T22:51:00Z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