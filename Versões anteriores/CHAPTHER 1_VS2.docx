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7F52E040" w:rsidR="00682C0C" w:rsidRPr="0056058A" w:rsidRDefault="00682C0C" w:rsidP="003C47DC">
      <w:pPr>
        <w:spacing w:line="360" w:lineRule="auto"/>
        <w:rPr>
          <w:rFonts w:cs="Times New Roman"/>
          <w:b/>
          <w:bCs/>
          <w:szCs w:val="24"/>
        </w:rPr>
      </w:pPr>
      <w:r w:rsidRPr="0056058A">
        <w:rPr>
          <w:rFonts w:cs="Times New Roman"/>
          <w:b/>
          <w:bCs/>
          <w:szCs w:val="24"/>
        </w:rPr>
        <w:t xml:space="preserve">Bird migration connects regions but do not rise local prevalence and </w:t>
      </w:r>
      <w:r w:rsidR="00B7625A">
        <w:rPr>
          <w:rFonts w:cs="Times New Roman"/>
          <w:b/>
          <w:bCs/>
          <w:szCs w:val="24"/>
        </w:rPr>
        <w:t xml:space="preserve">richness </w:t>
      </w:r>
      <w:r w:rsidRPr="0056058A">
        <w:rPr>
          <w:rFonts w:cs="Times New Roman"/>
          <w:b/>
          <w:bCs/>
          <w:szCs w:val="24"/>
        </w:rPr>
        <w:t xml:space="preserve">of avian </w:t>
      </w:r>
      <w:proofErr w:type="spellStart"/>
      <w:r w:rsidRPr="0056058A">
        <w:rPr>
          <w:rFonts w:cs="Times New Roman"/>
          <w:b/>
          <w:bCs/>
          <w:szCs w:val="24"/>
        </w:rPr>
        <w:t>haemosporidian</w:t>
      </w:r>
      <w:proofErr w:type="spellEnd"/>
      <w:r w:rsidRPr="0056058A">
        <w:rPr>
          <w:rFonts w:cs="Times New Roman"/>
          <w:b/>
          <w:bCs/>
          <w:szCs w:val="24"/>
        </w:rPr>
        <w:t xml:space="preserve"> parasites</w:t>
      </w:r>
    </w:p>
    <w:p w14:paraId="11A56FD5" w14:textId="5CD2938A" w:rsidR="00750556" w:rsidRDefault="00750556" w:rsidP="003C47DC">
      <w:pPr>
        <w:pStyle w:val="Title"/>
        <w:spacing w:line="360" w:lineRule="auto"/>
        <w:rPr>
          <w:b w:val="0"/>
          <w:bCs/>
          <w:lang w:val="pt-BR"/>
        </w:rPr>
      </w:pPr>
      <w:r>
        <w:rPr>
          <w:b w:val="0"/>
          <w:bCs/>
          <w:lang w:val="pt-BR"/>
        </w:rPr>
        <w:t>Daniela de Angeli Dutra¹*, Antoine Filion¹, Alan Fecchio², Érika Martins Braga³, Robert Poulin¹</w:t>
      </w:r>
    </w:p>
    <w:p w14:paraId="157301B5" w14:textId="77777777" w:rsidR="00A83253" w:rsidRPr="00A83253" w:rsidRDefault="00A83253" w:rsidP="003C47DC">
      <w:pPr>
        <w:spacing w:line="360" w:lineRule="auto"/>
        <w:rPr>
          <w:lang w:val="pt-BR"/>
        </w:rPr>
      </w:pPr>
    </w:p>
    <w:p w14:paraId="1598E6C0" w14:textId="79B4FA21" w:rsidR="00750556" w:rsidRPr="00531765" w:rsidRDefault="00750556" w:rsidP="003C47DC">
      <w:pPr>
        <w:spacing w:line="360" w:lineRule="auto"/>
        <w:rPr>
          <w:color w:val="FF0000"/>
          <w:sz w:val="20"/>
          <w:szCs w:val="20"/>
          <w:lang w:val="pt-BR"/>
        </w:rPr>
      </w:pPr>
      <w:r w:rsidRPr="00531765">
        <w:rPr>
          <w:color w:val="FF0000"/>
          <w:sz w:val="20"/>
          <w:szCs w:val="20"/>
          <w:lang w:val="pt-BR"/>
        </w:rPr>
        <w:t>danideangeli@live.com</w:t>
      </w:r>
    </w:p>
    <w:p w14:paraId="2EECBA00" w14:textId="6D39EAC2" w:rsidR="00750556" w:rsidRPr="00531765" w:rsidRDefault="00750556" w:rsidP="003C47DC">
      <w:pPr>
        <w:spacing w:line="360" w:lineRule="auto"/>
        <w:rPr>
          <w:color w:val="FF0000"/>
          <w:sz w:val="20"/>
          <w:szCs w:val="20"/>
          <w:lang w:val="pt-BR"/>
        </w:rPr>
      </w:pPr>
      <w:r w:rsidRPr="00531765">
        <w:rPr>
          <w:color w:val="FF0000"/>
          <w:sz w:val="20"/>
          <w:szCs w:val="20"/>
          <w:lang w:val="pt-BR"/>
        </w:rPr>
        <w:t>afilion90@gmail.com</w:t>
      </w:r>
    </w:p>
    <w:p w14:paraId="439C674D" w14:textId="27814651" w:rsidR="00750556" w:rsidRPr="00531765" w:rsidRDefault="00750556" w:rsidP="003C47DC">
      <w:pPr>
        <w:spacing w:line="360" w:lineRule="auto"/>
        <w:rPr>
          <w:color w:val="FF0000"/>
          <w:sz w:val="20"/>
          <w:szCs w:val="20"/>
          <w:lang w:val="pt-BR"/>
        </w:rPr>
      </w:pPr>
      <w:r w:rsidRPr="00531765">
        <w:rPr>
          <w:color w:val="FF0000"/>
          <w:sz w:val="20"/>
          <w:szCs w:val="20"/>
          <w:lang w:val="pt-BR"/>
        </w:rPr>
        <w:t>alanfecchio@gmail.com</w:t>
      </w:r>
    </w:p>
    <w:p w14:paraId="257348F3" w14:textId="3ED89872" w:rsidR="00750556" w:rsidRPr="00531765" w:rsidRDefault="00A83253" w:rsidP="003C47DC">
      <w:pPr>
        <w:spacing w:line="360" w:lineRule="auto"/>
        <w:rPr>
          <w:color w:val="FF0000"/>
          <w:sz w:val="20"/>
          <w:szCs w:val="20"/>
          <w:lang w:val="pt-BR"/>
        </w:rPr>
      </w:pPr>
      <w:r w:rsidRPr="00531765">
        <w:rPr>
          <w:color w:val="FF0000"/>
          <w:sz w:val="20"/>
          <w:szCs w:val="20"/>
          <w:lang w:val="pt-BR"/>
        </w:rPr>
        <w:t>embraga@icb.ufmg.br</w:t>
      </w:r>
    </w:p>
    <w:p w14:paraId="165D2FCC" w14:textId="5BF3B87C" w:rsidR="00A83253" w:rsidRPr="00531765" w:rsidRDefault="00A83253" w:rsidP="003C47DC">
      <w:pPr>
        <w:spacing w:line="360" w:lineRule="auto"/>
        <w:rPr>
          <w:color w:val="FF0000"/>
          <w:sz w:val="20"/>
          <w:szCs w:val="20"/>
          <w:lang w:val="pt-BR"/>
        </w:rPr>
      </w:pPr>
      <w:r w:rsidRPr="00531765">
        <w:rPr>
          <w:color w:val="FF0000"/>
          <w:sz w:val="20"/>
          <w:szCs w:val="20"/>
          <w:lang w:val="pt-BR"/>
        </w:rPr>
        <w:t>robert.poulin@otago.ac.nz</w:t>
      </w:r>
    </w:p>
    <w:p w14:paraId="2FF95367" w14:textId="77777777" w:rsidR="00A83253" w:rsidRPr="00531765" w:rsidRDefault="00A83253" w:rsidP="003C47DC">
      <w:pPr>
        <w:spacing w:line="360" w:lineRule="auto"/>
        <w:rPr>
          <w:color w:val="FF0000"/>
          <w:sz w:val="20"/>
          <w:szCs w:val="20"/>
          <w:lang w:val="pt-BR"/>
        </w:rPr>
      </w:pPr>
    </w:p>
    <w:p w14:paraId="5233FFEC" w14:textId="3F184AEB" w:rsidR="00750556" w:rsidRPr="009C3EC6" w:rsidRDefault="00750556" w:rsidP="003C47DC">
      <w:pPr>
        <w:spacing w:line="360" w:lineRule="auto"/>
        <w:rPr>
          <w:sz w:val="20"/>
          <w:szCs w:val="20"/>
        </w:rPr>
      </w:pPr>
      <w:r w:rsidRPr="009C3EC6">
        <w:rPr>
          <w:sz w:val="20"/>
          <w:szCs w:val="18"/>
        </w:rPr>
        <w:t xml:space="preserve">1.Department of Zoology, </w:t>
      </w:r>
      <w:r w:rsidRPr="009C3EC6">
        <w:rPr>
          <w:sz w:val="20"/>
          <w:szCs w:val="20"/>
        </w:rPr>
        <w:t>University of Otago, Dunedin, New Zealand</w:t>
      </w:r>
    </w:p>
    <w:p w14:paraId="496DE4B3" w14:textId="2F74D2FF" w:rsidR="00865E4D" w:rsidRPr="009C3EC6" w:rsidRDefault="00750556" w:rsidP="00865E4D">
      <w:pPr>
        <w:spacing w:line="360" w:lineRule="auto"/>
        <w:rPr>
          <w:ins w:id="0" w:author="Alan Fecchio" w:date="2020-04-16T15:33:00Z"/>
          <w:rFonts w:cs="Times New Roman"/>
          <w:sz w:val="20"/>
          <w:szCs w:val="20"/>
          <w:lang w:val="pt-BR"/>
        </w:rPr>
      </w:pPr>
      <w:r w:rsidRPr="009C3EC6">
        <w:rPr>
          <w:sz w:val="20"/>
          <w:szCs w:val="20"/>
          <w:lang w:val="pt-BR"/>
        </w:rPr>
        <w:t>2.</w:t>
      </w:r>
      <w:r w:rsidR="00865E4D" w:rsidRPr="009C3EC6">
        <w:rPr>
          <w:rFonts w:cs="Times New Roman"/>
          <w:sz w:val="20"/>
          <w:szCs w:val="20"/>
          <w:lang w:val="pt-BR"/>
        </w:rPr>
        <w:t>Programa de Pós-graduação em Ecologia e Conservação da Biodiversidade, Universidade Federal de Mato Grosso, Cuiabá, MT 78060-900, Brazil</w:t>
      </w:r>
    </w:p>
    <w:p w14:paraId="6263A49E" w14:textId="0C5C68BE" w:rsidR="00750556" w:rsidRPr="009C3EC6" w:rsidRDefault="00750556" w:rsidP="003C47DC">
      <w:pPr>
        <w:spacing w:line="360" w:lineRule="auto"/>
        <w:rPr>
          <w:sz w:val="20"/>
          <w:szCs w:val="18"/>
          <w:lang w:val="pt-BR"/>
        </w:rPr>
      </w:pPr>
      <w:r w:rsidRPr="009C3EC6">
        <w:rPr>
          <w:sz w:val="20"/>
          <w:szCs w:val="18"/>
          <w:lang w:val="pt-BR"/>
        </w:rPr>
        <w:t>3.Departamento de Parasitologia, Instituto de Ciências Biológicas, Universidade Federal de Minas Gerais, Brazil</w:t>
      </w:r>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r w:rsidRPr="00531765">
        <w:t>1.</w:t>
      </w:r>
      <w:r w:rsidR="00FF2A33" w:rsidRPr="00531765">
        <w:t>Introduction</w:t>
      </w:r>
    </w:p>
    <w:p w14:paraId="3CE66728" w14:textId="77777777" w:rsidR="00884689" w:rsidRPr="00531765" w:rsidRDefault="00884689" w:rsidP="00884689"/>
    <w:p w14:paraId="22590BDA" w14:textId="3AAA6B3D"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w:t>
      </w:r>
      <w:r w:rsidR="00747F76">
        <w:rPr>
          <w:rFonts w:cs="Times New Roman"/>
          <w:szCs w:val="24"/>
        </w:rPr>
        <w:t>disease</w:t>
      </w:r>
      <w:r w:rsidRPr="00FF2A33">
        <w:rPr>
          <w:rFonts w:cs="Times New Roman"/>
          <w:szCs w:val="24"/>
        </w:rPr>
        <w:t xml:space="preserve"> around the world because migrant species can </w:t>
      </w:r>
      <w:r w:rsidR="00747F76">
        <w:rPr>
          <w:rFonts w:cs="Times New Roman"/>
          <w:szCs w:val="24"/>
        </w:rPr>
        <w:t xml:space="preserve">disperse </w:t>
      </w:r>
      <w:r w:rsidRPr="00FF2A33">
        <w:rPr>
          <w:rFonts w:cs="Times New Roman"/>
          <w:szCs w:val="24"/>
        </w:rPr>
        <w:t xml:space="preserve"> pathogens</w:t>
      </w:r>
      <w:r w:rsidR="00747F76">
        <w:rPr>
          <w:rFonts w:cs="Times New Roman"/>
          <w:szCs w:val="24"/>
        </w:rPr>
        <w:t xml:space="preserve"> and parasites</w:t>
      </w:r>
      <w:r w:rsidRPr="00FF2A33">
        <w:rPr>
          <w:rFonts w:cs="Times New Roman"/>
          <w:szCs w:val="24"/>
        </w:rPr>
        <w:t xml:space="preserve"> between two or more locations and be exposed to more infectious agents</w:t>
      </w:r>
      <w:r w:rsidR="00747F76">
        <w:rPr>
          <w:rFonts w:cs="Times New Roman"/>
          <w:szCs w:val="24"/>
        </w:rPr>
        <w:t xml:space="preserve"> </w:t>
      </w:r>
      <w:r w:rsidR="00B7625A">
        <w:rPr>
          <w:rFonts w:cs="Times New Roman"/>
          <w:szCs w:val="24"/>
        </w:rPr>
        <w:fldChar w:fldCharType="begin" w:fldLock="1"/>
      </w:r>
      <w:r w:rsidR="00D02F85">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Pr>
          <w:rFonts w:cs="Times New Roman"/>
          <w:szCs w:val="24"/>
        </w:rPr>
        <w:fldChar w:fldCharType="separate"/>
      </w:r>
      <w:r w:rsidR="00F20647" w:rsidRPr="00F20647">
        <w:rPr>
          <w:rFonts w:cs="Times New Roman"/>
          <w:noProof/>
          <w:szCs w:val="24"/>
        </w:rPr>
        <w:t>(Bauer and Hoye 2014)</w:t>
      </w:r>
      <w:r w:rsidR="00B7625A">
        <w:rPr>
          <w:rFonts w:cs="Times New Roman"/>
          <w:szCs w:val="24"/>
        </w:rPr>
        <w:fldChar w:fldCharType="end"/>
      </w:r>
      <w:r w:rsidRPr="00FF2A33">
        <w:rPr>
          <w:rFonts w:cs="Times New Roman"/>
          <w:szCs w:val="24"/>
        </w:rPr>
        <w:t xml:space="preserve">. In this way, migrant species might play an important role </w:t>
      </w:r>
      <w:r w:rsidR="00747F76">
        <w:rPr>
          <w:rFonts w:cs="Times New Roman"/>
          <w:szCs w:val="24"/>
        </w:rPr>
        <w:t>o</w:t>
      </w:r>
      <w:r w:rsidRPr="00FF2A33">
        <w:rPr>
          <w:rFonts w:cs="Times New Roman"/>
          <w:szCs w:val="24"/>
        </w:rPr>
        <w:t xml:space="preserve">n the evolution and distribution of parasites and </w:t>
      </w:r>
      <w:r w:rsidR="00747F76">
        <w:rPr>
          <w:rFonts w:cs="Times New Roman"/>
          <w:szCs w:val="24"/>
        </w:rPr>
        <w:t>promote</w:t>
      </w:r>
      <w:r w:rsidRPr="00FF2A33">
        <w:rPr>
          <w:rFonts w:cs="Times New Roman"/>
          <w:szCs w:val="24"/>
        </w:rPr>
        <w:t xml:space="preserve"> the spread of pathogens to new areas and new hosts species. Besides that, </w:t>
      </w:r>
      <w:r w:rsidR="0056058A">
        <w:rPr>
          <w:rFonts w:cs="Times New Roman"/>
          <w:szCs w:val="24"/>
        </w:rPr>
        <w:t xml:space="preserve">human </w:t>
      </w:r>
      <w:r w:rsidRPr="00FF2A3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Pr>
          <w:rFonts w:cs="Times New Roman"/>
          <w:szCs w:val="24"/>
        </w:rPr>
        <w:t>richness</w:t>
      </w:r>
      <w:r w:rsidRPr="00FF2A33">
        <w:rPr>
          <w:rFonts w:cs="Times New Roman"/>
          <w:szCs w:val="24"/>
        </w:rPr>
        <w:t xml:space="preserve"> </w:t>
      </w:r>
      <w:r w:rsidRPr="00FF2A33">
        <w:rPr>
          <w:rFonts w:cs="Times New Roman"/>
          <w:szCs w:val="24"/>
        </w:rPr>
        <w:fldChar w:fldCharType="begin" w:fldLock="1"/>
      </w:r>
      <w:r w:rsidR="00D02F85">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the spread of pathogens might increase </w:t>
      </w:r>
      <w:r w:rsidR="006914BA">
        <w:rPr>
          <w:rFonts w:cs="Times New Roman"/>
          <w:szCs w:val="24"/>
        </w:rPr>
        <w:t xml:space="preserve">host </w:t>
      </w:r>
      <w:r w:rsidR="00B7625A">
        <w:rPr>
          <w:rFonts w:cs="Times New Roman"/>
          <w:szCs w:val="24"/>
        </w:rPr>
        <w:t>richness</w:t>
      </w:r>
      <w:r w:rsidR="006914BA">
        <w:rPr>
          <w:rFonts w:cs="Times New Roman"/>
          <w:szCs w:val="24"/>
        </w:rPr>
        <w:t xml:space="preserve"> </w:t>
      </w:r>
      <w:r w:rsidRPr="00FF2A33">
        <w:rPr>
          <w:rFonts w:cs="Times New Roman"/>
          <w:szCs w:val="24"/>
        </w:rPr>
        <w:t xml:space="preserve">by reducing competition pressures and, therefore, avoiding competitive exclusion. </w:t>
      </w:r>
      <w:r w:rsidR="0010523D">
        <w:rPr>
          <w:rFonts w:cs="Times New Roman"/>
          <w:szCs w:val="24"/>
        </w:rPr>
        <w:t xml:space="preserve">Hence, </w:t>
      </w:r>
      <w:r w:rsidR="0010523D" w:rsidRPr="00FF2A33">
        <w:rPr>
          <w:rFonts w:cs="Times New Roman"/>
          <w:szCs w:val="24"/>
        </w:rPr>
        <w:t xml:space="preserve">pathogen spread might act as an environmental filter to new species colonization. </w:t>
      </w:r>
      <w:r w:rsidR="0010523D">
        <w:rPr>
          <w:rFonts w:cs="Times New Roman"/>
          <w:szCs w:val="24"/>
        </w:rPr>
        <w:t>Several</w:t>
      </w:r>
      <w:r w:rsidRPr="00FF2A33">
        <w:rPr>
          <w:rFonts w:cs="Times New Roman"/>
          <w:szCs w:val="24"/>
        </w:rPr>
        <w:t xml:space="preserve"> studies have documented the </w:t>
      </w:r>
      <w:r w:rsidRPr="00FF2A33">
        <w:rPr>
          <w:rFonts w:cs="Times New Roman"/>
          <w:szCs w:val="24"/>
        </w:rPr>
        <w:lastRenderedPageBreak/>
        <w:t xml:space="preserve">influence of migratory birds on the spread of important pathogens with some of these able to infect humans </w:t>
      </w:r>
      <w:r w:rsidRPr="00FF2A33">
        <w:rPr>
          <w:rFonts w:cs="Times New Roman"/>
          <w:szCs w:val="24"/>
        </w:rPr>
        <w:fldChar w:fldCharType="begin" w:fldLock="1"/>
      </w:r>
      <w:r w:rsidR="00D02F85">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lang w:val="da-DK"/>
        </w:rPr>
        <w:t>(Alekseev et al. 2001, Morshed et al. 2005, Poupon et al. 2006, Hellgren et al. 2007, Lindeborg et al. 2012,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 xml:space="preserve">Thus, the migratory behavior of birds may influence directly </w:t>
      </w:r>
      <w:r w:rsidR="006914BA">
        <w:rPr>
          <w:rFonts w:cs="Times New Roman"/>
          <w:szCs w:val="24"/>
        </w:rPr>
        <w:t xml:space="preserve">host </w:t>
      </w:r>
      <w:r w:rsidRPr="00FF2A33">
        <w:rPr>
          <w:rFonts w:cs="Times New Roman"/>
          <w:szCs w:val="24"/>
        </w:rPr>
        <w:t xml:space="preserve">local </w:t>
      </w:r>
      <w:r w:rsidR="00B7625A">
        <w:rPr>
          <w:rFonts w:cs="Times New Roman"/>
          <w:szCs w:val="24"/>
        </w:rPr>
        <w:t xml:space="preserve">richness </w:t>
      </w:r>
      <w:r w:rsidRPr="00FF2A33">
        <w:rPr>
          <w:rFonts w:cs="Times New Roman"/>
          <w:szCs w:val="24"/>
        </w:rPr>
        <w:t xml:space="preserve"> and population size. </w:t>
      </w:r>
    </w:p>
    <w:p w14:paraId="11BA5223" w14:textId="17495C46" w:rsidR="006914BA" w:rsidRDefault="006914BA" w:rsidP="006914BA">
      <w:pPr>
        <w:spacing w:line="360" w:lineRule="auto"/>
        <w:ind w:firstLine="360"/>
        <w:rPr>
          <w:rFonts w:cs="Times New Roman"/>
          <w:szCs w:val="24"/>
        </w:rPr>
      </w:pPr>
      <w:r w:rsidRPr="00FF2A33">
        <w:rPr>
          <w:rFonts w:cs="Times New Roman"/>
          <w:szCs w:val="24"/>
        </w:rPr>
        <w:t xml:space="preserve">Recently, it was suggested that  avian malaria </w:t>
      </w:r>
      <w:r>
        <w:rPr>
          <w:rFonts w:cs="Times New Roman"/>
          <w:szCs w:val="24"/>
        </w:rPr>
        <w:t xml:space="preserve">parasites </w:t>
      </w:r>
      <w:r w:rsidRPr="00FF2A33">
        <w:rPr>
          <w:rFonts w:cs="Times New Roman"/>
          <w:szCs w:val="24"/>
        </w:rPr>
        <w:t xml:space="preserve">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w:t>
      </w:r>
      <w:r>
        <w:rPr>
          <w:rFonts w:cs="Times New Roman"/>
          <w:szCs w:val="24"/>
        </w:rPr>
        <w:t>for</w:t>
      </w:r>
      <w:r w:rsidRPr="00FF2A33">
        <w:rPr>
          <w:rFonts w:cs="Times New Roman"/>
          <w:szCs w:val="24"/>
        </w:rPr>
        <w:t xml:space="preserve"> migratory birds </w:t>
      </w:r>
      <w:r w:rsidRPr="00FF2A33">
        <w:rPr>
          <w:rFonts w:cs="Times New Roman"/>
          <w:szCs w:val="24"/>
        </w:rPr>
        <w:fldChar w:fldCharType="begin" w:fldLock="1"/>
      </w:r>
      <w:r w:rsidR="00D02F85">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(Marzal 2012)</w:t>
      </w:r>
      <w:r w:rsidRPr="00FF2A33">
        <w:rPr>
          <w:rFonts w:cs="Times New Roman"/>
          <w:szCs w:val="24"/>
        </w:rPr>
        <w:fldChar w:fldCharType="end"/>
      </w:r>
      <w:r w:rsidRPr="00FF2A33">
        <w:rPr>
          <w:rFonts w:cs="Times New Roman"/>
          <w:szCs w:val="24"/>
        </w:rPr>
        <w:t>. Previous research ha</w:t>
      </w:r>
      <w:r>
        <w:rPr>
          <w:rFonts w:cs="Times New Roman"/>
          <w:szCs w:val="24"/>
        </w:rPr>
        <w:t>s</w:t>
      </w:r>
      <w:r w:rsidRPr="00FF2A33">
        <w:rPr>
          <w:rFonts w:cs="Times New Roman"/>
          <w:szCs w:val="24"/>
        </w:rPr>
        <w:t xml:space="preserve"> demonstrated differences in the </w:t>
      </w:r>
      <w:r w:rsidRPr="006914BA">
        <w:rPr>
          <w:rFonts w:cs="Times New Roman"/>
          <w:szCs w:val="24"/>
        </w:rPr>
        <w:t xml:space="preserve">timing of the main occurrence of </w:t>
      </w:r>
      <w:proofErr w:type="spellStart"/>
      <w:r w:rsidRPr="006914BA">
        <w:rPr>
          <w:rFonts w:cs="Times New Roman"/>
          <w:szCs w:val="24"/>
        </w:rPr>
        <w:t>haemosporidian</w:t>
      </w:r>
      <w:proofErr w:type="spellEnd"/>
      <w:r w:rsidRPr="006914BA">
        <w:rPr>
          <w:rFonts w:cs="Times New Roman"/>
          <w:szCs w:val="24"/>
        </w:rPr>
        <w:t xml:space="preserve"> infection in migrating birds. These studies have suggested that differences in </w:t>
      </w:r>
      <w:proofErr w:type="spellStart"/>
      <w:r w:rsidRPr="006914BA">
        <w:rPr>
          <w:rFonts w:cs="Times New Roman"/>
          <w:szCs w:val="24"/>
        </w:rPr>
        <w:t>haemosporidian</w:t>
      </w:r>
      <w:proofErr w:type="spellEnd"/>
      <w:r w:rsidRPr="006914BA">
        <w:rPr>
          <w:rFonts w:cs="Times New Roman"/>
          <w:szCs w:val="24"/>
        </w:rPr>
        <w:t xml:space="preserve"> lineages could indicate whether birds had become infected in different areas </w:t>
      </w:r>
      <w:r w:rsidRPr="006914BA">
        <w:rPr>
          <w:rFonts w:cs="Times New Roman"/>
          <w:szCs w:val="24"/>
        </w:rPr>
        <w:fldChar w:fldCharType="begin" w:fldLock="1"/>
      </w:r>
      <w:r w:rsidR="00D02F85">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(Marzal 2012)</w:t>
      </w:r>
      <w:r w:rsidRPr="006914BA">
        <w:rPr>
          <w:rFonts w:cs="Times New Roman"/>
          <w:szCs w:val="24"/>
        </w:rPr>
        <w:fldChar w:fldCharType="end"/>
      </w:r>
      <w:r w:rsidRPr="006914BA">
        <w:rPr>
          <w:rFonts w:cs="Times New Roman"/>
          <w:szCs w:val="24"/>
        </w:rPr>
        <w:t xml:space="preserve">. Because migratory birds connect distinct geographic regions they might influence local pathogen transmission. Since most </w:t>
      </w:r>
      <w:proofErr w:type="spellStart"/>
      <w:r w:rsidRPr="006914BA">
        <w:rPr>
          <w:rFonts w:cs="Times New Roman"/>
          <w:szCs w:val="24"/>
        </w:rPr>
        <w:t>haemosporidians</w:t>
      </w:r>
      <w:proofErr w:type="spellEnd"/>
      <w:r w:rsidRPr="006914BA">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Pr="006914BA">
        <w:rPr>
          <w:rFonts w:cs="Times New Roman"/>
          <w:szCs w:val="24"/>
        </w:rPr>
        <w:fldChar w:fldCharType="begin" w:fldLock="1"/>
      </w:r>
      <w:r w:rsidR="00D02F85">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(Fecchio et al. 2020)</w:t>
      </w:r>
      <w:r w:rsidRPr="006914BA">
        <w:rPr>
          <w:rFonts w:cs="Times New Roman"/>
          <w:szCs w:val="24"/>
        </w:rPr>
        <w:fldChar w:fldCharType="end"/>
      </w:r>
      <w:r w:rsidRPr="006914BA">
        <w:rPr>
          <w:rFonts w:cs="Times New Roman"/>
          <w:szCs w:val="24"/>
        </w:rPr>
        <w:t xml:space="preserve">.  Indeed, migratory species are known for their potential to connect distant habitats and transfer large amounts of biomass and nutrients between ecosystems </w:t>
      </w:r>
      <w:r w:rsidRPr="006914BA">
        <w:rPr>
          <w:rFonts w:cs="Times New Roman"/>
          <w:szCs w:val="24"/>
        </w:rPr>
        <w:fldChar w:fldCharType="begin" w:fldLock="1"/>
      </w:r>
      <w:r w:rsidR="00D02F85">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(Altizer et al. 2011)</w:t>
      </w:r>
      <w:r w:rsidRPr="006914BA">
        <w:rPr>
          <w:rFonts w:cs="Times New Roman"/>
          <w:szCs w:val="24"/>
        </w:rPr>
        <w:fldChar w:fldCharType="end"/>
      </w:r>
      <w:r w:rsidRPr="006914BA">
        <w:rPr>
          <w:rFonts w:cs="Times New Roman"/>
          <w:szCs w:val="24"/>
        </w:rPr>
        <w:t xml:space="preserve">. Furthermore, </w:t>
      </w:r>
      <w:r w:rsidRPr="006914BA">
        <w:rPr>
          <w:rFonts w:cs="Times New Roman"/>
          <w:szCs w:val="24"/>
        </w:rPr>
        <w:fldChar w:fldCharType="begin" w:fldLock="1"/>
      </w:r>
      <w:r w:rsidR="00D02F85">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6914BA">
        <w:rPr>
          <w:rFonts w:cs="Times New Roman"/>
          <w:szCs w:val="24"/>
        </w:rPr>
        <w:fldChar w:fldCharType="separate"/>
      </w:r>
      <w:r w:rsidRPr="006914BA">
        <w:rPr>
          <w:rFonts w:cs="Times New Roman"/>
          <w:noProof/>
          <w:szCs w:val="24"/>
        </w:rPr>
        <w:t>O’Connor et al. 2020</w:t>
      </w:r>
      <w:r w:rsidRPr="006914BA">
        <w:rPr>
          <w:rFonts w:cs="Times New Roman"/>
          <w:szCs w:val="24"/>
        </w:rPr>
        <w:fldChar w:fldCharType="end"/>
      </w:r>
      <w:r w:rsidRPr="006914BA">
        <w:rPr>
          <w:rFonts w:cs="Times New Roman"/>
          <w:szCs w:val="24"/>
        </w:rPr>
        <w:t xml:space="preserve"> have demonstrated that migratory birds do not possess </w:t>
      </w:r>
      <w:r w:rsidRPr="00FF2A33">
        <w:rPr>
          <w:rFonts w:cs="Times New Roman"/>
          <w:szCs w:val="24"/>
        </w:rPr>
        <w:t xml:space="preserve">higher immune gene </w:t>
      </w:r>
      <w:r>
        <w:rPr>
          <w:rFonts w:cs="Times New Roman"/>
          <w:szCs w:val="24"/>
        </w:rPr>
        <w:t>richness</w:t>
      </w:r>
      <w:r w:rsidRPr="00FF2A33">
        <w:rPr>
          <w:rFonts w:cs="Times New Roman"/>
          <w:szCs w:val="24"/>
        </w:rPr>
        <w:t xml:space="preserve"> in wetter areas</w:t>
      </w:r>
      <w:r w:rsidR="00B019F7">
        <w:rPr>
          <w:rFonts w:cs="Times New Roman"/>
          <w:szCs w:val="24"/>
        </w:rPr>
        <w:t xml:space="preserve">, usually associated with higher risk of certain </w:t>
      </w:r>
      <w:r w:rsidR="000F4E9E">
        <w:rPr>
          <w:rFonts w:cs="Times New Roman"/>
          <w:szCs w:val="24"/>
        </w:rPr>
        <w:t>infections</w:t>
      </w:r>
      <w:r w:rsidR="00B019F7">
        <w:rPr>
          <w:rFonts w:cs="Times New Roman"/>
          <w:szCs w:val="24"/>
        </w:rPr>
        <w:t>, such as vector borne diseases</w:t>
      </w:r>
      <w:r w:rsidR="000F4E9E">
        <w:rPr>
          <w:rFonts w:cs="Times New Roman"/>
          <w:szCs w:val="24"/>
        </w:rPr>
        <w:t>. Thereby, it</w:t>
      </w:r>
      <w:r w:rsidRPr="00FF2A33">
        <w:rPr>
          <w:rFonts w:cs="Times New Roman"/>
          <w:szCs w:val="24"/>
        </w:rPr>
        <w:t xml:space="preserve"> could </w:t>
      </w:r>
      <w:r>
        <w:rPr>
          <w:rFonts w:cs="Times New Roman"/>
          <w:szCs w:val="24"/>
        </w:rPr>
        <w:t>make</w:t>
      </w:r>
      <w:r w:rsidRPr="00FF2A33">
        <w:rPr>
          <w:rFonts w:cs="Times New Roman"/>
          <w:szCs w:val="24"/>
        </w:rPr>
        <w:t xml:space="preserve"> them more susceptible to pathogens in those regions. For this reason, it might also be expected that migratory birds h</w:t>
      </w:r>
      <w:r>
        <w:rPr>
          <w:rFonts w:cs="Times New Roman"/>
          <w:szCs w:val="24"/>
        </w:rPr>
        <w:t>arbor</w:t>
      </w:r>
      <w:r w:rsidRPr="00FF2A33">
        <w:rPr>
          <w:rFonts w:cs="Times New Roman"/>
          <w:szCs w:val="24"/>
        </w:rPr>
        <w:t xml:space="preserve"> a more diverse range of parasites and might be more susceptible to parasite infections. </w:t>
      </w:r>
    </w:p>
    <w:p w14:paraId="0F3772F7" w14:textId="73582B46" w:rsidR="006914BA" w:rsidRDefault="006914BA" w:rsidP="006914BA">
      <w:pPr>
        <w:spacing w:line="360" w:lineRule="auto"/>
        <w:ind w:firstLine="360"/>
        <w:rPr>
          <w:rFonts w:cs="Times New Roman"/>
          <w:szCs w:val="24"/>
        </w:rPr>
      </w:pPr>
      <w:r w:rsidRPr="006914BA">
        <w:rPr>
          <w:rFonts w:cs="Times New Roman"/>
          <w:szCs w:val="24"/>
        </w:rPr>
        <w:t xml:space="preserve">South America comprises different types of biomes, such as Amazonia, Brazilian Savanna, Atlantic Rain Forest and Pantanal, which hold a great richness </w:t>
      </w:r>
      <w:r>
        <w:rPr>
          <w:rFonts w:cs="Times New Roman"/>
          <w:szCs w:val="24"/>
        </w:rPr>
        <w:t xml:space="preserve">of native resident and migratory bird species. Previous research has documented the prevalence of avian malaria in different regions of Brazil, and markedly different prevalence for </w:t>
      </w:r>
      <w:r>
        <w:rPr>
          <w:rFonts w:cs="Times New Roman"/>
          <w:i/>
          <w:iCs/>
          <w:szCs w:val="24"/>
        </w:rPr>
        <w:t>Plasmodium</w:t>
      </w:r>
      <w:r>
        <w:rPr>
          <w:rFonts w:cs="Times New Roman"/>
          <w:szCs w:val="24"/>
        </w:rPr>
        <w:t xml:space="preserve"> </w:t>
      </w:r>
      <w:proofErr w:type="spellStart"/>
      <w:r>
        <w:rPr>
          <w:rFonts w:cs="Times New Roman"/>
          <w:szCs w:val="24"/>
        </w:rPr>
        <w:t>spp</w:t>
      </w:r>
      <w:proofErr w:type="spellEnd"/>
      <w:r>
        <w:rPr>
          <w:rFonts w:cs="Times New Roman"/>
          <w:szCs w:val="24"/>
        </w:rPr>
        <w:t xml:space="preserve"> have been reported</w:t>
      </w:r>
      <w:r w:rsidR="000F4E9E">
        <w:rPr>
          <w:rFonts w:cs="Times New Roman"/>
          <w:szCs w:val="24"/>
        </w:rPr>
        <w:t xml:space="preserve"> between these regions</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w:t>
      </w:r>
      <w:r w:rsidR="00B9762B">
        <w:rPr>
          <w:rFonts w:cs="Times New Roman"/>
          <w:szCs w:val="24"/>
        </w:rPr>
        <w:t>Indeed, t</w:t>
      </w:r>
      <w:r>
        <w:rPr>
          <w:rFonts w:cs="Times New Roman"/>
          <w:szCs w:val="24"/>
        </w:rPr>
        <w:t xml:space="preserve">he most prevalent avian </w:t>
      </w:r>
      <w:proofErr w:type="spellStart"/>
      <w:r>
        <w:rPr>
          <w:rFonts w:cs="Times New Roman"/>
          <w:szCs w:val="24"/>
        </w:rPr>
        <w:t>haemosporidian</w:t>
      </w:r>
      <w:proofErr w:type="spellEnd"/>
      <w:r>
        <w:rPr>
          <w:rFonts w:cs="Times New Roman"/>
          <w:szCs w:val="24"/>
        </w:rPr>
        <w:t xml:space="preserve"> parasite</w:t>
      </w:r>
      <w:r w:rsidR="00B9762B">
        <w:rPr>
          <w:rFonts w:cs="Times New Roman"/>
          <w:szCs w:val="24"/>
        </w:rPr>
        <w:t xml:space="preserve"> </w:t>
      </w:r>
      <w:r>
        <w:rPr>
          <w:rFonts w:cs="Times New Roman"/>
          <w:szCs w:val="24"/>
        </w:rPr>
        <w:t xml:space="preserve">genus </w:t>
      </w:r>
      <w:r w:rsidR="00B9762B">
        <w:rPr>
          <w:rFonts w:cs="Times New Roman"/>
          <w:szCs w:val="24"/>
        </w:rPr>
        <w:t xml:space="preserve">in this region </w:t>
      </w:r>
      <w:r>
        <w:rPr>
          <w:rFonts w:cs="Times New Roman"/>
          <w:szCs w:val="24"/>
        </w:rPr>
        <w:t xml:space="preserve">is </w:t>
      </w:r>
      <w:r>
        <w:rPr>
          <w:rFonts w:cs="Times New Roman"/>
          <w:i/>
          <w:iCs/>
          <w:szCs w:val="24"/>
        </w:rPr>
        <w:t>Plasmodium</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however, recently research conducted in Northeast Brazil reported higher prevalence of </w:t>
      </w:r>
      <w:proofErr w:type="spellStart"/>
      <w:r>
        <w:rPr>
          <w:rFonts w:cs="Times New Roman"/>
          <w:i/>
          <w:iCs/>
          <w:szCs w:val="24"/>
        </w:rPr>
        <w:t>Haemoproteus</w:t>
      </w:r>
      <w:proofErr w:type="spellEnd"/>
      <w:r>
        <w:rPr>
          <w:rFonts w:cs="Times New Roman"/>
          <w:szCs w:val="24"/>
        </w:rPr>
        <w:t xml:space="preserve"> parasites in this region (unpublished data). </w:t>
      </w:r>
      <w:r>
        <w:rPr>
          <w:rFonts w:cs="Times New Roman"/>
          <w:i/>
          <w:iCs/>
          <w:szCs w:val="24"/>
        </w:rPr>
        <w:t>Plasmodium</w:t>
      </w:r>
      <w:r>
        <w:rPr>
          <w:rFonts w:cs="Times New Roman"/>
          <w:szCs w:val="24"/>
        </w:rPr>
        <w:t xml:space="preserve"> parasites present higher host-shifting rates</w:t>
      </w:r>
      <w:r w:rsidR="000F4E9E">
        <w:rPr>
          <w:rFonts w:cs="Times New Roman"/>
          <w:szCs w:val="24"/>
        </w:rPr>
        <w:t xml:space="preserve"> than other bird </w:t>
      </w:r>
      <w:proofErr w:type="spellStart"/>
      <w:r w:rsidR="000F4E9E">
        <w:rPr>
          <w:rFonts w:cs="Times New Roman"/>
          <w:szCs w:val="24"/>
        </w:rPr>
        <w:t>haemosporidian</w:t>
      </w:r>
      <w:proofErr w:type="spellEnd"/>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(Hellgren et al. 2007)</w:t>
      </w:r>
      <w:r>
        <w:rPr>
          <w:rFonts w:cs="Times New Roman"/>
          <w:szCs w:val="24"/>
        </w:rPr>
        <w:fldChar w:fldCharType="end"/>
      </w:r>
      <w:r>
        <w:rPr>
          <w:rFonts w:cs="Times New Roman"/>
          <w:szCs w:val="24"/>
        </w:rPr>
        <w:t xml:space="preserve">, which could certainly contribute to the dissemination of </w:t>
      </w:r>
      <w:proofErr w:type="spellStart"/>
      <w:r>
        <w:rPr>
          <w:rFonts w:cs="Times New Roman"/>
          <w:szCs w:val="24"/>
        </w:rPr>
        <w:t>haemoparasites</w:t>
      </w:r>
      <w:proofErr w:type="spellEnd"/>
      <w:r>
        <w:rPr>
          <w:rFonts w:cs="Times New Roman"/>
          <w:szCs w:val="24"/>
        </w:rPr>
        <w:t xml:space="preserve"> by migratory birds into new areas. </w:t>
      </w:r>
      <w:r>
        <w:rPr>
          <w:rFonts w:cs="Times New Roman"/>
          <w:szCs w:val="24"/>
        </w:rPr>
        <w:lastRenderedPageBreak/>
        <w:t xml:space="preserve">Indeed, host-shifting of a </w:t>
      </w:r>
      <w:r>
        <w:rPr>
          <w:rFonts w:cs="Times New Roman"/>
          <w:i/>
          <w:iCs/>
          <w:szCs w:val="24"/>
        </w:rPr>
        <w:t>Plasmodium</w:t>
      </w:r>
      <w:r>
        <w:rPr>
          <w:rFonts w:cs="Times New Roman"/>
          <w:szCs w:val="24"/>
        </w:rPr>
        <w:t xml:space="preserve"> species from domestic chicken to wild and native birds has already been reported in Brazil </w:t>
      </w:r>
      <w:r>
        <w:rPr>
          <w:rFonts w:cs="Times New Roman"/>
          <w:szCs w:val="24"/>
        </w:rPr>
        <w:fldChar w:fldCharType="begin" w:fldLock="1"/>
      </w:r>
      <w:r w:rsidR="00D02F85">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(Ferreira-Junior et al. 2018)</w:t>
      </w:r>
      <w:r>
        <w:rPr>
          <w:rFonts w:cs="Times New Roman"/>
          <w:szCs w:val="24"/>
        </w:rPr>
        <w:fldChar w:fldCharType="end"/>
      </w:r>
      <w:r>
        <w:rPr>
          <w:rFonts w:cs="Times New Roman"/>
          <w:szCs w:val="24"/>
        </w:rPr>
        <w:t xml:space="preserve">. </w:t>
      </w:r>
    </w:p>
    <w:p w14:paraId="5D422793" w14:textId="6B3EC897" w:rsidR="006914BA" w:rsidRPr="006914BA" w:rsidRDefault="006914BA" w:rsidP="006914BA">
      <w:pPr>
        <w:spacing w:line="360" w:lineRule="auto"/>
        <w:ind w:firstLine="720"/>
        <w:rPr>
          <w:rFonts w:cs="Times New Roman"/>
          <w:szCs w:val="24"/>
        </w:rPr>
      </w:pPr>
      <w:r>
        <w:rPr>
          <w:rFonts w:cs="Times New Roman"/>
          <w:szCs w:val="24"/>
        </w:rPr>
        <w:t>Furthermore, the great avian richness (~3</w:t>
      </w:r>
      <w:r w:rsidR="000F4E9E">
        <w:rPr>
          <w:rFonts w:cs="Times New Roman"/>
          <w:szCs w:val="24"/>
        </w:rPr>
        <w:t>5</w:t>
      </w:r>
      <w:r>
        <w:rPr>
          <w:rFonts w:cs="Times New Roman"/>
          <w:szCs w:val="24"/>
        </w:rPr>
        <w:t>00 species</w:t>
      </w:r>
      <w:r w:rsidR="00E442B0">
        <w:rPr>
          <w:rFonts w:cs="Times New Roman"/>
          <w:szCs w:val="24"/>
        </w:rPr>
        <w:t>)</w:t>
      </w:r>
      <w:r>
        <w:rPr>
          <w:rFonts w:cs="Times New Roman"/>
          <w:szCs w:val="24"/>
        </w:rPr>
        <w:t xml:space="preserve"> and abundance in South America</w:t>
      </w:r>
      <w:r w:rsidR="00E442B0">
        <w:rPr>
          <w:rFonts w:cs="Times New Roman"/>
          <w:szCs w:val="24"/>
        </w:rPr>
        <w:t xml:space="preserve"> </w:t>
      </w:r>
      <w:r w:rsidR="00E442B0">
        <w:rPr>
          <w:rFonts w:cs="Times New Roman"/>
          <w:szCs w:val="24"/>
        </w:rPr>
        <w:fldChar w:fldCharType="begin" w:fldLock="1"/>
      </w:r>
      <w:r w:rsidR="00D02F85">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Pr>
          <w:rFonts w:cs="Times New Roman"/>
          <w:szCs w:val="24"/>
        </w:rPr>
        <w:fldChar w:fldCharType="separate"/>
      </w:r>
      <w:r w:rsidR="00F20647" w:rsidRPr="00F20647">
        <w:rPr>
          <w:rFonts w:cs="Times New Roman"/>
          <w:noProof/>
          <w:szCs w:val="24"/>
        </w:rPr>
        <w:t>(Lepage et al. 2014)</w:t>
      </w:r>
      <w:r w:rsidR="00E442B0">
        <w:rPr>
          <w:rFonts w:cs="Times New Roman"/>
          <w:szCs w:val="24"/>
        </w:rPr>
        <w:fldChar w:fldCharType="end"/>
      </w:r>
      <w:r>
        <w:rPr>
          <w:rFonts w:cs="Times New Roman"/>
          <w:szCs w:val="24"/>
        </w:rPr>
        <w:t xml:space="preserve"> could also enhance the probability of parasite host-shifting between migratory and resident birds, given the likely presence of susceptible birds in any particular area. Besides that, the great richness  and abundance of vectors could also increase the chances of host-shifting between migratory and resident birds as it increases the chances of compatible vectors being present. </w:t>
      </w:r>
      <w:r w:rsidRPr="006914BA">
        <w:rPr>
          <w:rFonts w:cs="Times New Roman"/>
          <w:szCs w:val="24"/>
        </w:rPr>
        <w:t xml:space="preserve">Thus, these features make the </w:t>
      </w:r>
      <w:r w:rsidR="00B9762B">
        <w:rPr>
          <w:rFonts w:cs="Times New Roman"/>
          <w:szCs w:val="24"/>
        </w:rPr>
        <w:t xml:space="preserve">South American </w:t>
      </w:r>
      <w:r w:rsidRPr="006914BA">
        <w:rPr>
          <w:rFonts w:cs="Times New Roman"/>
          <w:szCs w:val="24"/>
        </w:rPr>
        <w:t xml:space="preserve">avian </w:t>
      </w:r>
      <w:proofErr w:type="spellStart"/>
      <w:r w:rsidRPr="006914BA">
        <w:rPr>
          <w:rFonts w:cs="Times New Roman"/>
          <w:szCs w:val="24"/>
        </w:rPr>
        <w:t>haemosporidians</w:t>
      </w:r>
      <w:proofErr w:type="spellEnd"/>
      <w:r w:rsidRPr="006914BA">
        <w:rPr>
          <w:rFonts w:cs="Times New Roman"/>
          <w:szCs w:val="24"/>
        </w:rPr>
        <w:t xml:space="preserve"> a great model to investigate the putative transmission of pathogens via host migration in nature. </w:t>
      </w:r>
    </w:p>
    <w:p w14:paraId="4DF514EF" w14:textId="360094AF" w:rsidR="006914BA" w:rsidRPr="006914BA" w:rsidRDefault="006914BA" w:rsidP="006914BA">
      <w:pPr>
        <w:spacing w:line="360" w:lineRule="auto"/>
        <w:ind w:firstLine="720"/>
        <w:rPr>
          <w:rFonts w:cs="Times New Roman"/>
          <w:szCs w:val="24"/>
        </w:rPr>
      </w:pPr>
      <w:r w:rsidRPr="006914BA">
        <w:rPr>
          <w:rFonts w:cs="Times New Roman"/>
          <w:szCs w:val="24"/>
        </w:rPr>
        <w:t xml:space="preserve">In this context, the main goal of this study is to evaluate the influence of migratory birds on the spread of </w:t>
      </w:r>
      <w:proofErr w:type="spellStart"/>
      <w:r w:rsidRPr="006914BA">
        <w:rPr>
          <w:rFonts w:cs="Times New Roman"/>
          <w:szCs w:val="24"/>
        </w:rPr>
        <w:t>haemosporidian</w:t>
      </w:r>
      <w:proofErr w:type="spellEnd"/>
      <w:r w:rsidRPr="006914BA">
        <w:rPr>
          <w:rFonts w:cs="Times New Roman"/>
          <w:szCs w:val="24"/>
        </w:rPr>
        <w:t xml:space="preserve"> parasites in South America. Specifically, we hypothesize that (1) migratory birds spread parasite lineages along their migratory routes, and (2) localities crossed by more migratory routes have greater prevalence and richness  </w:t>
      </w:r>
      <w:r>
        <w:rPr>
          <w:rFonts w:cs="Times New Roman"/>
          <w:szCs w:val="24"/>
        </w:rPr>
        <w:t xml:space="preserve">of </w:t>
      </w:r>
      <w:proofErr w:type="spellStart"/>
      <w:r>
        <w:rPr>
          <w:rFonts w:cs="Times New Roman"/>
          <w:szCs w:val="24"/>
        </w:rPr>
        <w:t>haemosporidian</w:t>
      </w:r>
      <w:proofErr w:type="spellEnd"/>
      <w:r>
        <w:rPr>
          <w:rFonts w:cs="Times New Roman"/>
          <w:szCs w:val="24"/>
        </w:rPr>
        <w:t xml:space="preserve"> lineages. </w:t>
      </w:r>
      <w:r>
        <w:rPr>
          <w:rFonts w:cs="Times New Roman"/>
        </w:rPr>
        <w:t>For the first hypothesis, we tested whether parasite lineages found (</w:t>
      </w:r>
      <w:proofErr w:type="spellStart"/>
      <w:r>
        <w:rPr>
          <w:rFonts w:cs="Times New Roman"/>
        </w:rPr>
        <w:t>i</w:t>
      </w:r>
      <w:proofErr w:type="spellEnd"/>
      <w:r>
        <w:rPr>
          <w:rFonts w:cs="Times New Roman"/>
        </w:rPr>
        <w:t>)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parasites lineages</w:t>
      </w:r>
      <w:r w:rsidR="00AD46E1">
        <w:rPr>
          <w:rFonts w:cs="Times New Roman"/>
        </w:rPr>
        <w:t xml:space="preserve"> and hence their </w:t>
      </w:r>
      <w:r w:rsidR="00B9762B">
        <w:rPr>
          <w:rFonts w:cs="Times New Roman"/>
        </w:rPr>
        <w:t>contact</w:t>
      </w:r>
      <w:r w:rsidR="00AD46E1">
        <w:rPr>
          <w:rFonts w:cs="Times New Roman"/>
        </w:rPr>
        <w:t xml:space="preserve"> to </w:t>
      </w:r>
      <w:r w:rsidR="00B9762B">
        <w:rPr>
          <w:rFonts w:cs="Times New Roman"/>
        </w:rPr>
        <w:t xml:space="preserve">different </w:t>
      </w:r>
      <w:r w:rsidR="00AD46E1">
        <w:rPr>
          <w:rFonts w:cs="Times New Roman"/>
        </w:rPr>
        <w:t>parasites</w:t>
      </w:r>
      <w:r>
        <w:rPr>
          <w:rFonts w:cs="Times New Roman"/>
        </w:rPr>
        <w:t>, we expected higher</w:t>
      </w:r>
      <w:r w:rsidR="00AD46E1">
        <w:rPr>
          <w:rFonts w:cs="Times New Roman"/>
        </w:rPr>
        <w:t xml:space="preserve"> </w:t>
      </w:r>
      <w:proofErr w:type="spellStart"/>
      <w:r w:rsidR="00AD46E1">
        <w:rPr>
          <w:rFonts w:cs="Times New Roman"/>
        </w:rPr>
        <w:t>haemosporidian</w:t>
      </w:r>
      <w:proofErr w:type="spellEnd"/>
      <w:r w:rsidR="00AD46E1">
        <w:rPr>
          <w:rFonts w:cs="Times New Roman"/>
        </w:rPr>
        <w:t xml:space="preserve"> richness and prevalence</w:t>
      </w:r>
      <w:r>
        <w:rPr>
          <w:rFonts w:cs="Times New Roman"/>
        </w:rPr>
        <w:t xml:space="preserve"> </w:t>
      </w:r>
      <w:r w:rsidR="00AD46E1">
        <w:rPr>
          <w:rFonts w:cs="Times New Roman"/>
        </w:rPr>
        <w:t>in regions with more</w:t>
      </w:r>
      <w:r>
        <w:rPr>
          <w:rFonts w:cs="Times New Roman"/>
        </w:rPr>
        <w:t xml:space="preserve"> migratory</w:t>
      </w:r>
      <w:r w:rsidR="00AD46E1">
        <w:rPr>
          <w:rFonts w:cs="Times New Roman"/>
        </w:rPr>
        <w:t xml:space="preserve"> </w:t>
      </w:r>
      <w:r>
        <w:rPr>
          <w:rFonts w:cs="Times New Roman"/>
        </w:rPr>
        <w:t xml:space="preserve">birds. </w:t>
      </w:r>
      <w:r w:rsidRPr="006914BA">
        <w:rPr>
          <w:rFonts w:cs="Times New Roman"/>
        </w:rPr>
        <w:t xml:space="preserve">For the second hypothesis, we tested for a relationship among localities between the overall local </w:t>
      </w:r>
      <w:proofErr w:type="spellStart"/>
      <w:r w:rsidRPr="006914BA">
        <w:rPr>
          <w:rFonts w:cs="Times New Roman"/>
        </w:rPr>
        <w:t>haemosporidian</w:t>
      </w:r>
      <w:proofErr w:type="spellEnd"/>
      <w:r w:rsidRPr="006914BA">
        <w:rPr>
          <w:rFonts w:cs="Times New Roman"/>
        </w:rPr>
        <w:t xml:space="preserve"> </w:t>
      </w:r>
      <w:r w:rsidR="00AD46E1">
        <w:rPr>
          <w:rFonts w:cs="Times New Roman"/>
        </w:rPr>
        <w:t xml:space="preserve">parasite richness </w:t>
      </w:r>
      <w:r w:rsidRPr="006914BA">
        <w:rPr>
          <w:rFonts w:cs="Times New Roman"/>
        </w:rPr>
        <w:t xml:space="preserve">and </w:t>
      </w:r>
      <w:r w:rsidR="00AD46E1">
        <w:rPr>
          <w:rFonts w:cs="Times New Roman"/>
        </w:rPr>
        <w:t>prevalence</w:t>
      </w:r>
      <w:r w:rsidRPr="006914BA">
        <w:rPr>
          <w:rFonts w:cs="Times New Roman"/>
        </w:rPr>
        <w:t>, and the proportion of migratory birds passing through a locality.</w:t>
      </w:r>
    </w:p>
    <w:p w14:paraId="6E6A83A2" w14:textId="46006F29" w:rsidR="00B46907" w:rsidRDefault="00B46907" w:rsidP="003C47DC">
      <w:pPr>
        <w:spacing w:line="360" w:lineRule="auto"/>
        <w:ind w:firstLine="720"/>
        <w:rPr>
          <w:rFonts w:cs="Times New Roman"/>
          <w:szCs w:val="24"/>
        </w:rPr>
      </w:pPr>
    </w:p>
    <w:p w14:paraId="19B54227" w14:textId="6FFA2CE1" w:rsidR="00B9762B" w:rsidRDefault="00B9762B" w:rsidP="003C47DC">
      <w:pPr>
        <w:spacing w:line="360" w:lineRule="auto"/>
        <w:ind w:firstLine="720"/>
        <w:rPr>
          <w:rFonts w:cs="Times New Roman"/>
          <w:szCs w:val="24"/>
        </w:rPr>
      </w:pPr>
    </w:p>
    <w:p w14:paraId="6B98A7BA" w14:textId="07F0544A" w:rsidR="00B9762B" w:rsidRDefault="00B9762B" w:rsidP="003C47DC">
      <w:pPr>
        <w:spacing w:line="360" w:lineRule="auto"/>
        <w:ind w:firstLine="720"/>
        <w:rPr>
          <w:rFonts w:cs="Times New Roman"/>
          <w:szCs w:val="24"/>
        </w:rPr>
      </w:pPr>
    </w:p>
    <w:p w14:paraId="29DE4119" w14:textId="0A8D72D1" w:rsidR="00B9762B" w:rsidRDefault="00B9762B" w:rsidP="003C47DC">
      <w:pPr>
        <w:spacing w:line="360" w:lineRule="auto"/>
        <w:ind w:firstLine="720"/>
        <w:rPr>
          <w:rFonts w:cs="Times New Roman"/>
          <w:szCs w:val="24"/>
        </w:rPr>
      </w:pPr>
    </w:p>
    <w:p w14:paraId="6F7A6FEC" w14:textId="77777777" w:rsidR="00B9762B" w:rsidRDefault="00B9762B"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lastRenderedPageBreak/>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737066CD" w:rsidR="00DA1478" w:rsidRDefault="00DA1478" w:rsidP="003C47DC">
      <w:pPr>
        <w:spacing w:line="360" w:lineRule="auto"/>
        <w:ind w:firstLine="708"/>
        <w:rPr>
          <w:rFonts w:cs="Times New Roman"/>
        </w:rPr>
      </w:pPr>
      <w:r>
        <w:tab/>
      </w:r>
      <w:r w:rsidR="00546453" w:rsidRPr="00546453">
        <w:rPr>
          <w:rFonts w:cs="Times New Roman"/>
          <w:bCs/>
          <w:iCs/>
        </w:rPr>
        <w:t xml:space="preserve">All the analyses were performed using the </w:t>
      </w:r>
      <w:proofErr w:type="spellStart"/>
      <w:r w:rsidR="00546453" w:rsidRPr="00546453">
        <w:rPr>
          <w:rFonts w:cs="Times New Roman"/>
          <w:bCs/>
          <w:iCs/>
        </w:rPr>
        <w:t>MalAvi</w:t>
      </w:r>
      <w:proofErr w:type="spellEnd"/>
      <w:r w:rsidR="00546453" w:rsidRPr="00546453">
        <w:rPr>
          <w:rFonts w:cs="Times New Roman"/>
          <w:bCs/>
          <w:iCs/>
        </w:rPr>
        <w:t xml:space="preserve"> </w:t>
      </w:r>
      <w:r w:rsidR="00546453" w:rsidRPr="00546453">
        <w:rPr>
          <w:rFonts w:cs="Times New Roman"/>
        </w:rPr>
        <w:t>database (</w:t>
      </w:r>
      <w:hyperlink r:id="rId6" w:history="1">
        <w:r w:rsidR="00546453" w:rsidRPr="00546453">
          <w:rPr>
            <w:rStyle w:val="Hyperlink"/>
            <w:color w:val="auto"/>
          </w:rPr>
          <w:t>http://130.235.244.92/Malavi/</w:t>
        </w:r>
      </w:hyperlink>
      <w:r w:rsidR="00546453" w:rsidRPr="00546453">
        <w:rPr>
          <w:rFonts w:cs="Times New Roman"/>
        </w:rPr>
        <w:t xml:space="preserve">) from South American regions </w:t>
      </w:r>
      <w:r w:rsidR="00286CE3">
        <w:rPr>
          <w:rFonts w:cs="Times New Roman"/>
        </w:rPr>
        <w:t>and another dataset</w:t>
      </w:r>
      <w:r w:rsidRPr="00CE07E3">
        <w:rPr>
          <w:rFonts w:cs="Times New Roman"/>
        </w:rPr>
        <w:t xml:space="preserve"> containing</w:t>
      </w:r>
      <w:r w:rsidRPr="00CE07E3">
        <w:rPr>
          <w:rFonts w:cs="Times New Roman"/>
          <w:bCs/>
          <w:iCs/>
        </w:rPr>
        <w:t xml:space="preserve"> </w:t>
      </w:r>
      <w:r w:rsidRPr="00CE07E3">
        <w:rPr>
          <w:rFonts w:cs="Times New Roman"/>
        </w:rPr>
        <w:t>~1</w:t>
      </w:r>
      <w:r>
        <w:rPr>
          <w:rFonts w:cs="Times New Roman"/>
        </w:rPr>
        <w:t>3200</w:t>
      </w:r>
      <w:r w:rsidRPr="00CE07E3">
        <w:rPr>
          <w:rFonts w:cs="Times New Roman"/>
        </w:rPr>
        <w:t xml:space="preserve"> bird blood samples from </w:t>
      </w:r>
      <w:r w:rsidR="00CD1DDD">
        <w:rPr>
          <w:rFonts w:cs="Times New Roman"/>
        </w:rPr>
        <w:t xml:space="preserve">916 species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in South America (Figure 1</w:t>
      </w:r>
      <w:r w:rsidR="00827C41">
        <w:rPr>
          <w:rFonts w:cs="Times New Roman"/>
        </w:rPr>
        <w:t>, Supplementary material</w:t>
      </w:r>
      <w:r>
        <w:rPr>
          <w:rFonts w:cs="Times New Roman"/>
        </w:rPr>
        <w:t>).</w:t>
      </w:r>
      <w:r w:rsidR="00412DAE">
        <w:rPr>
          <w:rFonts w:cs="Times New Roman"/>
        </w:rPr>
        <w:t xml:space="preserve"> Combining both datasets, we obtained a total of ~2800 parasites lineages</w:t>
      </w:r>
      <w:r w:rsidR="00911113">
        <w:rPr>
          <w:rFonts w:cs="Times New Roman"/>
        </w:rPr>
        <w:t xml:space="preserve"> (</w:t>
      </w:r>
      <w:r w:rsidR="00911113" w:rsidRPr="00911113">
        <w:rPr>
          <w:rFonts w:cs="Times New Roman"/>
          <w:i/>
          <w:iCs/>
        </w:rPr>
        <w:t>Plasmodium</w:t>
      </w:r>
      <w:r w:rsidR="00911113">
        <w:rPr>
          <w:rFonts w:cs="Times New Roman"/>
        </w:rPr>
        <w:t xml:space="preserve">, </w:t>
      </w:r>
      <w:proofErr w:type="spellStart"/>
      <w:r w:rsidR="00911113" w:rsidRPr="00911113">
        <w:rPr>
          <w:rFonts w:cs="Times New Roman"/>
          <w:i/>
          <w:iCs/>
        </w:rPr>
        <w:t>Haemoproteus</w:t>
      </w:r>
      <w:proofErr w:type="spellEnd"/>
      <w:r w:rsidR="00911113">
        <w:rPr>
          <w:rFonts w:cs="Times New Roman"/>
        </w:rPr>
        <w:t xml:space="preserve"> and </w:t>
      </w:r>
      <w:proofErr w:type="spellStart"/>
      <w:r w:rsidR="00911113" w:rsidRPr="00911113">
        <w:rPr>
          <w:rFonts w:cs="Times New Roman"/>
          <w:i/>
          <w:iCs/>
        </w:rPr>
        <w:t>Leucocytozoon</w:t>
      </w:r>
      <w:proofErr w:type="spellEnd"/>
      <w:r w:rsidR="00911113">
        <w:rPr>
          <w:rFonts w:cs="Times New Roman"/>
        </w:rPr>
        <w:t>)</w:t>
      </w:r>
      <w:r w:rsidR="00546453">
        <w:rPr>
          <w:rFonts w:cs="Times New Roman"/>
        </w:rPr>
        <w:t xml:space="preserve">, </w:t>
      </w:r>
      <w:r w:rsidR="00CD1DDD" w:rsidRPr="00CD1DDD">
        <w:rPr>
          <w:rFonts w:cs="Times New Roman"/>
        </w:rPr>
        <w:t>representing 506</w:t>
      </w:r>
      <w:r w:rsidR="00546453" w:rsidRPr="00CD1DDD">
        <w:rPr>
          <w:rFonts w:cs="Times New Roman"/>
        </w:rPr>
        <w:t xml:space="preserve"> host species and </w:t>
      </w:r>
      <w:r w:rsidR="00CD1DDD" w:rsidRPr="00CD1DDD">
        <w:rPr>
          <w:rFonts w:cs="Times New Roman"/>
        </w:rPr>
        <w:t>156</w:t>
      </w:r>
      <w:r w:rsidR="00546453" w:rsidRPr="00CD1DDD">
        <w:rPr>
          <w:rFonts w:cs="Times New Roman"/>
        </w:rPr>
        <w:t xml:space="preserve"> localities</w:t>
      </w:r>
      <w:r w:rsidR="00412DAE" w:rsidRPr="00CD1DDD">
        <w:rPr>
          <w:rFonts w:cs="Times New Roman"/>
        </w:rPr>
        <w:t>.</w:t>
      </w:r>
      <w:r w:rsidR="00412DAE">
        <w:rPr>
          <w:rFonts w:cs="Times New Roman"/>
        </w:rPr>
        <w:t xml:space="preserve"> </w:t>
      </w:r>
      <w:r w:rsidR="00D02F85">
        <w:rPr>
          <w:rFonts w:cs="Times New Roman"/>
        </w:rPr>
        <w:t>All b</w:t>
      </w:r>
      <w:r w:rsidR="00B46907">
        <w:rPr>
          <w:rFonts w:cs="Times New Roman"/>
        </w:rPr>
        <w:t xml:space="preserve">iomes were classified as in </w:t>
      </w:r>
      <w:r w:rsidR="00B46907">
        <w:rPr>
          <w:rFonts w:cs="Times New Roman"/>
        </w:rPr>
        <w:fldChar w:fldCharType="begin" w:fldLock="1"/>
      </w:r>
      <w:r w:rsidR="00D02F85">
        <w:rPr>
          <w:rFonts w:cs="Times New Roman"/>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B46907">
        <w:rPr>
          <w:rFonts w:cs="Times New Roman"/>
        </w:rPr>
        <w:fldChar w:fldCharType="separate"/>
      </w:r>
      <w:r w:rsidR="00B46907" w:rsidRPr="00B46907">
        <w:rPr>
          <w:rFonts w:cs="Times New Roman"/>
          <w:noProof/>
        </w:rPr>
        <w:t>Turchetto-Zolet et al., 2013</w:t>
      </w:r>
      <w:r w:rsidR="00B46907">
        <w:rPr>
          <w:rFonts w:cs="Times New Roman"/>
        </w:rPr>
        <w:fldChar w:fldCharType="end"/>
      </w:r>
      <w:r w:rsidR="00B46907">
        <w:rPr>
          <w:rFonts w:cs="Times New Roman"/>
        </w:rPr>
        <w:t xml:space="preserve">. </w:t>
      </w:r>
      <w:r w:rsidRPr="00CE07E3">
        <w:rPr>
          <w:rFonts w:cs="Times New Roman"/>
        </w:rPr>
        <w:t xml:space="preserve">The parasite prevalence was estimated using PCR diagnostic protocols described by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noProof/>
        </w:rPr>
        <w:t xml:space="preserve"> </w:t>
      </w:r>
      <w:r w:rsidR="00D02F85">
        <w:rPr>
          <w:rFonts w:cs="Times New Roman"/>
        </w:rPr>
        <w:fldChar w:fldCharType="end"/>
      </w:r>
      <w:r w:rsidR="00D02F85">
        <w:rPr>
          <w:rFonts w:cs="Times New Roman"/>
        </w:rPr>
        <w:t xml:space="preserve">and </w:t>
      </w:r>
      <w:r w:rsidR="00D02F85" w:rsidRPr="00CE07E3">
        <w:rPr>
          <w:rFonts w:cs="Times New Roman"/>
        </w:rPr>
        <w:fldChar w:fldCharType="begin" w:fldLock="1"/>
      </w:r>
      <w:r w:rsidR="00D02F85">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CE07E3">
        <w:rPr>
          <w:rFonts w:cs="Times New Roman"/>
        </w:rPr>
        <w:fldChar w:fldCharType="separate"/>
      </w:r>
      <w:r w:rsidR="00D02F85" w:rsidRPr="00CE07E3">
        <w:rPr>
          <w:rFonts w:cs="Times New Roman"/>
          <w:noProof/>
        </w:rPr>
        <w:t>Fallon et al. 2003</w:t>
      </w:r>
      <w:r w:rsidR="00D02F85" w:rsidRPr="00CE07E3">
        <w:rPr>
          <w:rFonts w:cs="Times New Roman"/>
        </w:rPr>
        <w:fldChar w:fldCharType="end"/>
      </w:r>
      <w:r w:rsidRPr="00CE07E3">
        <w:rPr>
          <w:rFonts w:cs="Times New Roman"/>
        </w:rPr>
        <w:t>. The parasite lineages were identified by the PCR protocol described by</w:t>
      </w:r>
      <w:r w:rsidR="00D02F85">
        <w:rPr>
          <w:rFonts w:cs="Times New Roman"/>
        </w:rPr>
        <w:t xml:space="preserve">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bp. The birds </w:t>
      </w:r>
      <w:r>
        <w:rPr>
          <w:rFonts w:cs="Times New Roman"/>
        </w:rPr>
        <w:t xml:space="preserve">present in each locality </w:t>
      </w:r>
      <w:r w:rsidR="00D05B19">
        <w:rPr>
          <w:rFonts w:cs="Times New Roman"/>
        </w:rPr>
        <w:t>were</w:t>
      </w:r>
      <w:r w:rsidRPr="00CE07E3">
        <w:rPr>
          <w:rFonts w:cs="Times New Roman"/>
        </w:rPr>
        <w:t xml:space="preserve"> classified in</w:t>
      </w:r>
      <w:r w:rsidR="00546453">
        <w:rPr>
          <w:rFonts w:cs="Times New Roman"/>
        </w:rPr>
        <w:t>to</w:t>
      </w:r>
      <w:r w:rsidRPr="00CE07E3">
        <w:rPr>
          <w:rFonts w:cs="Times New Roman"/>
        </w:rPr>
        <w:t xml:space="preserve"> </w:t>
      </w:r>
      <w:r w:rsidR="00D05B19">
        <w:rPr>
          <w:rFonts w:cs="Times New Roman"/>
        </w:rPr>
        <w:t>three</w:t>
      </w:r>
      <w:r w:rsidRPr="00CE07E3">
        <w:rPr>
          <w:rFonts w:cs="Times New Roman"/>
        </w:rPr>
        <w:t xml:space="preserve"> ecological classes: (1) resident; (2)</w:t>
      </w:r>
      <w:r>
        <w:rPr>
          <w:rFonts w:cs="Times New Roman"/>
        </w:rPr>
        <w:t xml:space="preserve"> partial migrant and (3) </w:t>
      </w:r>
      <w:r w:rsidR="00B9762B">
        <w:rPr>
          <w:rFonts w:cs="Times New Roman"/>
        </w:rPr>
        <w:t xml:space="preserve">full </w:t>
      </w:r>
      <w:r>
        <w:rPr>
          <w:rFonts w:cs="Times New Roman"/>
        </w:rPr>
        <w:t>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D02F85">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D02F85">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7" w:history="1">
        <w:r w:rsidRPr="00CE07E3">
          <w:rPr>
            <w:rStyle w:val="Hyperlink"/>
            <w:rFonts w:cs="Times New Roman"/>
          </w:rPr>
          <w:t>https://www.birdlife.org/</w:t>
        </w:r>
      </w:hyperlink>
      <w:r w:rsidRPr="00CE07E3">
        <w:rPr>
          <w:rFonts w:cs="Times New Roman"/>
        </w:rPr>
        <w:t>).</w:t>
      </w:r>
    </w:p>
    <w:p w14:paraId="362BE89D" w14:textId="4F1B82F6" w:rsidR="003337A3" w:rsidRDefault="008779D2" w:rsidP="003337A3">
      <w:pPr>
        <w:spacing w:line="360" w:lineRule="auto"/>
        <w:rPr>
          <w:rFonts w:cs="Times New Roman"/>
        </w:rPr>
      </w:pPr>
      <w:r>
        <w:rPr>
          <w:rFonts w:cs="Times New Roman"/>
          <w:noProof/>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8">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12CF4C03" w:rsidR="00DA1478" w:rsidRDefault="00DA1478" w:rsidP="003C47DC">
      <w:pPr>
        <w:spacing w:line="360" w:lineRule="auto"/>
        <w:rPr>
          <w:rFonts w:cs="Times New Roman"/>
        </w:rPr>
      </w:pPr>
      <w:commentRangeStart w:id="1"/>
      <w:r w:rsidRPr="00CE07E3">
        <w:rPr>
          <w:rFonts w:cs="Times New Roman"/>
        </w:rPr>
        <w:t xml:space="preserve"> </w:t>
      </w:r>
      <w:r w:rsidR="00FB3698">
        <w:rPr>
          <w:rFonts w:cs="Times New Roman"/>
        </w:rPr>
        <w:t xml:space="preserve">Figure 1: </w:t>
      </w:r>
      <w:r w:rsidR="00192A01">
        <w:rPr>
          <w:rFonts w:cs="Times New Roman"/>
        </w:rPr>
        <w:t>Bird collection points.</w:t>
      </w:r>
      <w:r w:rsidR="00094B31">
        <w:rPr>
          <w:rFonts w:cs="Times New Roman"/>
        </w:rPr>
        <w:t xml:space="preserve"> Collection points comprises a total of 156 areas</w:t>
      </w:r>
      <w:r w:rsidR="00D02F85">
        <w:rPr>
          <w:rFonts w:cs="Times New Roman"/>
        </w:rPr>
        <w:t xml:space="preserve"> combining </w:t>
      </w:r>
      <w:r w:rsidR="00094B31">
        <w:rPr>
          <w:rFonts w:cs="Times New Roman"/>
        </w:rPr>
        <w:t xml:space="preserve">our dataset and </w:t>
      </w:r>
      <w:proofErr w:type="spellStart"/>
      <w:r w:rsidR="00094B31">
        <w:rPr>
          <w:rFonts w:cs="Times New Roman"/>
        </w:rPr>
        <w:t>MalAvi</w:t>
      </w:r>
      <w:proofErr w:type="spellEnd"/>
      <w:r w:rsidR="00094B31">
        <w:rPr>
          <w:rFonts w:cs="Times New Roman"/>
        </w:rPr>
        <w:t xml:space="preserve"> database.</w:t>
      </w:r>
      <w:r w:rsidR="00192A01">
        <w:rPr>
          <w:rFonts w:cs="Times New Roman"/>
        </w:rPr>
        <w:t xml:space="preserve">  </w:t>
      </w:r>
      <w:commentRangeEnd w:id="1"/>
      <w:r w:rsidR="00D05B19">
        <w:rPr>
          <w:rStyle w:val="CommentReference"/>
        </w:rPr>
        <w:commentReference w:id="1"/>
      </w:r>
      <w:r w:rsidR="003337A3">
        <w:rPr>
          <w:rFonts w:cs="Times New Roman"/>
        </w:rPr>
        <w:t xml:space="preserve"> </w:t>
      </w:r>
    </w:p>
    <w:p w14:paraId="0888710E" w14:textId="77777777" w:rsidR="00A83253" w:rsidRDefault="00A83253" w:rsidP="003C47DC">
      <w:pPr>
        <w:spacing w:line="360" w:lineRule="auto"/>
        <w:rPr>
          <w:rFonts w:cs="Times New Roman"/>
        </w:rPr>
      </w:pPr>
    </w:p>
    <w:p w14:paraId="3079BD5E" w14:textId="4EE00293" w:rsidR="00192A01" w:rsidRDefault="00192A01" w:rsidP="003C47DC">
      <w:pPr>
        <w:pStyle w:val="Subtitle"/>
        <w:spacing w:line="360" w:lineRule="auto"/>
      </w:pPr>
      <w:r>
        <w:t xml:space="preserve">2.2 </w:t>
      </w:r>
      <w:r w:rsidR="00546453">
        <w:t>Potential correlates of prevalence and richness</w:t>
      </w:r>
    </w:p>
    <w:p w14:paraId="6CD4FA8C" w14:textId="77777777" w:rsidR="00021A7F" w:rsidRPr="00021A7F" w:rsidRDefault="00021A7F" w:rsidP="00021A7F">
      <w:pPr>
        <w:spacing w:line="360" w:lineRule="auto"/>
        <w:rPr>
          <w:i/>
          <w:iCs/>
        </w:rPr>
      </w:pPr>
      <w:r w:rsidRPr="00021A7F">
        <w:rPr>
          <w:i/>
          <w:iCs/>
        </w:rPr>
        <w:t>Spatial and temporal correlation</w:t>
      </w:r>
    </w:p>
    <w:p w14:paraId="419CB29D" w14:textId="7B6F0F22" w:rsidR="00021A7F" w:rsidRPr="00021A7F" w:rsidRDefault="00021A7F" w:rsidP="00021A7F">
      <w:pPr>
        <w:spacing w:line="360" w:lineRule="auto"/>
      </w:pPr>
      <w:r w:rsidRPr="00021A7F">
        <w:tab/>
        <w:t>All analyses were conducted in R (R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021A7F">
        <w:t>Moran.I</w:t>
      </w:r>
      <w:proofErr w:type="spellEnd"/>
      <w:r w:rsidRPr="00021A7F">
        <w:t>” from the “Ape” package.</w:t>
      </w:r>
      <w:r>
        <w:t xml:space="preserve"> </w:t>
      </w:r>
      <w:r w:rsidRPr="00021A7F">
        <w:t xml:space="preserve">Temporal correlation analyses were performed using linear models. For </w:t>
      </w:r>
      <w:r w:rsidR="00D02F85">
        <w:t xml:space="preserve">parasite </w:t>
      </w:r>
      <w:r w:rsidRPr="00021A7F">
        <w:t>prevalence, we conducted a mixed linear model using package “lme4” and the function “</w:t>
      </w:r>
      <w:proofErr w:type="spellStart"/>
      <w:r w:rsidRPr="00021A7F">
        <w:t>lmer</w:t>
      </w:r>
      <w:proofErr w:type="spellEnd"/>
      <w:r w:rsidRPr="00021A7F">
        <w:t>”. Firstly, we grouped the data by year and location employing the “</w:t>
      </w:r>
      <w:proofErr w:type="spellStart"/>
      <w:r w:rsidRPr="00021A7F">
        <w:t>group_by</w:t>
      </w:r>
      <w:proofErr w:type="spellEnd"/>
      <w:r w:rsidRPr="00021A7F">
        <w:t>” function from the “</w:t>
      </w:r>
      <w:proofErr w:type="spellStart"/>
      <w:r w:rsidRPr="00021A7F">
        <w:t>dplyr</w:t>
      </w:r>
      <w:proofErr w:type="spellEnd"/>
      <w:r w:rsidRPr="00021A7F">
        <w:t xml:space="preserve">” package. Then, we compared the prevalence among years of collection considering </w:t>
      </w:r>
      <w:r w:rsidRPr="00021A7F">
        <w:lastRenderedPageBreak/>
        <w:t>number of birds collected and location as variables. For parasite richness, we performed a simple linear model using the “</w:t>
      </w:r>
      <w:proofErr w:type="spellStart"/>
      <w:r w:rsidRPr="00021A7F">
        <w:t>lm</w:t>
      </w:r>
      <w:proofErr w:type="spellEnd"/>
      <w:r w:rsidRPr="00021A7F">
        <w:t>” function.</w:t>
      </w:r>
    </w:p>
    <w:p w14:paraId="337CFE4A" w14:textId="77777777" w:rsidR="00021A7F" w:rsidRPr="00021A7F" w:rsidRDefault="00021A7F" w:rsidP="00021A7F">
      <w:pPr>
        <w:spacing w:line="360" w:lineRule="auto"/>
        <w:rPr>
          <w:i/>
          <w:iCs/>
        </w:rPr>
      </w:pPr>
      <w:r w:rsidRPr="00021A7F">
        <w:rPr>
          <w:i/>
          <w:iCs/>
        </w:rPr>
        <w:t>Phylogenetic Signal</w:t>
      </w:r>
    </w:p>
    <w:p w14:paraId="5D341AC6" w14:textId="109BD691" w:rsidR="00021A7F" w:rsidRPr="00021A7F" w:rsidRDefault="00021A7F" w:rsidP="00021A7F">
      <w:pPr>
        <w:spacing w:line="360" w:lineRule="auto"/>
        <w:rPr>
          <w:rFonts w:cs="Times New Roman"/>
        </w:rPr>
      </w:pPr>
      <w:r w:rsidRPr="00021A7F">
        <w:tab/>
        <w:t xml:space="preserve">In order to estimate the phylogenetic signal among prevalence and richness estimates for the bird species in our dataset, we downloaded the file AllBirdsHackett1.tre from </w:t>
      </w:r>
      <w:hyperlink r:id="rId12" w:history="1">
        <w:r w:rsidRPr="00021A7F">
          <w:rPr>
            <w:rStyle w:val="Hyperlink"/>
            <w:rFonts w:eastAsia="Times New Roman"/>
            <w:color w:val="auto"/>
          </w:rPr>
          <w:t>https://birdtree.org/</w:t>
        </w:r>
      </w:hyperlink>
      <w:r w:rsidRPr="00021A7F">
        <w:rPr>
          <w:rFonts w:eastAsia="Times New Roman"/>
        </w:rPr>
        <w:t> website. Using the “</w:t>
      </w:r>
      <w:proofErr w:type="spellStart"/>
      <w:r w:rsidRPr="00021A7F">
        <w:rPr>
          <w:rFonts w:eastAsia="Times New Roman"/>
        </w:rPr>
        <w:t>treeman</w:t>
      </w:r>
      <w:proofErr w:type="spellEnd"/>
      <w:r w:rsidRPr="00021A7F">
        <w:rPr>
          <w:rFonts w:eastAsia="Times New Roman"/>
        </w:rPr>
        <w:t xml:space="preserve">” package, we created a </w:t>
      </w:r>
      <w:proofErr w:type="spellStart"/>
      <w:r w:rsidRPr="00021A7F">
        <w:rPr>
          <w:rFonts w:eastAsia="Times New Roman"/>
        </w:rPr>
        <w:t>treeman</w:t>
      </w:r>
      <w:proofErr w:type="spellEnd"/>
      <w:r w:rsidRPr="00021A7F">
        <w:rPr>
          <w:rFonts w:eastAsia="Times New Roman"/>
        </w:rPr>
        <w:t xml:space="preserve"> file containing all trees from the original file. Then, we randomly selected 100 trees. This new file was converted from </w:t>
      </w:r>
      <w:proofErr w:type="spellStart"/>
      <w:r w:rsidRPr="00021A7F">
        <w:rPr>
          <w:rFonts w:eastAsia="Times New Roman"/>
        </w:rPr>
        <w:t>treeman</w:t>
      </w:r>
      <w:proofErr w:type="spellEnd"/>
      <w:r w:rsidRPr="00021A7F">
        <w:rPr>
          <w:rFonts w:eastAsia="Times New Roman"/>
        </w:rPr>
        <w:t xml:space="preserve"> to a </w:t>
      </w:r>
      <w:proofErr w:type="spellStart"/>
      <w:r w:rsidRPr="00021A7F">
        <w:rPr>
          <w:rFonts w:eastAsia="Times New Roman"/>
        </w:rPr>
        <w:t>phylo</w:t>
      </w:r>
      <w:proofErr w:type="spellEnd"/>
      <w:r w:rsidRPr="00021A7F">
        <w:rPr>
          <w:rFonts w:eastAsia="Times New Roman"/>
        </w:rPr>
        <w:t xml:space="preserve"> file, from which we extracted one single random tree. Using “</w:t>
      </w:r>
      <w:proofErr w:type="spellStart"/>
      <w:r w:rsidRPr="00021A7F">
        <w:rPr>
          <w:rFonts w:eastAsia="Times New Roman"/>
        </w:rPr>
        <w:t>dplyr</w:t>
      </w:r>
      <w:proofErr w:type="spellEnd"/>
      <w:r w:rsidRPr="00021A7F">
        <w:rPr>
          <w:rFonts w:eastAsia="Times New Roman"/>
        </w:rPr>
        <w:t xml:space="preserve">” package, we grouped our data per species and eliminated all bird species from the </w:t>
      </w:r>
      <w:proofErr w:type="spellStart"/>
      <w:r w:rsidRPr="00021A7F">
        <w:rPr>
          <w:rFonts w:eastAsia="Times New Roman"/>
        </w:rPr>
        <w:t>phylo</w:t>
      </w:r>
      <w:proofErr w:type="spellEnd"/>
      <w:r w:rsidRPr="00021A7F">
        <w:rPr>
          <w:rFonts w:eastAsia="Times New Roman"/>
        </w:rPr>
        <w:t xml:space="preserve"> tree which were not present in our dataset. Using the “match” function from the “picante” package, we matched the species between the tree and our dataset. Then, we calculated </w:t>
      </w:r>
      <w:proofErr w:type="spellStart"/>
      <w:r w:rsidR="009425E4">
        <w:rPr>
          <w:rFonts w:eastAsia="Times New Roman"/>
        </w:rPr>
        <w:t>P</w:t>
      </w:r>
      <w:r w:rsidR="00935BCA">
        <w:rPr>
          <w:rFonts w:eastAsia="Times New Roman"/>
        </w:rPr>
        <w:t>agel’s</w:t>
      </w:r>
      <w:proofErr w:type="spellEnd"/>
      <w:r w:rsidR="00935BCA">
        <w:rPr>
          <w:rFonts w:eastAsia="Times New Roman"/>
        </w:rPr>
        <w:t xml:space="preserve"> </w:t>
      </w:r>
      <w:r w:rsidRPr="00021A7F">
        <w:rPr>
          <w:rFonts w:cs="Times New Roman"/>
        </w:rPr>
        <w:t xml:space="preserve">lambda (λ) to evaluate the phylogenetic signal among bird species in our dataset, for both </w:t>
      </w:r>
      <w:proofErr w:type="spellStart"/>
      <w:r w:rsidRPr="00021A7F">
        <w:rPr>
          <w:rFonts w:cs="Times New Roman"/>
        </w:rPr>
        <w:t>haemosporidian</w:t>
      </w:r>
      <w:proofErr w:type="spellEnd"/>
      <w:r w:rsidRPr="00021A7F">
        <w:rPr>
          <w:rFonts w:cs="Times New Roman"/>
        </w:rPr>
        <w:t xml:space="preserve"> prevalence and species richness</w:t>
      </w:r>
      <w:r w:rsidR="00935BCA">
        <w:rPr>
          <w:rFonts w:cs="Times New Roman"/>
        </w:rPr>
        <w:t>, which</w:t>
      </w:r>
      <w:r w:rsidR="00935BCA">
        <w:t xml:space="preserve"> values can range between 0 (no phylogenetic signal) and 1 (strong phylogenetic signal). I</w:t>
      </w:r>
      <w:r w:rsidRPr="00021A7F">
        <w:rPr>
          <w:rFonts w:eastAsia="Times New Roman"/>
        </w:rPr>
        <w:t xml:space="preserve">n order to estimate </w:t>
      </w:r>
      <w:r w:rsidRPr="00021A7F">
        <w:rPr>
          <w:rFonts w:cs="Times New Roman"/>
        </w:rPr>
        <w:t>lambda (λ), we applied the “</w:t>
      </w:r>
      <w:proofErr w:type="spellStart"/>
      <w:r w:rsidRPr="00021A7F">
        <w:rPr>
          <w:rFonts w:cs="Times New Roman"/>
        </w:rPr>
        <w:t>phylosig</w:t>
      </w:r>
      <w:proofErr w:type="spellEnd"/>
      <w:r w:rsidRPr="00021A7F">
        <w:rPr>
          <w:rFonts w:cs="Times New Roman"/>
        </w:rPr>
        <w:t>” function from the “</w:t>
      </w:r>
      <w:proofErr w:type="spellStart"/>
      <w:r w:rsidRPr="00021A7F">
        <w:rPr>
          <w:rFonts w:cs="Times New Roman"/>
        </w:rPr>
        <w:t>phytools</w:t>
      </w:r>
      <w:proofErr w:type="spellEnd"/>
      <w:r w:rsidRPr="00021A7F">
        <w:rPr>
          <w:rFonts w:cs="Times New Roman"/>
        </w:rPr>
        <w:t xml:space="preserve">” package.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r>
        <w:t>2.</w:t>
      </w:r>
      <w:r w:rsidR="00286CE3">
        <w:t>3</w:t>
      </w:r>
      <w:r>
        <w:t xml:space="preserve"> Statistical Ana</w:t>
      </w:r>
      <w:r w:rsidR="00EE2AE8">
        <w:t>l</w:t>
      </w:r>
      <w:r>
        <w:t>yses</w:t>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1A66B833" w:rsidR="00477D27" w:rsidRDefault="00477D27" w:rsidP="003C47DC">
      <w:pPr>
        <w:spacing w:line="360" w:lineRule="auto"/>
        <w:rPr>
          <w:rFonts w:cs="Times New Roman"/>
          <w:bCs/>
          <w:iCs/>
        </w:rPr>
      </w:pPr>
      <w:r>
        <w:tab/>
      </w:r>
      <w:r w:rsidR="00F70802" w:rsidRPr="00F70802">
        <w:t xml:space="preserve">In order to determine whether </w:t>
      </w:r>
      <w:r w:rsidR="00F70802" w:rsidRPr="00F70802">
        <w:rPr>
          <w:rFonts w:cs="Times New Roman"/>
          <w:szCs w:val="24"/>
        </w:rPr>
        <w:t>migratory birds spread parasite lineages along their migratory routes and</w:t>
      </w:r>
      <w:r w:rsidR="00F70802" w:rsidRPr="00F70802">
        <w:rPr>
          <w:rFonts w:cs="Times New Roman"/>
          <w:bCs/>
          <w:iCs/>
        </w:rPr>
        <w:t xml:space="preserve"> to evaluate the parasite connectivity among localities due to migratory behavior, we conducted Bayesian analyses using the “brms” package to evaluate the percentage of localities in which </w:t>
      </w:r>
      <w:proofErr w:type="spellStart"/>
      <w:r w:rsidR="00F70802" w:rsidRPr="00F70802">
        <w:rPr>
          <w:rFonts w:cs="Times New Roman"/>
          <w:bCs/>
          <w:iCs/>
        </w:rPr>
        <w:t>haemosporidian</w:t>
      </w:r>
      <w:proofErr w:type="spellEnd"/>
      <w:r w:rsidR="00F70802" w:rsidRPr="00F70802">
        <w:rPr>
          <w:rFonts w:cs="Times New Roman"/>
          <w:bCs/>
          <w:iCs/>
        </w:rPr>
        <w:t xml:space="preserve"> lineages occurred depending on whether they were found only in resident birds, only in partial migrant and fully migrant birds, or in both residents and migrants. Firstly, using the “ape” package, we computed the phylogenetic expected variances and covariances from our bird species and incorporated this to control for phylogenetic effects in our Bayesian model. Secondly, we applied the “</w:t>
      </w:r>
      <w:proofErr w:type="spellStart"/>
      <w:r w:rsidR="00F70802" w:rsidRPr="00F70802">
        <w:rPr>
          <w:rFonts w:cs="Times New Roman"/>
          <w:bCs/>
          <w:iCs/>
        </w:rPr>
        <w:t>get_priors</w:t>
      </w:r>
      <w:proofErr w:type="spellEnd"/>
      <w:r w:rsidR="00F70802" w:rsidRPr="00F70802">
        <w:rPr>
          <w:rFonts w:cs="Times New Roman"/>
          <w:bCs/>
          <w:iCs/>
        </w:rPr>
        <w:t xml:space="preserve">” function to fit the priors for our model. </w:t>
      </w:r>
      <w:r w:rsidR="00021A7F" w:rsidRPr="00F70802">
        <w:rPr>
          <w:rFonts w:cs="Times New Roman"/>
          <w:bCs/>
          <w:iCs/>
        </w:rPr>
        <w:t xml:space="preserve">We considered as independent and dependent variables bird migratory categories and percentage of localities each lineage was present. </w:t>
      </w:r>
      <w:r w:rsidR="00195C1A" w:rsidRPr="00F70802">
        <w:rPr>
          <w:rFonts w:cs="Times New Roman"/>
          <w:bCs/>
          <w:iCs/>
        </w:rPr>
        <w:t>We</w:t>
      </w:r>
      <w:r w:rsidR="00812104" w:rsidRPr="00F70802">
        <w:rPr>
          <w:rFonts w:cs="Times New Roman"/>
          <w:bCs/>
          <w:iCs/>
        </w:rPr>
        <w:t xml:space="preserve"> </w:t>
      </w:r>
      <w:r w:rsidR="00021A7F" w:rsidRPr="00F70802">
        <w:rPr>
          <w:rFonts w:cs="Times New Roman"/>
          <w:bCs/>
          <w:iCs/>
        </w:rPr>
        <w:t xml:space="preserve">also </w:t>
      </w:r>
      <w:r w:rsidR="00195C1A" w:rsidRPr="00F70802">
        <w:rPr>
          <w:rFonts w:cs="Times New Roman"/>
          <w:bCs/>
          <w:iCs/>
        </w:rPr>
        <w:t>used</w:t>
      </w:r>
      <w:r w:rsidR="00812104" w:rsidRPr="00F70802">
        <w:rPr>
          <w:rFonts w:cs="Times New Roman"/>
          <w:bCs/>
          <w:iCs/>
        </w:rPr>
        <w:t xml:space="preserve"> as fixed variables the number of birds per site and </w:t>
      </w:r>
      <w:r w:rsidR="00021A7F" w:rsidRPr="00F70802">
        <w:rPr>
          <w:rFonts w:cs="Times New Roman"/>
          <w:bCs/>
          <w:iCs/>
        </w:rPr>
        <w:t>host</w:t>
      </w:r>
      <w:r w:rsidR="00812104" w:rsidRPr="00F70802">
        <w:rPr>
          <w:rFonts w:cs="Times New Roman"/>
          <w:bCs/>
          <w:iCs/>
        </w:rPr>
        <w:t xml:space="preserve"> richness. </w:t>
      </w:r>
      <w:r w:rsidR="00F70802" w:rsidRPr="00F70802">
        <w:rPr>
          <w:rFonts w:cs="Times New Roman"/>
          <w:bCs/>
          <w:iCs/>
        </w:rPr>
        <w:t xml:space="preserve">As our Moran Index value for </w:t>
      </w:r>
      <w:r w:rsidR="00F70802" w:rsidRPr="00F70802">
        <w:rPr>
          <w:rFonts w:cs="Times New Roman"/>
          <w:bCs/>
          <w:iCs/>
        </w:rPr>
        <w:lastRenderedPageBreak/>
        <w:t>spatial autocorrelation of parasite richness among localities was low (</w:t>
      </w:r>
      <w:r w:rsidR="00F70802" w:rsidRPr="00F70802">
        <w:rPr>
          <w:rFonts w:cs="Times New Roman"/>
          <w:szCs w:val="24"/>
        </w:rPr>
        <w:t>-0.0008), we did not consider locality as a variable in our model and also did not use model correction for locality coordinates. Thus, we ran the model applying the “Beta” family, 4 chains with 2000 total iterations per chain and 50% of warmup interactions. The model results were plotted using the “</w:t>
      </w:r>
      <w:proofErr w:type="spellStart"/>
      <w:r w:rsidR="00F70802" w:rsidRPr="00F70802">
        <w:rPr>
          <w:rFonts w:cs="Times New Roman"/>
          <w:szCs w:val="24"/>
        </w:rPr>
        <w:t>conditional_effects</w:t>
      </w:r>
      <w:proofErr w:type="spellEnd"/>
      <w:r w:rsidR="00F70802" w:rsidRPr="00F70802">
        <w:rPr>
          <w:rFonts w:cs="Times New Roman"/>
          <w:szCs w:val="24"/>
        </w:rPr>
        <w:t xml:space="preserve">” function. </w:t>
      </w:r>
      <w:r w:rsidR="00911113" w:rsidRPr="00F70802">
        <w:rPr>
          <w:rFonts w:cs="Times New Roman"/>
          <w:szCs w:val="24"/>
        </w:rPr>
        <w:t>We ran model</w:t>
      </w:r>
      <w:r w:rsidR="00684800" w:rsidRPr="00F70802">
        <w:rPr>
          <w:rFonts w:cs="Times New Roman"/>
          <w:szCs w:val="24"/>
        </w:rPr>
        <w:t>s</w:t>
      </w:r>
      <w:r w:rsidR="00911113" w:rsidRPr="00F70802">
        <w:rPr>
          <w:rFonts w:cs="Times New Roman"/>
          <w:szCs w:val="24"/>
        </w:rPr>
        <w:t xml:space="preserve"> for all three parasite genera and for </w:t>
      </w:r>
      <w:r w:rsidR="00911113" w:rsidRPr="00F70802">
        <w:rPr>
          <w:rFonts w:cs="Times New Roman"/>
          <w:i/>
          <w:iCs/>
          <w:szCs w:val="24"/>
        </w:rPr>
        <w:t>Plasmodium</w:t>
      </w:r>
      <w:r w:rsidR="00911113" w:rsidRPr="00F70802">
        <w:rPr>
          <w:rFonts w:cs="Times New Roman"/>
          <w:szCs w:val="24"/>
        </w:rPr>
        <w:t xml:space="preserve"> and </w:t>
      </w:r>
      <w:proofErr w:type="spellStart"/>
      <w:r w:rsidR="00911113" w:rsidRPr="00F70802">
        <w:rPr>
          <w:rFonts w:cs="Times New Roman"/>
          <w:i/>
          <w:iCs/>
          <w:szCs w:val="24"/>
        </w:rPr>
        <w:t>Haemoproteus</w:t>
      </w:r>
      <w:proofErr w:type="spellEnd"/>
      <w:r w:rsidR="00911113" w:rsidRPr="00F70802">
        <w:rPr>
          <w:rFonts w:cs="Times New Roman"/>
          <w:szCs w:val="24"/>
        </w:rPr>
        <w:t xml:space="preserve"> separately. </w:t>
      </w:r>
      <w:r w:rsidR="00195C1A" w:rsidRPr="00F70802">
        <w:rPr>
          <w:rFonts w:cs="Times New Roman"/>
          <w:szCs w:val="24"/>
        </w:rPr>
        <w:t xml:space="preserve"> </w:t>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commentRangeStart w:id="2"/>
      <w:r>
        <w:rPr>
          <w:i/>
          <w:iCs/>
        </w:rPr>
        <w:t xml:space="preserve">Mixed </w:t>
      </w:r>
      <w:r w:rsidR="00477D27">
        <w:rPr>
          <w:i/>
          <w:iCs/>
        </w:rPr>
        <w:t>m</w:t>
      </w:r>
      <w:r>
        <w:rPr>
          <w:i/>
          <w:iCs/>
        </w:rPr>
        <w:t>ode</w:t>
      </w:r>
      <w:r w:rsidR="00EE2AE8">
        <w:rPr>
          <w:i/>
          <w:iCs/>
        </w:rPr>
        <w:t>l</w:t>
      </w:r>
      <w:r w:rsidR="00477D27">
        <w:rPr>
          <w:i/>
          <w:iCs/>
        </w:rPr>
        <w:t>s</w:t>
      </w:r>
      <w:commentRangeEnd w:id="2"/>
      <w:r w:rsidR="00CD1DDD">
        <w:rPr>
          <w:rStyle w:val="CommentReference"/>
        </w:rPr>
        <w:commentReference w:id="2"/>
      </w:r>
    </w:p>
    <w:p w14:paraId="7CC63B3F" w14:textId="7A9E778A" w:rsidR="00EE2AE8" w:rsidRPr="00CF79A8" w:rsidRDefault="00CF79A8" w:rsidP="003C47DC">
      <w:pPr>
        <w:spacing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r w:rsidR="00CB6DD7" w:rsidRPr="00CE07E3">
        <w:rPr>
          <w:rFonts w:cs="Times New Roman"/>
        </w:rPr>
        <w:t xml:space="preserve">migratory </w:t>
      </w:r>
      <w:r w:rsidR="00CB6DD7">
        <w:rPr>
          <w:rFonts w:cs="Times New Roman"/>
        </w:rPr>
        <w:t>birds</w:t>
      </w:r>
      <w:r w:rsidR="00CB6DD7" w:rsidRPr="00CE07E3">
        <w:rPr>
          <w:rFonts w:cs="Times New Roman"/>
        </w:rPr>
        <w:t xml:space="preserve"> have greater prevalence and </w:t>
      </w:r>
      <w:r w:rsidR="00B7625A">
        <w:rPr>
          <w:rFonts w:cs="Times New Roman"/>
        </w:rPr>
        <w:t xml:space="preserve">richness </w:t>
      </w:r>
      <w:r w:rsidR="00CB6DD7" w:rsidRPr="00CE07E3">
        <w:rPr>
          <w:rFonts w:cs="Times New Roman"/>
        </w:rPr>
        <w:t xml:space="preserve"> of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With this objective, we employed</w:t>
      </w:r>
      <w:r w:rsidR="00CD1DDD">
        <w:rPr>
          <w:rFonts w:cs="Times New Roman"/>
        </w:rPr>
        <w:t xml:space="preserve"> the</w:t>
      </w:r>
      <w:r w:rsidR="00CB6DD7">
        <w:rPr>
          <w:rFonts w:cs="Times New Roman"/>
        </w:rPr>
        <w:t xml:space="preserve"> “</w:t>
      </w:r>
      <w:proofErr w:type="spellStart"/>
      <w:r w:rsidR="00CB6DD7">
        <w:rPr>
          <w:rFonts w:cs="Times New Roman"/>
        </w:rPr>
        <w:t>lmer</w:t>
      </w:r>
      <w:proofErr w:type="spellEnd"/>
      <w:r w:rsidR="00CB6DD7">
        <w:rPr>
          <w:rFonts w:cs="Times New Roman"/>
        </w:rPr>
        <w:t xml:space="preserve">” function from “lme4” package in R. In the first model, we considered parasite richness as dependent variable and percentage of migratory birds </w:t>
      </w:r>
      <w:r w:rsidR="00C95628">
        <w:rPr>
          <w:rFonts w:cs="Times New Roman"/>
        </w:rPr>
        <w:t xml:space="preserve">individuals </w:t>
      </w:r>
      <w:r w:rsidR="00CB6DD7">
        <w:rPr>
          <w:rFonts w:cs="Times New Roman"/>
        </w:rPr>
        <w:t xml:space="preserve">as independent variable. </w:t>
      </w:r>
      <w:r w:rsidR="00F5427D">
        <w:rPr>
          <w:rFonts w:cs="Times New Roman"/>
        </w:rPr>
        <w:t>Host richness</w:t>
      </w:r>
      <w:r w:rsidR="00C95628">
        <w:rPr>
          <w:rFonts w:cs="Times New Roman"/>
        </w:rPr>
        <w:t xml:space="preserve">, </w:t>
      </w:r>
      <w:r w:rsidR="00F5427D">
        <w:rPr>
          <w:rFonts w:cs="Times New Roman"/>
        </w:rPr>
        <w:t>prevalence</w:t>
      </w:r>
      <w:r w:rsidR="00C95628">
        <w:rPr>
          <w:rFonts w:cs="Times New Roman"/>
        </w:rPr>
        <w:t>, percentage of migratory species</w:t>
      </w:r>
      <w:r w:rsidR="00F5427D">
        <w:rPr>
          <w:rFonts w:cs="Times New Roman"/>
        </w:rPr>
        <w:t xml:space="preserve"> </w:t>
      </w:r>
      <w:r w:rsidR="00C95628">
        <w:rPr>
          <w:rFonts w:cs="Times New Roman"/>
        </w:rPr>
        <w:t xml:space="preserve">and number of migrants </w:t>
      </w:r>
      <w:r w:rsidR="00F5427D">
        <w:rPr>
          <w:rFonts w:cs="Times New Roman"/>
        </w:rPr>
        <w:t>were considered fixed variables</w:t>
      </w:r>
      <w:r w:rsidR="00C95628">
        <w:rPr>
          <w:rFonts w:cs="Times New Roman"/>
        </w:rPr>
        <w:t>. Further,</w:t>
      </w:r>
      <w:r w:rsidR="00F5427D">
        <w:rPr>
          <w:rFonts w:cs="Times New Roman"/>
        </w:rPr>
        <w:t xml:space="preserve"> number </w:t>
      </w:r>
      <w:r w:rsidR="00CD1DDD">
        <w:t>of individual birds tested for infection</w:t>
      </w:r>
      <w:r w:rsidR="00CD1DDD">
        <w:rPr>
          <w:rFonts w:cs="Times New Roman"/>
        </w:rPr>
        <w:t xml:space="preserve"> </w:t>
      </w:r>
      <w:r w:rsidR="00F5427D">
        <w:rPr>
          <w:rFonts w:cs="Times New Roman"/>
        </w:rPr>
        <w:t>per site</w:t>
      </w:r>
      <w:r w:rsidR="00C95628">
        <w:rPr>
          <w:rFonts w:cs="Times New Roman"/>
        </w:rPr>
        <w:t>, biome, mean precipitation and temperature</w:t>
      </w:r>
      <w:r w:rsidR="000A1915">
        <w:rPr>
          <w:rFonts w:cs="Times New Roman"/>
        </w:rPr>
        <w:t xml:space="preserve"> (extracted from </w:t>
      </w:r>
      <w:proofErr w:type="spellStart"/>
      <w:r w:rsidR="000A1915">
        <w:rPr>
          <w:rFonts w:cs="Times New Roman"/>
        </w:rPr>
        <w:t>Worldclim</w:t>
      </w:r>
      <w:proofErr w:type="spellEnd"/>
      <w:r w:rsidR="000A1915">
        <w:rPr>
          <w:rFonts w:cs="Times New Roman"/>
        </w:rPr>
        <w:t>)</w:t>
      </w:r>
      <w:r w:rsidR="00F5427D">
        <w:rPr>
          <w:rFonts w:cs="Times New Roman"/>
        </w:rPr>
        <w:t xml:space="preserve"> w</w:t>
      </w:r>
      <w:r w:rsidR="00C95628">
        <w:rPr>
          <w:rFonts w:cs="Times New Roman"/>
        </w:rPr>
        <w:t>ere</w:t>
      </w:r>
      <w:r w:rsidR="00F5427D">
        <w:rPr>
          <w:rFonts w:cs="Times New Roman"/>
        </w:rPr>
        <w:t xml:space="preserve"> settled as a random variable</w:t>
      </w:r>
      <w:r w:rsidR="00C95628">
        <w:rPr>
          <w:rFonts w:cs="Times New Roman"/>
        </w:rPr>
        <w:t>s</w:t>
      </w:r>
      <w:r w:rsidR="00F5427D">
        <w:rPr>
          <w:rFonts w:cs="Times New Roman"/>
        </w:rPr>
        <w:t>.</w:t>
      </w:r>
      <w:r w:rsidR="00CB6DD7">
        <w:rPr>
          <w:rFonts w:cs="Times New Roman"/>
        </w:rPr>
        <w:t xml:space="preserve"> </w:t>
      </w:r>
    </w:p>
    <w:p w14:paraId="0CFD7AAF" w14:textId="19296129" w:rsidR="00CF79A8" w:rsidRDefault="00F5427D" w:rsidP="003C47DC">
      <w:pPr>
        <w:spacing w:line="360" w:lineRule="auto"/>
        <w:rPr>
          <w:rFonts w:cs="Times New Roman"/>
          <w:lang w:val="en"/>
        </w:rPr>
      </w:pPr>
      <w:r>
        <w:tab/>
      </w:r>
      <w:r w:rsidR="00B019F7" w:rsidRPr="00B019F7">
        <w:t xml:space="preserve">In the second model, we analyzed the </w:t>
      </w:r>
      <w:r w:rsidR="00B019F7" w:rsidRPr="00B019F7">
        <w:rPr>
          <w:rFonts w:cs="Times New Roman"/>
        </w:rPr>
        <w:t xml:space="preserve">prevalence of infection in each bird species </w:t>
      </w:r>
      <w:r w:rsidR="00B019F7" w:rsidRPr="00B019F7">
        <w:rPr>
          <w:rFonts w:cs="Times New Roman"/>
          <w:lang w:val="en"/>
        </w:rPr>
        <w:t>between localities</w:t>
      </w:r>
      <w:r w:rsidR="008A7ACB">
        <w:rPr>
          <w:rFonts w:cs="Times New Roman"/>
          <w:lang w:val="en"/>
        </w:rPr>
        <w:t xml:space="preserve">. </w:t>
      </w:r>
      <w:r w:rsidR="00B019F7" w:rsidRPr="00B019F7">
        <w:rPr>
          <w:rFonts w:cs="Times New Roman"/>
          <w:lang w:val="en"/>
        </w:rPr>
        <w:t>For t</w:t>
      </w:r>
      <w:r w:rsidR="008A7ACB">
        <w:rPr>
          <w:rFonts w:cs="Times New Roman"/>
          <w:lang w:val="en"/>
        </w:rPr>
        <w:t>his,</w:t>
      </w:r>
      <w:r w:rsidR="00B019F7" w:rsidRPr="00B019F7">
        <w:rPr>
          <w:rFonts w:cs="Times New Roman"/>
          <w:lang w:val="en"/>
        </w:rPr>
        <w:t xml:space="preserve"> we considered local prevalence in each bird species as our dependent variable</w:t>
      </w:r>
      <w:r w:rsidR="00B019F7">
        <w:rPr>
          <w:rFonts w:cs="Times New Roman"/>
          <w:lang w:val="en"/>
        </w:rPr>
        <w:t xml:space="preserve"> </w:t>
      </w:r>
      <w:r w:rsidR="00B019F7" w:rsidRPr="00B019F7">
        <w:rPr>
          <w:rFonts w:cs="Times New Roman"/>
          <w:lang w:val="en"/>
        </w:rPr>
        <w:t>and local percentage of migratory birds as our independent variable.</w:t>
      </w:r>
      <w:r w:rsidR="008A7ACB">
        <w:rPr>
          <w:rFonts w:cs="Times New Roman"/>
          <w:lang w:val="en"/>
        </w:rPr>
        <w:t xml:space="preserve"> P</w:t>
      </w:r>
      <w:r w:rsidR="008A7ACB">
        <w:rPr>
          <w:rFonts w:cs="Times New Roman"/>
          <w:lang w:val="en"/>
        </w:rPr>
        <w:t xml:space="preserve">arasite richness, number of migrants and percentage of migrant species </w:t>
      </w:r>
      <w:r w:rsidR="008A7ACB">
        <w:rPr>
          <w:rFonts w:cs="Times New Roman"/>
          <w:lang w:val="en"/>
        </w:rPr>
        <w:t>were employed as</w:t>
      </w:r>
      <w:r w:rsidR="008A7ACB">
        <w:rPr>
          <w:rFonts w:cs="Times New Roman"/>
          <w:lang w:val="en"/>
        </w:rPr>
        <w:t xml:space="preserve"> fixed variables</w:t>
      </w:r>
      <w:r w:rsidR="008A7ACB" w:rsidRPr="00B019F7">
        <w:rPr>
          <w:rFonts w:cs="Times New Roman"/>
          <w:lang w:val="en"/>
        </w:rPr>
        <w:t>.</w:t>
      </w:r>
      <w:r w:rsidR="008A7ACB">
        <w:rPr>
          <w:rFonts w:cs="Times New Roman"/>
          <w:lang w:val="en"/>
        </w:rPr>
        <w:t xml:space="preserve"> Further, we used </w:t>
      </w:r>
      <w:r w:rsidR="008A7ACB" w:rsidRPr="00B019F7">
        <w:rPr>
          <w:rFonts w:cs="Times New Roman"/>
          <w:lang w:val="en"/>
        </w:rPr>
        <w:t>biome</w:t>
      </w:r>
      <w:r w:rsidR="008A7ACB">
        <w:rPr>
          <w:rFonts w:cs="Times New Roman"/>
          <w:lang w:val="en"/>
        </w:rPr>
        <w:t xml:space="preserve">, </w:t>
      </w:r>
      <w:r w:rsidR="008A7ACB" w:rsidRPr="00B019F7">
        <w:rPr>
          <w:rFonts w:cs="Times New Roman"/>
          <w:lang w:val="en"/>
        </w:rPr>
        <w:t>locality</w:t>
      </w:r>
      <w:r w:rsidR="008A7ACB">
        <w:rPr>
          <w:rFonts w:cs="Times New Roman"/>
          <w:lang w:val="en"/>
        </w:rPr>
        <w:t>, number of bird</w:t>
      </w:r>
      <w:r w:rsidR="008A7ACB">
        <w:rPr>
          <w:rFonts w:cs="Times New Roman"/>
          <w:lang w:val="en"/>
        </w:rPr>
        <w:t>s</w:t>
      </w:r>
      <w:r w:rsidR="008A7ACB">
        <w:rPr>
          <w:rFonts w:cs="Times New Roman"/>
          <w:lang w:val="en"/>
        </w:rPr>
        <w:t xml:space="preserve"> per species and </w:t>
      </w:r>
      <w:r w:rsidR="008A7ACB">
        <w:rPr>
          <w:rFonts w:cs="Times New Roman"/>
        </w:rPr>
        <w:t>mean precipitation and temperature</w:t>
      </w:r>
      <w:r w:rsidR="008A7ACB" w:rsidRPr="00B019F7">
        <w:rPr>
          <w:rFonts w:cs="Times New Roman"/>
          <w:lang w:val="en"/>
        </w:rPr>
        <w:t xml:space="preserve"> as random variables</w:t>
      </w:r>
      <w:r w:rsidR="008A7ACB">
        <w:rPr>
          <w:rFonts w:cs="Times New Roman"/>
          <w:lang w:val="en"/>
        </w:rPr>
        <w:t>.</w:t>
      </w:r>
      <w:r w:rsidR="008A7ACB" w:rsidRPr="00B019F7">
        <w:rPr>
          <w:rFonts w:cs="Times New Roman"/>
          <w:lang w:val="en"/>
        </w:rPr>
        <w:t xml:space="preserve"> </w:t>
      </w:r>
      <w:r w:rsidR="00B019F7" w:rsidRPr="00B019F7">
        <w:rPr>
          <w:rFonts w:cs="Times New Roman"/>
          <w:lang w:val="en"/>
        </w:rPr>
        <w:t>In this model, we filtered our data in order to include only species with 1</w:t>
      </w:r>
      <w:r w:rsidR="00B019F7">
        <w:rPr>
          <w:rFonts w:cs="Times New Roman"/>
          <w:lang w:val="en"/>
        </w:rPr>
        <w:t xml:space="preserve">0 or more bird individuals </w:t>
      </w:r>
      <w:proofErr w:type="spellStart"/>
      <w:r w:rsidR="00B019F7">
        <w:rPr>
          <w:rFonts w:cs="Times New Roman"/>
          <w:lang w:val="en"/>
        </w:rPr>
        <w:t>analysed</w:t>
      </w:r>
      <w:proofErr w:type="spellEnd"/>
      <w:r w:rsidR="002C326D">
        <w:rPr>
          <w:rFonts w:cs="Times New Roman"/>
          <w:lang w:val="en"/>
        </w:rPr>
        <w:t>.</w:t>
      </w:r>
      <w:r w:rsidR="00CD1DDD">
        <w:rPr>
          <w:rFonts w:cs="Times New Roman"/>
          <w:lang w:val="en"/>
        </w:rPr>
        <w:t xml:space="preserve"> </w:t>
      </w:r>
      <w:r w:rsidR="004924C3">
        <w:rPr>
          <w:rFonts w:cs="Times New Roman"/>
          <w:lang w:val="en"/>
        </w:rPr>
        <w:t>Moreover, w</w:t>
      </w:r>
      <w:r w:rsidR="00827C41">
        <w:rPr>
          <w:rFonts w:cs="Times New Roman"/>
          <w:lang w:val="en"/>
        </w:rPr>
        <w:t xml:space="preserve">e used only our dataset described above </w:t>
      </w:r>
      <w:r w:rsidR="004924C3">
        <w:rPr>
          <w:rFonts w:cs="Times New Roman"/>
          <w:lang w:val="en"/>
        </w:rPr>
        <w:t xml:space="preserve">for this analyses </w:t>
      </w:r>
      <w:r w:rsidR="00827C41">
        <w:rPr>
          <w:rFonts w:cs="Times New Roman"/>
          <w:lang w:val="en"/>
        </w:rPr>
        <w:t>as M</w:t>
      </w:r>
      <w:proofErr w:type="spellStart"/>
      <w:r w:rsidR="00827C41">
        <w:rPr>
          <w:rFonts w:cs="Times New Roman"/>
          <w:lang w:val="en"/>
        </w:rPr>
        <w:t>alAvi</w:t>
      </w:r>
      <w:proofErr w:type="spellEnd"/>
      <w:r w:rsidR="00827C41">
        <w:rPr>
          <w:rFonts w:cs="Times New Roman"/>
          <w:lang w:val="en"/>
        </w:rPr>
        <w:t xml:space="preserve"> database presents only positive and sequenced samples.</w:t>
      </w:r>
      <w:r w:rsidR="00827C41">
        <w:rPr>
          <w:rFonts w:cs="Times New Roman"/>
          <w:szCs w:val="24"/>
        </w:rPr>
        <w:t xml:space="preserve"> </w:t>
      </w:r>
      <w:r w:rsidR="00684800">
        <w:rPr>
          <w:rFonts w:cs="Times New Roman"/>
          <w:szCs w:val="24"/>
        </w:rPr>
        <w:t xml:space="preserve">We ran models for all three parasite genera and for </w:t>
      </w:r>
      <w:r w:rsidR="00684800" w:rsidRPr="00911113">
        <w:rPr>
          <w:rFonts w:cs="Times New Roman"/>
          <w:i/>
          <w:iCs/>
          <w:szCs w:val="24"/>
        </w:rPr>
        <w:t>Plasmodium</w:t>
      </w:r>
      <w:r w:rsidR="00684800">
        <w:rPr>
          <w:rFonts w:cs="Times New Roman"/>
          <w:szCs w:val="24"/>
        </w:rPr>
        <w:t xml:space="preserve"> and </w:t>
      </w:r>
      <w:proofErr w:type="spellStart"/>
      <w:r w:rsidR="00684800" w:rsidRPr="00911113">
        <w:rPr>
          <w:rFonts w:cs="Times New Roman"/>
          <w:i/>
          <w:iCs/>
          <w:szCs w:val="24"/>
        </w:rPr>
        <w:t>Haemoproteus</w:t>
      </w:r>
      <w:proofErr w:type="spellEnd"/>
      <w:r w:rsidR="00684800">
        <w:rPr>
          <w:rFonts w:cs="Times New Roman"/>
          <w:szCs w:val="24"/>
        </w:rPr>
        <w:t xml:space="preserve"> separately</w:t>
      </w:r>
      <w:r w:rsidR="000A1915">
        <w:rPr>
          <w:rFonts w:cs="Times New Roman"/>
          <w:szCs w:val="24"/>
        </w:rPr>
        <w:t>.</w:t>
      </w:r>
      <w:r w:rsidR="00D02F85">
        <w:rPr>
          <w:rFonts w:cs="Times New Roman"/>
          <w:szCs w:val="24"/>
        </w:rPr>
        <w:t xml:space="preserve"> </w:t>
      </w:r>
      <w:r w:rsidR="00684800">
        <w:rPr>
          <w:rFonts w:cs="Times New Roman"/>
          <w:szCs w:val="24"/>
        </w:rPr>
        <w:t xml:space="preserve"> </w:t>
      </w:r>
    </w:p>
    <w:p w14:paraId="15AAFA31" w14:textId="1BA32F15" w:rsidR="00884689" w:rsidRDefault="00884689" w:rsidP="003C47DC">
      <w:pPr>
        <w:spacing w:line="360" w:lineRule="auto"/>
        <w:rPr>
          <w:rFonts w:cs="Times New Roman"/>
          <w:lang w:val="en"/>
        </w:rPr>
      </w:pPr>
    </w:p>
    <w:p w14:paraId="5E51F3BF" w14:textId="703886FC" w:rsidR="00827C41" w:rsidRDefault="00827C41" w:rsidP="003C47DC">
      <w:pPr>
        <w:spacing w:line="360" w:lineRule="auto"/>
        <w:rPr>
          <w:rFonts w:cs="Times New Roman"/>
          <w:lang w:val="en"/>
        </w:rPr>
      </w:pPr>
    </w:p>
    <w:p w14:paraId="439F6ED4" w14:textId="5D3354C9" w:rsidR="00827C41" w:rsidRDefault="00827C41" w:rsidP="003C47DC">
      <w:pPr>
        <w:spacing w:line="360" w:lineRule="auto"/>
        <w:rPr>
          <w:rFonts w:cs="Times New Roman"/>
          <w:lang w:val="en"/>
        </w:rPr>
      </w:pPr>
    </w:p>
    <w:p w14:paraId="6DFDEA19" w14:textId="01409C89" w:rsidR="00743B28" w:rsidRDefault="00743B28" w:rsidP="003C47DC">
      <w:pPr>
        <w:pStyle w:val="Title"/>
        <w:spacing w:line="360" w:lineRule="auto"/>
      </w:pPr>
      <w:r w:rsidRPr="002C326D">
        <w:lastRenderedPageBreak/>
        <w:t>3. Results</w:t>
      </w:r>
    </w:p>
    <w:p w14:paraId="26C1F6C2" w14:textId="3573305E" w:rsidR="00884689" w:rsidRDefault="004F2555" w:rsidP="00884689">
      <w:r>
        <w:tab/>
      </w:r>
    </w:p>
    <w:p w14:paraId="43205D42" w14:textId="73158B8C" w:rsidR="00232A09" w:rsidRPr="00AD6026" w:rsidRDefault="00232A09" w:rsidP="00232A09">
      <w:pPr>
        <w:spacing w:line="360" w:lineRule="auto"/>
        <w:ind w:firstLine="720"/>
      </w:pPr>
      <w:r w:rsidRPr="00AD6026">
        <w:t xml:space="preserve">The spatial and temporal autocorrelation analyses revealed there is no substantial effect of time or space on parasite richness, however, for prevalence, we observed a Moran Index effect of 0.15, and for this reason, locality was used as a random effect in our second mixed model. Likewise, considerable phylogenetic signals were observed among bird species for prevalence (0.49) and parasite richness (0.17). Considering this, phylogenetic covariation was added in Bayesian analyses and species were used as factors in the second mixed model. </w:t>
      </w:r>
    </w:p>
    <w:p w14:paraId="43493530" w14:textId="7FC50250" w:rsidR="00F451F6" w:rsidRDefault="00232A09" w:rsidP="00E442B0">
      <w:pPr>
        <w:spacing w:line="360" w:lineRule="auto"/>
        <w:ind w:firstLine="720"/>
      </w:pPr>
      <w:r w:rsidRPr="00AD6026">
        <w:t xml:space="preserve">Our analyses demonstrate that bird migratory behavior increases the distribution of </w:t>
      </w:r>
      <w:proofErr w:type="spellStart"/>
      <w:r w:rsidRPr="00AD6026">
        <w:t>haemosporidian</w:t>
      </w:r>
      <w:proofErr w:type="spellEnd"/>
      <w:r w:rsidRPr="00AD6026">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t xml:space="preserve">, </w:t>
      </w:r>
      <w:commentRangeStart w:id="3"/>
      <w:r w:rsidR="007A383F">
        <w:t>T</w:t>
      </w:r>
      <w:r w:rsidR="005A20BD">
        <w:t>able 1</w:t>
      </w:r>
      <w:commentRangeEnd w:id="3"/>
      <w:r w:rsidR="007A383F">
        <w:rPr>
          <w:rStyle w:val="CommentReference"/>
        </w:rPr>
        <w:commentReference w:id="3"/>
      </w:r>
      <w:r w:rsidRPr="00AD6026">
        <w:t xml:space="preserve">). We also demonstrate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show similar spatial distribution in our model. </w:t>
      </w:r>
      <w:r w:rsidR="00C83609">
        <w:t xml:space="preserve">Lineages present in all bird categories were present in 4.5% (SE = ±0.5%) of localities, meanwhile lineages present in resident and full migratory or partial migratory were observed in 2.3% (SE = ±0.2%) and 2% (SE = ±0.2%) of localities. In addition, linages observed in </w:t>
      </w:r>
      <w:r w:rsidR="003A38BC">
        <w:t xml:space="preserve">full migratory, partial migratory or resident </w:t>
      </w:r>
      <w:r w:rsidR="00C83609">
        <w:t>were found in 1% (SE = ±0.0</w:t>
      </w:r>
      <w:r w:rsidR="003A38BC">
        <w:t>3</w:t>
      </w:r>
      <w:r w:rsidR="00C83609">
        <w:t>%), 0.9% (SE = ±0.01%) and 1% (SE = ±0.0</w:t>
      </w:r>
      <w:r w:rsidR="003A38BC">
        <w:t>1</w:t>
      </w:r>
      <w:r w:rsidR="00C83609">
        <w:t xml:space="preserve">%) of localities respectively.   </w:t>
      </w:r>
    </w:p>
    <w:p w14:paraId="55077D57" w14:textId="0B181CAB" w:rsidR="00F451F6" w:rsidRDefault="00412ACC" w:rsidP="003C47DC">
      <w:pPr>
        <w:spacing w:line="360" w:lineRule="auto"/>
        <w:rPr>
          <w:b/>
          <w:bCs/>
        </w:rPr>
      </w:pPr>
      <w:r>
        <w:rPr>
          <w:b/>
          <w:bCs/>
          <w:noProof/>
        </w:rPr>
        <w:lastRenderedPageBreak/>
        <w:drawing>
          <wp:inline distT="0" distB="0" distL="0" distR="0" wp14:anchorId="3710794E" wp14:editId="22FC5E9D">
            <wp:extent cx="5612130" cy="3156585"/>
            <wp:effectExtent l="0" t="0" r="762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1.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7385D788" w:rsidR="00D6185B" w:rsidRDefault="00F451F6" w:rsidP="00D6185B">
      <w:pPr>
        <w:spacing w:line="360" w:lineRule="auto"/>
      </w:pPr>
      <w:r>
        <w:t xml:space="preserve">Figure 2: Bayesian model plot. Model demonstrates </w:t>
      </w:r>
      <w:r w:rsidR="00D05D5C">
        <w:t>lineages shared by migratory species and resident are more spread</w:t>
      </w:r>
      <w:r w:rsidR="00175870">
        <w:t xml:space="preserve">. </w:t>
      </w:r>
      <w:r w:rsidR="006066DE">
        <w:t xml:space="preserve">M = full migratory, </w:t>
      </w:r>
      <w:r w:rsidR="00D05D5C">
        <w:t>PM = partial migratory</w:t>
      </w:r>
      <w:r w:rsidR="00094B31">
        <w:t>,</w:t>
      </w:r>
      <w:r w:rsidR="00D05D5C">
        <w:t xml:space="preserve"> R = resident</w:t>
      </w:r>
      <w:r w:rsidR="00094B31">
        <w:t>, R_M = resident and full migratory, R_PM = resident and partial migratory and R_PM_M = resident, partial migratory and full migratory</w:t>
      </w:r>
      <w:r w:rsidR="00D05D5C">
        <w:t>.</w:t>
      </w:r>
      <w:r w:rsidR="00D6185B">
        <w:t xml:space="preserve"> </w:t>
      </w:r>
    </w:p>
    <w:p w14:paraId="74D37EFB" w14:textId="53F6F009" w:rsidR="00D6185B" w:rsidRDefault="00D05D5C" w:rsidP="00D6185B">
      <w:pPr>
        <w:spacing w:line="360" w:lineRule="auto"/>
        <w:ind w:firstLine="720"/>
      </w:pPr>
      <w:r>
        <w:t xml:space="preserve"> </w:t>
      </w:r>
      <w:r w:rsidR="004F3EDC">
        <w:t xml:space="preserve">When we considered the analyses per </w:t>
      </w:r>
      <w:r w:rsidR="00F20647">
        <w:t xml:space="preserve">parasite </w:t>
      </w:r>
      <w:r w:rsidR="004F3EDC">
        <w:t>gen</w:t>
      </w:r>
      <w:r w:rsidR="00D37DC0">
        <w:t>era</w:t>
      </w:r>
      <w:r w:rsidR="004F3EDC">
        <w:t xml:space="preserve">, we observed differences in the pattern of spread between </w:t>
      </w:r>
      <w:r w:rsidR="004F3EDC" w:rsidRPr="004F3EDC">
        <w:rPr>
          <w:i/>
          <w:iCs/>
        </w:rPr>
        <w:t>Plasmodium</w:t>
      </w:r>
      <w:r w:rsidR="004F3EDC">
        <w:t xml:space="preserve"> and </w:t>
      </w:r>
      <w:proofErr w:type="spellStart"/>
      <w:r w:rsidR="004F3EDC" w:rsidRPr="004F3EDC">
        <w:rPr>
          <w:i/>
          <w:iCs/>
        </w:rPr>
        <w:t>Haemoproteus</w:t>
      </w:r>
      <w:proofErr w:type="spellEnd"/>
      <w:r w:rsidR="004F3EDC">
        <w:t>.</w:t>
      </w:r>
      <w:r w:rsidR="00F431A5">
        <w:t xml:space="preserve"> For </w:t>
      </w:r>
      <w:r w:rsidR="00F431A5" w:rsidRPr="00E6065F">
        <w:rPr>
          <w:i/>
          <w:iCs/>
        </w:rPr>
        <w:t>Plasmodium</w:t>
      </w:r>
      <w:r w:rsidR="00F431A5">
        <w:t xml:space="preserve"> parasites we observed a </w:t>
      </w:r>
      <w:r w:rsidR="00E6065F">
        <w:t xml:space="preserve">much </w:t>
      </w:r>
      <w:r w:rsidR="00F431A5">
        <w:t>higher dispersal of lineages shared by all three host categories, followed by the lineages shared by migrant</w:t>
      </w:r>
      <w:r w:rsidR="00E6065F">
        <w:t xml:space="preserve"> or partial migrant and residents with similar values (Figure 3</w:t>
      </w:r>
      <w:r w:rsidR="00FA0BB7">
        <w:t>, Table 2</w:t>
      </w:r>
      <w:r w:rsidR="00E6065F">
        <w:t xml:space="preserve">). </w:t>
      </w:r>
      <w:r w:rsidR="00D6185B" w:rsidRPr="00D6185B">
        <w:rPr>
          <w:i/>
          <w:iCs/>
        </w:rPr>
        <w:t>Plasmodium</w:t>
      </w:r>
      <w:r w:rsidR="00D6185B">
        <w:t xml:space="preserve"> spp. lineages present in the three bird categories were present in 12.6% (SE = ±1.2%) of localities, meanwhile lineages present in resident and full migratory or partial migratory were observed in 2.3% (SE = ±0.35%) and 2.3% (SE = ±0.25%) of localities. We also observed that linages present only in</w:t>
      </w:r>
      <w:r w:rsidR="003A38BC">
        <w:t xml:space="preserve"> full migratory</w:t>
      </w:r>
      <w:r w:rsidR="00D6185B">
        <w:t xml:space="preserve">, partial migratory or </w:t>
      </w:r>
      <w:r w:rsidR="003A38BC">
        <w:t xml:space="preserve">resident </w:t>
      </w:r>
      <w:r w:rsidR="00D6185B">
        <w:t xml:space="preserve">birds were present only in </w:t>
      </w:r>
      <w:r w:rsidR="003A38BC">
        <w:t>0.8</w:t>
      </w:r>
      <w:r w:rsidR="00D6185B">
        <w:t>% (SE = ±0.0</w:t>
      </w:r>
      <w:r w:rsidR="003A38BC">
        <w:t>2</w:t>
      </w:r>
      <w:r w:rsidR="00D6185B">
        <w:t>%), 0.9% (SE = ±0.0</w:t>
      </w:r>
      <w:r w:rsidR="003A38BC">
        <w:t>2</w:t>
      </w:r>
      <w:r w:rsidR="00D6185B">
        <w:t xml:space="preserve">%) and </w:t>
      </w:r>
      <w:r w:rsidR="003A38BC">
        <w:t>1</w:t>
      </w:r>
      <w:r w:rsidR="00D6185B">
        <w:t>% (SE = ±0.0</w:t>
      </w:r>
      <w:r w:rsidR="003A38BC">
        <w:t>05</w:t>
      </w:r>
      <w:r w:rsidR="00D6185B">
        <w:t xml:space="preserve">%) of localities respectively.   </w:t>
      </w:r>
    </w:p>
    <w:p w14:paraId="76A13A63" w14:textId="23E20A6C" w:rsidR="00175870" w:rsidRDefault="00412ACC" w:rsidP="003C47DC">
      <w:pPr>
        <w:spacing w:line="360" w:lineRule="auto"/>
      </w:pPr>
      <w:r>
        <w:rPr>
          <w:noProof/>
        </w:rPr>
        <w:lastRenderedPageBreak/>
        <w:drawing>
          <wp:inline distT="0" distB="0" distL="0" distR="0" wp14:anchorId="31B68503" wp14:editId="41FF3EC3">
            <wp:extent cx="5612130" cy="3156585"/>
            <wp:effectExtent l="0" t="0" r="762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de2.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77671D7" w14:textId="7DB2BCE2" w:rsidR="00094B31" w:rsidRDefault="00175870" w:rsidP="003C47DC">
      <w:pPr>
        <w:spacing w:line="360" w:lineRule="auto"/>
      </w:pPr>
      <w:r>
        <w:t xml:space="preserve">Figure 3: Bayesian model plot for </w:t>
      </w:r>
      <w:r w:rsidRPr="00175870">
        <w:rPr>
          <w:i/>
          <w:iCs/>
        </w:rPr>
        <w:t>Plasmodium</w:t>
      </w:r>
      <w:r>
        <w:t xml:space="preserve"> spp.. Model demonstrates lineages shared by migratory species and resident are more spread. </w:t>
      </w:r>
      <w:r w:rsidR="00094B31">
        <w:t>M = full migratory, PM = partial migratory, R = resident, R_M = resident and full migratory, R_PM = resident and partial migratory and R_PM_M = resident, partial migratory and full migratory.</w:t>
      </w:r>
    </w:p>
    <w:p w14:paraId="059FC6A7" w14:textId="7F79E16A" w:rsidR="00D6185B" w:rsidRDefault="00D6185B" w:rsidP="00D6185B">
      <w:pPr>
        <w:spacing w:line="360" w:lineRule="auto"/>
        <w:ind w:firstLine="720"/>
      </w:pPr>
      <w:r>
        <w:t xml:space="preserve">However, for </w:t>
      </w:r>
      <w:proofErr w:type="spellStart"/>
      <w:r w:rsidRPr="00E6065F">
        <w:rPr>
          <w:i/>
          <w:iCs/>
        </w:rPr>
        <w:t>Haemoproteus</w:t>
      </w:r>
      <w:proofErr w:type="spellEnd"/>
      <w:r>
        <w:rPr>
          <w:i/>
          <w:iCs/>
        </w:rPr>
        <w:t xml:space="preserve"> </w:t>
      </w:r>
      <w:r>
        <w:t xml:space="preserve">lineages, we observed greater dispersal rates of lineages shared only by migrant or partial migrant and resident birds. The lineages shared by all three bird categories and for those present in only one bird category had similar values (Figure 4, Table 3). </w:t>
      </w:r>
      <w:r w:rsidR="00412ACC">
        <w:t>L</w:t>
      </w:r>
      <w:r>
        <w:t>ineages present in resident and full migratory or partial migratory were observed in 2.</w:t>
      </w:r>
      <w:r w:rsidR="00412ACC">
        <w:t>6</w:t>
      </w:r>
      <w:r>
        <w:t>% (SE = ±0.</w:t>
      </w:r>
      <w:r w:rsidR="00412ACC">
        <w:t>3</w:t>
      </w:r>
      <w:r>
        <w:t xml:space="preserve">%) and </w:t>
      </w:r>
      <w:r w:rsidR="00412ACC">
        <w:t>1.7</w:t>
      </w:r>
      <w:r>
        <w:t xml:space="preserve">% (SE = ±0.2%) of localities. In addition, linages observed in </w:t>
      </w:r>
      <w:r w:rsidR="00412ACC">
        <w:t>full migratory</w:t>
      </w:r>
      <w:r>
        <w:t xml:space="preserve">, partial migratory and </w:t>
      </w:r>
      <w:r w:rsidR="00412ACC">
        <w:t xml:space="preserve">resident </w:t>
      </w:r>
      <w:r>
        <w:t xml:space="preserve">birds were found in </w:t>
      </w:r>
      <w:r w:rsidR="00412ACC">
        <w:t>0.9</w:t>
      </w:r>
      <w:r>
        <w:t>% (SE = ±0.01%), 0.</w:t>
      </w:r>
      <w:r w:rsidR="00412ACC">
        <w:t>8</w:t>
      </w:r>
      <w:r>
        <w:t>% (SE = ±0.0</w:t>
      </w:r>
      <w:r w:rsidR="00412ACC">
        <w:t>2</w:t>
      </w:r>
      <w:r>
        <w:t>%) and 1% (SE = ±0.0</w:t>
      </w:r>
      <w:r w:rsidR="00412ACC">
        <w:t>01</w:t>
      </w:r>
      <w:r>
        <w:t xml:space="preserve">%) of localities respectively. </w:t>
      </w:r>
      <w:r w:rsidR="00412ACC">
        <w:t>Further, lineages observed in all bird categories were found in 1% (SE = ±0.3%).</w:t>
      </w:r>
    </w:p>
    <w:p w14:paraId="00B2AD9E" w14:textId="5E332148" w:rsidR="00175870" w:rsidRDefault="00412ACC" w:rsidP="003C47DC">
      <w:pPr>
        <w:spacing w:line="360" w:lineRule="auto"/>
      </w:pPr>
      <w:r>
        <w:rPr>
          <w:noProof/>
        </w:rPr>
        <w:lastRenderedPageBreak/>
        <w:drawing>
          <wp:inline distT="0" distB="0" distL="0" distR="0" wp14:anchorId="6A90AC02" wp14:editId="26EA0320">
            <wp:extent cx="5612130" cy="3156585"/>
            <wp:effectExtent l="0" t="0" r="762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de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B724D84" w14:textId="77777777" w:rsidR="00094B31" w:rsidRDefault="00175870" w:rsidP="00094B31">
      <w:pPr>
        <w:spacing w:line="360" w:lineRule="auto"/>
      </w:pPr>
      <w:r>
        <w:t xml:space="preserve">Figure 4: Bayesian model plot for </w:t>
      </w:r>
      <w:proofErr w:type="spellStart"/>
      <w:r>
        <w:rPr>
          <w:i/>
          <w:iCs/>
        </w:rPr>
        <w:t>Haemoproteus</w:t>
      </w:r>
      <w:proofErr w:type="spellEnd"/>
      <w:r>
        <w:t xml:space="preserve"> spp.. Model demonstrates lineages shared by one category of migratory species and resident are more spread. </w:t>
      </w:r>
      <w:r w:rsidR="00094B31">
        <w:t xml:space="preserve">M = full migratory, PM = partial migratory, R = resident, R_M = resident and full migratory, R_PM = resident and partial migratory and R_PM_M = resident, partial migratory and full migratory. </w:t>
      </w:r>
    </w:p>
    <w:p w14:paraId="2686A56A" w14:textId="03930D4F" w:rsidR="000A2F1F" w:rsidRDefault="00D05D5C" w:rsidP="00094B31">
      <w:pPr>
        <w:spacing w:line="360" w:lineRule="auto"/>
        <w:ind w:firstLine="720"/>
      </w:pPr>
      <w:r>
        <w:t xml:space="preserve">Our first mixed model revealed </w:t>
      </w:r>
      <w:r w:rsidR="006232C8">
        <w:t xml:space="preserve">that </w:t>
      </w:r>
      <w:r>
        <w:t>there is no correlation between the percentage/presence of migratory bird and parasite richness (p =</w:t>
      </w:r>
      <w:r w:rsidR="006232C8">
        <w:t xml:space="preserve"> </w:t>
      </w:r>
      <w:r>
        <w:t>0.</w:t>
      </w:r>
      <w:r w:rsidR="00C95628">
        <w:t>1</w:t>
      </w:r>
      <w:r w:rsidR="008A16BA">
        <w:t>9</w:t>
      </w:r>
      <w:r w:rsidR="00810ED3">
        <w:t>, Figure 3</w:t>
      </w:r>
      <w:r w:rsidR="00695FCF">
        <w:t>, Table 4</w:t>
      </w:r>
      <w:r w:rsidR="00810ED3">
        <w:t>).</w:t>
      </w:r>
      <w:r w:rsidR="00236540">
        <w:t xml:space="preserve"> </w:t>
      </w:r>
      <w:r w:rsidR="00D37DC0">
        <w:t>We</w:t>
      </w:r>
      <w:r w:rsidR="00C80A2A">
        <w:t xml:space="preserve"> also</w:t>
      </w:r>
      <w:r w:rsidR="00D37DC0">
        <w:t xml:space="preserve"> observed no effect</w:t>
      </w:r>
      <w:r w:rsidR="00C80A2A">
        <w:t xml:space="preserve"> of migratory bird percentage in parasite richness</w:t>
      </w:r>
      <w:r w:rsidR="00D37DC0">
        <w:t xml:space="preserve"> </w:t>
      </w:r>
      <w:r w:rsidR="00C80A2A">
        <w:t>when</w:t>
      </w:r>
      <w:r w:rsidR="00D37DC0">
        <w:t xml:space="preserve"> </w:t>
      </w:r>
      <w:r w:rsidR="00D37DC0" w:rsidRPr="00D37DC0">
        <w:rPr>
          <w:i/>
          <w:iCs/>
        </w:rPr>
        <w:t>Plasmodium</w:t>
      </w:r>
      <w:r w:rsidR="00D37DC0">
        <w:t xml:space="preserve"> and </w:t>
      </w:r>
      <w:proofErr w:type="spellStart"/>
      <w:r w:rsidR="00D37DC0" w:rsidRPr="00D37DC0">
        <w:rPr>
          <w:i/>
          <w:iCs/>
        </w:rPr>
        <w:t>Haemoproteus</w:t>
      </w:r>
      <w:proofErr w:type="spellEnd"/>
      <w:r w:rsidR="00D37DC0">
        <w:t xml:space="preserve"> infections w</w:t>
      </w:r>
      <w:r w:rsidR="00C80A2A">
        <w:t>ere</w:t>
      </w:r>
      <w:r w:rsidR="00D37DC0">
        <w:t xml:space="preserve"> evaluated separately</w:t>
      </w:r>
      <w:r w:rsidR="00C80A2A">
        <w:t xml:space="preserve"> (p = 0.55, p = 0.94, see Supplementary Material)</w:t>
      </w:r>
      <w:r w:rsidR="00D37DC0">
        <w:t xml:space="preserve">. </w:t>
      </w:r>
    </w:p>
    <w:p w14:paraId="45316FC3" w14:textId="77777777" w:rsidR="000A2F1F" w:rsidRDefault="000A2F1F" w:rsidP="000A2F1F">
      <w:pPr>
        <w:spacing w:line="360" w:lineRule="auto"/>
      </w:pPr>
      <w:r>
        <w:rPr>
          <w:noProof/>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3A2B3C93" w:rsidR="000A2F1F" w:rsidRDefault="000A2F1F" w:rsidP="000A2F1F">
      <w:pPr>
        <w:spacing w:line="360" w:lineRule="auto"/>
      </w:pPr>
      <w:r>
        <w:lastRenderedPageBreak/>
        <w:t xml:space="preserve">Figure 3: </w:t>
      </w:r>
      <w:r w:rsidR="00695FCF" w:rsidRPr="00695FCF">
        <w:t xml:space="preserve">Local richness of </w:t>
      </w:r>
      <w:proofErr w:type="spellStart"/>
      <w:r w:rsidR="00695FCF" w:rsidRPr="00695FCF">
        <w:t>haemosporidian</w:t>
      </w:r>
      <w:proofErr w:type="spellEnd"/>
      <w:r w:rsidR="00695FCF" w:rsidRPr="00695FCF">
        <w:t xml:space="preserve"> parasites as a function of the percentage of migratory species out of all locally occurring bird species. Each point represents a different locality.</w:t>
      </w:r>
      <w:r w:rsidR="00695FCF">
        <w:t xml:space="preserve"> No correlation was found between percentage of migratory individuals and </w:t>
      </w:r>
      <w:proofErr w:type="spellStart"/>
      <w:r w:rsidR="00695FCF">
        <w:t>haemosporidian</w:t>
      </w:r>
      <w:proofErr w:type="spellEnd"/>
      <w:r w:rsidR="00695FCF">
        <w:t xml:space="preserve"> richness (p = 0.19)</w:t>
      </w:r>
    </w:p>
    <w:p w14:paraId="406544C2" w14:textId="7D5D048D" w:rsidR="00D05D5C" w:rsidRDefault="00236540" w:rsidP="00175870">
      <w:pPr>
        <w:spacing w:line="360" w:lineRule="auto"/>
        <w:ind w:firstLine="720"/>
      </w:pPr>
      <w:r>
        <w:t xml:space="preserve">For the second model, which we </w:t>
      </w:r>
      <w:proofErr w:type="spellStart"/>
      <w:r>
        <w:t>analysed</w:t>
      </w:r>
      <w:proofErr w:type="spellEnd"/>
      <w:r>
        <w:t xml:space="preserve"> the relation between migratory prevalence per species,</w:t>
      </w:r>
      <w:r w:rsidR="00810ED3">
        <w:t xml:space="preserve"> </w:t>
      </w:r>
      <w:r>
        <w:t>w</w:t>
      </w:r>
      <w:r w:rsidR="00810ED3">
        <w:t>e observe</w:t>
      </w:r>
      <w:r w:rsidR="00F20647">
        <w:t>d</w:t>
      </w:r>
      <w:r w:rsidR="00810ED3">
        <w:t xml:space="preserve"> </w:t>
      </w:r>
      <w:r w:rsidR="00695FCF">
        <w:t xml:space="preserve">a negative </w:t>
      </w:r>
      <w:r w:rsidR="00810ED3">
        <w:t xml:space="preserve">correlation </w:t>
      </w:r>
      <w:r w:rsidR="00695FCF">
        <w:t>between</w:t>
      </w:r>
      <w:r w:rsidR="00810ED3">
        <w:t xml:space="preserve"> migratory behavior and prevalence of</w:t>
      </w:r>
      <w:r w:rsidR="00695FCF">
        <w:t xml:space="preserve"> </w:t>
      </w:r>
      <w:proofErr w:type="spellStart"/>
      <w:r w:rsidR="00810ED3">
        <w:t>haemosporidian</w:t>
      </w:r>
      <w:proofErr w:type="spellEnd"/>
      <w:r w:rsidR="00810ED3">
        <w:t xml:space="preserve"> parasites per species (p=0.</w:t>
      </w:r>
      <w:r w:rsidR="002475AE">
        <w:t>0</w:t>
      </w:r>
      <w:r w:rsidR="00F20647">
        <w:t>4</w:t>
      </w:r>
      <w:r w:rsidR="00232A09">
        <w:t>, Figure 5</w:t>
      </w:r>
      <w:r w:rsidR="00695FCF">
        <w:t>, Table 5</w:t>
      </w:r>
      <w:r w:rsidR="0068328F">
        <w:t>)</w:t>
      </w:r>
      <w:r w:rsidR="00810ED3">
        <w:t>.</w:t>
      </w:r>
      <w:r w:rsidR="0019740C">
        <w:t xml:space="preserve"> However, when we evaluated </w:t>
      </w:r>
      <w:r w:rsidR="0019740C" w:rsidRPr="0019740C">
        <w:rPr>
          <w:i/>
          <w:iCs/>
        </w:rPr>
        <w:t>Plasmodium</w:t>
      </w:r>
      <w:r w:rsidR="0019740C">
        <w:t xml:space="preserve"> and </w:t>
      </w:r>
      <w:proofErr w:type="spellStart"/>
      <w:r w:rsidR="0019740C" w:rsidRPr="0019740C">
        <w:rPr>
          <w:i/>
          <w:iCs/>
        </w:rPr>
        <w:t>Haemoproteus</w:t>
      </w:r>
      <w:proofErr w:type="spellEnd"/>
      <w:r w:rsidR="0019740C">
        <w:t xml:space="preserve"> separately, no effect between migratory behavior percentage and prevalence per host specie w</w:t>
      </w:r>
      <w:r w:rsidR="006066DE">
        <w:t>as</w:t>
      </w:r>
      <w:r w:rsidR="0019740C">
        <w:t xml:space="preserve"> detected (p = 0.08, p = 0.3</w:t>
      </w:r>
      <w:r w:rsidR="00ED2C1E">
        <w:t>4</w:t>
      </w:r>
      <w:r w:rsidR="0019740C">
        <w:t>, see Supplementary Material).</w:t>
      </w:r>
    </w:p>
    <w:p w14:paraId="444643A4" w14:textId="6C081B1E" w:rsidR="00372C23" w:rsidRDefault="002475AE" w:rsidP="003C47DC">
      <w:pPr>
        <w:spacing w:line="360" w:lineRule="auto"/>
      </w:pPr>
      <w:r>
        <w:rPr>
          <w:noProof/>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t xml:space="preserve"> </w:t>
      </w:r>
    </w:p>
    <w:p w14:paraId="69565ADE" w14:textId="666157CD" w:rsidR="0019740C" w:rsidRDefault="001675D3" w:rsidP="0019740C">
      <w:pPr>
        <w:spacing w:line="360" w:lineRule="auto"/>
      </w:pPr>
      <w:r>
        <w:t xml:space="preserve">Figure </w:t>
      </w:r>
      <w:r w:rsidR="0056058A">
        <w:t>4</w:t>
      </w:r>
      <w:r>
        <w:t>:</w:t>
      </w:r>
      <w:r w:rsidR="0019740C">
        <w:t xml:space="preserve"> Correlation between prevalence of </w:t>
      </w:r>
      <w:proofErr w:type="spellStart"/>
      <w:r w:rsidR="0019740C">
        <w:t>haemosporidian</w:t>
      </w:r>
      <w:proofErr w:type="spellEnd"/>
      <w:r w:rsidR="0019740C">
        <w:t xml:space="preserve"> parasites and percentage of migratory host individuals</w:t>
      </w:r>
      <w:r>
        <w:t xml:space="preserve">. </w:t>
      </w:r>
      <w:r w:rsidR="00E040E6">
        <w:t xml:space="preserve">Each point represent the prevalence value per specie </w:t>
      </w:r>
      <w:r w:rsidR="0019740C">
        <w:t>in each</w:t>
      </w:r>
      <w:r w:rsidR="00E040E6">
        <w:t xml:space="preserve"> site.</w:t>
      </w:r>
      <w:r w:rsidR="0019740C">
        <w:t xml:space="preserve"> We observed a negative effect between migratory behavior and </w:t>
      </w:r>
      <w:r w:rsidR="00EA0758">
        <w:t xml:space="preserve">parasite prevalence </w:t>
      </w:r>
      <w:r w:rsidR="0019740C">
        <w:t>(p = 0.</w:t>
      </w:r>
      <w:r w:rsidR="00EA0758">
        <w:t>04</w:t>
      </w:r>
      <w:r w:rsidR="0019740C">
        <w:t>)</w:t>
      </w:r>
      <w:r w:rsidR="00EA0758">
        <w:t>.</w:t>
      </w:r>
    </w:p>
    <w:p w14:paraId="3C54ED40" w14:textId="77777777" w:rsidR="002F53D1" w:rsidRDefault="002F53D1" w:rsidP="0041114D">
      <w:pPr>
        <w:spacing w:line="360" w:lineRule="auto"/>
      </w:pPr>
    </w:p>
    <w:p w14:paraId="3D3C4E96" w14:textId="77777777" w:rsidR="002F53D1" w:rsidRDefault="002F53D1" w:rsidP="0041114D">
      <w:pPr>
        <w:spacing w:line="360" w:lineRule="auto"/>
      </w:pPr>
    </w:p>
    <w:p w14:paraId="32EB5F61" w14:textId="77777777" w:rsidR="002F53D1" w:rsidRDefault="002F53D1" w:rsidP="0041114D">
      <w:pPr>
        <w:spacing w:line="360" w:lineRule="auto"/>
      </w:pPr>
    </w:p>
    <w:p w14:paraId="4268D9B4" w14:textId="77777777" w:rsidR="002F53D1" w:rsidRDefault="002F53D1" w:rsidP="0041114D">
      <w:pPr>
        <w:spacing w:line="360" w:lineRule="auto"/>
      </w:pPr>
    </w:p>
    <w:p w14:paraId="25A9F834" w14:textId="2085A71D" w:rsidR="00EA0758" w:rsidRPr="00F20647" w:rsidRDefault="00E040E6" w:rsidP="0041114D">
      <w:pPr>
        <w:spacing w:line="360" w:lineRule="auto"/>
      </w:pPr>
      <w:r>
        <w:t xml:space="preserve"> </w:t>
      </w:r>
      <w:r w:rsidR="001675D3">
        <w:t xml:space="preserve"> </w:t>
      </w:r>
    </w:p>
    <w:p w14:paraId="01F2BCA3" w14:textId="70D77A0E" w:rsidR="00DA1478" w:rsidRDefault="00715F50" w:rsidP="003C47DC">
      <w:pPr>
        <w:pStyle w:val="Title"/>
        <w:spacing w:line="360" w:lineRule="auto"/>
      </w:pPr>
      <w:r w:rsidRPr="0019740C">
        <w:lastRenderedPageBreak/>
        <w:t>References</w:t>
      </w:r>
    </w:p>
    <w:p w14:paraId="15724D52" w14:textId="77777777" w:rsidR="002F53D1" w:rsidRPr="002F53D1" w:rsidRDefault="002F53D1" w:rsidP="002F53D1"/>
    <w:p w14:paraId="07621026" w14:textId="7980EB32" w:rsidR="00D02F85" w:rsidRPr="00D02F85" w:rsidRDefault="00715F50" w:rsidP="00D02F85">
      <w:pPr>
        <w:widowControl w:val="0"/>
        <w:autoSpaceDE w:val="0"/>
        <w:autoSpaceDN w:val="0"/>
        <w:adjustRightInd w:val="0"/>
        <w:spacing w:line="360" w:lineRule="auto"/>
        <w:ind w:left="480" w:hanging="480"/>
        <w:rPr>
          <w:rFonts w:cs="Times New Roman"/>
          <w:noProof/>
          <w:szCs w:val="24"/>
        </w:rPr>
      </w:pPr>
      <w:r>
        <w:fldChar w:fldCharType="begin" w:fldLock="1"/>
      </w:r>
      <w:r w:rsidRPr="006066DE">
        <w:instrText xml:space="preserve">ADDIN Mendeley Bibliography CSL_BIBLIOGRAPHY </w:instrText>
      </w:r>
      <w:r>
        <w:fldChar w:fldCharType="separate"/>
      </w:r>
      <w:r w:rsidR="00D02F85" w:rsidRPr="00D02F8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5812449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Altizer, S. et al. 2011. Animal migration and infectious disease risk. - Science (80-. ). 331: 296–302.</w:t>
      </w:r>
    </w:p>
    <w:p w14:paraId="4FDD427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Bauer, S. and Hoye, B. J. 2014. Migratory animals couple biodiversity and ecosystem functioning worldwide. - Science (80-. ). in press.</w:t>
      </w:r>
    </w:p>
    <w:p w14:paraId="764AEC19"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Braga, É. M. et al. 2011. </w:t>
      </w:r>
      <w:r w:rsidRPr="00D02F85">
        <w:rPr>
          <w:rFonts w:cs="Times New Roman"/>
          <w:noProof/>
          <w:szCs w:val="24"/>
        </w:rPr>
        <w:t>Recent advances in the study of avian malaria: An overview with an emphasis on the distribution of Plasmodium spp in Brazil. - Mem. Inst. Oswaldo Cruz 106: 3–11.</w:t>
      </w:r>
    </w:p>
    <w:p w14:paraId="33506F5F" w14:textId="77777777" w:rsidR="00D02F85" w:rsidRPr="002F53D1" w:rsidRDefault="00D02F85" w:rsidP="00D02F85">
      <w:pPr>
        <w:widowControl w:val="0"/>
        <w:autoSpaceDE w:val="0"/>
        <w:autoSpaceDN w:val="0"/>
        <w:adjustRightInd w:val="0"/>
        <w:spacing w:line="360" w:lineRule="auto"/>
        <w:ind w:left="480" w:hanging="480"/>
        <w:rPr>
          <w:rFonts w:cs="Times New Roman"/>
          <w:noProof/>
          <w:szCs w:val="24"/>
          <w:lang w:val="pt-BR"/>
        </w:rPr>
      </w:pPr>
      <w:r w:rsidRPr="00D02F85">
        <w:rPr>
          <w:rFonts w:cs="Times New Roman"/>
          <w:noProof/>
          <w:szCs w:val="24"/>
        </w:rPr>
        <w:t xml:space="preserve">Callaway, R. M. and Ridenour, W. M. 2004. Novel weapons: Invasive success and the evolution of increased competitive ability. - Front. </w:t>
      </w:r>
      <w:r w:rsidRPr="002F53D1">
        <w:rPr>
          <w:rFonts w:cs="Times New Roman"/>
          <w:noProof/>
          <w:szCs w:val="24"/>
          <w:lang w:val="pt-BR"/>
        </w:rPr>
        <w:t>Ecol. Environ. 2: 436–443.</w:t>
      </w:r>
    </w:p>
    <w:p w14:paraId="2FCD65C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Comitê Brasileiro de Registros Ornitológicos - CRBO 2014. Listas das aves do brasil. - Com. </w:t>
      </w:r>
      <w:r w:rsidRPr="00D02F85">
        <w:rPr>
          <w:rFonts w:cs="Times New Roman"/>
          <w:noProof/>
          <w:szCs w:val="24"/>
        </w:rPr>
        <w:t>Bras. Regist. Ornitológicos: 1–38.</w:t>
      </w:r>
    </w:p>
    <w:p w14:paraId="75C5799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Fallon, A. S. M. et al. 2003. Detecting Avian Malaria : an Improved Polymerase Chain Reaction Diagnostic Detecting Avian Malaria : an Improved Polymerase Chain. 89: 1044–1047.</w:t>
      </w:r>
    </w:p>
    <w:p w14:paraId="33D5DBC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Fecchio, A. et al. 2020. Evolutionary ecology, taxonomy, and systematics of avian malaria and related parasites. - Acta Trop.: 105364.</w:t>
      </w:r>
    </w:p>
    <w:p w14:paraId="2E5D90B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2F53D1">
        <w:rPr>
          <w:rFonts w:cs="Times New Roman"/>
          <w:noProof/>
          <w:szCs w:val="24"/>
          <w:lang w:val="pt-BR"/>
        </w:rPr>
        <w:t xml:space="preserve">Ferreira-Junior, F. C. et al. 2018. </w:t>
      </w:r>
      <w:r w:rsidRPr="00D02F85">
        <w:rPr>
          <w:rFonts w:cs="Times New Roman"/>
          <w:noProof/>
          <w:szCs w:val="24"/>
        </w:rPr>
        <w:t>A new pathogen spillover from domestic to wild animals: Plasmodium juxtanucleare  infects free-living passerines in Brazil. - Parasitology: 1–10.</w:t>
      </w:r>
    </w:p>
    <w:p w14:paraId="5685055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Hellgren, O. et al. 2004. A New Pcr Assay For Simultaneous Studies Of Leucocytozoon, Plasmodium, And Haemoproteusfrom Avian Blood. 90: 797–802.</w:t>
      </w:r>
    </w:p>
    <w:p w14:paraId="482A73B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 xml:space="preserve">Hellgren, O. et al. 2007. Detecting shifts of transmission areas in avian blood parasites - A </w:t>
      </w:r>
      <w:r w:rsidRPr="00D02F85">
        <w:rPr>
          <w:rFonts w:cs="Times New Roman"/>
          <w:noProof/>
          <w:szCs w:val="24"/>
        </w:rPr>
        <w:lastRenderedPageBreak/>
        <w:t>phylogenetic approach. - Mol. Ecol. 16: 1281–1290.</w:t>
      </w:r>
    </w:p>
    <w:p w14:paraId="1FA5BAD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Lepage, D. et al. 2014. Avibase - A database system for managing and organizing taxonomic concepts. - Zookeys: 117–135.</w:t>
      </w:r>
    </w:p>
    <w:p w14:paraId="33FD02D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Lindeborg, M. et al. 2012. Migratory Birds, Ticks, and Crimean-Congo Hemorrhagic Fever Virus. - Emerg. Infect. Dis. 18: 2095–2097.</w:t>
      </w:r>
    </w:p>
    <w:p w14:paraId="0C6322A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Marzal, A. 2012. Recent Advances in Studies on Avian Malaria Parasites. - Malar. Parasites: 135–158.</w:t>
      </w:r>
    </w:p>
    <w:p w14:paraId="52349EF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47C2EB6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O’Connor, E. A. et al. 2020. Wetter climates select for higher immune gene diversity in resident, but not migratory, songbirds. - Proceedings. Biol. Sci. 287: 20192675.</w:t>
      </w:r>
    </w:p>
    <w:p w14:paraId="1BCCC1EE"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19388B3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Prenter, J. et al. 2004. Roles of parasites in animal invasions. - Trends Ecol. Evol. 19: 385–390.</w:t>
      </w:r>
    </w:p>
    <w:p w14:paraId="2940DECC"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Ricklefs, R. E. et al. 2017. Avian migration and the distribution of malaria parasites in New World passerine birds. - J. Biogeogr. 44: 1113–1123.</w:t>
      </w:r>
    </w:p>
    <w:p w14:paraId="38B00596"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Somenzari, M. et al. 2018. An overview of migratory birds in Brazil.</w:t>
      </w:r>
    </w:p>
    <w:p w14:paraId="53D31E49" w14:textId="3A5F3C19" w:rsid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Turchetto-Zolet, A. C. et al. 2013. Phylogeographical patterns shed light on evolutionary process in South America. - Mol. Ecol. 22: 1193–1213.</w:t>
      </w:r>
    </w:p>
    <w:p w14:paraId="72916B23" w14:textId="372EC63F" w:rsidR="002F53D1" w:rsidRDefault="002F53D1" w:rsidP="00D02F85">
      <w:pPr>
        <w:widowControl w:val="0"/>
        <w:autoSpaceDE w:val="0"/>
        <w:autoSpaceDN w:val="0"/>
        <w:adjustRightInd w:val="0"/>
        <w:spacing w:line="360" w:lineRule="auto"/>
        <w:ind w:left="480" w:hanging="480"/>
        <w:rPr>
          <w:rFonts w:cs="Times New Roman"/>
          <w:noProof/>
          <w:szCs w:val="24"/>
        </w:rPr>
      </w:pPr>
    </w:p>
    <w:p w14:paraId="1878338F" w14:textId="77777777" w:rsidR="002F53D1" w:rsidRPr="00D02F85" w:rsidRDefault="002F53D1" w:rsidP="00D02F85">
      <w:pPr>
        <w:widowControl w:val="0"/>
        <w:autoSpaceDE w:val="0"/>
        <w:autoSpaceDN w:val="0"/>
        <w:adjustRightInd w:val="0"/>
        <w:spacing w:line="360" w:lineRule="auto"/>
        <w:ind w:left="480" w:hanging="480"/>
        <w:rPr>
          <w:rFonts w:cs="Times New Roman"/>
          <w:noProof/>
        </w:rPr>
      </w:pPr>
    </w:p>
    <w:p w14:paraId="5F3501B3" w14:textId="372C026A" w:rsidR="007A383F" w:rsidRDefault="00715F50" w:rsidP="007A383F">
      <w:pPr>
        <w:spacing w:line="360" w:lineRule="auto"/>
      </w:pPr>
      <w:r>
        <w:lastRenderedPageBreak/>
        <w:fldChar w:fldCharType="end"/>
      </w:r>
      <w:r w:rsidR="007A383F">
        <w:t>Table 1: Parameter estimates, standard errors, and p values for the Bayesian model testing the differences</w:t>
      </w:r>
      <w:r w:rsidR="00FA0BB7">
        <w:t xml:space="preserve"> of </w:t>
      </w:r>
      <w:proofErr w:type="spellStart"/>
      <w:r w:rsidR="00FA0BB7">
        <w:t>haemosporidian</w:t>
      </w:r>
      <w:proofErr w:type="spellEnd"/>
      <w:r w:rsidR="007A383F">
        <w:t xml:space="preserve">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5A20BD" w:rsidRDefault="007A383F" w:rsidP="00D37DC0">
            <w:pPr>
              <w:spacing w:line="360" w:lineRule="auto"/>
              <w:rPr>
                <w:b/>
                <w:bCs/>
                <w:i w:val="0"/>
                <w:iCs w:val="0"/>
              </w:rPr>
            </w:pPr>
          </w:p>
        </w:tc>
        <w:tc>
          <w:tcPr>
            <w:tcW w:w="1771" w:type="dxa"/>
          </w:tcPr>
          <w:p w14:paraId="01E6E85F"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126D2B1A"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011B4CD5"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7A383F" w:rsidRPr="005A20BD"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5A20BD" w:rsidRDefault="007A383F" w:rsidP="00D37DC0">
            <w:pPr>
              <w:spacing w:line="360" w:lineRule="auto"/>
              <w:rPr>
                <w:i w:val="0"/>
                <w:iCs w:val="0"/>
              </w:rPr>
            </w:pPr>
            <w:r w:rsidRPr="005A20BD">
              <w:rPr>
                <w:i w:val="0"/>
                <w:iCs w:val="0"/>
              </w:rPr>
              <w:t>Full migrant</w:t>
            </w:r>
          </w:p>
        </w:tc>
        <w:tc>
          <w:tcPr>
            <w:tcW w:w="1771" w:type="dxa"/>
          </w:tcPr>
          <w:p w14:paraId="1D8623B8" w14:textId="07FEE3D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4.64</w:t>
            </w:r>
          </w:p>
        </w:tc>
        <w:tc>
          <w:tcPr>
            <w:tcW w:w="1843" w:type="dxa"/>
          </w:tcPr>
          <w:p w14:paraId="3E150CAE"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489449F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5A20BD" w:rsidRDefault="007A383F" w:rsidP="00D37DC0">
            <w:pPr>
              <w:spacing w:line="360" w:lineRule="auto"/>
              <w:rPr>
                <w:i w:val="0"/>
                <w:iCs w:val="0"/>
              </w:rPr>
            </w:pPr>
            <w:r w:rsidRPr="005A20BD">
              <w:rPr>
                <w:i w:val="0"/>
                <w:iCs w:val="0"/>
              </w:rPr>
              <w:t>Partial migrant</w:t>
            </w:r>
          </w:p>
        </w:tc>
        <w:tc>
          <w:tcPr>
            <w:tcW w:w="1771" w:type="dxa"/>
          </w:tcPr>
          <w:p w14:paraId="136F935D"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-0.04</w:t>
            </w:r>
          </w:p>
        </w:tc>
        <w:tc>
          <w:tcPr>
            <w:tcW w:w="1843" w:type="dxa"/>
          </w:tcPr>
          <w:p w14:paraId="3A75259C" w14:textId="78864EDB"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w:t>
            </w:r>
            <w:r w:rsidR="006D056B">
              <w:t>8</w:t>
            </w:r>
          </w:p>
        </w:tc>
        <w:tc>
          <w:tcPr>
            <w:tcW w:w="1745" w:type="dxa"/>
          </w:tcPr>
          <w:p w14:paraId="3B30AEC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0.81</w:t>
            </w:r>
          </w:p>
        </w:tc>
      </w:tr>
      <w:tr w:rsidR="007A383F" w:rsidRPr="005A20BD"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5A20BD" w:rsidRDefault="007A383F" w:rsidP="00D37DC0">
            <w:pPr>
              <w:spacing w:line="360" w:lineRule="auto"/>
              <w:rPr>
                <w:i w:val="0"/>
                <w:iCs w:val="0"/>
              </w:rPr>
            </w:pPr>
            <w:r w:rsidRPr="005A20BD">
              <w:rPr>
                <w:i w:val="0"/>
                <w:iCs w:val="0"/>
              </w:rPr>
              <w:t>Resident</w:t>
            </w:r>
          </w:p>
        </w:tc>
        <w:tc>
          <w:tcPr>
            <w:tcW w:w="1771" w:type="dxa"/>
          </w:tcPr>
          <w:p w14:paraId="1635B61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0.09</w:t>
            </w:r>
          </w:p>
        </w:tc>
        <w:tc>
          <w:tcPr>
            <w:tcW w:w="1843" w:type="dxa"/>
          </w:tcPr>
          <w:p w14:paraId="25970DE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2EFC712B" w14:textId="2DE11E9A"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0.4</w:t>
            </w:r>
            <w:r w:rsidR="004704B3">
              <w:t>2</w:t>
            </w:r>
          </w:p>
        </w:tc>
      </w:tr>
      <w:tr w:rsidR="007A383F" w:rsidRPr="005A20BD"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5DFA8EA" w14:textId="5BE3F2AE"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88</w:t>
            </w:r>
          </w:p>
        </w:tc>
        <w:tc>
          <w:tcPr>
            <w:tcW w:w="1843" w:type="dxa"/>
          </w:tcPr>
          <w:p w14:paraId="5060008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0.15</w:t>
            </w:r>
          </w:p>
        </w:tc>
        <w:tc>
          <w:tcPr>
            <w:tcW w:w="1745" w:type="dxa"/>
          </w:tcPr>
          <w:p w14:paraId="0E0248D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7A383F" w:rsidRPr="005A20BD"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35F8D563" w14:textId="3E9C0D08"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0.7</w:t>
            </w:r>
            <w:r w:rsidR="006D056B">
              <w:t>6</w:t>
            </w:r>
          </w:p>
        </w:tc>
        <w:tc>
          <w:tcPr>
            <w:tcW w:w="1843" w:type="dxa"/>
          </w:tcPr>
          <w:p w14:paraId="261EF7C8"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0.14</w:t>
            </w:r>
          </w:p>
        </w:tc>
        <w:tc>
          <w:tcPr>
            <w:tcW w:w="1745" w:type="dxa"/>
          </w:tcPr>
          <w:p w14:paraId="0D146BB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5A20BD" w:rsidRDefault="007A383F"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6A5AEBA1" w14:textId="759272E4"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56</w:t>
            </w:r>
          </w:p>
        </w:tc>
        <w:tc>
          <w:tcPr>
            <w:tcW w:w="1843" w:type="dxa"/>
          </w:tcPr>
          <w:p w14:paraId="3D0E80F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0.17</w:t>
            </w:r>
          </w:p>
        </w:tc>
        <w:tc>
          <w:tcPr>
            <w:tcW w:w="1745" w:type="dxa"/>
          </w:tcPr>
          <w:p w14:paraId="707658C5"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2AFF7D64" w14:textId="6F0C63D3" w:rsidR="005860BF" w:rsidRDefault="005860BF" w:rsidP="003C47DC">
      <w:pPr>
        <w:spacing w:line="360" w:lineRule="auto"/>
      </w:pPr>
    </w:p>
    <w:p w14:paraId="5F9A06EE" w14:textId="7B6CC71B" w:rsidR="00FA0BB7" w:rsidRDefault="00FA0BB7" w:rsidP="00FA0BB7">
      <w:pPr>
        <w:spacing w:line="360" w:lineRule="auto"/>
      </w:pPr>
      <w:r>
        <w:t xml:space="preserve">Table 2: Parameter estimates, standard errors, and p values for the Bayesian model testing the differences of </w:t>
      </w:r>
      <w:r w:rsidRPr="00FA0BB7">
        <w:rPr>
          <w:i/>
          <w:iCs/>
        </w:rPr>
        <w:t>Plasmodium</w:t>
      </w:r>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5A20BD" w:rsidRDefault="00FA0BB7" w:rsidP="00D37DC0">
            <w:pPr>
              <w:spacing w:line="360" w:lineRule="auto"/>
              <w:rPr>
                <w:b/>
                <w:bCs/>
                <w:i w:val="0"/>
                <w:iCs w:val="0"/>
              </w:rPr>
            </w:pPr>
          </w:p>
        </w:tc>
        <w:tc>
          <w:tcPr>
            <w:tcW w:w="1771" w:type="dxa"/>
          </w:tcPr>
          <w:p w14:paraId="730E3EB7"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0488E56D"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12D62C4A"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748A90A9" w14:textId="5BA3A22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4.77</w:t>
            </w:r>
          </w:p>
        </w:tc>
        <w:tc>
          <w:tcPr>
            <w:tcW w:w="1843" w:type="dxa"/>
          </w:tcPr>
          <w:p w14:paraId="02DC9152" w14:textId="26422C96"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62BF95E2"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0959F014" w14:textId="5AC8970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r w:rsidR="006D056B">
              <w:t>8</w:t>
            </w:r>
          </w:p>
        </w:tc>
        <w:tc>
          <w:tcPr>
            <w:tcW w:w="1843" w:type="dxa"/>
          </w:tcPr>
          <w:p w14:paraId="5A5BD447" w14:textId="26433956"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8</w:t>
            </w:r>
          </w:p>
        </w:tc>
        <w:tc>
          <w:tcPr>
            <w:tcW w:w="1745" w:type="dxa"/>
          </w:tcPr>
          <w:p w14:paraId="0FEB9DA9" w14:textId="2FF06E4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0.76</w:t>
            </w:r>
          </w:p>
        </w:tc>
      </w:tr>
      <w:tr w:rsidR="00FA0BB7" w:rsidRPr="005A20BD"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65107F99" w14:textId="6BFDB4A8"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0.24</w:t>
            </w:r>
          </w:p>
        </w:tc>
        <w:tc>
          <w:tcPr>
            <w:tcW w:w="1843" w:type="dxa"/>
          </w:tcPr>
          <w:p w14:paraId="44FBF5F6" w14:textId="439E893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1117AEFE" w14:textId="0BB53939"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w:t>
            </w:r>
            <w:r w:rsidR="006D056B">
              <w:t>4</w:t>
            </w:r>
          </w:p>
        </w:tc>
      </w:tr>
      <w:tr w:rsidR="00FA0BB7" w:rsidRPr="005A20BD"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D91B3B1" w14:textId="1F1DD2B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1.0</w:t>
            </w:r>
            <w:r w:rsidR="006D056B">
              <w:t>3</w:t>
            </w:r>
          </w:p>
        </w:tc>
        <w:tc>
          <w:tcPr>
            <w:tcW w:w="1843" w:type="dxa"/>
          </w:tcPr>
          <w:p w14:paraId="09A78A96" w14:textId="68B1E7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5</w:t>
            </w:r>
          </w:p>
        </w:tc>
        <w:tc>
          <w:tcPr>
            <w:tcW w:w="1745" w:type="dxa"/>
          </w:tcPr>
          <w:p w14:paraId="7B7C4493"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7232AC5D" w14:textId="5FF0F15B"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1.0</w:t>
            </w:r>
            <w:r w:rsidR="006D056B">
              <w:t>2</w:t>
            </w:r>
          </w:p>
        </w:tc>
        <w:tc>
          <w:tcPr>
            <w:tcW w:w="1843" w:type="dxa"/>
          </w:tcPr>
          <w:p w14:paraId="1D0B53DD" w14:textId="473B351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0.23</w:t>
            </w:r>
          </w:p>
        </w:tc>
        <w:tc>
          <w:tcPr>
            <w:tcW w:w="1745" w:type="dxa"/>
          </w:tcPr>
          <w:p w14:paraId="569D044C"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5237AEA2" w14:textId="095FB94F" w:rsidR="00FA0BB7" w:rsidRPr="005A20BD" w:rsidRDefault="006D056B" w:rsidP="00D37DC0">
            <w:pPr>
              <w:spacing w:line="360" w:lineRule="auto"/>
              <w:cnfStyle w:val="000000000000" w:firstRow="0" w:lastRow="0" w:firstColumn="0" w:lastColumn="0" w:oddVBand="0" w:evenVBand="0" w:oddHBand="0" w:evenHBand="0" w:firstRowFirstColumn="0" w:firstRowLastColumn="0" w:lastRowFirstColumn="0" w:lastRowLastColumn="0"/>
            </w:pPr>
            <w:r>
              <w:t>2.83</w:t>
            </w:r>
          </w:p>
        </w:tc>
        <w:tc>
          <w:tcPr>
            <w:tcW w:w="1843" w:type="dxa"/>
          </w:tcPr>
          <w:p w14:paraId="3D3369DF" w14:textId="10CAEA23"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3</w:t>
            </w:r>
          </w:p>
        </w:tc>
        <w:tc>
          <w:tcPr>
            <w:tcW w:w="1745" w:type="dxa"/>
          </w:tcPr>
          <w:p w14:paraId="787174DD"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495E94F5" w14:textId="0A7CBEF7" w:rsidR="00FA0BB7" w:rsidRDefault="00FA0BB7" w:rsidP="003C47DC">
      <w:pPr>
        <w:spacing w:line="360" w:lineRule="auto"/>
      </w:pPr>
    </w:p>
    <w:p w14:paraId="7E95495B" w14:textId="5889D3C9" w:rsidR="00FA0BB7" w:rsidRDefault="00FA0BB7" w:rsidP="00FA0BB7">
      <w:pPr>
        <w:spacing w:line="360" w:lineRule="auto"/>
      </w:pPr>
      <w:r>
        <w:t xml:space="preserve">Table 3: Parameter estimates, standard errors, and p values for the Bayesian model testing the differences of </w:t>
      </w:r>
      <w:proofErr w:type="spellStart"/>
      <w:r>
        <w:rPr>
          <w:i/>
          <w:iCs/>
        </w:rPr>
        <w:t>Haemoproteus</w:t>
      </w:r>
      <w:proofErr w:type="spellEnd"/>
      <w:r>
        <w:t xml:space="preserve"> spp. lineages dispersal between migratory and 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5A20BD" w:rsidRDefault="00FA0BB7" w:rsidP="00D37DC0">
            <w:pPr>
              <w:spacing w:line="360" w:lineRule="auto"/>
              <w:rPr>
                <w:b/>
                <w:bCs/>
                <w:i w:val="0"/>
                <w:iCs w:val="0"/>
              </w:rPr>
            </w:pPr>
          </w:p>
        </w:tc>
        <w:tc>
          <w:tcPr>
            <w:tcW w:w="1771" w:type="dxa"/>
          </w:tcPr>
          <w:p w14:paraId="79A3FD90"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234378A6"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6E782B2E"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3C3594A0" w14:textId="4D00D50A"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w:t>
            </w:r>
            <w:r w:rsidRPr="005A20BD">
              <w:t>.</w:t>
            </w:r>
            <w:r w:rsidR="006D056B">
              <w:t>68</w:t>
            </w:r>
          </w:p>
        </w:tc>
        <w:tc>
          <w:tcPr>
            <w:tcW w:w="1843" w:type="dxa"/>
          </w:tcPr>
          <w:p w14:paraId="6E939DCE" w14:textId="116D435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5</w:t>
            </w:r>
          </w:p>
        </w:tc>
        <w:tc>
          <w:tcPr>
            <w:tcW w:w="1745" w:type="dxa"/>
          </w:tcPr>
          <w:p w14:paraId="3019E651"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70595F47" w14:textId="5F67824A"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-0.10</w:t>
            </w:r>
          </w:p>
        </w:tc>
        <w:tc>
          <w:tcPr>
            <w:tcW w:w="1843" w:type="dxa"/>
          </w:tcPr>
          <w:p w14:paraId="2FA92B1E" w14:textId="3B766D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4</w:t>
            </w:r>
          </w:p>
        </w:tc>
        <w:tc>
          <w:tcPr>
            <w:tcW w:w="1745" w:type="dxa"/>
          </w:tcPr>
          <w:p w14:paraId="07E7EF59" w14:textId="0806721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70</w:t>
            </w:r>
          </w:p>
        </w:tc>
      </w:tr>
      <w:tr w:rsidR="00FA0BB7" w:rsidRPr="005A20BD"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52A4A395" w14:textId="0ECAC1B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04</w:t>
            </w:r>
          </w:p>
        </w:tc>
        <w:tc>
          <w:tcPr>
            <w:tcW w:w="1843" w:type="dxa"/>
          </w:tcPr>
          <w:p w14:paraId="112461AD" w14:textId="6C6B718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16</w:t>
            </w:r>
          </w:p>
        </w:tc>
        <w:tc>
          <w:tcPr>
            <w:tcW w:w="1745" w:type="dxa"/>
          </w:tcPr>
          <w:p w14:paraId="3BC3D575" w14:textId="05D57454"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8</w:t>
            </w:r>
            <w:r w:rsidR="006D056B">
              <w:t>6</w:t>
            </w:r>
          </w:p>
        </w:tc>
      </w:tr>
      <w:tr w:rsidR="00FA0BB7" w:rsidRPr="005A20BD"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5A20BD" w:rsidRDefault="00FA0BB7" w:rsidP="00D37DC0">
            <w:pPr>
              <w:spacing w:line="360" w:lineRule="auto"/>
              <w:rPr>
                <w:i w:val="0"/>
                <w:iCs w:val="0"/>
              </w:rPr>
            </w:pPr>
            <w:r w:rsidRPr="005A20BD">
              <w:rPr>
                <w:i w:val="0"/>
                <w:iCs w:val="0"/>
              </w:rPr>
              <w:lastRenderedPageBreak/>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7B0580ED" w14:textId="6B73C93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07</w:t>
            </w:r>
          </w:p>
        </w:tc>
        <w:tc>
          <w:tcPr>
            <w:tcW w:w="1843" w:type="dxa"/>
          </w:tcPr>
          <w:p w14:paraId="1D300EB8" w14:textId="274A9A4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19</w:t>
            </w:r>
          </w:p>
        </w:tc>
        <w:tc>
          <w:tcPr>
            <w:tcW w:w="1745" w:type="dxa"/>
          </w:tcPr>
          <w:p w14:paraId="57B15DD1"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4E505D42" w14:textId="6A4A2870" w:rsidR="00FA0BB7" w:rsidRPr="005A20BD" w:rsidRDefault="00540A70" w:rsidP="00D37DC0">
            <w:pPr>
              <w:spacing w:line="360" w:lineRule="auto"/>
              <w:cnfStyle w:val="000000100000" w:firstRow="0" w:lastRow="0" w:firstColumn="0" w:lastColumn="0" w:oddVBand="0" w:evenVBand="0" w:oddHBand="1" w:evenHBand="0" w:firstRowFirstColumn="0" w:firstRowLastColumn="0" w:lastRowFirstColumn="0" w:lastRowLastColumn="0"/>
            </w:pPr>
            <w:r>
              <w:t>0.6</w:t>
            </w:r>
            <w:r w:rsidR="006D056B">
              <w:t>1</w:t>
            </w:r>
          </w:p>
        </w:tc>
        <w:tc>
          <w:tcPr>
            <w:tcW w:w="1843" w:type="dxa"/>
          </w:tcPr>
          <w:p w14:paraId="7C167F05" w14:textId="6AD13F4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8</w:t>
            </w:r>
          </w:p>
        </w:tc>
        <w:tc>
          <w:tcPr>
            <w:tcW w:w="1745" w:type="dxa"/>
          </w:tcPr>
          <w:p w14:paraId="0613DF0D"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04CBCBBD" w14:textId="2462FCE9"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1953B2B5" w14:textId="78E6186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3</w:t>
            </w:r>
            <w:r w:rsidR="006D056B">
              <w:t>7</w:t>
            </w:r>
          </w:p>
        </w:tc>
        <w:tc>
          <w:tcPr>
            <w:tcW w:w="1745" w:type="dxa"/>
          </w:tcPr>
          <w:p w14:paraId="3AFB8134" w14:textId="5784E16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75</w:t>
            </w:r>
          </w:p>
        </w:tc>
      </w:tr>
    </w:tbl>
    <w:p w14:paraId="6EB6D063" w14:textId="65A79987" w:rsidR="00FA0BB7" w:rsidRDefault="00FA0BB7" w:rsidP="003C47DC">
      <w:pPr>
        <w:spacing w:line="360" w:lineRule="auto"/>
      </w:pPr>
    </w:p>
    <w:p w14:paraId="39070B26" w14:textId="69E2B459" w:rsidR="006F628F" w:rsidRDefault="006F628F" w:rsidP="006F628F">
      <w:pPr>
        <w:spacing w:line="360" w:lineRule="auto"/>
      </w:pPr>
      <w:r>
        <w:t xml:space="preserve">Table 4: Parameter estimates, standard errors, and p values for the mixed model testing the differences of </w:t>
      </w:r>
      <w:proofErr w:type="spellStart"/>
      <w:r>
        <w:t>haemosporidian</w:t>
      </w:r>
      <w:proofErr w:type="spellEnd"/>
      <w:r>
        <w:t xml:space="preserve"> richness</w:t>
      </w:r>
      <w:r w:rsidR="00FC2EC1">
        <w:t xml:space="preserve"> as a</w:t>
      </w:r>
      <w:r>
        <w:t xml:space="preserve">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6F628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5A20BD" w:rsidRDefault="006F628F" w:rsidP="004704B3">
            <w:pPr>
              <w:spacing w:line="360" w:lineRule="auto"/>
              <w:rPr>
                <w:b/>
                <w:bCs/>
                <w:i w:val="0"/>
                <w:iCs w:val="0"/>
              </w:rPr>
            </w:pPr>
          </w:p>
        </w:tc>
        <w:tc>
          <w:tcPr>
            <w:tcW w:w="1412" w:type="dxa"/>
          </w:tcPr>
          <w:p w14:paraId="5C70588C"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5D01E5B9"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2CD6D581"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6A7B3B4B"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FC2EC1" w:rsidRDefault="00FC2EC1" w:rsidP="004704B3">
            <w:pPr>
              <w:spacing w:line="360" w:lineRule="auto"/>
              <w:rPr>
                <w:i w:val="0"/>
                <w:iCs w:val="0"/>
              </w:rPr>
            </w:pPr>
            <w:r w:rsidRPr="00FC2EC1">
              <w:rPr>
                <w:i w:val="0"/>
                <w:iCs w:val="0"/>
              </w:rPr>
              <w:t>Percentage of migrant individuals</w:t>
            </w:r>
          </w:p>
        </w:tc>
        <w:tc>
          <w:tcPr>
            <w:tcW w:w="1412" w:type="dxa"/>
          </w:tcPr>
          <w:p w14:paraId="25E16F15" w14:textId="0485C7DB"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-33.05</w:t>
            </w:r>
          </w:p>
        </w:tc>
        <w:tc>
          <w:tcPr>
            <w:tcW w:w="1843" w:type="dxa"/>
          </w:tcPr>
          <w:p w14:paraId="546F358B" w14:textId="03E2969F"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24.90</w:t>
            </w:r>
          </w:p>
        </w:tc>
        <w:tc>
          <w:tcPr>
            <w:tcW w:w="1745" w:type="dxa"/>
          </w:tcPr>
          <w:p w14:paraId="4966092F" w14:textId="22E8486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0.18</w:t>
            </w:r>
          </w:p>
        </w:tc>
      </w:tr>
      <w:tr w:rsidR="00FC2EC1" w:rsidRPr="005A20BD" w14:paraId="67E23CEE"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FC2EC1" w:rsidRDefault="00FC2EC1" w:rsidP="004704B3">
            <w:pPr>
              <w:spacing w:line="360" w:lineRule="auto"/>
              <w:rPr>
                <w:i w:val="0"/>
                <w:iCs w:val="0"/>
              </w:rPr>
            </w:pPr>
            <w:r w:rsidRPr="00FC2EC1">
              <w:rPr>
                <w:i w:val="0"/>
                <w:iCs w:val="0"/>
              </w:rPr>
              <w:t xml:space="preserve">Host </w:t>
            </w:r>
            <w:r w:rsidR="00C76A4F">
              <w:rPr>
                <w:i w:val="0"/>
                <w:iCs w:val="0"/>
              </w:rPr>
              <w:t>r</w:t>
            </w:r>
            <w:r w:rsidRPr="00FC2EC1">
              <w:rPr>
                <w:i w:val="0"/>
                <w:iCs w:val="0"/>
              </w:rPr>
              <w:t>ichness</w:t>
            </w:r>
          </w:p>
        </w:tc>
        <w:tc>
          <w:tcPr>
            <w:tcW w:w="1412" w:type="dxa"/>
          </w:tcPr>
          <w:p w14:paraId="25E02E3C" w14:textId="397BAAC7"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w:t>
            </w:r>
          </w:p>
        </w:tc>
        <w:tc>
          <w:tcPr>
            <w:tcW w:w="1843" w:type="dxa"/>
          </w:tcPr>
          <w:p w14:paraId="245A8C37" w14:textId="7E7F5354"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0.16</w:t>
            </w:r>
          </w:p>
        </w:tc>
        <w:tc>
          <w:tcPr>
            <w:tcW w:w="1745" w:type="dxa"/>
          </w:tcPr>
          <w:p w14:paraId="40C1DA58" w14:textId="1AD06B26"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r>
      <w:tr w:rsidR="00FC2EC1" w:rsidRPr="005A20BD" w14:paraId="2169433D"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FC2EC1" w:rsidRDefault="00FC2EC1" w:rsidP="004704B3">
            <w:pPr>
              <w:spacing w:line="360" w:lineRule="auto"/>
            </w:pPr>
            <w:r w:rsidRPr="00FC2EC1">
              <w:rPr>
                <w:i w:val="0"/>
                <w:iCs w:val="0"/>
              </w:rPr>
              <w:t>Prevalence</w:t>
            </w:r>
          </w:p>
        </w:tc>
        <w:tc>
          <w:tcPr>
            <w:tcW w:w="1412" w:type="dxa"/>
          </w:tcPr>
          <w:p w14:paraId="0D2E89C4" w14:textId="64E603D8"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0.44</w:t>
            </w:r>
          </w:p>
        </w:tc>
        <w:tc>
          <w:tcPr>
            <w:tcW w:w="1843" w:type="dxa"/>
          </w:tcPr>
          <w:p w14:paraId="4D67D1AF" w14:textId="62ECF85E"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0.07</w:t>
            </w:r>
          </w:p>
        </w:tc>
        <w:tc>
          <w:tcPr>
            <w:tcW w:w="1745" w:type="dxa"/>
          </w:tcPr>
          <w:p w14:paraId="22E40A3B" w14:textId="31441D44"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&gt;0.001</w:t>
            </w:r>
          </w:p>
        </w:tc>
      </w:tr>
      <w:tr w:rsidR="00FC2EC1" w:rsidRPr="005A20BD" w14:paraId="7F1D86E7"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245F183C" w14:textId="4A5AF58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6F318093" w14:textId="35DF2962"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0.30</w:t>
            </w:r>
          </w:p>
        </w:tc>
        <w:tc>
          <w:tcPr>
            <w:tcW w:w="1745" w:type="dxa"/>
          </w:tcPr>
          <w:p w14:paraId="591E6BE1" w14:textId="4074914D"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0.77</w:t>
            </w:r>
          </w:p>
        </w:tc>
      </w:tr>
      <w:tr w:rsidR="00FC2EC1" w:rsidRPr="005A20BD" w14:paraId="09EBC025"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FC2EC1" w:rsidRDefault="00FC2EC1" w:rsidP="004704B3">
            <w:pPr>
              <w:spacing w:line="360" w:lineRule="auto"/>
              <w:rPr>
                <w:i w:val="0"/>
                <w:iCs w:val="0"/>
              </w:rPr>
            </w:pPr>
            <w:r w:rsidRPr="00FC2EC1">
              <w:rPr>
                <w:i w:val="0"/>
                <w:iCs w:val="0"/>
              </w:rPr>
              <w:t>Number of migrants</w:t>
            </w:r>
          </w:p>
        </w:tc>
        <w:tc>
          <w:tcPr>
            <w:tcW w:w="1412" w:type="dxa"/>
          </w:tcPr>
          <w:p w14:paraId="2072787F" w14:textId="2926F4A2"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0.08</w:t>
            </w:r>
          </w:p>
        </w:tc>
        <w:tc>
          <w:tcPr>
            <w:tcW w:w="1843" w:type="dxa"/>
          </w:tcPr>
          <w:p w14:paraId="62856AEA" w14:textId="589A66BC"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0.26</w:t>
            </w:r>
          </w:p>
        </w:tc>
        <w:tc>
          <w:tcPr>
            <w:tcW w:w="1745" w:type="dxa"/>
          </w:tcPr>
          <w:p w14:paraId="3363777D" w14:textId="67E08A55"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0.0013</w:t>
            </w:r>
          </w:p>
        </w:tc>
      </w:tr>
    </w:tbl>
    <w:p w14:paraId="07DCA6D7" w14:textId="7960C9FF" w:rsidR="00FC2EC1" w:rsidRDefault="00FC2EC1" w:rsidP="003C47DC">
      <w:pPr>
        <w:spacing w:line="360" w:lineRule="auto"/>
      </w:pPr>
    </w:p>
    <w:p w14:paraId="443CCD1F" w14:textId="3631F5E3" w:rsidR="00FC2EC1" w:rsidRDefault="00FC2EC1" w:rsidP="00FC2EC1">
      <w:pPr>
        <w:spacing w:line="360" w:lineRule="auto"/>
      </w:pPr>
      <w:r>
        <w:t xml:space="preserve">Table 5: Parameter estimates, standard errors, and p values for the mixed model testing the differences of </w:t>
      </w:r>
      <w:proofErr w:type="spellStart"/>
      <w:r>
        <w:t>haemosporidian</w:t>
      </w:r>
      <w:proofErr w:type="spellEnd"/>
      <w:r>
        <w:t xml:space="preserve"> prevalence per specie as a </w:t>
      </w:r>
      <w:r w:rsidRPr="00695FCF">
        <w:t>function of the percentage of migratory species out of all locally occurring bird species</w:t>
      </w:r>
      <w:r>
        <w:t>.</w:t>
      </w:r>
    </w:p>
    <w:tbl>
      <w:tblPr>
        <w:tblStyle w:val="PlainTable5"/>
        <w:tblW w:w="0" w:type="auto"/>
        <w:tblLook w:val="04A0" w:firstRow="1" w:lastRow="0" w:firstColumn="1" w:lastColumn="0" w:noHBand="0" w:noVBand="1"/>
      </w:tblPr>
      <w:tblGrid>
        <w:gridCol w:w="3828"/>
        <w:gridCol w:w="1412"/>
        <w:gridCol w:w="1843"/>
        <w:gridCol w:w="1745"/>
      </w:tblGrid>
      <w:tr w:rsidR="00FC2EC1"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5A20BD" w:rsidRDefault="00FC2EC1" w:rsidP="004704B3">
            <w:pPr>
              <w:spacing w:line="360" w:lineRule="auto"/>
              <w:rPr>
                <w:b/>
                <w:bCs/>
                <w:i w:val="0"/>
                <w:iCs w:val="0"/>
              </w:rPr>
            </w:pPr>
          </w:p>
        </w:tc>
        <w:tc>
          <w:tcPr>
            <w:tcW w:w="1412" w:type="dxa"/>
          </w:tcPr>
          <w:p w14:paraId="706D90DE"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365B95E7"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72927F21"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70E5989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FC2EC1" w:rsidRPr="00FC2EC1" w:rsidRDefault="00FC2EC1" w:rsidP="004704B3">
            <w:pPr>
              <w:spacing w:line="360" w:lineRule="auto"/>
              <w:rPr>
                <w:i w:val="0"/>
                <w:iCs w:val="0"/>
              </w:rPr>
            </w:pPr>
            <w:r w:rsidRPr="00FC2EC1">
              <w:rPr>
                <w:i w:val="0"/>
                <w:iCs w:val="0"/>
              </w:rPr>
              <w:t>Percentage of migrant individuals</w:t>
            </w:r>
          </w:p>
        </w:tc>
        <w:tc>
          <w:tcPr>
            <w:tcW w:w="1412" w:type="dxa"/>
          </w:tcPr>
          <w:p w14:paraId="3254A21F" w14:textId="6BC904D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w:t>
            </w:r>
            <w:r w:rsidR="00076621">
              <w:t>1.36</w:t>
            </w:r>
          </w:p>
        </w:tc>
        <w:tc>
          <w:tcPr>
            <w:tcW w:w="1843" w:type="dxa"/>
          </w:tcPr>
          <w:p w14:paraId="73DC3AD4" w14:textId="77D658C5"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0.05</w:t>
            </w:r>
          </w:p>
        </w:tc>
        <w:tc>
          <w:tcPr>
            <w:tcW w:w="1745" w:type="dxa"/>
          </w:tcPr>
          <w:p w14:paraId="62C9C05D" w14:textId="6666E471"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0.04</w:t>
            </w:r>
          </w:p>
        </w:tc>
      </w:tr>
      <w:tr w:rsidR="00FC2EC1" w:rsidRPr="005A20BD" w14:paraId="342AC3D3"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FC2EC1" w:rsidRPr="00FC2EC1" w:rsidRDefault="00FC2EC1" w:rsidP="004704B3">
            <w:pPr>
              <w:spacing w:line="360" w:lineRule="auto"/>
              <w:rPr>
                <w:i w:val="0"/>
                <w:iCs w:val="0"/>
              </w:rPr>
            </w:pPr>
            <w:r w:rsidRPr="00FC2EC1">
              <w:rPr>
                <w:i w:val="0"/>
                <w:iCs w:val="0"/>
              </w:rPr>
              <w:t xml:space="preserve">Host </w:t>
            </w:r>
            <w:r w:rsidR="008326D8">
              <w:rPr>
                <w:i w:val="0"/>
                <w:iCs w:val="0"/>
              </w:rPr>
              <w:t>r</w:t>
            </w:r>
            <w:r w:rsidRPr="00FC2EC1">
              <w:rPr>
                <w:i w:val="0"/>
                <w:iCs w:val="0"/>
              </w:rPr>
              <w:t>ichness</w:t>
            </w:r>
          </w:p>
        </w:tc>
        <w:tc>
          <w:tcPr>
            <w:tcW w:w="1412" w:type="dxa"/>
          </w:tcPr>
          <w:p w14:paraId="660B75C8" w14:textId="3DBCA260"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843" w:type="dxa"/>
          </w:tcPr>
          <w:p w14:paraId="60B25405" w14:textId="0030C10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745" w:type="dxa"/>
          </w:tcPr>
          <w:p w14:paraId="344E1FE8" w14:textId="2882FCDD"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0.69</w:t>
            </w:r>
          </w:p>
        </w:tc>
      </w:tr>
      <w:tr w:rsidR="00FC2EC1" w:rsidRPr="005A20BD" w14:paraId="7442F24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FC2EC1" w:rsidRPr="005B1080" w:rsidRDefault="00C76A4F" w:rsidP="004704B3">
            <w:pPr>
              <w:spacing w:line="360" w:lineRule="auto"/>
              <w:rPr>
                <w:i w:val="0"/>
                <w:iCs w:val="0"/>
              </w:rPr>
            </w:pPr>
            <w:r>
              <w:rPr>
                <w:i w:val="0"/>
                <w:iCs w:val="0"/>
              </w:rPr>
              <w:t>Parasite richness</w:t>
            </w:r>
          </w:p>
        </w:tc>
        <w:tc>
          <w:tcPr>
            <w:tcW w:w="1412" w:type="dxa"/>
          </w:tcPr>
          <w:p w14:paraId="174875F8" w14:textId="46C5C6B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51E259EC" w14:textId="36ED3791"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73A0A0BA" w14:textId="6145DCA5"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0.40</w:t>
            </w:r>
          </w:p>
        </w:tc>
      </w:tr>
      <w:tr w:rsidR="00FC2EC1" w:rsidRPr="005A20BD" w14:paraId="73D243B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3E7EF8F6" w14:textId="279E80B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w:t>
            </w:r>
            <w:r w:rsidR="005B1080">
              <w:t>09</w:t>
            </w:r>
          </w:p>
        </w:tc>
        <w:tc>
          <w:tcPr>
            <w:tcW w:w="1843" w:type="dxa"/>
          </w:tcPr>
          <w:p w14:paraId="2821CFBC" w14:textId="26059705"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0.007</w:t>
            </w:r>
          </w:p>
        </w:tc>
        <w:tc>
          <w:tcPr>
            <w:tcW w:w="1745" w:type="dxa"/>
          </w:tcPr>
          <w:p w14:paraId="342B1506" w14:textId="4FD7F13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0.21</w:t>
            </w:r>
          </w:p>
        </w:tc>
      </w:tr>
      <w:tr w:rsidR="00FC2EC1" w:rsidRPr="005A20BD" w14:paraId="3BE1926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FC2EC1" w:rsidRPr="00FC2EC1" w:rsidRDefault="00FC2EC1" w:rsidP="004704B3">
            <w:pPr>
              <w:spacing w:line="360" w:lineRule="auto"/>
              <w:rPr>
                <w:i w:val="0"/>
                <w:iCs w:val="0"/>
              </w:rPr>
            </w:pPr>
            <w:r w:rsidRPr="00FC2EC1">
              <w:rPr>
                <w:i w:val="0"/>
                <w:iCs w:val="0"/>
              </w:rPr>
              <w:t>Number of migrants</w:t>
            </w:r>
          </w:p>
        </w:tc>
        <w:tc>
          <w:tcPr>
            <w:tcW w:w="1412" w:type="dxa"/>
          </w:tcPr>
          <w:p w14:paraId="25D2AFA1" w14:textId="29240F1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1EA8694A" w14:textId="5380FA18"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3DDBFF65" w14:textId="542F70F6"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0.27</w:t>
            </w:r>
          </w:p>
        </w:tc>
      </w:tr>
    </w:tbl>
    <w:p w14:paraId="11323027" w14:textId="77777777" w:rsidR="00FC2EC1" w:rsidRPr="005860BF" w:rsidRDefault="00FC2EC1" w:rsidP="003C47DC">
      <w:pPr>
        <w:spacing w:line="360" w:lineRule="auto"/>
      </w:pPr>
    </w:p>
    <w:sectPr w:rsidR="00FC2EC1"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an Fecchio" w:date="2020-04-16T11:04:00Z" w:initials="AF">
    <w:p w14:paraId="36C688E8" w14:textId="5481E29E" w:rsidR="00D6185B" w:rsidRPr="0056058A" w:rsidRDefault="00D6185B">
      <w:pPr>
        <w:pStyle w:val="CommentText"/>
        <w:rPr>
          <w:lang w:val="pt-BR"/>
        </w:rPr>
      </w:pPr>
      <w:r>
        <w:rPr>
          <w:rStyle w:val="CommentReference"/>
        </w:rPr>
        <w:annotationRef/>
      </w:r>
      <w:r w:rsidRPr="0056058A">
        <w:rPr>
          <w:lang w:val="pt-BR"/>
        </w:rPr>
        <w:t>Podia fazer um mapa mostrando o numero de amostras por local (tamanho do circulo representa o tamanho da amostra) e cores dos circulos representando ano da coleta.</w:t>
      </w:r>
    </w:p>
  </w:comment>
  <w:comment w:id="2" w:author="Daniela de Angeli Dutra" w:date="2020-04-20T10:15:00Z" w:initials="DdAD">
    <w:p w14:paraId="2D8141FC" w14:textId="51693034" w:rsidR="00D6185B" w:rsidRDefault="00D6185B" w:rsidP="00CD1DDD">
      <w:pPr>
        <w:pStyle w:val="CommentText"/>
      </w:pPr>
      <w:r>
        <w:rPr>
          <w:rStyle w:val="CommentReference"/>
        </w:rPr>
        <w:annotationRef/>
      </w:r>
      <w:r>
        <w:t xml:space="preserve">I changed the independent variables from percentage of migratory bird species to percentage of migratory bird individuals as suggested by Alan. </w:t>
      </w:r>
    </w:p>
    <w:p w14:paraId="6F835B39" w14:textId="77777777" w:rsidR="00D6185B" w:rsidRDefault="00D6185B" w:rsidP="00CD1DDD">
      <w:pPr>
        <w:pStyle w:val="CommentText"/>
      </w:pPr>
    </w:p>
    <w:p w14:paraId="7604F05C" w14:textId="6FB2D9CE" w:rsidR="00D6185B" w:rsidRDefault="00D6185B" w:rsidP="00CD1DDD">
      <w:pPr>
        <w:pStyle w:val="CommentText"/>
      </w:pPr>
      <w:r>
        <w:t xml:space="preserve">Further, I could not find an accurate data for species richness per site. Usually, we could download IUCN data from </w:t>
      </w:r>
      <w:hyperlink r:id="rId1" w:history="1">
        <w:r w:rsidRPr="007002F3">
          <w:rPr>
            <w:rStyle w:val="Hyperlink"/>
          </w:rPr>
          <w:t>https://www.iucnredlist.org/download_spatial_data</w:t>
        </w:r>
      </w:hyperlink>
      <w:r>
        <w:t xml:space="preserve">. However, it seems the page do not exist anymore.  I downloaded another dataset from </w:t>
      </w:r>
      <w:hyperlink r:id="rId2" w:history="1">
        <w:r>
          <w:rPr>
            <w:rStyle w:val="Hyperlink"/>
          </w:rPr>
          <w:t>https://www.gbif.org/tool/81747/rgbif</w:t>
        </w:r>
      </w:hyperlink>
      <w:r>
        <w:t xml:space="preserve">. But many localities had just one bird species. So, I used the data for host richness from the dataset. </w:t>
      </w:r>
    </w:p>
    <w:p w14:paraId="07CCFFD8" w14:textId="205C3144" w:rsidR="00D6185B" w:rsidRDefault="00D6185B" w:rsidP="00CD1DDD">
      <w:pPr>
        <w:pStyle w:val="CommentText"/>
      </w:pPr>
    </w:p>
  </w:comment>
  <w:comment w:id="3" w:author="Daniela de Angeli Dutra" w:date="2020-04-20T15:27:00Z" w:initials="DdAD">
    <w:p w14:paraId="704D923C" w14:textId="651BCC16" w:rsidR="00D6185B" w:rsidRDefault="00D6185B">
      <w:pPr>
        <w:pStyle w:val="CommentText"/>
      </w:pPr>
      <w:r>
        <w:rPr>
          <w:rStyle w:val="CommentReference"/>
        </w:rPr>
        <w:annotationRef/>
      </w:r>
      <w:r>
        <w:t>In the end of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C688E8" w15:done="0"/>
  <w15:commentEx w15:paraId="07CCFFD8" w15:done="0"/>
  <w15:commentEx w15:paraId="704D92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7F4C6" w16cex:dateUtc="2020-04-19T22:15:00Z"/>
  <w16cex:commentExtensible w16cex:durableId="22483DEF" w16cex:dateUtc="2020-04-2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688E8" w16cid:durableId="2242BA4B"/>
  <w16cid:commentId w16cid:paraId="07CCFFD8" w16cid:durableId="2247F4C6"/>
  <w16cid:commentId w16cid:paraId="704D923C" w16cid:durableId="22483D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3"/>
    <w:rsid w:val="000002D6"/>
    <w:rsid w:val="00021A7F"/>
    <w:rsid w:val="0004720D"/>
    <w:rsid w:val="00061194"/>
    <w:rsid w:val="00067660"/>
    <w:rsid w:val="00076621"/>
    <w:rsid w:val="00090D39"/>
    <w:rsid w:val="00094B31"/>
    <w:rsid w:val="000A1915"/>
    <w:rsid w:val="000A2F1F"/>
    <w:rsid w:val="000E401E"/>
    <w:rsid w:val="000F4E9E"/>
    <w:rsid w:val="0010523D"/>
    <w:rsid w:val="00114D04"/>
    <w:rsid w:val="001302BA"/>
    <w:rsid w:val="001675D3"/>
    <w:rsid w:val="00175870"/>
    <w:rsid w:val="001859DC"/>
    <w:rsid w:val="00192A01"/>
    <w:rsid w:val="00195C1A"/>
    <w:rsid w:val="0019740C"/>
    <w:rsid w:val="001F60D9"/>
    <w:rsid w:val="00232A09"/>
    <w:rsid w:val="00236540"/>
    <w:rsid w:val="002475AE"/>
    <w:rsid w:val="00286CE3"/>
    <w:rsid w:val="002C326D"/>
    <w:rsid w:val="002D69E8"/>
    <w:rsid w:val="002F53D1"/>
    <w:rsid w:val="003337A3"/>
    <w:rsid w:val="00372C23"/>
    <w:rsid w:val="003738E4"/>
    <w:rsid w:val="00383776"/>
    <w:rsid w:val="003A38BC"/>
    <w:rsid w:val="003C47DC"/>
    <w:rsid w:val="003D44C6"/>
    <w:rsid w:val="003F11D2"/>
    <w:rsid w:val="0041114D"/>
    <w:rsid w:val="00412ACC"/>
    <w:rsid w:val="00412DAE"/>
    <w:rsid w:val="004206EA"/>
    <w:rsid w:val="004704B3"/>
    <w:rsid w:val="00477D27"/>
    <w:rsid w:val="004924C3"/>
    <w:rsid w:val="004A3456"/>
    <w:rsid w:val="004B3F0F"/>
    <w:rsid w:val="004F2555"/>
    <w:rsid w:val="004F3EDC"/>
    <w:rsid w:val="00531765"/>
    <w:rsid w:val="00540A70"/>
    <w:rsid w:val="00546453"/>
    <w:rsid w:val="0056058A"/>
    <w:rsid w:val="005860BF"/>
    <w:rsid w:val="005A20BD"/>
    <w:rsid w:val="005A422F"/>
    <w:rsid w:val="005B1080"/>
    <w:rsid w:val="005B6477"/>
    <w:rsid w:val="005C5C20"/>
    <w:rsid w:val="006066DE"/>
    <w:rsid w:val="006232C8"/>
    <w:rsid w:val="00631B94"/>
    <w:rsid w:val="00682C0C"/>
    <w:rsid w:val="0068328F"/>
    <w:rsid w:val="00684800"/>
    <w:rsid w:val="006914BA"/>
    <w:rsid w:val="00695FCF"/>
    <w:rsid w:val="006D056B"/>
    <w:rsid w:val="006F628F"/>
    <w:rsid w:val="00715F50"/>
    <w:rsid w:val="00735D53"/>
    <w:rsid w:val="00743B28"/>
    <w:rsid w:val="007467BA"/>
    <w:rsid w:val="00747F76"/>
    <w:rsid w:val="00750556"/>
    <w:rsid w:val="007A383F"/>
    <w:rsid w:val="00803EEE"/>
    <w:rsid w:val="00806CCD"/>
    <w:rsid w:val="00810ED3"/>
    <w:rsid w:val="00812104"/>
    <w:rsid w:val="00817A82"/>
    <w:rsid w:val="00823665"/>
    <w:rsid w:val="00827C41"/>
    <w:rsid w:val="008326D8"/>
    <w:rsid w:val="00865E4D"/>
    <w:rsid w:val="008779D2"/>
    <w:rsid w:val="00884689"/>
    <w:rsid w:val="008A16BA"/>
    <w:rsid w:val="008A7ACB"/>
    <w:rsid w:val="008C0524"/>
    <w:rsid w:val="00911113"/>
    <w:rsid w:val="009325B7"/>
    <w:rsid w:val="00935BCA"/>
    <w:rsid w:val="009425E4"/>
    <w:rsid w:val="009644FD"/>
    <w:rsid w:val="0097518E"/>
    <w:rsid w:val="009C3EC6"/>
    <w:rsid w:val="009D4CB2"/>
    <w:rsid w:val="00A117F9"/>
    <w:rsid w:val="00A83253"/>
    <w:rsid w:val="00A84A46"/>
    <w:rsid w:val="00AD46E1"/>
    <w:rsid w:val="00B019F7"/>
    <w:rsid w:val="00B4162E"/>
    <w:rsid w:val="00B45F9B"/>
    <w:rsid w:val="00B46907"/>
    <w:rsid w:val="00B7625A"/>
    <w:rsid w:val="00B9762B"/>
    <w:rsid w:val="00C76A4F"/>
    <w:rsid w:val="00C80A2A"/>
    <w:rsid w:val="00C83609"/>
    <w:rsid w:val="00C95628"/>
    <w:rsid w:val="00CB6DD7"/>
    <w:rsid w:val="00CD1DDD"/>
    <w:rsid w:val="00CF79A8"/>
    <w:rsid w:val="00D02F85"/>
    <w:rsid w:val="00D056E5"/>
    <w:rsid w:val="00D05B19"/>
    <w:rsid w:val="00D05D5C"/>
    <w:rsid w:val="00D24A56"/>
    <w:rsid w:val="00D32620"/>
    <w:rsid w:val="00D37DC0"/>
    <w:rsid w:val="00D50314"/>
    <w:rsid w:val="00D6185B"/>
    <w:rsid w:val="00D93ACB"/>
    <w:rsid w:val="00DA1478"/>
    <w:rsid w:val="00DC6E2C"/>
    <w:rsid w:val="00E040E6"/>
    <w:rsid w:val="00E442B0"/>
    <w:rsid w:val="00E6065F"/>
    <w:rsid w:val="00E718A6"/>
    <w:rsid w:val="00EA0758"/>
    <w:rsid w:val="00EA75DE"/>
    <w:rsid w:val="00ED2C1E"/>
    <w:rsid w:val="00EE2AE8"/>
    <w:rsid w:val="00F0678C"/>
    <w:rsid w:val="00F0731D"/>
    <w:rsid w:val="00F20647"/>
    <w:rsid w:val="00F431A5"/>
    <w:rsid w:val="00F451F6"/>
    <w:rsid w:val="00F5427D"/>
    <w:rsid w:val="00F70802"/>
    <w:rsid w:val="00F816E6"/>
    <w:rsid w:val="00FA0BB7"/>
    <w:rsid w:val="00FA4D1E"/>
    <w:rsid w:val="00FB3698"/>
    <w:rsid w:val="00FC2EC1"/>
    <w:rsid w:val="00FC4721"/>
    <w:rsid w:val="00FD5B37"/>
    <w:rsid w:val="00FE22AA"/>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styleId="UnresolvedMention">
    <w:name w:val="Unresolved Mention"/>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bif.org/tool/81747/rgbif" TargetMode="External"/><Relationship Id="rId1" Type="http://schemas.openxmlformats.org/officeDocument/2006/relationships/hyperlink" Target="https://www.iucnredlist.org/download_spatial_dat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birdlife.org/" TargetMode="External"/><Relationship Id="rId12" Type="http://schemas.openxmlformats.org/officeDocument/2006/relationships/hyperlink" Target="https://birdtree.or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130.235.244.92/Malavi/"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410C-A3FC-4807-AC5C-DC1C07F3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16</Pages>
  <Words>12750</Words>
  <Characters>72677</Characters>
  <Application>Microsoft Office Word</Application>
  <DocSecurity>0</DocSecurity>
  <Lines>605</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64</cp:revision>
  <dcterms:created xsi:type="dcterms:W3CDTF">2020-04-16T13:17:00Z</dcterms:created>
  <dcterms:modified xsi:type="dcterms:W3CDTF">2020-04-21T22:58:00Z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