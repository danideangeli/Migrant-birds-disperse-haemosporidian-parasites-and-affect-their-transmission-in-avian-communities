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53B65" w14:textId="02971DB0" w:rsidR="00682C0C" w:rsidRPr="003B6A4F" w:rsidRDefault="00682C0C" w:rsidP="003B6A4F">
      <w:pPr>
        <w:spacing w:line="480" w:lineRule="auto"/>
        <w:rPr>
          <w:rFonts w:cs="Times New Roman"/>
          <w:b/>
          <w:bCs/>
          <w:szCs w:val="24"/>
        </w:rPr>
      </w:pPr>
      <w:r w:rsidRPr="003B6A4F">
        <w:rPr>
          <w:rFonts w:cs="Times New Roman"/>
          <w:b/>
          <w:bCs/>
          <w:szCs w:val="24"/>
        </w:rPr>
        <w:t xml:space="preserve">Bird migration </w:t>
      </w:r>
      <w:bookmarkStart w:id="0" w:name="_Hlk38549360"/>
      <w:r w:rsidRPr="003B6A4F">
        <w:rPr>
          <w:rFonts w:cs="Times New Roman"/>
          <w:b/>
          <w:bCs/>
          <w:szCs w:val="24"/>
        </w:rPr>
        <w:t xml:space="preserve">connects regions </w:t>
      </w:r>
      <w:r w:rsidR="006E3EF6" w:rsidRPr="003B6A4F">
        <w:rPr>
          <w:rFonts w:cs="Times New Roman"/>
          <w:b/>
          <w:bCs/>
          <w:szCs w:val="24"/>
        </w:rPr>
        <w:t xml:space="preserve">but does not raise </w:t>
      </w:r>
      <w:r w:rsidRPr="003B6A4F">
        <w:rPr>
          <w:rFonts w:cs="Times New Roman"/>
          <w:b/>
          <w:bCs/>
          <w:szCs w:val="24"/>
        </w:rPr>
        <w:t xml:space="preserve">local prevalence and </w:t>
      </w:r>
      <w:r w:rsidR="00B7625A" w:rsidRPr="003B6A4F">
        <w:rPr>
          <w:rFonts w:cs="Times New Roman"/>
          <w:b/>
          <w:bCs/>
          <w:szCs w:val="24"/>
        </w:rPr>
        <w:t xml:space="preserve">richness </w:t>
      </w:r>
      <w:r w:rsidRPr="003B6A4F">
        <w:rPr>
          <w:rFonts w:cs="Times New Roman"/>
          <w:b/>
          <w:bCs/>
          <w:szCs w:val="24"/>
        </w:rPr>
        <w:t xml:space="preserve">of avian </w:t>
      </w:r>
      <w:proofErr w:type="spellStart"/>
      <w:r w:rsidRPr="003B6A4F">
        <w:rPr>
          <w:rFonts w:cs="Times New Roman"/>
          <w:b/>
          <w:bCs/>
          <w:szCs w:val="24"/>
        </w:rPr>
        <w:t>haemosporidian</w:t>
      </w:r>
      <w:proofErr w:type="spellEnd"/>
      <w:r w:rsidRPr="003B6A4F">
        <w:rPr>
          <w:rFonts w:cs="Times New Roman"/>
          <w:b/>
          <w:bCs/>
          <w:szCs w:val="24"/>
        </w:rPr>
        <w:t xml:space="preserve"> parasites</w:t>
      </w:r>
      <w:bookmarkEnd w:id="0"/>
    </w:p>
    <w:p w14:paraId="11A56FD5" w14:textId="1AE7B833" w:rsidR="00750556" w:rsidRPr="00A877AA" w:rsidRDefault="00750556" w:rsidP="003B6A4F">
      <w:pPr>
        <w:pStyle w:val="Ttulo"/>
        <w:spacing w:line="480" w:lineRule="auto"/>
        <w:rPr>
          <w:rFonts w:cs="Times New Roman"/>
          <w:b w:val="0"/>
          <w:bCs/>
          <w:szCs w:val="24"/>
        </w:rPr>
      </w:pPr>
      <w:r w:rsidRPr="00A877AA">
        <w:rPr>
          <w:rFonts w:cs="Times New Roman"/>
          <w:b w:val="0"/>
          <w:bCs/>
          <w:szCs w:val="24"/>
        </w:rPr>
        <w:t xml:space="preserve">Daniela de </w:t>
      </w:r>
      <w:proofErr w:type="spellStart"/>
      <w:r w:rsidRPr="00A877AA">
        <w:rPr>
          <w:rFonts w:cs="Times New Roman"/>
          <w:b w:val="0"/>
          <w:bCs/>
          <w:szCs w:val="24"/>
        </w:rPr>
        <w:t>Angeli</w:t>
      </w:r>
      <w:proofErr w:type="spellEnd"/>
      <w:r w:rsidRPr="00A877AA">
        <w:rPr>
          <w:rFonts w:cs="Times New Roman"/>
          <w:b w:val="0"/>
          <w:bCs/>
          <w:szCs w:val="24"/>
        </w:rPr>
        <w:t xml:space="preserve"> Dutra¹*, Antoine Filion¹, Alan Fecchio², </w:t>
      </w:r>
      <w:proofErr w:type="spellStart"/>
      <w:r w:rsidRPr="00A877AA">
        <w:rPr>
          <w:rFonts w:cs="Times New Roman"/>
          <w:b w:val="0"/>
          <w:bCs/>
          <w:szCs w:val="24"/>
        </w:rPr>
        <w:t>Érika</w:t>
      </w:r>
      <w:proofErr w:type="spellEnd"/>
      <w:r w:rsidRPr="00A877AA">
        <w:rPr>
          <w:rFonts w:cs="Times New Roman"/>
          <w:b w:val="0"/>
          <w:bCs/>
          <w:szCs w:val="24"/>
        </w:rPr>
        <w:t xml:space="preserve"> Martins Braga³, Robert Poulin¹</w:t>
      </w:r>
    </w:p>
    <w:p w14:paraId="46923267" w14:textId="77777777" w:rsidR="003B6A4F" w:rsidRPr="00A877AA" w:rsidRDefault="005A6F61" w:rsidP="003B6A4F">
      <w:commentRangeStart w:id="1"/>
      <w:commentRangeStart w:id="2"/>
      <w:commentRangeEnd w:id="1"/>
      <w:r>
        <w:rPr>
          <w:rStyle w:val="Refdecomentrio"/>
        </w:rPr>
        <w:commentReference w:id="1"/>
      </w:r>
      <w:commentRangeEnd w:id="2"/>
      <w:r w:rsidR="00A877AA">
        <w:rPr>
          <w:rStyle w:val="Refdecomentrio"/>
        </w:rPr>
        <w:commentReference w:id="2"/>
      </w:r>
    </w:p>
    <w:p w14:paraId="1598E6C0" w14:textId="2B7D9304" w:rsidR="00750556" w:rsidRPr="00A877AA" w:rsidRDefault="00DE046C" w:rsidP="003B6A4F">
      <w:pPr>
        <w:spacing w:line="480" w:lineRule="auto"/>
        <w:rPr>
          <w:rFonts w:cs="Times New Roman"/>
          <w:color w:val="FF0000"/>
          <w:szCs w:val="24"/>
        </w:rPr>
      </w:pPr>
      <w:hyperlink r:id="rId11" w:history="1">
        <w:r w:rsidR="00D36CC1" w:rsidRPr="00A877AA">
          <w:rPr>
            <w:rStyle w:val="Hyperlink"/>
            <w:rFonts w:cs="Times New Roman"/>
            <w:szCs w:val="24"/>
          </w:rPr>
          <w:t>danideangeli@live.com*</w:t>
        </w:r>
      </w:hyperlink>
      <w:r w:rsidR="005D2F04" w:rsidRPr="00A877AA">
        <w:rPr>
          <w:rFonts w:cs="Times New Roman"/>
          <w:color w:val="FF0000"/>
          <w:szCs w:val="24"/>
        </w:rPr>
        <w:t xml:space="preserve"> </w:t>
      </w:r>
      <w:r w:rsidR="005D2F04" w:rsidRPr="00A877AA">
        <w:rPr>
          <w:rFonts w:cs="Times New Roman"/>
          <w:szCs w:val="24"/>
        </w:rPr>
        <w:t>https://orcid.org/0000-0003-2341-2035</w:t>
      </w:r>
    </w:p>
    <w:p w14:paraId="2EECBA00" w14:textId="6D39EAC2" w:rsidR="00750556" w:rsidRPr="00A877AA" w:rsidRDefault="00750556" w:rsidP="003B6A4F">
      <w:pPr>
        <w:spacing w:line="480" w:lineRule="auto"/>
        <w:rPr>
          <w:rFonts w:cs="Times New Roman"/>
          <w:color w:val="FF0000"/>
          <w:szCs w:val="24"/>
        </w:rPr>
      </w:pPr>
      <w:r w:rsidRPr="00A877AA">
        <w:rPr>
          <w:rFonts w:cs="Times New Roman"/>
          <w:color w:val="FF0000"/>
          <w:szCs w:val="24"/>
        </w:rPr>
        <w:t>afilion90@gmail.com</w:t>
      </w:r>
    </w:p>
    <w:p w14:paraId="439C674D" w14:textId="14455710" w:rsidR="00750556" w:rsidRPr="00A877AA" w:rsidRDefault="00DE046C" w:rsidP="003B6A4F">
      <w:pPr>
        <w:spacing w:line="480" w:lineRule="auto"/>
        <w:rPr>
          <w:rFonts w:cs="Times New Roman"/>
          <w:color w:val="FF0000"/>
          <w:szCs w:val="24"/>
        </w:rPr>
      </w:pPr>
      <w:hyperlink r:id="rId12" w:history="1">
        <w:r w:rsidR="00493F1C" w:rsidRPr="00A877AA">
          <w:rPr>
            <w:rStyle w:val="Hyperlink"/>
          </w:rPr>
          <w:t>alanfecchio@gmail.com</w:t>
        </w:r>
      </w:hyperlink>
      <w:r w:rsidR="00493F1C" w:rsidRPr="00A877AA">
        <w:t xml:space="preserve"> </w:t>
      </w:r>
      <w:r w:rsidR="009E2175" w:rsidRPr="00A877AA">
        <w:rPr>
          <w:rFonts w:cs="Times New Roman"/>
          <w:szCs w:val="24"/>
        </w:rPr>
        <w:t>https://orcid.org/0000-0002-7319-0234</w:t>
      </w:r>
    </w:p>
    <w:p w14:paraId="257348F3" w14:textId="410FD693" w:rsidR="00750556" w:rsidRPr="00A877AA" w:rsidRDefault="00A877AA" w:rsidP="003B6A4F">
      <w:pPr>
        <w:spacing w:line="480" w:lineRule="auto"/>
        <w:rPr>
          <w:rFonts w:cs="Times New Roman"/>
          <w:szCs w:val="24"/>
        </w:rPr>
      </w:pPr>
      <w:hyperlink r:id="rId13" w:history="1">
        <w:r w:rsidRPr="0082740D">
          <w:rPr>
            <w:rStyle w:val="Hyperlink"/>
            <w:rFonts w:cs="Times New Roman"/>
            <w:szCs w:val="24"/>
          </w:rPr>
          <w:t>embraga@icb.ufmg.br</w:t>
        </w:r>
      </w:hyperlink>
      <w:r>
        <w:rPr>
          <w:rFonts w:cs="Times New Roman"/>
          <w:color w:val="FF0000"/>
          <w:szCs w:val="24"/>
        </w:rPr>
        <w:t xml:space="preserve"> </w:t>
      </w:r>
      <w:hyperlink r:id="rId14" w:history="1">
        <w:r w:rsidRPr="00A877AA">
          <w:rPr>
            <w:rFonts w:cs="Times New Roman"/>
            <w:szCs w:val="24"/>
          </w:rPr>
          <w:t>https://orcid.org/0000-0001-5550-7157</w:t>
        </w:r>
      </w:hyperlink>
    </w:p>
    <w:p w14:paraId="165D2FCC" w14:textId="78B7FF94" w:rsidR="00A83253" w:rsidRPr="00A877AA" w:rsidRDefault="00A83253" w:rsidP="003B6A4F">
      <w:pPr>
        <w:spacing w:line="480" w:lineRule="auto"/>
        <w:rPr>
          <w:rFonts w:cs="Times New Roman"/>
          <w:color w:val="FF0000"/>
          <w:szCs w:val="24"/>
        </w:rPr>
      </w:pPr>
      <w:r w:rsidRPr="00A877AA">
        <w:rPr>
          <w:rFonts w:cs="Times New Roman"/>
          <w:color w:val="FF0000"/>
          <w:szCs w:val="24"/>
        </w:rPr>
        <w:t>robert.poulin@otago.ac.nz</w:t>
      </w:r>
    </w:p>
    <w:p w14:paraId="45D4D9A9" w14:textId="77777777" w:rsidR="003B6A4F" w:rsidRPr="00A877AA" w:rsidRDefault="003B6A4F" w:rsidP="003B6A4F">
      <w:pPr>
        <w:spacing w:line="480" w:lineRule="auto"/>
        <w:rPr>
          <w:rFonts w:cs="Times New Roman"/>
          <w:color w:val="FF0000"/>
          <w:szCs w:val="24"/>
        </w:rPr>
      </w:pPr>
    </w:p>
    <w:p w14:paraId="5233FFEC" w14:textId="3F184AEB" w:rsidR="00750556" w:rsidRPr="003B6A4F" w:rsidRDefault="00750556" w:rsidP="003B6A4F">
      <w:pPr>
        <w:spacing w:line="480" w:lineRule="auto"/>
        <w:rPr>
          <w:rFonts w:cs="Times New Roman"/>
          <w:szCs w:val="24"/>
        </w:rPr>
      </w:pPr>
      <w:r w:rsidRPr="003B6A4F">
        <w:rPr>
          <w:rFonts w:cs="Times New Roman"/>
          <w:szCs w:val="24"/>
        </w:rPr>
        <w:t>1.Department of Zoology, University of Otago, Dunedin, New Zealand</w:t>
      </w:r>
    </w:p>
    <w:p w14:paraId="496DE4B3" w14:textId="2F74D2FF" w:rsidR="00865E4D" w:rsidRPr="003B6A4F" w:rsidRDefault="00750556" w:rsidP="003B6A4F">
      <w:pPr>
        <w:spacing w:line="480" w:lineRule="auto"/>
        <w:rPr>
          <w:rFonts w:cs="Times New Roman"/>
          <w:szCs w:val="24"/>
          <w:lang w:val="pt-BR"/>
        </w:rPr>
      </w:pPr>
      <w:r w:rsidRPr="003B6A4F">
        <w:rPr>
          <w:rFonts w:cs="Times New Roman"/>
          <w:szCs w:val="24"/>
          <w:lang w:val="pt-BR"/>
        </w:rPr>
        <w:t>2.</w:t>
      </w:r>
      <w:r w:rsidR="00865E4D" w:rsidRPr="003B6A4F">
        <w:rPr>
          <w:rFonts w:cs="Times New Roman"/>
          <w:szCs w:val="24"/>
          <w:lang w:val="pt-BR"/>
        </w:rPr>
        <w:t>Programa de Pós-graduação em Ecologia e Conservação da Biodiversidade, Universidade Federal de Mato Grosso, Cuiabá, MT 78060-900, Brazil</w:t>
      </w:r>
    </w:p>
    <w:p w14:paraId="16F1063F" w14:textId="6B00D0F4" w:rsidR="00D36CC1" w:rsidRDefault="00750556" w:rsidP="003B6A4F">
      <w:pPr>
        <w:spacing w:line="480" w:lineRule="auto"/>
        <w:rPr>
          <w:rFonts w:cs="Times New Roman"/>
          <w:szCs w:val="24"/>
          <w:lang w:val="pt-BR"/>
        </w:rPr>
      </w:pPr>
      <w:r w:rsidRPr="003B6A4F">
        <w:rPr>
          <w:rFonts w:cs="Times New Roman"/>
          <w:szCs w:val="24"/>
          <w:lang w:val="pt-BR"/>
        </w:rPr>
        <w:t>3.Departamento de Parasitologia, Instituto de Ciências Biológicas, Universidade Federal de Minas Gerais, Brazil</w:t>
      </w:r>
    </w:p>
    <w:p w14:paraId="195D1648" w14:textId="77777777" w:rsidR="004226EF" w:rsidRDefault="004226EF" w:rsidP="003B6A4F">
      <w:pPr>
        <w:spacing w:line="480" w:lineRule="auto"/>
        <w:rPr>
          <w:rFonts w:cs="Times New Roman"/>
          <w:szCs w:val="24"/>
          <w:lang w:val="pt-BR"/>
        </w:rPr>
      </w:pPr>
    </w:p>
    <w:p w14:paraId="1B73142E" w14:textId="77777777" w:rsidR="00D36CC1" w:rsidRPr="00A877AA" w:rsidRDefault="00D36CC1" w:rsidP="00D36CC1">
      <w:pPr>
        <w:spacing w:line="360" w:lineRule="auto"/>
        <w:rPr>
          <w:rFonts w:cs="Times New Roman"/>
          <w:b/>
        </w:rPr>
      </w:pPr>
      <w:r w:rsidRPr="00A877AA">
        <w:rPr>
          <w:rFonts w:cs="Times New Roman"/>
          <w:b/>
        </w:rPr>
        <w:t>*Correspondence:</w:t>
      </w:r>
    </w:p>
    <w:p w14:paraId="44AEF2EE" w14:textId="77777777" w:rsidR="00D36CC1" w:rsidRPr="00A877AA" w:rsidRDefault="00D36CC1" w:rsidP="00D36CC1">
      <w:pPr>
        <w:spacing w:line="360" w:lineRule="auto"/>
        <w:rPr>
          <w:rFonts w:cs="Times New Roman"/>
        </w:rPr>
      </w:pPr>
      <w:r w:rsidRPr="00A877AA">
        <w:rPr>
          <w:rFonts w:cs="Times New Roman"/>
        </w:rPr>
        <w:t xml:space="preserve">Daniela de </w:t>
      </w:r>
      <w:proofErr w:type="spellStart"/>
      <w:r w:rsidRPr="00A877AA">
        <w:rPr>
          <w:rFonts w:cs="Times New Roman"/>
        </w:rPr>
        <w:t>Angeli</w:t>
      </w:r>
      <w:proofErr w:type="spellEnd"/>
      <w:r w:rsidRPr="00A877AA">
        <w:rPr>
          <w:rFonts w:cs="Times New Roman"/>
        </w:rPr>
        <w:t xml:space="preserve"> Dutra</w:t>
      </w:r>
    </w:p>
    <w:p w14:paraId="6044E699" w14:textId="7EFFC66C" w:rsidR="003B6A4F" w:rsidRPr="00A877AA" w:rsidRDefault="00D36CC1" w:rsidP="004226EF">
      <w:pPr>
        <w:spacing w:line="360" w:lineRule="auto"/>
        <w:rPr>
          <w:rFonts w:cs="Times New Roman"/>
        </w:rPr>
      </w:pPr>
      <w:r w:rsidRPr="00A877AA">
        <w:rPr>
          <w:rFonts w:cs="Times New Roman"/>
        </w:rPr>
        <w:t>danideangeli@live.com</w:t>
      </w:r>
      <w:r w:rsidR="003B6A4F" w:rsidRPr="00A877AA">
        <w:rPr>
          <w:rFonts w:cs="Times New Roman"/>
          <w:szCs w:val="24"/>
        </w:rPr>
        <w:br w:type="page"/>
      </w:r>
    </w:p>
    <w:p w14:paraId="46B13037" w14:textId="59AF2242" w:rsidR="003B6A4F" w:rsidRPr="00FD6C1C" w:rsidRDefault="007E3A99" w:rsidP="000479CC">
      <w:pPr>
        <w:spacing w:line="480" w:lineRule="auto"/>
        <w:rPr>
          <w:rFonts w:cs="Times New Roman"/>
          <w:szCs w:val="24"/>
        </w:rPr>
      </w:pPr>
      <w:commentRangeStart w:id="3"/>
      <w:r w:rsidRPr="00A5598E">
        <w:rPr>
          <w:rFonts w:cs="Times New Roman"/>
          <w:b/>
          <w:bCs/>
          <w:szCs w:val="24"/>
        </w:rPr>
        <w:lastRenderedPageBreak/>
        <w:t>Abstract</w:t>
      </w:r>
      <w:r>
        <w:rPr>
          <w:rFonts w:cs="Times New Roman"/>
          <w:b/>
          <w:bCs/>
          <w:szCs w:val="24"/>
        </w:rPr>
        <w:t xml:space="preserve"> : </w:t>
      </w:r>
      <w:commentRangeEnd w:id="3"/>
      <w:r w:rsidR="0044608A">
        <w:rPr>
          <w:rStyle w:val="Refdecomentrio"/>
        </w:rPr>
        <w:commentReference w:id="3"/>
      </w:r>
      <w:r w:rsidRPr="00A5598E">
        <w:rPr>
          <w:rFonts w:cs="Times New Roman"/>
          <w:szCs w:val="24"/>
        </w:rPr>
        <w:t xml:space="preserve">Migration has an important impact on the transmission of </w:t>
      </w:r>
      <w:r>
        <w:rPr>
          <w:rFonts w:cs="Times New Roman"/>
          <w:szCs w:val="24"/>
        </w:rPr>
        <w:t xml:space="preserve">pathogens </w:t>
      </w:r>
      <w:r w:rsidRPr="00A5598E">
        <w:rPr>
          <w:rFonts w:cs="Times New Roman"/>
          <w:szCs w:val="24"/>
        </w:rPr>
        <w:t>around the world</w:t>
      </w:r>
      <w:ins w:id="4" w:author="PLASMODIUM" w:date="2020-05-11T09:08:00Z">
        <w:r w:rsidR="00BC1400">
          <w:rPr>
            <w:rFonts w:cs="Times New Roman"/>
            <w:szCs w:val="24"/>
          </w:rPr>
          <w:t xml:space="preserve">. </w:t>
        </w:r>
      </w:ins>
      <w:r>
        <w:rPr>
          <w:rFonts w:cs="Times New Roman"/>
          <w:szCs w:val="24"/>
        </w:rPr>
        <w:t xml:space="preserve"> </w:t>
      </w:r>
      <w:del w:id="5" w:author="PLASMODIUM" w:date="2020-05-11T09:09:00Z">
        <w:r w:rsidDel="00BC1400">
          <w:rPr>
            <w:rFonts w:cs="Times New Roman"/>
            <w:szCs w:val="24"/>
          </w:rPr>
          <w:delText xml:space="preserve">since migrants can introduce </w:delText>
        </w:r>
        <w:r w:rsidRPr="00A5598E" w:rsidDel="00BC1400">
          <w:rPr>
            <w:rFonts w:cs="Times New Roman"/>
            <w:szCs w:val="24"/>
          </w:rPr>
          <w:delText>pathogens to new areas and hosts</w:delText>
        </w:r>
      </w:del>
      <w:r>
        <w:rPr>
          <w:rFonts w:cs="Times New Roman"/>
          <w:szCs w:val="24"/>
        </w:rPr>
        <w:t xml:space="preserve">. </w:t>
      </w:r>
      <w:del w:id="6" w:author="PLASMODIUM" w:date="2020-05-11T09:09:00Z">
        <w:r w:rsidDel="00BC1400">
          <w:rPr>
            <w:rFonts w:cs="Times New Roman"/>
            <w:szCs w:val="24"/>
          </w:rPr>
          <w:delText>Hence, m</w:delText>
        </w:r>
      </w:del>
      <w:ins w:id="7" w:author="PLASMODIUM" w:date="2020-05-11T09:09:00Z">
        <w:r w:rsidR="00BC1400">
          <w:rPr>
            <w:rFonts w:cs="Times New Roman"/>
            <w:szCs w:val="24"/>
          </w:rPr>
          <w:t>M</w:t>
        </w:r>
      </w:ins>
      <w:r>
        <w:rPr>
          <w:rFonts w:cs="Times New Roman"/>
          <w:szCs w:val="24"/>
        </w:rPr>
        <w:t xml:space="preserve">igratory birds </w:t>
      </w:r>
      <w:del w:id="8" w:author="PLASMODIUM" w:date="2020-05-11T09:11:00Z">
        <w:r w:rsidDel="007E05A2">
          <w:rPr>
            <w:rFonts w:cs="Times New Roman"/>
            <w:szCs w:val="24"/>
          </w:rPr>
          <w:delText xml:space="preserve">can </w:delText>
        </w:r>
      </w:del>
      <w:ins w:id="9" w:author="PLASMODIUM" w:date="2020-05-11T09:11:00Z">
        <w:r w:rsidR="007E05A2">
          <w:rPr>
            <w:rFonts w:cs="Times New Roman"/>
            <w:szCs w:val="24"/>
          </w:rPr>
          <w:t xml:space="preserve">may </w:t>
        </w:r>
      </w:ins>
      <w:r>
        <w:rPr>
          <w:rFonts w:cs="Times New Roman"/>
          <w:szCs w:val="24"/>
        </w:rPr>
        <w:t>disperse pathogens thought their routes</w:t>
      </w:r>
      <w:ins w:id="10" w:author="PLASMODIUM" w:date="2020-05-11T09:08:00Z">
        <w:r w:rsidR="00BC1400">
          <w:rPr>
            <w:rFonts w:cs="Times New Roman"/>
            <w:szCs w:val="24"/>
          </w:rPr>
          <w:t xml:space="preserve">, </w:t>
        </w:r>
      </w:ins>
      <w:ins w:id="11" w:author="PLASMODIUM" w:date="2020-05-11T09:09:00Z">
        <w:r w:rsidR="00BC1400">
          <w:rPr>
            <w:rFonts w:cs="Times New Roman"/>
            <w:szCs w:val="24"/>
          </w:rPr>
          <w:t>and may</w:t>
        </w:r>
      </w:ins>
      <w:ins w:id="12" w:author="PLASMODIUM" w:date="2020-05-11T09:08:00Z">
        <w:r w:rsidR="00BC1400">
          <w:rPr>
            <w:rFonts w:cs="Times New Roman"/>
            <w:szCs w:val="24"/>
          </w:rPr>
          <w:t xml:space="preserve"> </w:t>
        </w:r>
      </w:ins>
      <w:ins w:id="13" w:author="PLASMODIUM" w:date="2020-05-11T09:09:00Z">
        <w:r w:rsidR="00BC1400">
          <w:rPr>
            <w:rFonts w:cs="Times New Roman"/>
            <w:szCs w:val="24"/>
          </w:rPr>
          <w:t xml:space="preserve">introduce </w:t>
        </w:r>
        <w:r w:rsidR="00BC1400" w:rsidRPr="00A5598E">
          <w:rPr>
            <w:rFonts w:cs="Times New Roman"/>
            <w:szCs w:val="24"/>
          </w:rPr>
          <w:t>pathogens to new areas and hosts</w:t>
        </w:r>
      </w:ins>
      <w:r>
        <w:rPr>
          <w:rFonts w:cs="Times New Roman"/>
          <w:szCs w:val="24"/>
        </w:rPr>
        <w:t xml:space="preserve">. </w:t>
      </w:r>
      <w:del w:id="14" w:author="PLASMODIUM" w:date="2020-05-11T09:10:00Z">
        <w:r w:rsidDel="007E05A2">
          <w:rPr>
            <w:rFonts w:cs="Times New Roman"/>
            <w:szCs w:val="24"/>
          </w:rPr>
          <w:delText>Indeed, o</w:delText>
        </w:r>
      </w:del>
      <w:ins w:id="15" w:author="PLASMODIUM" w:date="2020-05-11T09:10:00Z">
        <w:r w:rsidR="007E05A2">
          <w:rPr>
            <w:rFonts w:cs="Times New Roman"/>
            <w:szCs w:val="24"/>
          </w:rPr>
          <w:t>O</w:t>
        </w:r>
      </w:ins>
      <w:r>
        <w:rPr>
          <w:rFonts w:cs="Times New Roman"/>
          <w:szCs w:val="24"/>
        </w:rPr>
        <w:t>ne of the most prevalent, diverse and</w:t>
      </w:r>
      <w:ins w:id="16" w:author="PLASMODIUM" w:date="2020-05-11T09:10:00Z">
        <w:r w:rsidR="007E05A2">
          <w:rPr>
            <w:rFonts w:cs="Times New Roman"/>
            <w:szCs w:val="24"/>
          </w:rPr>
          <w:t>,</w:t>
        </w:r>
      </w:ins>
      <w:r>
        <w:rPr>
          <w:rFonts w:cs="Times New Roman"/>
          <w:szCs w:val="24"/>
        </w:rPr>
        <w:t xml:space="preserve"> important bird pathogens are </w:t>
      </w:r>
      <w:proofErr w:type="spellStart"/>
      <w:r>
        <w:rPr>
          <w:rFonts w:cs="Times New Roman"/>
          <w:szCs w:val="24"/>
        </w:rPr>
        <w:t>haemosporidian</w:t>
      </w:r>
      <w:proofErr w:type="spellEnd"/>
      <w:r>
        <w:rPr>
          <w:rFonts w:cs="Times New Roman"/>
          <w:szCs w:val="24"/>
        </w:rPr>
        <w:t xml:space="preserve"> parasites. </w:t>
      </w:r>
      <w:r w:rsidRPr="003B6A4F">
        <w:rPr>
          <w:rFonts w:cs="Times New Roman"/>
          <w:szCs w:val="24"/>
        </w:rPr>
        <w:t>South America</w:t>
      </w:r>
      <w:r>
        <w:rPr>
          <w:rFonts w:cs="Times New Roman"/>
          <w:szCs w:val="24"/>
        </w:rPr>
        <w:t xml:space="preserve"> is </w:t>
      </w:r>
      <w:del w:id="17" w:author="PLASMODIUM" w:date="2020-05-11T09:10:00Z">
        <w:r w:rsidDel="007E05A2">
          <w:rPr>
            <w:rFonts w:cs="Times New Roman"/>
            <w:szCs w:val="24"/>
          </w:rPr>
          <w:delText>a perfect</w:delText>
        </w:r>
      </w:del>
      <w:ins w:id="18" w:author="PLASMODIUM" w:date="2020-05-11T09:10:00Z">
        <w:r w:rsidR="007E05A2">
          <w:rPr>
            <w:rFonts w:cs="Times New Roman"/>
            <w:szCs w:val="24"/>
          </w:rPr>
          <w:t>an ideal</w:t>
        </w:r>
      </w:ins>
      <w:r>
        <w:rPr>
          <w:rFonts w:cs="Times New Roman"/>
          <w:szCs w:val="24"/>
        </w:rPr>
        <w:t xml:space="preserve"> model t</w:t>
      </w:r>
      <w:r w:rsidRPr="003B6A4F">
        <w:rPr>
          <w:rFonts w:cs="Times New Roman"/>
          <w:szCs w:val="24"/>
        </w:rPr>
        <w:t>o investigate</w:t>
      </w:r>
      <w:r>
        <w:rPr>
          <w:rFonts w:cs="Times New Roman"/>
          <w:szCs w:val="24"/>
        </w:rPr>
        <w:t xml:space="preserve"> the role of migration and parasite dispersal as it holds a great richness of</w:t>
      </w:r>
      <w:ins w:id="19" w:author="PLASMODIUM" w:date="2020-05-11T09:11:00Z">
        <w:r w:rsidR="007E05A2">
          <w:rPr>
            <w:rFonts w:cs="Times New Roman"/>
            <w:szCs w:val="24"/>
          </w:rPr>
          <w:t xml:space="preserve"> both</w:t>
        </w:r>
      </w:ins>
      <w:r>
        <w:rPr>
          <w:rFonts w:cs="Times New Roman"/>
          <w:szCs w:val="24"/>
        </w:rPr>
        <w:t xml:space="preserve"> resident and migratory birds(~3500 species)</w:t>
      </w:r>
      <w:r w:rsidRPr="003B6A4F">
        <w:rPr>
          <w:rFonts w:cs="Times New Roman"/>
          <w:szCs w:val="24"/>
        </w:rPr>
        <w:t xml:space="preserve">. </w:t>
      </w:r>
      <w:del w:id="20" w:author="PLASMODIUM" w:date="2020-05-11T09:12:00Z">
        <w:r w:rsidDel="00674F62">
          <w:rPr>
            <w:rFonts w:cs="Times New Roman"/>
            <w:szCs w:val="24"/>
          </w:rPr>
          <w:delText>Considering this</w:delText>
        </w:r>
      </w:del>
      <w:ins w:id="21" w:author="PLASMODIUM" w:date="2020-05-11T09:12:00Z">
        <w:r w:rsidR="00674F62">
          <w:rPr>
            <w:rFonts w:cs="Times New Roman"/>
            <w:szCs w:val="24"/>
          </w:rPr>
          <w:t>Here</w:t>
        </w:r>
      </w:ins>
      <w:r>
        <w:rPr>
          <w:rFonts w:cs="Times New Roman"/>
          <w:szCs w:val="24"/>
        </w:rPr>
        <w:t xml:space="preserve">, </w:t>
      </w:r>
      <w:r w:rsidRPr="003B6A4F">
        <w:rPr>
          <w:rFonts w:cs="Times New Roman"/>
          <w:szCs w:val="24"/>
        </w:rPr>
        <w:t xml:space="preserve">we hypothesize that </w:t>
      </w:r>
      <w:commentRangeStart w:id="22"/>
      <w:r w:rsidRPr="003B6A4F">
        <w:rPr>
          <w:rFonts w:cs="Times New Roman"/>
          <w:szCs w:val="24"/>
        </w:rPr>
        <w:t>(1) migratory birds spread parasite lineages along thei</w:t>
      </w:r>
      <w:r>
        <w:rPr>
          <w:rFonts w:cs="Times New Roman"/>
          <w:szCs w:val="24"/>
        </w:rPr>
        <w:t>r</w:t>
      </w:r>
      <w:r w:rsidRPr="003B6A4F">
        <w:rPr>
          <w:rFonts w:cs="Times New Roman"/>
          <w:szCs w:val="24"/>
        </w:rPr>
        <w:t xml:space="preserve"> routes,</w:t>
      </w:r>
      <w:commentRangeEnd w:id="22"/>
      <w:r w:rsidR="00674F62">
        <w:rPr>
          <w:rStyle w:val="Refdecomentrio"/>
        </w:rPr>
        <w:commentReference w:id="22"/>
      </w:r>
      <w:r w:rsidRPr="003B6A4F">
        <w:rPr>
          <w:rFonts w:cs="Times New Roman"/>
          <w:szCs w:val="24"/>
        </w:rPr>
        <w:t xml:space="preserve"> and (2) localities crossed by more migratory routes have greater prevalence and richness of </w:t>
      </w:r>
      <w:proofErr w:type="spellStart"/>
      <w:r w:rsidRPr="003B6A4F">
        <w:rPr>
          <w:rFonts w:cs="Times New Roman"/>
          <w:szCs w:val="24"/>
        </w:rPr>
        <w:t>haemosporidian</w:t>
      </w:r>
      <w:proofErr w:type="spellEnd"/>
      <w:r w:rsidRPr="003B6A4F">
        <w:rPr>
          <w:rFonts w:cs="Times New Roman"/>
          <w:szCs w:val="24"/>
        </w:rPr>
        <w:t>. For the first hypothesis, we tested whether parasite lineages found (</w:t>
      </w:r>
      <w:proofErr w:type="spellStart"/>
      <w:r w:rsidRPr="003B6A4F">
        <w:rPr>
          <w:rFonts w:cs="Times New Roman"/>
          <w:szCs w:val="24"/>
        </w:rPr>
        <w:t>i</w:t>
      </w:r>
      <w:proofErr w:type="spellEnd"/>
      <w:r w:rsidRPr="003B6A4F">
        <w:rPr>
          <w:rFonts w:cs="Times New Roman"/>
          <w:szCs w:val="24"/>
        </w:rPr>
        <w:t xml:space="preserve">) only in migratory birds, (ii) in both migrants and residents, and (ii) only in residents, differ in their </w:t>
      </w:r>
      <w:del w:id="23" w:author="PLASMODIUM" w:date="2020-05-11T09:16:00Z">
        <w:r w:rsidRPr="003B6A4F" w:rsidDel="0044608A">
          <w:rPr>
            <w:rFonts w:cs="Times New Roman"/>
            <w:szCs w:val="24"/>
          </w:rPr>
          <w:delText xml:space="preserve">frequency </w:delText>
        </w:r>
      </w:del>
      <w:ins w:id="24" w:author="PLASMODIUM" w:date="2020-05-11T09:16:00Z">
        <w:r w:rsidR="0044608A" w:rsidRPr="003B6A4F">
          <w:rPr>
            <w:rFonts w:cs="Times New Roman"/>
            <w:szCs w:val="24"/>
          </w:rPr>
          <w:t>frequenc</w:t>
        </w:r>
        <w:r w:rsidR="0044608A">
          <w:rPr>
            <w:rFonts w:cs="Times New Roman"/>
            <w:szCs w:val="24"/>
          </w:rPr>
          <w:t>ies</w:t>
        </w:r>
        <w:r w:rsidR="0044608A" w:rsidRPr="003B6A4F">
          <w:rPr>
            <w:rFonts w:cs="Times New Roman"/>
            <w:szCs w:val="24"/>
          </w:rPr>
          <w:t xml:space="preserve"> </w:t>
        </w:r>
      </w:ins>
      <w:r w:rsidRPr="003B6A4F">
        <w:rPr>
          <w:rFonts w:cs="Times New Roman"/>
          <w:szCs w:val="24"/>
        </w:rPr>
        <w:t xml:space="preserve">of occurrence among localities. For the second hypothesis, we tested for a relationship among localities between the overall local </w:t>
      </w:r>
      <w:proofErr w:type="spellStart"/>
      <w:r w:rsidRPr="003B6A4F">
        <w:rPr>
          <w:rFonts w:cs="Times New Roman"/>
          <w:szCs w:val="24"/>
        </w:rPr>
        <w:t>haemosporidian</w:t>
      </w:r>
      <w:proofErr w:type="spellEnd"/>
      <w:r w:rsidRPr="003B6A4F">
        <w:rPr>
          <w:rFonts w:cs="Times New Roman"/>
          <w:szCs w:val="24"/>
        </w:rPr>
        <w:t xml:space="preserve"> parasite richness and prevalence, and the proportion of migratory bird</w:t>
      </w:r>
      <w:del w:id="25" w:author="PLASMODIUM" w:date="2020-05-11T09:17:00Z">
        <w:r w:rsidRPr="003B6A4F" w:rsidDel="0044608A">
          <w:rPr>
            <w:rFonts w:cs="Times New Roman"/>
            <w:szCs w:val="24"/>
          </w:rPr>
          <w:delText>s</w:delText>
        </w:r>
      </w:del>
      <w:r>
        <w:rPr>
          <w:rFonts w:cs="Times New Roman"/>
          <w:szCs w:val="24"/>
        </w:rPr>
        <w:t xml:space="preserve"> individuals</w:t>
      </w:r>
      <w:r w:rsidRPr="003B6A4F">
        <w:rPr>
          <w:rFonts w:cs="Times New Roman"/>
          <w:szCs w:val="24"/>
        </w:rPr>
        <w:t xml:space="preserve"> passing through a locality.</w:t>
      </w:r>
      <w:r>
        <w:rPr>
          <w:rFonts w:cs="Times New Roman"/>
          <w:szCs w:val="24"/>
        </w:rPr>
        <w:t xml:space="preserve"> To this end, </w:t>
      </w:r>
      <w:del w:id="26" w:author="PLASMODIUM" w:date="2020-05-11T09:17:00Z">
        <w:r w:rsidDel="0044608A">
          <w:rPr>
            <w:rFonts w:cs="Times New Roman"/>
            <w:szCs w:val="24"/>
          </w:rPr>
          <w:delText xml:space="preserve"> </w:delText>
        </w:r>
      </w:del>
      <w:r>
        <w:rPr>
          <w:rFonts w:cs="Times New Roman"/>
          <w:szCs w:val="24"/>
        </w:rPr>
        <w:t>we used a 13200 bird</w:t>
      </w:r>
      <w:del w:id="27" w:author="PLASMODIUM" w:date="2020-05-11T09:17:00Z">
        <w:r w:rsidDel="0044608A">
          <w:rPr>
            <w:rFonts w:cs="Times New Roman"/>
            <w:szCs w:val="24"/>
          </w:rPr>
          <w:delText>s</w:delText>
        </w:r>
      </w:del>
      <w:r>
        <w:rPr>
          <w:rFonts w:cs="Times New Roman"/>
          <w:szCs w:val="24"/>
        </w:rPr>
        <w:t xml:space="preserve"> </w:t>
      </w:r>
      <w:del w:id="28" w:author="PLASMODIUM" w:date="2020-05-11T09:17:00Z">
        <w:r w:rsidDel="0044608A">
          <w:rPr>
            <w:rFonts w:cs="Times New Roman"/>
            <w:szCs w:val="24"/>
          </w:rPr>
          <w:delText xml:space="preserve">plus </w:delText>
        </w:r>
      </w:del>
      <w:r>
        <w:rPr>
          <w:rFonts w:cs="Times New Roman"/>
          <w:szCs w:val="24"/>
        </w:rPr>
        <w:t xml:space="preserve">data from </w:t>
      </w:r>
      <w:proofErr w:type="spellStart"/>
      <w:r>
        <w:rPr>
          <w:rFonts w:cs="Times New Roman"/>
          <w:szCs w:val="24"/>
        </w:rPr>
        <w:t>MalAvi</w:t>
      </w:r>
      <w:proofErr w:type="spellEnd"/>
      <w:r>
        <w:rPr>
          <w:rFonts w:cs="Times New Roman"/>
          <w:szCs w:val="24"/>
        </w:rPr>
        <w:t xml:space="preserve"> database and used Bayesian multi-level models and mixed models to test difference in parasite</w:t>
      </w:r>
      <w:del w:id="29" w:author="PLASMODIUM" w:date="2020-05-11T09:18:00Z">
        <w:r w:rsidDel="0044608A">
          <w:rPr>
            <w:rFonts w:cs="Times New Roman"/>
            <w:szCs w:val="24"/>
          </w:rPr>
          <w:delText>s</w:delText>
        </w:r>
      </w:del>
      <w:r>
        <w:rPr>
          <w:rFonts w:cs="Times New Roman"/>
          <w:szCs w:val="24"/>
        </w:rPr>
        <w:t xml:space="preserve"> lineage</w:t>
      </w:r>
      <w:ins w:id="30" w:author="PLASMODIUM" w:date="2020-05-11T09:18:00Z">
        <w:r w:rsidR="0044608A">
          <w:rPr>
            <w:rFonts w:cs="Times New Roman"/>
            <w:szCs w:val="24"/>
          </w:rPr>
          <w:t>s</w:t>
        </w:r>
      </w:ins>
      <w:r>
        <w:rPr>
          <w:rFonts w:cs="Times New Roman"/>
          <w:szCs w:val="24"/>
        </w:rPr>
        <w:t xml:space="preserve"> compared to the migratory status of their host . Our results illustrate parasites shared by resident and migratory species are the most widespread, </w:t>
      </w:r>
      <w:del w:id="31" w:author="PLASMODIUM" w:date="2020-05-11T09:18:00Z">
        <w:r w:rsidDel="0044608A">
          <w:rPr>
            <w:rFonts w:cs="Times New Roman"/>
            <w:szCs w:val="24"/>
          </w:rPr>
          <w:delText xml:space="preserve">confirming </w:delText>
        </w:r>
      </w:del>
      <w:ins w:id="32" w:author="PLASMODIUM" w:date="2020-05-11T09:18:00Z">
        <w:r w:rsidR="0044608A">
          <w:rPr>
            <w:rFonts w:cs="Times New Roman"/>
            <w:szCs w:val="24"/>
          </w:rPr>
          <w:t xml:space="preserve">pointing to </w:t>
        </w:r>
      </w:ins>
      <w:r>
        <w:rPr>
          <w:rFonts w:cs="Times New Roman"/>
          <w:szCs w:val="24"/>
        </w:rPr>
        <w:t xml:space="preserve">the importance of migration in parasite dispersal. However, we observed </w:t>
      </w:r>
      <w:commentRangeStart w:id="33"/>
      <w:r>
        <w:rPr>
          <w:rFonts w:cs="Times New Roman"/>
          <w:szCs w:val="24"/>
        </w:rPr>
        <w:t xml:space="preserve">no relation for parasite richness </w:t>
      </w:r>
      <w:commentRangeEnd w:id="33"/>
      <w:r w:rsidR="0044608A">
        <w:rPr>
          <w:rStyle w:val="Refdecomentrio"/>
        </w:rPr>
        <w:commentReference w:id="33"/>
      </w:r>
      <w:r>
        <w:rPr>
          <w:rFonts w:cs="Times New Roman"/>
          <w:szCs w:val="24"/>
        </w:rPr>
        <w:t xml:space="preserve">and a negative relation for prevalence per bird species and the proportion of migrants. Therefore, we show that parasites can be dispersed thought bird migration, </w:t>
      </w:r>
      <w:del w:id="34" w:author="PLASMODIUM" w:date="2020-05-11T09:20:00Z">
        <w:r w:rsidRPr="00FD6C1C" w:rsidDel="0044608A">
          <w:rPr>
            <w:rFonts w:cs="Times New Roman"/>
            <w:szCs w:val="24"/>
          </w:rPr>
          <w:delText xml:space="preserve"> </w:delText>
        </w:r>
      </w:del>
      <w:r w:rsidRPr="00FD6C1C">
        <w:rPr>
          <w:rFonts w:cs="Times New Roman"/>
          <w:szCs w:val="24"/>
        </w:rPr>
        <w:t>but</w:t>
      </w:r>
      <w:r>
        <w:rPr>
          <w:rFonts w:cs="Times New Roman"/>
          <w:szCs w:val="24"/>
        </w:rPr>
        <w:t xml:space="preserve"> it</w:t>
      </w:r>
      <w:r w:rsidRPr="00FD6C1C">
        <w:rPr>
          <w:rFonts w:cs="Times New Roman"/>
          <w:szCs w:val="24"/>
        </w:rPr>
        <w:t xml:space="preserve"> does not raise local prevalence and richness of avian </w:t>
      </w:r>
      <w:proofErr w:type="spellStart"/>
      <w:r w:rsidRPr="00FD6C1C">
        <w:rPr>
          <w:rFonts w:cs="Times New Roman"/>
          <w:szCs w:val="24"/>
        </w:rPr>
        <w:t>haemosporidian</w:t>
      </w:r>
      <w:proofErr w:type="spellEnd"/>
      <w:r w:rsidRPr="00FD6C1C">
        <w:rPr>
          <w:rFonts w:cs="Times New Roman"/>
          <w:szCs w:val="24"/>
        </w:rPr>
        <w:t xml:space="preserve"> </w:t>
      </w:r>
      <w:commentRangeStart w:id="35"/>
      <w:r w:rsidRPr="00FD6C1C">
        <w:rPr>
          <w:rFonts w:cs="Times New Roman"/>
          <w:szCs w:val="24"/>
        </w:rPr>
        <w:t>parasites</w:t>
      </w:r>
      <w:commentRangeEnd w:id="35"/>
      <w:r w:rsidR="00AA106D">
        <w:rPr>
          <w:rStyle w:val="Refdecomentrio"/>
        </w:rPr>
        <w:commentReference w:id="35"/>
      </w:r>
      <w:r>
        <w:rPr>
          <w:rFonts w:cs="Times New Roman"/>
          <w:szCs w:val="24"/>
        </w:rPr>
        <w:t>.</w:t>
      </w:r>
      <w:r w:rsidR="003B6A4F">
        <w:rPr>
          <w:rFonts w:cs="Times New Roman"/>
          <w:szCs w:val="24"/>
        </w:rPr>
        <w:br w:type="page"/>
      </w:r>
    </w:p>
    <w:p w14:paraId="09B83B13" w14:textId="13FF5D76" w:rsidR="00FF2A33" w:rsidRPr="003B6A4F" w:rsidRDefault="00DA1478" w:rsidP="003B6A4F">
      <w:pPr>
        <w:pStyle w:val="Ttulo"/>
        <w:spacing w:line="480" w:lineRule="auto"/>
        <w:rPr>
          <w:rFonts w:cs="Times New Roman"/>
          <w:szCs w:val="24"/>
        </w:rPr>
      </w:pPr>
      <w:r w:rsidRPr="003B6A4F">
        <w:rPr>
          <w:rFonts w:cs="Times New Roman"/>
          <w:szCs w:val="24"/>
        </w:rPr>
        <w:lastRenderedPageBreak/>
        <w:t>1.</w:t>
      </w:r>
      <w:r w:rsidR="00FF2A33" w:rsidRPr="003B6A4F">
        <w:rPr>
          <w:rFonts w:cs="Times New Roman"/>
          <w:szCs w:val="24"/>
        </w:rPr>
        <w:t>Introduction</w:t>
      </w:r>
    </w:p>
    <w:p w14:paraId="22590BDA" w14:textId="27E08287" w:rsidR="00FF2A33" w:rsidRPr="003B6A4F" w:rsidRDefault="00FF2A33" w:rsidP="003B6A4F">
      <w:pPr>
        <w:spacing w:line="480" w:lineRule="auto"/>
        <w:ind w:firstLine="360"/>
        <w:rPr>
          <w:rFonts w:cs="Times New Roman"/>
          <w:szCs w:val="24"/>
        </w:rPr>
      </w:pPr>
      <w:commentRangeStart w:id="36"/>
      <w:r w:rsidRPr="003B6A4F">
        <w:rPr>
          <w:rFonts w:cs="Times New Roman"/>
          <w:szCs w:val="24"/>
        </w:rPr>
        <w:t xml:space="preserve">Migration has an important impact on the transmission of </w:t>
      </w:r>
      <w:r w:rsidR="00747F76" w:rsidRPr="003B6A4F">
        <w:rPr>
          <w:rFonts w:cs="Times New Roman"/>
          <w:szCs w:val="24"/>
        </w:rPr>
        <w:t>disease</w:t>
      </w:r>
      <w:r w:rsidRPr="003B6A4F">
        <w:rPr>
          <w:rFonts w:cs="Times New Roman"/>
          <w:szCs w:val="24"/>
        </w:rPr>
        <w:t xml:space="preserve"> </w:t>
      </w:r>
      <w:r w:rsidR="00861470">
        <w:rPr>
          <w:rFonts w:cs="Times New Roman"/>
          <w:szCs w:val="24"/>
        </w:rPr>
        <w:t>across</w:t>
      </w:r>
      <w:r w:rsidRPr="003B6A4F">
        <w:rPr>
          <w:rFonts w:cs="Times New Roman"/>
          <w:szCs w:val="24"/>
        </w:rPr>
        <w:t xml:space="preserve"> the world because migrant species can </w:t>
      </w:r>
      <w:r w:rsidR="00861470">
        <w:rPr>
          <w:rFonts w:cs="Times New Roman"/>
          <w:szCs w:val="24"/>
        </w:rPr>
        <w:t xml:space="preserve">potentially </w:t>
      </w:r>
      <w:r w:rsidR="00747F76" w:rsidRPr="003B6A4F">
        <w:rPr>
          <w:rFonts w:cs="Times New Roman"/>
          <w:szCs w:val="24"/>
        </w:rPr>
        <w:t xml:space="preserve">disperse </w:t>
      </w:r>
      <w:r w:rsidRPr="003B6A4F">
        <w:rPr>
          <w:rFonts w:cs="Times New Roman"/>
          <w:szCs w:val="24"/>
        </w:rPr>
        <w:t>pathogens</w:t>
      </w:r>
      <w:r w:rsidR="00747F76" w:rsidRPr="003B6A4F">
        <w:rPr>
          <w:rFonts w:cs="Times New Roman"/>
          <w:szCs w:val="24"/>
        </w:rPr>
        <w:t xml:space="preserve"> and parasites</w:t>
      </w:r>
      <w:r w:rsidRPr="003B6A4F">
        <w:rPr>
          <w:rFonts w:cs="Times New Roman"/>
          <w:szCs w:val="24"/>
        </w:rPr>
        <w:t xml:space="preserve"> between two or more locations and be exposed to more infectious agents</w:t>
      </w:r>
      <w:r w:rsidR="00747F76" w:rsidRPr="003B6A4F">
        <w:rPr>
          <w:rFonts w:cs="Times New Roman"/>
          <w:szCs w:val="24"/>
        </w:rPr>
        <w:t xml:space="preserve"> </w:t>
      </w:r>
      <w:r w:rsidR="00B7625A" w:rsidRPr="003B6A4F">
        <w:rPr>
          <w:rFonts w:cs="Times New Roman"/>
          <w:szCs w:val="24"/>
        </w:rPr>
        <w:fldChar w:fldCharType="begin" w:fldLock="1"/>
      </w:r>
      <w:r w:rsidR="00D02F85" w:rsidRPr="003B6A4F">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J.","non-dropping-particle":"","parse-names":false,"suffix":""}],"container-title":"Science","id":"ITEM-1","issue":"6179","issued":{"date-parts":[["2014"]]},"title":"Migratory animals couple biodiversity and ecosystem functioning worldwide","type":"article-journal","volume":"344"},"uris":["http://www.mendeley.com/documents/?uuid=3da09025-1b6f-4d9c-9d43-f999d02cacb2"]}],"mendeley":{"formattedCitation":"(Bauer and Hoye 2014)","plainTextFormattedCitation":"(Bauer and Hoye 2014)","previouslyFormattedCitation":"(Bauer and Hoye 2014)"},"properties":{"noteIndex":0},"schema":"https://github.com/citation-style-language/schema/raw/master/csl-citation.json"}</w:instrText>
      </w:r>
      <w:r w:rsidR="00B7625A" w:rsidRPr="003B6A4F">
        <w:rPr>
          <w:rFonts w:cs="Times New Roman"/>
          <w:szCs w:val="24"/>
        </w:rPr>
        <w:fldChar w:fldCharType="separate"/>
      </w:r>
      <w:r w:rsidR="00F20647" w:rsidRPr="003B6A4F">
        <w:rPr>
          <w:rFonts w:cs="Times New Roman"/>
          <w:noProof/>
          <w:szCs w:val="24"/>
        </w:rPr>
        <w:t>(Bauer and Hoye 2014)</w:t>
      </w:r>
      <w:r w:rsidR="00B7625A" w:rsidRPr="003B6A4F">
        <w:rPr>
          <w:rFonts w:cs="Times New Roman"/>
          <w:szCs w:val="24"/>
        </w:rPr>
        <w:fldChar w:fldCharType="end"/>
      </w:r>
      <w:r w:rsidRPr="003B6A4F">
        <w:rPr>
          <w:rFonts w:cs="Times New Roman"/>
          <w:szCs w:val="24"/>
        </w:rPr>
        <w:t xml:space="preserve">. </w:t>
      </w:r>
      <w:commentRangeEnd w:id="36"/>
      <w:r w:rsidR="00A67BF0">
        <w:rPr>
          <w:rStyle w:val="Refdecomentrio"/>
        </w:rPr>
        <w:commentReference w:id="36"/>
      </w:r>
      <w:r w:rsidRPr="003B6A4F">
        <w:rPr>
          <w:rFonts w:cs="Times New Roman"/>
          <w:szCs w:val="24"/>
        </w:rPr>
        <w:t xml:space="preserve">In this way, migrant species might play an important role </w:t>
      </w:r>
      <w:r w:rsidR="00674C90" w:rsidRPr="003B6A4F">
        <w:rPr>
          <w:rFonts w:cs="Times New Roman"/>
          <w:szCs w:val="24"/>
        </w:rPr>
        <w:t>i</w:t>
      </w:r>
      <w:r w:rsidRPr="003B6A4F">
        <w:rPr>
          <w:rFonts w:cs="Times New Roman"/>
          <w:szCs w:val="24"/>
        </w:rPr>
        <w:t xml:space="preserve">n the evolution and distribution of parasites and </w:t>
      </w:r>
      <w:r w:rsidR="00747F76" w:rsidRPr="003B6A4F">
        <w:rPr>
          <w:rFonts w:cs="Times New Roman"/>
          <w:szCs w:val="24"/>
        </w:rPr>
        <w:t>promote</w:t>
      </w:r>
      <w:r w:rsidRPr="003B6A4F">
        <w:rPr>
          <w:rFonts w:cs="Times New Roman"/>
          <w:szCs w:val="24"/>
        </w:rPr>
        <w:t xml:space="preserve"> the spread of pathogens to new areas and new hosts species. Besides that, </w:t>
      </w:r>
      <w:r w:rsidR="0056058A" w:rsidRPr="003B6A4F">
        <w:rPr>
          <w:rFonts w:cs="Times New Roman"/>
          <w:szCs w:val="24"/>
        </w:rPr>
        <w:t xml:space="preserve">human </w:t>
      </w:r>
      <w:r w:rsidRPr="003B6A4F">
        <w:rPr>
          <w:rFonts w:cs="Times New Roman"/>
          <w:szCs w:val="24"/>
        </w:rPr>
        <w:t xml:space="preserve">introduced pathogens and host species can decrease the fitness and survival of resident and native species, compromising the population abundance of local species and reducing community </w:t>
      </w:r>
      <w:r w:rsidR="00B7625A" w:rsidRPr="003B6A4F">
        <w:rPr>
          <w:rFonts w:cs="Times New Roman"/>
          <w:szCs w:val="24"/>
        </w:rPr>
        <w:t>richness</w:t>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{"citationItems":[{"id":"ITEM-1","itemData":{"DOI":"10.1890/1540-9295(2004)002[0436:NWISAT]2.0.CO;2","ISBN":"1540-9295","ISSN":"15409309","PMID":"224352000018","abstract":"When introduced to new habitats by humans, some plant species become much more dominant. This is primarily attributed to escape from specialist consumers. Release from these specialist enemies is also thought by some to lead to the evolution of increased competitive ability, driven by a decrease in the plant's resource allocation to consumer defense and an increase in allocation to size or fecundity. Here, we discuss a new theory for invasive success - the \"novel weapons hypothesis\". We propose that some invaders transform because they possess novel biochemical weapons that function as unusually powerful allelopathic agents, or as mediators of new plant-soil microbial interactions. Root exudates that are relatively ineffective against their natural neighbors because of adaptation, may be highly inhibitory to newly encountered plants in invaded communities. In other words, the novel weapons of some plant invaders provide them with an advantage that may arise from differences in the regional coevolutionary trajectories of plant communities. Furthermore, the selective advantage of possessing a novel weapon may result in rapid evolution of that weapon - for example, the production of greater quantities of allelopathic or antimicrobial root exudates. Direct selection of competitive traits provides an alternative to the \"grow versus defend\" trade-offs that underpin the theory of the evolution of increased competitive ability.","author":[{"dropping-particle":"","family":"Callaway","given":"Ragan M.","non-dropping-particle":"","parse-names":false,"suffix":""},{"dropping-particle":"","family":"Ridenour","given":"Wendy M.","non-dropping-particle":"","parse-names":false,"suffix":""}],"container-title":"Frontiers in Ecology and the Environment","id":"ITEM-1","issue":"8","issued":{"date-parts":[["2004"]]},"page":"436-443","title":"Novel weapons: Invasive success and the evolution of increased competitive ability","type":"article-journal","volume":"2"},"uris":["http://www.mendeley.com/documents/?uuid=9997f658-5b47-4a91-8a3c-66014b30f735"]},{"id":"ITEM-2","itemData":{"DOI":"10.1016/j.tree.2004.05.002","ISBN":"0169-5347","ISSN":"01695347","PMID":"16701290","abstract":"Biological invasions are global threats to biodiversity and parasites might play a role in determining invasion outcomes. Transmission of parasites from invading to native species can occur, aiding the invasion process, whilst the 'release' of invaders from parasites can also facilitate invasions. Parasites might also have indirect effects on the outcomes of invasions by mediating a range of competitive and predatory interactions among native and invading species. Although pathogen outbreaks can cause catastrophic species loss with knock-on effects for community structure, it is less clear what impact persistent, sub-lethal parasitism has on native-invader interactions and community structure. Here, we show that the influence of parasitism on the outcomes of animal invasions is more subtle and wide ranging than has been previously realized.","author":[{"dropping-particle":"","family":"Prenter","given":"John","non-dropping-particle":"","parse-names":false,"suffix":""},{"dropping-particle":"","family":"MacNeil","given":"Calum","non-dropping-particle":"","parse-names":false,"suffix":""},{"dropping-particle":"","family":"Dick","given":"Jaimie T.A.","non-dropping-particle":"","parse-names":false,"suffix":""},{"dropping-particle":"","family":"Dunn","given":"Alison M.","non-dropping-particle":"","parse-names":false,"suffix":""}],"container-title":"Trends in Ecology and Evolution","id":"ITEM-2","issue":"7","issued":{"date-parts":[["2004"]]},"page":"385-390","title":"Roles of parasites in animal invasions","type":"article-journal","volume":"19"},"uris":["http://www.mendeley.com/documents/?uuid=816b8d9e-7950-4ec2-b3e9-0fcc648402c2"]}],"mendeley":{"formattedCitation":"(Callaway and Ridenour 2004, Prenter et al. 2004)","plainTextFormattedCitation":"(Callaway and Ridenour 2004, Prenter et al. 2004)","previouslyFormattedCitation":"(Callaway and Ridenour 2004, Prenter et al. 2004)"},"properties":{"noteIndex":0},"schema":"https://github.com/citation-style-language/schema/raw/master/csl-citation.json"}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(Callaway and Ridenour 2004, Prenter et al. 2004)</w:t>
      </w:r>
      <w:r w:rsidRPr="003B6A4F">
        <w:rPr>
          <w:rFonts w:cs="Times New Roman"/>
          <w:szCs w:val="24"/>
        </w:rPr>
        <w:fldChar w:fldCharType="end"/>
      </w:r>
      <w:r w:rsidRPr="003B6A4F">
        <w:rPr>
          <w:rFonts w:cs="Times New Roman"/>
          <w:szCs w:val="24"/>
        </w:rPr>
        <w:t xml:space="preserve">. </w:t>
      </w:r>
      <w:r w:rsidRPr="003B6A4F">
        <w:rPr>
          <w:rStyle w:val="Refdecomentrio"/>
          <w:rFonts w:cs="Times New Roman"/>
          <w:sz w:val="24"/>
          <w:szCs w:val="24"/>
        </w:rPr>
        <w:t>Conversely,</w:t>
      </w:r>
      <w:r w:rsidRPr="003B6A4F">
        <w:rPr>
          <w:rFonts w:cs="Times New Roman"/>
          <w:szCs w:val="24"/>
        </w:rPr>
        <w:t xml:space="preserve"> the spread of pathogens might increase </w:t>
      </w:r>
      <w:r w:rsidR="006914BA" w:rsidRPr="003B6A4F">
        <w:rPr>
          <w:rFonts w:cs="Times New Roman"/>
          <w:szCs w:val="24"/>
        </w:rPr>
        <w:t xml:space="preserve">host </w:t>
      </w:r>
      <w:r w:rsidR="00B7625A" w:rsidRPr="003B6A4F">
        <w:rPr>
          <w:rFonts w:cs="Times New Roman"/>
          <w:szCs w:val="24"/>
        </w:rPr>
        <w:t>richness</w:t>
      </w:r>
      <w:r w:rsidR="006914BA" w:rsidRPr="003B6A4F">
        <w:rPr>
          <w:rFonts w:cs="Times New Roman"/>
          <w:szCs w:val="24"/>
        </w:rPr>
        <w:t xml:space="preserve"> </w:t>
      </w:r>
      <w:r w:rsidRPr="003B6A4F">
        <w:rPr>
          <w:rFonts w:cs="Times New Roman"/>
          <w:szCs w:val="24"/>
        </w:rPr>
        <w:t xml:space="preserve">by reducing competition pressures and, therefore, avoiding competitive exclusion. </w:t>
      </w:r>
      <w:r w:rsidR="0010523D" w:rsidRPr="003B6A4F">
        <w:rPr>
          <w:rFonts w:cs="Times New Roman"/>
          <w:szCs w:val="24"/>
        </w:rPr>
        <w:t xml:space="preserve">Hence, pathogen spread might act as an environmental filter to new species colonization. </w:t>
      </w:r>
      <w:commentRangeStart w:id="37"/>
      <w:r w:rsidR="0010523D" w:rsidRPr="003B6A4F">
        <w:rPr>
          <w:rFonts w:cs="Times New Roman"/>
          <w:szCs w:val="24"/>
        </w:rPr>
        <w:t>Several</w:t>
      </w:r>
      <w:r w:rsidRPr="003B6A4F">
        <w:rPr>
          <w:rFonts w:cs="Times New Roman"/>
          <w:szCs w:val="24"/>
        </w:rPr>
        <w:t xml:space="preserve"> studies have documented the influence of migratory birds on the spread of important pathogens with some of these able to infect humans </w:t>
      </w:r>
      <w:r w:rsidRPr="003B6A4F">
        <w:rPr>
          <w:rFonts w:cs="Times New Roman"/>
          <w:szCs w:val="24"/>
        </w:rPr>
        <w:fldChar w:fldCharType="begin" w:fldLock="1"/>
      </w:r>
      <w:r w:rsidR="00D02F85" w:rsidRPr="003B6A4F">
        <w:rPr>
          <w:rFonts w:cs="Times New Roman"/>
          <w:szCs w:val="24"/>
        </w:rPr>
        <w:instrText>ADDIN CSL_CITATION {"citationItems":[{"id":"ITEM-1","itemData":{"DOI":"10.1603/0022-2585-38.4.471","ISBN":"0022-2585 (Print)\\r0022-2585 (Linking)","ISSN":"0022-2585","PMID":"11476325","abstract":"Two Ehrlichia pathogens were found in immature Ixodes ricinus (L.) ticks collected from migratory passerine birds in the Curonian Spit area of the Baltic Region of Russia (Kaliningrad enclave). During the spring and fall of 2000, 1,606 passerine birds (eight species) were collected; 6.8% of them (110/1,606) were infested by ticks, and 51.8% (57/110) of tick clusters contained various human pathogenic microorganisms. Human monocytic ehrlichiosis (HME) and human granulocytic ehrlichiosis (HGE) agents were found in 14% (8/57) of cases. Borrelia afzelii, Borrelia garinii, and Borrelia burgdorferi sensu stricto were found in 92.9% (53/57) of the ticks. In five out of eight cases, infection of both Ehrlichia and Borrelia were obtained. In one case, a single nymph contained HME, B. afzelii, and B. garinii. Borrelia burgdorferi s.s. and B. afzelii were found together in one pool of four nymphs and one larva. All agents were identified using polymerase chain reaction and species-specific primers. In 8.8% of the ticks collected from birds in the fall and 22% in the spring, pathogens were isolated from attached co-feeding nymphs and larvae. These data demonstrate that Ehrlichia exchange could occur between co-feeding ticks on animals without systemic infection.","author":[{"dropping-particle":"","family":"Alekseev","given":"Andrey N","non-dropping-particle":"","parse-names":false,"suffix":""},{"dropping-particle":"V","family":"Dubinina","given":"Helen","non-dropping-particle":"","parse-names":false,"suffix":""},{"dropping-particle":"V","family":"Semenov","given":"Aleksander","non-dropping-particle":"","parse-names":false,"suffix":""},{"dropping-particle":"V","family":"Bolshakov","given":"Cazimir","non-dropping-particle":"","parse-names":false,"suffix":""}],"container-title":"Journal of medical entomology","id":"ITEM-1","issue":"4","issued":{"date-parts":[["2001"]]},"page":"471-474","title":"Evidence of Ehrlichiosis Agents Found in Ticks ( Acari : Ixodidae ) Collected from Migratory Birds Evidence of Ehrlichiosis Agents Found in Ticks ( Acari : Ixodidae ) Collected from Migratory Birds","type":"article-journal","volume":"38"},"uris":["http://www.mendeley.com/documents/?uuid=48a1f08c-3e38-4d68-a22a-151224b024ab"]},{"id":"ITEM-2","itemData":{"DOI":"10.1645/GE-3437.1","ISBN":"0022-3395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parasitology","id":"ITEM-2","issue":"4","issued":{"date-parts":[["2005"]]},"page":"780-790","title":"Migratory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approach","type":"article-journal","volume":"16"},"uris":["http://www.mendeley.com/documents/?uuid=9fe32ff9-1472-4465-8513-67e421ed213d"]},{"id":"ITEM-4","itemData":{"DOI":"10.3201/eid1812.120718","ISBN":"1080-6059 (Electronic)\r1080-6040 (Linking)","ISSN":"1080-6040","PMID":"23171591","abstract":"TO THE EDITOR: In a recently published study, Estrada-Peña et al. reported the finding of Crimean-Congo hemorrhagic fever virus (CCHFV) in adult Hyalomma lusitanicum ticks from red deer (Cervus elaphus) in Spain during 2010 (1). Phylogenetic analysis showed that the virus was most likely of African origin. Here, we present a model for the transfer of CCHFV-infected ticks by migratory birds from Africa to Europe.","author":[{"dropping-particle":"","family":"Lindeborg","given":"Mats","non-dropping-particle":"","parse-names":false,"suffix":""},{"dropping-particle":"","family":"Barboutis","given":"Christos","non-dropping-particle":"","parse-names":false,"suffix":""},{"dropping-particle":"","family":"Ehrenborg","given":"Christian","non-dropping-particle":"","parse-names":false,"suffix":""},{"dropping-particle":"","family":"Fransson","given":"Thord","non-dropping-particle":"","parse-names":false,"suffix":""},{"dropping-particle":"","family":"Jaenson","given":"Thomas G.T.","non-dropping-particle":"","parse-names":false,"suffix":""},{"dropping-particle":"","family":"Lindgren","given":"Per-Eric","non-dropping-particle":"","parse-names":false,"suffix":""},{"dropping-particle":"","family":"Lundkvist","given":"Åke","non-dropping-particle":"","parse-names":false,"suffix":""},{"dropping-particle":"","family":"Nyström","given":"Fredrik","non-dropping-particle":"","parse-names":false,"suffix":""},{"dropping-particle":"","family":"Salaneck","given":"Erik","non-dropping-particle":"","parse-names":false,"suffix":""},{"dropping-particle":"","family":"Waldenström","given":"Jonas","non-dropping-particle":"","parse-names":false,"suffix":""},{"dropping-particle":"","family":"Olsen","given":"Björn","non-dropping-particle":"","parse-names":false,"suffix":""}],"container-title":"Emerging Infectious Diseases","id":"ITEM-4","issue":"12","issued":{"date-parts":[["2012"]]},"page":"2095-2097","title":"Migratory Birds, Ticks, and Crimean-Congo Hemorrhagic Fever Virus","type":"article-journal","volume":"18"},"uris":["http://www.mendeley.com/documents/?uuid=f6a010cb-a461-4353-b310-ec30c27873b7"]},{"id":"ITEM-5","itemData":{"DOI":"10.1111/jbi.12928","ISBN":"0305-0270","ISSN":"13652699","abstract":"Aim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Biogeography","id":"ITEM-5","issue":"5","issued":{"date-parts":[["2017"]]},"page":"1113-1123","title":"Avian migration and the distribution of malaria parasites in New World passerine birds","type":"article-journal","volume":"44"},"uris":["http://www.mendeley.com/documents/?uuid=a6a9fdc0-d1bb-45ab-b4d7-5244a0d842af"]},{"id":"ITEM-6","itemData":{"DOI":"10.1128/AEM.72.1.976","ISSN":"0099-2240","author":[{"dropping-particle":"","family":"Poupon","given":"Marie-angèle","non-dropping-particle":"","parse-names":false,"suffix":""},{"dropping-particle":"","family":"Lommano","given":"Elena","non-dropping-particle":"","parse-names":false,"suffix":""},{"dropping-particle":"","family":"Douet","given":"Véronique","non-dropping-particle":"","parse-names":false,"suffix":""},{"dropping-particle":"","family":"Rais","given":"Olivier","no</w:instrText>
      </w:r>
      <w:r w:rsidR="00D02F85" w:rsidRPr="00A877AA">
        <w:rPr>
          <w:rFonts w:cs="Times New Roman"/>
          <w:szCs w:val="24"/>
          <w:lang w:val="fr-FR"/>
        </w:rPr>
        <w:instrText>n-dropping-particle":"","parse-names":false,"suffix":""},{"dropping-particle":"","family":"Schaad","given":"Michael","non-dropping-particle":"","parse-names":false,"suffix":""},{"dropping-particle":"","family":"Jenni","given":"Lukas","non-dropping-particle":"","parse-names":false,"suffix":""},{"dropping-particle":"","family":"Gern","given":"Lise","non-dropping-particle":"","parse-names":false,"suffix":""}],"container-title":"Applied and Environmental Microbiology","id":"ITEM-6","issue":"1","issued":{"date-parts":[["2006"]]},"page":"976-979","title":"Prevalence of Borrelia burgdorferi Sensu Lato in Ticks Collected from Migratory Birds in Switzerland Prevalence of Borrelia burgdorferi Sensu Lato in Ticks Collected from Migratory Birds in Switzerland","type":"article-journal","volume":"72"},"uris":["http://www.mendeley.com/documents/?uuid=f65944b2-3125-4775-a66b-2b8679bb7cde"]}],"mendeley":{"formattedCitation":"(Alekseev et al. 2001, Morshed et al. 2005, Poupon et al. 2006, Hellgren et al. 2007, Lindeborg et al. 2012, Ricklefs et al. 2017)","plainTextFormattedCitation":"(Alekseev et al. 2001, Morshed et al. 2005, Poupon et al. 2006, Hellgren et al. 2007, Lindeborg et al. 2012, Ricklefs et al. 2017)","previouslyFormattedCitation":"(Alekseev et al. 2001, Morshed et al. 2005, Poupon et al. 2006, Hellgren et al. 2007, Lindeborg et al. 2012, Ricklefs et al. 2017)"},"properties":{"noteIndex":0},"schema":"https://github.com/citation-style-language/schema/raw/master/csl-citation.json"}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lang w:val="da-DK"/>
        </w:rPr>
        <w:t>(Alekseev et al. 2001, Morshed et al. 2005, Poupon et al. 2006, Hellgren et al. 2007, Lindeborg et al. 2012, Ricklefs et al. 2017)</w:t>
      </w:r>
      <w:r w:rsidRPr="003B6A4F">
        <w:rPr>
          <w:rFonts w:cs="Times New Roman"/>
          <w:szCs w:val="24"/>
        </w:rPr>
        <w:fldChar w:fldCharType="end"/>
      </w:r>
      <w:commentRangeEnd w:id="37"/>
      <w:r w:rsidR="00726849">
        <w:rPr>
          <w:rStyle w:val="Refdecomentrio"/>
        </w:rPr>
        <w:commentReference w:id="37"/>
      </w:r>
      <w:r w:rsidRPr="003B6A4F">
        <w:rPr>
          <w:rFonts w:cs="Times New Roman"/>
          <w:szCs w:val="24"/>
          <w:lang w:val="da-DK"/>
        </w:rPr>
        <w:t xml:space="preserve">. </w:t>
      </w:r>
      <w:r w:rsidRPr="003B6A4F">
        <w:rPr>
          <w:rFonts w:cs="Times New Roman"/>
          <w:szCs w:val="24"/>
        </w:rPr>
        <w:t xml:space="preserve">Thus, the migratory behavior of birds may </w:t>
      </w:r>
      <w:commentRangeStart w:id="38"/>
      <w:r w:rsidRPr="003B6A4F">
        <w:rPr>
          <w:rFonts w:cs="Times New Roman"/>
          <w:szCs w:val="24"/>
        </w:rPr>
        <w:t xml:space="preserve">influence directly </w:t>
      </w:r>
      <w:r w:rsidR="006914BA" w:rsidRPr="003B6A4F">
        <w:rPr>
          <w:rFonts w:cs="Times New Roman"/>
          <w:szCs w:val="24"/>
        </w:rPr>
        <w:t xml:space="preserve">host </w:t>
      </w:r>
      <w:r w:rsidRPr="003B6A4F">
        <w:rPr>
          <w:rFonts w:cs="Times New Roman"/>
          <w:szCs w:val="24"/>
        </w:rPr>
        <w:t xml:space="preserve">local </w:t>
      </w:r>
      <w:r w:rsidR="00B7625A" w:rsidRPr="003B6A4F">
        <w:rPr>
          <w:rFonts w:cs="Times New Roman"/>
          <w:szCs w:val="24"/>
        </w:rPr>
        <w:t xml:space="preserve">richness </w:t>
      </w:r>
      <w:r w:rsidRPr="003B6A4F">
        <w:rPr>
          <w:rFonts w:cs="Times New Roman"/>
          <w:szCs w:val="24"/>
        </w:rPr>
        <w:t>and population size</w:t>
      </w:r>
      <w:commentRangeEnd w:id="38"/>
      <w:r w:rsidR="00726849">
        <w:rPr>
          <w:rStyle w:val="Refdecomentrio"/>
        </w:rPr>
        <w:commentReference w:id="38"/>
      </w:r>
      <w:r w:rsidRPr="003B6A4F">
        <w:rPr>
          <w:rFonts w:cs="Times New Roman"/>
          <w:szCs w:val="24"/>
        </w:rPr>
        <w:t xml:space="preserve">. </w:t>
      </w:r>
    </w:p>
    <w:p w14:paraId="11BA5223" w14:textId="774D4134" w:rsidR="006914BA" w:rsidRPr="003B6A4F" w:rsidRDefault="006914BA" w:rsidP="003B6A4F">
      <w:pPr>
        <w:spacing w:line="480" w:lineRule="auto"/>
        <w:ind w:firstLine="360"/>
        <w:rPr>
          <w:rFonts w:cs="Times New Roman"/>
          <w:szCs w:val="24"/>
        </w:rPr>
      </w:pPr>
      <w:del w:id="39" w:author="PLASMODIUM" w:date="2020-05-11T09:42:00Z">
        <w:r w:rsidRPr="003B6A4F" w:rsidDel="00726849">
          <w:rPr>
            <w:rFonts w:cs="Times New Roman"/>
            <w:szCs w:val="24"/>
          </w:rPr>
          <w:delText>R</w:delText>
        </w:r>
        <w:r w:rsidR="00FF2758" w:rsidRPr="003B6A4F" w:rsidDel="00726849">
          <w:rPr>
            <w:rFonts w:cs="Times New Roman"/>
            <w:szCs w:val="24"/>
          </w:rPr>
          <w:delText xml:space="preserve">ecently, it was suggested that </w:delText>
        </w:r>
        <w:r w:rsidRPr="003B6A4F" w:rsidDel="00726849">
          <w:rPr>
            <w:rFonts w:cs="Times New Roman"/>
            <w:szCs w:val="24"/>
          </w:rPr>
          <w:delText>a</w:delText>
        </w:r>
      </w:del>
      <w:ins w:id="40" w:author="PLASMODIUM" w:date="2020-05-11T09:42:00Z">
        <w:r w:rsidR="00726849">
          <w:rPr>
            <w:rFonts w:cs="Times New Roman"/>
            <w:szCs w:val="24"/>
          </w:rPr>
          <w:t>A</w:t>
        </w:r>
      </w:ins>
      <w:r w:rsidRPr="003B6A4F">
        <w:rPr>
          <w:rFonts w:cs="Times New Roman"/>
          <w:szCs w:val="24"/>
        </w:rPr>
        <w:t xml:space="preserve">vian malaria parasites and related </w:t>
      </w:r>
      <w:proofErr w:type="spellStart"/>
      <w:r w:rsidRPr="003B6A4F">
        <w:rPr>
          <w:rFonts w:cs="Times New Roman"/>
          <w:szCs w:val="24"/>
        </w:rPr>
        <w:t>haemosporidians</w:t>
      </w:r>
      <w:proofErr w:type="spellEnd"/>
      <w:r w:rsidRPr="003B6A4F">
        <w:rPr>
          <w:rFonts w:cs="Times New Roman"/>
          <w:szCs w:val="24"/>
        </w:rPr>
        <w:t xml:space="preserve">, could be used as geographical markers for migratory birds </w:t>
      </w:r>
      <w:r w:rsidRPr="003B6A4F">
        <w:rPr>
          <w:rFonts w:cs="Times New Roman"/>
          <w:szCs w:val="24"/>
        </w:rPr>
        <w:fldChar w:fldCharType="begin" w:fldLock="1"/>
      </w:r>
      <w:r w:rsidR="00D02F85" w:rsidRPr="003B6A4F">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(Marzal 2012)</w:t>
      </w:r>
      <w:r w:rsidRPr="003B6A4F">
        <w:rPr>
          <w:rFonts w:cs="Times New Roman"/>
          <w:szCs w:val="24"/>
        </w:rPr>
        <w:fldChar w:fldCharType="end"/>
      </w:r>
      <w:r w:rsidRPr="003B6A4F">
        <w:rPr>
          <w:rFonts w:cs="Times New Roman"/>
          <w:szCs w:val="24"/>
        </w:rPr>
        <w:t xml:space="preserve">. </w:t>
      </w:r>
      <w:commentRangeStart w:id="41"/>
      <w:r w:rsidRPr="003B6A4F">
        <w:rPr>
          <w:rFonts w:cs="Times New Roman"/>
          <w:szCs w:val="24"/>
        </w:rPr>
        <w:t xml:space="preserve">Previous research has demonstrated differences in the timing of the main occurrence of </w:t>
      </w:r>
      <w:proofErr w:type="spellStart"/>
      <w:r w:rsidRPr="003B6A4F">
        <w:rPr>
          <w:rFonts w:cs="Times New Roman"/>
          <w:szCs w:val="24"/>
        </w:rPr>
        <w:t>haemosporidian</w:t>
      </w:r>
      <w:proofErr w:type="spellEnd"/>
      <w:r w:rsidRPr="003B6A4F">
        <w:rPr>
          <w:rFonts w:cs="Times New Roman"/>
          <w:szCs w:val="24"/>
        </w:rPr>
        <w:t xml:space="preserve"> infection in migrating birds. </w:t>
      </w:r>
      <w:commentRangeEnd w:id="41"/>
      <w:r w:rsidR="00726849">
        <w:rPr>
          <w:rStyle w:val="Refdecomentrio"/>
        </w:rPr>
        <w:commentReference w:id="41"/>
      </w:r>
      <w:commentRangeStart w:id="42"/>
      <w:commentRangeStart w:id="43"/>
      <w:r w:rsidRPr="003B6A4F">
        <w:rPr>
          <w:rFonts w:cs="Times New Roman"/>
          <w:szCs w:val="24"/>
        </w:rPr>
        <w:t xml:space="preserve">These studies </w:t>
      </w:r>
      <w:commentRangeEnd w:id="42"/>
      <w:r w:rsidR="00726849">
        <w:rPr>
          <w:rStyle w:val="Refdecomentrio"/>
        </w:rPr>
        <w:commentReference w:id="42"/>
      </w:r>
      <w:r w:rsidRPr="003B6A4F">
        <w:rPr>
          <w:rFonts w:cs="Times New Roman"/>
          <w:szCs w:val="24"/>
        </w:rPr>
        <w:t xml:space="preserve">have suggested that differences in </w:t>
      </w:r>
      <w:proofErr w:type="spellStart"/>
      <w:r w:rsidRPr="003B6A4F">
        <w:rPr>
          <w:rFonts w:cs="Times New Roman"/>
          <w:szCs w:val="24"/>
        </w:rPr>
        <w:t>haemosporidian</w:t>
      </w:r>
      <w:proofErr w:type="spellEnd"/>
      <w:r w:rsidRPr="003B6A4F">
        <w:rPr>
          <w:rFonts w:cs="Times New Roman"/>
          <w:szCs w:val="24"/>
        </w:rPr>
        <w:t xml:space="preserve"> lineages could indicate whether birds had become infected in different areas </w:t>
      </w:r>
      <w:r w:rsidRPr="003B6A4F">
        <w:rPr>
          <w:rFonts w:cs="Times New Roman"/>
          <w:szCs w:val="24"/>
        </w:rPr>
        <w:fldChar w:fldCharType="begin" w:fldLock="1"/>
      </w:r>
      <w:r w:rsidR="00D02F85" w:rsidRPr="003B6A4F">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(Marzal 2012)</w:t>
      </w:r>
      <w:r w:rsidRPr="003B6A4F">
        <w:rPr>
          <w:rFonts w:cs="Times New Roman"/>
          <w:szCs w:val="24"/>
        </w:rPr>
        <w:fldChar w:fldCharType="end"/>
      </w:r>
      <w:r w:rsidRPr="003B6A4F">
        <w:rPr>
          <w:rFonts w:cs="Times New Roman"/>
          <w:szCs w:val="24"/>
        </w:rPr>
        <w:t xml:space="preserve">. </w:t>
      </w:r>
      <w:commentRangeEnd w:id="43"/>
      <w:r w:rsidR="00726849">
        <w:rPr>
          <w:rStyle w:val="Refdecomentrio"/>
        </w:rPr>
        <w:commentReference w:id="43"/>
      </w:r>
      <w:commentRangeStart w:id="44"/>
      <w:r w:rsidRPr="003B6A4F">
        <w:rPr>
          <w:rFonts w:cs="Times New Roman"/>
          <w:szCs w:val="24"/>
        </w:rPr>
        <w:t xml:space="preserve">Because migratory birds connect distinct geographic regions they might influence local pathogen transmission. </w:t>
      </w:r>
      <w:commentRangeEnd w:id="44"/>
      <w:r w:rsidR="00DE046C">
        <w:rPr>
          <w:rStyle w:val="Refdecomentrio"/>
        </w:rPr>
        <w:commentReference w:id="44"/>
      </w:r>
      <w:r w:rsidRPr="003B6A4F">
        <w:rPr>
          <w:rFonts w:cs="Times New Roman"/>
          <w:szCs w:val="24"/>
        </w:rPr>
        <w:t xml:space="preserve">Since most </w:t>
      </w:r>
      <w:proofErr w:type="spellStart"/>
      <w:r w:rsidRPr="003B6A4F">
        <w:rPr>
          <w:rFonts w:cs="Times New Roman"/>
          <w:szCs w:val="24"/>
        </w:rPr>
        <w:t>haemosporidians</w:t>
      </w:r>
      <w:proofErr w:type="spellEnd"/>
      <w:r w:rsidRPr="003B6A4F">
        <w:rPr>
          <w:rFonts w:cs="Times New Roman"/>
          <w:szCs w:val="24"/>
        </w:rPr>
        <w:t xml:space="preserve"> cause life-long infections, parasites may </w:t>
      </w:r>
      <w:r w:rsidRPr="003B6A4F">
        <w:rPr>
          <w:rFonts w:cs="Times New Roman"/>
          <w:szCs w:val="24"/>
        </w:rPr>
        <w:lastRenderedPageBreak/>
        <w:t xml:space="preserve">travel across long distances with their bird host during migration. This would therefore allow them to infect new vectors and new avian hosts in novel environments </w:t>
      </w:r>
      <w:r w:rsidRPr="003B6A4F">
        <w:rPr>
          <w:rFonts w:cs="Times New Roman"/>
          <w:szCs w:val="24"/>
        </w:rPr>
        <w:fldChar w:fldCharType="begin" w:fldLock="1"/>
      </w:r>
      <w:r w:rsidR="00D02F85" w:rsidRPr="003B6A4F">
        <w:rPr>
          <w:rFonts w:cs="Times New Roman"/>
          <w:szCs w:val="24"/>
        </w:rPr>
        <w:instrText>ADDIN CSL_CITATION {"citationItems":[{"id":"ITEM-1","itemData":{"DOI":"10.1016/j.actatropica.2020.105364","ISSN":"0001-706X","author":[{"dropping-particle":"","family":"Fecchio","given":"Alan","non-dropping-particle":"","parse-names":false,"suffix":""},{"dropping-particle":"","family":"Chagas","given":"Carolina R F","non-dropping-particle":"","parse-names":false,"suffix":""},{"dropping-particle":"","family":"Bell","given":"Jeffrey A","non-dropping-particle":"","parse-names":false,"suffix":""},{"dropping-particle":"","family":"Kirchgatter","given":"Karin","non-dropping-particle":"","parse-names":false,"suffix":""}],"container-title":"Acta Tropica","id":"ITEM-1","issued":{"date-parts":[["2020"]]},"page":"105364","publisher":"Elsevier B.V.","title":"Evolutionary ecology, taxonomy, and systematics of avian malaria and related parasites","type":"article-journal"},"uris":["http://www.mendeley.com/documents/?uuid=e7cce80b-f636-4010-9ca2-519597eda106"]}],"mendeley":{"formattedCitation":"(Fecchio et al. 2020)","plainTextFormattedCitation":"(Fecchio et al. 2020)","previouslyFormattedCitation":"(Fecchio et al. 2020)"},"properties":{"noteIndex":0},"schema":"https://github.com/citation-style-language/schema/raw/master/csl-citation.json"}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(Fecchio et al. 2020)</w:t>
      </w:r>
      <w:r w:rsidRPr="003B6A4F">
        <w:rPr>
          <w:rFonts w:cs="Times New Roman"/>
          <w:szCs w:val="24"/>
        </w:rPr>
        <w:fldChar w:fldCharType="end"/>
      </w:r>
      <w:r w:rsidRPr="003B6A4F">
        <w:rPr>
          <w:rFonts w:cs="Times New Roman"/>
          <w:szCs w:val="24"/>
        </w:rPr>
        <w:t xml:space="preserve">. Indeed, migratory species are known for their potential to connect distant habitats and transfer large amounts of biomass and nutrients between ecosystems </w:t>
      </w:r>
      <w:r w:rsidRPr="003B6A4F">
        <w:rPr>
          <w:rFonts w:cs="Times New Roman"/>
          <w:szCs w:val="24"/>
        </w:rPr>
        <w:fldChar w:fldCharType="begin" w:fldLock="1"/>
      </w:r>
      <w:r w:rsidR="00D02F85" w:rsidRPr="003B6A4F">
        <w:rPr>
          <w:rFonts w:cs="Times New Roman"/>
          <w:szCs w:val="24"/>
        </w:rPr>
        <w:instrText>ADDIN CSL_CITATION {"citationItems":[{"id":"ITEM-1","itemData":{"DOI":"10.1126/science.1194694","ISSN":"00368075","abstract":"Animal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risk","type":"article-journal","volume":"331"},"uris":["http://www.mendeley.com/documents/?uuid=08f42c14-56ca-4e04-a66a-1e52f99ef675"]}],"mendeley":{"formattedCitation":"(Altizer et al. 2011)","plainTextFormattedCitation":"(Altizer et al. 2011)","previouslyFormattedCitation":"(Altizer et al. 2011)"},"properties":{"noteIndex":0},"schema":"https://github.com/citation-style-language/schema/raw/master/csl-citation.json"}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(Altizer et al. 2011)</w:t>
      </w:r>
      <w:r w:rsidRPr="003B6A4F">
        <w:rPr>
          <w:rFonts w:cs="Times New Roman"/>
          <w:szCs w:val="24"/>
        </w:rPr>
        <w:fldChar w:fldCharType="end"/>
      </w:r>
      <w:r w:rsidRPr="003B6A4F">
        <w:rPr>
          <w:rFonts w:cs="Times New Roman"/>
          <w:szCs w:val="24"/>
        </w:rPr>
        <w:t xml:space="preserve">. Furthermore, </w:t>
      </w:r>
      <w:r w:rsidRPr="003B6A4F">
        <w:rPr>
          <w:rFonts w:cs="Times New Roman"/>
          <w:szCs w:val="24"/>
        </w:rPr>
        <w:fldChar w:fldCharType="begin" w:fldLock="1"/>
      </w:r>
      <w:r w:rsidR="00D02F85" w:rsidRPr="003B6A4F">
        <w:rPr>
          <w:rFonts w:cs="Times New Roman"/>
          <w:szCs w:val="24"/>
        </w:rPr>
        <w:instrText>ADDIN CSL_CITATION {"citationItems":[{"id":"ITEM-1","itemData":{"DOI":"10.1098/rspb.2019.2675","ISSN":"14712954","abstract":"Pathogen communities can vary substantially between geographical regions due to different environmental conditions. However, little is known about how host immune systems respond to environmental variation across macro-ecological and evolutionary scales. Here, we select 37 species of songbird that inhabit diverse environments, including African and Palaearctic residents and Afro-Palaearctic migrants, to address how climate and habitat have influenced the evolution of key immune genes, the major histocompatibility complex class I (MHC-I). Resident species living in wetter regions, especially in Africa, had higher MHC-I diversity than species living in drier regions, irrespective of the habitats they occupy. By contrast, no relationship was found between MHC-I diversity and precipitation in migrants. Our results suggest that the immune system of birds has evolved greater pathogen recognition in wetter tropical regions. Furthermore, evolving transcontinental migration appears to have enabled species to escape wet, pathogen-rich areas at key periods of the year, relaxing selection for diversity in immune genes and potentially reducing immune system costs.","author":[{"dropping-particle":"","family":"O'Connor","given":"Emily A.","non-dropping-particle":"","parse-names":false,"suffix":""},{"dropping-particle":"","family":"Hasselquist","given":"Dennis","non-dropping-particle":"","parse-names":false,"suffix":""},{"dropping-particle":"","family":"Nilsson","given":"Jan Åke","non-dropping-particle":"","parse-names":false,"suffix":""},{"dropping-particle":"","family":"Westerdahl","given":"Helena","non-dropping-particle":"","parse-names":false,"suffix":""},{"dropping-particle":"","family":"Cornwallis","given":"Charlie K.","non-dropping-particle":"","parse-names":false,"suffix":""}],"container-title":"Proceedings. Biological sciences","id":"ITEM-1","issue":"1919","issued":{"date-parts":[["2020"]]},"page":"20192675","title":"Wetter climates select for higher immune gene diversity in resident, but not migratory, songbirds","type":"article-journal","volume":"287"},"uris":["http://www.mendeley.com/documents/?uuid=571b4729-52c6-4978-8cb2-4baa02cfe9e8"]}],"mendeley":{"formattedCitation":"(O’Connor et al. 2020)","manualFormatting":"O’Connor et al. 2020","plainTextFormattedCitation":"(O’Connor et al. 2020)","previouslyFormattedCitation":"(O’Connor et al. 2020)"},"properties":{"noteIndex":0},"schema":"https://github.com/citation-style-language/schema/raw/master/csl-citation.json"}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O’Connor et al. 2020</w:t>
      </w:r>
      <w:r w:rsidRPr="003B6A4F">
        <w:rPr>
          <w:rFonts w:cs="Times New Roman"/>
          <w:szCs w:val="24"/>
        </w:rPr>
        <w:fldChar w:fldCharType="end"/>
      </w:r>
      <w:r w:rsidRPr="003B6A4F">
        <w:rPr>
          <w:rFonts w:cs="Times New Roman"/>
          <w:szCs w:val="24"/>
        </w:rPr>
        <w:t xml:space="preserve"> have demonstrated that migratory birds do not possess higher immune gene richness in wetter areas</w:t>
      </w:r>
      <w:r w:rsidR="00B019F7" w:rsidRPr="003B6A4F">
        <w:rPr>
          <w:rFonts w:cs="Times New Roman"/>
          <w:szCs w:val="24"/>
        </w:rPr>
        <w:t xml:space="preserve">, </w:t>
      </w:r>
      <w:r w:rsidR="00FF2758" w:rsidRPr="003B6A4F">
        <w:rPr>
          <w:rFonts w:cs="Times New Roman"/>
          <w:szCs w:val="24"/>
        </w:rPr>
        <w:t xml:space="preserve">which are </w:t>
      </w:r>
      <w:r w:rsidR="00B019F7" w:rsidRPr="003B6A4F">
        <w:rPr>
          <w:rFonts w:cs="Times New Roman"/>
          <w:szCs w:val="24"/>
        </w:rPr>
        <w:t xml:space="preserve">usually associated with higher risk of </w:t>
      </w:r>
      <w:r w:rsidR="00483B3D">
        <w:rPr>
          <w:rFonts w:cs="Times New Roman"/>
          <w:szCs w:val="24"/>
        </w:rPr>
        <w:t>avian malaria</w:t>
      </w:r>
      <w:r w:rsidR="00A706DB" w:rsidRPr="003B6A4F">
        <w:rPr>
          <w:rFonts w:cs="Times New Roman"/>
          <w:szCs w:val="24"/>
        </w:rPr>
        <w:t xml:space="preserve"> </w:t>
      </w:r>
      <w:r w:rsidR="00A706DB" w:rsidRPr="003B6A4F">
        <w:rPr>
          <w:rFonts w:cs="Times New Roman"/>
          <w:szCs w:val="24"/>
        </w:rPr>
        <w:fldChar w:fldCharType="begin" w:fldLock="1"/>
      </w:r>
      <w:r w:rsidR="00493F1C">
        <w:rPr>
          <w:rFonts w:cs="Times New Roman"/>
          <w:szCs w:val="24"/>
        </w:rPr>
        <w:instrText>ADDIN CSL_CITATION {"citationItems":[{"id":"ITEM-1","itemData":{"DOI":"10.1371/journal.pone.0039208","ISBN":"1932-6203 (Electronic)\\r1932-6203 (Linking)","ISSN":"19326203","PMID":"22723966","abstract":"Background The rising global temperature is predicted to expand the distribution of vector-borne diseases both in latitude and altitude. Many host communities could be affected by increased prevalence of disease, heightening the risk of extinction for many already threatened species. To understand how host communities could be affected by changing parasite distributions, we need information on the distribution of parasites in relation to variables like temperature and rainfall that are predicted to be affected by climate change. Methodology/Principal Findings We determined relations between prevalence of blood parasites, temperature, and seasonal rainfall in a bird community of the Australian Wet Tropics along an elevation gradient. We used PCR screening to investigate the prevalence and lineage diversity of four genera of blood parasites (Plasmodium, Haemoproteus, Leucocytozoon and Trypanosoma) in 403 birds. The overall prevalence of the four genera of blood parasites was 32.3%, with Haemoproteus the predominant genus. A total of 48 unique lineages were detected. Independent of elevation, parasite prevalence was positively and strongly associated with annual temperature. Parasite prevalence was elevated during the dry season. Conclusions/Significance Low temperatures of the higher elevations can help to reduce both the development of avian haematozoa and the abundance of parasite vectors, and hence parasite prevalence. In contrast, high temperatures of the lowland areas provide an excellent environment for the development and transmission of haematozoa. We showed that rising temperatures are likely to lead to increased prevalence of parasites in birds, and may force shifts of bird distribution to higher elevations. We found that upland tropical areas are currently a low-disease habitat and their conservation should be given high priority in management plans under climate change.","author":[{"dropping-particle":"","family":"Zamora-Vilchis","given":"Itzel","non-dropping-particle":"","parse-names":false,"suffix":""},{"dropping-particle":"","family":"Williams","given":"Stephen E.","non-dropping-particle":"","parse-names":false,"suffix":""},{"dropping-particle":"","family":"Johnson","given":"Christopher N.","non-dropping-particle":"","parse-names":false,"suffix":""}],"container-title":"PLoS ONE","id":"ITEM-1","issue":"6","issued":{"date-parts":[["2012"]]},"title":"Environmental temperature affects prevalence of blood parasites of birds on an elevation gradient: Implications for disease in a warming climate","type":"article-journal","volume":"7"},"uris":["http://www.mendeley.com/documents/?uuid=9520cff2-13f2-43ef-9d6a-fbc886fc5a50"]},{"id":"ITEM-2","itemData":{"DOI":"10.1111/1365-2656.12214","ISBN":"1365-2656","ISSN":"13652656","PMID":"24527958","abstract":"How the environment influences the transmission and prevalence of disease in a population of hosts is a key aspect of disease ecology. The role that environmental factors play in host-pathogen systems has been well studied at large scales, that is, differences in pathogen pressures among separate populations of hosts or across land masses. However, despite considerable understanding of how environmental conditions vary at fine spatial scales, the effect of these parameters on host-pathogen dynamics at such scales has been largely overlooked. Here, we used a combination of molecular screening and GIS-based analysis to investigate how environmental factors determine the distribution of malaria across the landscape in a population of Berthelot's pipit (Anthus berthelotii, Bolle 1862) on the island of Tenerife (Canary Islands, Spain) using spatially explicit models that account for spatial autocorrelation. Minimum temperature of the coldest month was found to be the most important predictor of malaria infection at the landscape scale across this population. Additionally, anthropogenic factors such as distance to artificial water reservoirs and distance to poultry farms were important predictors of malaria. A model including these factors, and the interaction between distance to artificial water reservoirs and minimum temperature, best explained the distribution of malaria infection in this system. These results suggest that levels of malaria infection in this endemic species may be artificially elevated by the impact of humans. Studies such as the one described here improve our understanding of how environmental factors, and their heterogeneity, affect the distribution of pathogens within wild populations. The results demonstrate the importance of measuring fine-scale variation - and not just regional effects - to understand how environmental variation can influence wildlife diseases. Such understanding is important for predicting the future spread and impact of disease and may help inform disease management programmes as well as the conservation of specific host species.","author":[{"dropping-particle":"","family":"Gonzalez-Quevedo","given":"Catalina","non-dropping-particle":"","parse-names":false,"suffix":""},{"dropping-particle":"","family":"Davies","given":"Richard G.","non-dropping-particle":"","parse-names":false,"suffix":""},{"dropping-particle":"","family":"Richardson","given":"David S.","non-dropping-particle":"","parse-names":false,"suffix":""}],"container-title":"Journal of Animal Ecology","id":"ITEM-2","issue":"5","issued":{"date-parts":[["2014"]]},"page":"1091-1102","title":"Predictors of malaria infection in a wild bird population: Landscape-level analyses reveal climatic and anthropogenic factors","type":"article-journal","volume":"83"},"uris":["http://www.mendeley.com/documents/?uuid=df2b0299-cb4c-479d-ad4d-7f30f3b17d60"]}],"mendeley":{"formattedCitation":"(Zamora-Vilchis et al. 2012, Gonzalez-Quevedo et al. 2014)","plainTextFormattedCitation":"(Zamora-Vilchis et al. 2012, Gonzalez-Quevedo et al. 2014)","previouslyFormattedCitation":"(Zamora-Vilchis et al. 2012, Gonzalez-Quevedo et al. 2014)"},"properties":{"noteIndex":0},"schema":"https://github.com/citation-style-language/schema/raw/master/csl-citation.json"}</w:instrText>
      </w:r>
      <w:r w:rsidR="00A706DB" w:rsidRPr="003B6A4F">
        <w:rPr>
          <w:rFonts w:cs="Times New Roman"/>
          <w:szCs w:val="24"/>
        </w:rPr>
        <w:fldChar w:fldCharType="separate"/>
      </w:r>
      <w:r w:rsidR="00493F1C" w:rsidRPr="00493F1C">
        <w:rPr>
          <w:rFonts w:cs="Times New Roman"/>
          <w:noProof/>
          <w:szCs w:val="24"/>
        </w:rPr>
        <w:t>(Zamora-Vilchis et al. 2012, Gonzalez-Quevedo et al. 2014)</w:t>
      </w:r>
      <w:r w:rsidR="00A706DB" w:rsidRPr="003B6A4F">
        <w:rPr>
          <w:rFonts w:cs="Times New Roman"/>
          <w:szCs w:val="24"/>
        </w:rPr>
        <w:fldChar w:fldCharType="end"/>
      </w:r>
      <w:r w:rsidR="000F4E9E" w:rsidRPr="003B6A4F">
        <w:rPr>
          <w:rFonts w:cs="Times New Roman"/>
          <w:szCs w:val="24"/>
        </w:rPr>
        <w:t xml:space="preserve">. Thereby, </w:t>
      </w:r>
      <w:r w:rsidR="00FF2758" w:rsidRPr="003B6A4F">
        <w:rPr>
          <w:rFonts w:cs="Times New Roman"/>
          <w:szCs w:val="24"/>
        </w:rPr>
        <w:t>migratory birds may be</w:t>
      </w:r>
      <w:r w:rsidRPr="003B6A4F">
        <w:rPr>
          <w:rFonts w:cs="Times New Roman"/>
          <w:szCs w:val="24"/>
        </w:rPr>
        <w:t xml:space="preserve"> more susceptible to pathogens in those regions. For this reason, it might also be expected that migratory birds</w:t>
      </w:r>
      <w:r w:rsidR="007E3A99">
        <w:rPr>
          <w:rFonts w:cs="Times New Roman"/>
          <w:szCs w:val="24"/>
        </w:rPr>
        <w:t xml:space="preserve"> </w:t>
      </w:r>
      <w:r w:rsidRPr="003B6A4F">
        <w:rPr>
          <w:rFonts w:cs="Times New Roman"/>
          <w:szCs w:val="24"/>
        </w:rPr>
        <w:t xml:space="preserve">harbor a more diverse range of parasites and might be more susceptible to parasite infections. </w:t>
      </w:r>
    </w:p>
    <w:p w14:paraId="0F3772F7" w14:textId="361A0B0F" w:rsidR="006914BA" w:rsidRPr="003B6A4F" w:rsidRDefault="006914BA" w:rsidP="003B6A4F">
      <w:pPr>
        <w:spacing w:line="480" w:lineRule="auto"/>
        <w:ind w:firstLine="360"/>
        <w:rPr>
          <w:rFonts w:cs="Times New Roman"/>
          <w:szCs w:val="24"/>
        </w:rPr>
      </w:pPr>
      <w:commentRangeStart w:id="45"/>
      <w:r w:rsidRPr="003B6A4F">
        <w:rPr>
          <w:rFonts w:cs="Times New Roman"/>
          <w:szCs w:val="24"/>
        </w:rPr>
        <w:t>South America comprises different types of biomes</w:t>
      </w:r>
      <w:commentRangeEnd w:id="45"/>
      <w:r w:rsidR="00E94B74">
        <w:rPr>
          <w:rStyle w:val="Refdecomentrio"/>
        </w:rPr>
        <w:commentReference w:id="45"/>
      </w:r>
      <w:r w:rsidR="00EB2192">
        <w:rPr>
          <w:rFonts w:cs="Times New Roman"/>
          <w:szCs w:val="24"/>
        </w:rPr>
        <w:t xml:space="preserve">, </w:t>
      </w:r>
      <w:r w:rsidRPr="003B6A4F">
        <w:rPr>
          <w:rFonts w:cs="Times New Roman"/>
          <w:szCs w:val="24"/>
        </w:rPr>
        <w:t>which hold a great richness of native resident and migratory bird species</w:t>
      </w:r>
      <w:r w:rsidR="005A2849" w:rsidRPr="003B6A4F">
        <w:rPr>
          <w:rFonts w:cs="Times New Roman"/>
          <w:szCs w:val="24"/>
        </w:rPr>
        <w:t>, thus making it an ideal system to investigate such questions</w:t>
      </w:r>
      <w:r w:rsidRPr="003B6A4F">
        <w:rPr>
          <w:rFonts w:cs="Times New Roman"/>
          <w:szCs w:val="24"/>
        </w:rPr>
        <w:t xml:space="preserve">. Previous </w:t>
      </w:r>
      <w:del w:id="46" w:author="PLASMODIUM" w:date="2020-05-11T09:49:00Z">
        <w:r w:rsidRPr="003B6A4F" w:rsidDel="00DE046C">
          <w:rPr>
            <w:rFonts w:cs="Times New Roman"/>
            <w:szCs w:val="24"/>
          </w:rPr>
          <w:delText>research has</w:delText>
        </w:r>
      </w:del>
      <w:ins w:id="47" w:author="PLASMODIUM" w:date="2020-05-11T09:49:00Z">
        <w:r w:rsidR="00DE046C">
          <w:rPr>
            <w:rFonts w:cs="Times New Roman"/>
            <w:szCs w:val="24"/>
          </w:rPr>
          <w:t>works have</w:t>
        </w:r>
      </w:ins>
      <w:r w:rsidRPr="003B6A4F">
        <w:rPr>
          <w:rFonts w:cs="Times New Roman"/>
          <w:szCs w:val="24"/>
        </w:rPr>
        <w:t xml:space="preserve"> documented the prevalence of avian malaria in different regions of Brazil, and markedly different prevalence for </w:t>
      </w:r>
      <w:r w:rsidRPr="003B6A4F">
        <w:rPr>
          <w:rFonts w:cs="Times New Roman"/>
          <w:i/>
          <w:iCs/>
          <w:szCs w:val="24"/>
        </w:rPr>
        <w:t>Plasmodium</w:t>
      </w:r>
      <w:r w:rsidRPr="003B6A4F">
        <w:rPr>
          <w:rFonts w:cs="Times New Roman"/>
          <w:szCs w:val="24"/>
        </w:rPr>
        <w:t xml:space="preserve"> </w:t>
      </w:r>
      <w:proofErr w:type="spellStart"/>
      <w:r w:rsidRPr="003B6A4F">
        <w:rPr>
          <w:rFonts w:cs="Times New Roman"/>
          <w:szCs w:val="24"/>
        </w:rPr>
        <w:t>spp</w:t>
      </w:r>
      <w:proofErr w:type="spellEnd"/>
      <w:r w:rsidRPr="003B6A4F">
        <w:rPr>
          <w:rFonts w:cs="Times New Roman"/>
          <w:szCs w:val="24"/>
        </w:rPr>
        <w:t xml:space="preserve"> have been reported</w:t>
      </w:r>
      <w:r w:rsidR="000F4E9E" w:rsidRPr="003B6A4F">
        <w:rPr>
          <w:rFonts w:cs="Times New Roman"/>
          <w:szCs w:val="24"/>
        </w:rPr>
        <w:t xml:space="preserve"> between these regions</w:t>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w:t>
      </w:r>
      <w:ins w:id="48" w:author="PLASMODIUM" w:date="2020-05-11T09:49:00Z">
        <w:r w:rsidR="00DE046C">
          <w:rPr>
            <w:rFonts w:cs="Times New Roman"/>
            <w:noProof/>
            <w:szCs w:val="24"/>
          </w:rPr>
          <w:t xml:space="preserve">reviewed by </w:t>
        </w:r>
      </w:ins>
      <w:r w:rsidR="00F20647" w:rsidRPr="003B6A4F">
        <w:rPr>
          <w:rFonts w:cs="Times New Roman"/>
          <w:noProof/>
          <w:szCs w:val="24"/>
        </w:rPr>
        <w:t>Braga et al. 2011)</w:t>
      </w:r>
      <w:r w:rsidRPr="003B6A4F">
        <w:rPr>
          <w:rFonts w:cs="Times New Roman"/>
          <w:szCs w:val="24"/>
        </w:rPr>
        <w:fldChar w:fldCharType="end"/>
      </w:r>
      <w:r w:rsidRPr="003B6A4F">
        <w:rPr>
          <w:rFonts w:cs="Times New Roman"/>
          <w:szCs w:val="24"/>
        </w:rPr>
        <w:t xml:space="preserve">. </w:t>
      </w:r>
      <w:r w:rsidR="00B9762B" w:rsidRPr="003B6A4F">
        <w:rPr>
          <w:rFonts w:cs="Times New Roman"/>
          <w:szCs w:val="24"/>
        </w:rPr>
        <w:t>Indeed, t</w:t>
      </w:r>
      <w:r w:rsidRPr="003B6A4F">
        <w:rPr>
          <w:rFonts w:cs="Times New Roman"/>
          <w:szCs w:val="24"/>
        </w:rPr>
        <w:t xml:space="preserve">he most prevalent avian </w:t>
      </w:r>
      <w:proofErr w:type="spellStart"/>
      <w:r w:rsidRPr="003B6A4F">
        <w:rPr>
          <w:rFonts w:cs="Times New Roman"/>
          <w:szCs w:val="24"/>
        </w:rPr>
        <w:t>haemosporidian</w:t>
      </w:r>
      <w:proofErr w:type="spellEnd"/>
      <w:r w:rsidRPr="003B6A4F">
        <w:rPr>
          <w:rFonts w:cs="Times New Roman"/>
          <w:szCs w:val="24"/>
        </w:rPr>
        <w:t xml:space="preserve"> parasite</w:t>
      </w:r>
      <w:r w:rsidR="00B9762B" w:rsidRPr="003B6A4F">
        <w:rPr>
          <w:rFonts w:cs="Times New Roman"/>
          <w:szCs w:val="24"/>
        </w:rPr>
        <w:t xml:space="preserve"> </w:t>
      </w:r>
      <w:r w:rsidRPr="003B6A4F">
        <w:rPr>
          <w:rFonts w:cs="Times New Roman"/>
          <w:szCs w:val="24"/>
        </w:rPr>
        <w:t xml:space="preserve">genus </w:t>
      </w:r>
      <w:r w:rsidR="00B9762B" w:rsidRPr="003B6A4F">
        <w:rPr>
          <w:rFonts w:cs="Times New Roman"/>
          <w:szCs w:val="24"/>
        </w:rPr>
        <w:t xml:space="preserve">in this region </w:t>
      </w:r>
      <w:r w:rsidRPr="003B6A4F">
        <w:rPr>
          <w:rFonts w:cs="Times New Roman"/>
          <w:szCs w:val="24"/>
        </w:rPr>
        <w:t xml:space="preserve">is </w:t>
      </w:r>
      <w:r w:rsidRPr="003B6A4F">
        <w:rPr>
          <w:rFonts w:cs="Times New Roman"/>
          <w:i/>
          <w:iCs/>
          <w:szCs w:val="24"/>
        </w:rPr>
        <w:t>Plasmodium</w:t>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(Braga et al. 2011)</w:t>
      </w:r>
      <w:r w:rsidRPr="003B6A4F">
        <w:rPr>
          <w:rFonts w:cs="Times New Roman"/>
          <w:szCs w:val="24"/>
        </w:rPr>
        <w:fldChar w:fldCharType="end"/>
      </w:r>
      <w:r w:rsidR="007E3A99">
        <w:rPr>
          <w:rFonts w:cs="Times New Roman"/>
          <w:szCs w:val="24"/>
        </w:rPr>
        <w:t xml:space="preserve">. </w:t>
      </w:r>
      <w:r w:rsidRPr="003B6A4F">
        <w:rPr>
          <w:rFonts w:cs="Times New Roman"/>
          <w:i/>
          <w:iCs/>
          <w:szCs w:val="24"/>
        </w:rPr>
        <w:t>Plasmodium</w:t>
      </w:r>
      <w:r w:rsidRPr="003B6A4F">
        <w:rPr>
          <w:rFonts w:cs="Times New Roman"/>
          <w:szCs w:val="24"/>
        </w:rPr>
        <w:t xml:space="preserve"> parasites present higher host-shifting rates</w:t>
      </w:r>
      <w:r w:rsidR="000F4E9E" w:rsidRPr="003B6A4F">
        <w:rPr>
          <w:rFonts w:cs="Times New Roman"/>
          <w:szCs w:val="24"/>
        </w:rPr>
        <w:t xml:space="preserve"> than other bird </w:t>
      </w:r>
      <w:proofErr w:type="spellStart"/>
      <w:r w:rsidR="000F4E9E" w:rsidRPr="003B6A4F">
        <w:rPr>
          <w:rFonts w:cs="Times New Roman"/>
          <w:szCs w:val="24"/>
        </w:rPr>
        <w:t>haemosporidian</w:t>
      </w:r>
      <w:r w:rsidR="00D30ACD" w:rsidRPr="003B6A4F">
        <w:rPr>
          <w:rFonts w:cs="Times New Roman"/>
          <w:szCs w:val="24"/>
        </w:rPr>
        <w:t>s</w:t>
      </w:r>
      <w:proofErr w:type="spellEnd"/>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2007)","previouslyFormattedCitation":"(Hellgren et al. 2007)"},"properties":{"noteIndex":0},"schema":"https://github.com/citation-style-language/schema/raw/master/csl-citation.json"}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(Hellgren et al. 2007)</w:t>
      </w:r>
      <w:r w:rsidRPr="003B6A4F">
        <w:rPr>
          <w:rFonts w:cs="Times New Roman"/>
          <w:szCs w:val="24"/>
        </w:rPr>
        <w:fldChar w:fldCharType="end"/>
      </w:r>
      <w:r w:rsidRPr="003B6A4F">
        <w:rPr>
          <w:rFonts w:cs="Times New Roman"/>
          <w:szCs w:val="24"/>
        </w:rPr>
        <w:t>, which could certainly contribute to the</w:t>
      </w:r>
      <w:r w:rsidR="005A2849" w:rsidRPr="003B6A4F">
        <w:rPr>
          <w:rFonts w:cs="Times New Roman"/>
          <w:szCs w:val="24"/>
        </w:rPr>
        <w:t>ir increased</w:t>
      </w:r>
      <w:r w:rsidRPr="003B6A4F">
        <w:rPr>
          <w:rFonts w:cs="Times New Roman"/>
          <w:szCs w:val="24"/>
        </w:rPr>
        <w:t xml:space="preserve"> dissemination by migratory birds into new areas. Indeed, host-shifting of a </w:t>
      </w:r>
      <w:r w:rsidRPr="003B6A4F">
        <w:rPr>
          <w:rFonts w:cs="Times New Roman"/>
          <w:i/>
          <w:iCs/>
          <w:szCs w:val="24"/>
        </w:rPr>
        <w:t>Plasmodium</w:t>
      </w:r>
      <w:r w:rsidRPr="003B6A4F">
        <w:rPr>
          <w:rFonts w:cs="Times New Roman"/>
          <w:szCs w:val="24"/>
        </w:rPr>
        <w:t xml:space="preserve"> species from domestic chicken to wild and native birds has already been reported in </w:t>
      </w:r>
      <w:r w:rsidR="004874C1">
        <w:rPr>
          <w:rFonts w:cs="Times New Roman"/>
          <w:szCs w:val="24"/>
        </w:rPr>
        <w:t>South America</w:t>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M","non-dropping-particle":"","parse-names":false,"suffix":""}],"container-title":"Parasitology","id":"ITEM-1","issue":"May","issued":{"date-parts":[["2018"]]},"page":"1-10","title":"A new pathogen spillover from domestic to wild animals: Plasmodium juxtanucleare  infects free-living passerines in Brazil.","type":"article-journal"},"uris":["http://www.mendeley.com/documents/?uuid=c1d19aaf-3897-4591-adc6-4a77356aad4f"]}],"mendeley":{"formattedCitation":"(Ferreira-Junior et al. 2018)","plainTextFormattedCitation":"(Ferreira-Junior et al. 2018)","previouslyFormattedCitation":"(Ferreira-Junior et al. 2018)"},"properties":{"noteIndex":0},"schema":"https://github.com/citation-style-language/schema/raw/master/csl-citation.json"}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(Ferreira-Junior et al. 2018)</w:t>
      </w:r>
      <w:r w:rsidRPr="003B6A4F">
        <w:rPr>
          <w:rFonts w:cs="Times New Roman"/>
          <w:szCs w:val="24"/>
        </w:rPr>
        <w:fldChar w:fldCharType="end"/>
      </w:r>
      <w:r w:rsidRPr="003B6A4F">
        <w:rPr>
          <w:rFonts w:cs="Times New Roman"/>
          <w:szCs w:val="24"/>
        </w:rPr>
        <w:t xml:space="preserve">. </w:t>
      </w:r>
    </w:p>
    <w:p w14:paraId="5D422793" w14:textId="1649F07F" w:rsidR="006914BA" w:rsidRPr="003B6A4F" w:rsidRDefault="006914BA" w:rsidP="003B6A4F">
      <w:pPr>
        <w:spacing w:line="480" w:lineRule="auto"/>
        <w:ind w:firstLine="720"/>
        <w:rPr>
          <w:rFonts w:cs="Times New Roman"/>
          <w:szCs w:val="24"/>
        </w:rPr>
      </w:pPr>
      <w:r w:rsidRPr="003B6A4F">
        <w:rPr>
          <w:rFonts w:cs="Times New Roman"/>
          <w:szCs w:val="24"/>
        </w:rPr>
        <w:t>Furthermore, the great avian richness (~3</w:t>
      </w:r>
      <w:r w:rsidR="000F4E9E" w:rsidRPr="003B6A4F">
        <w:rPr>
          <w:rFonts w:cs="Times New Roman"/>
          <w:szCs w:val="24"/>
        </w:rPr>
        <w:t>5</w:t>
      </w:r>
      <w:r w:rsidRPr="003B6A4F">
        <w:rPr>
          <w:rFonts w:cs="Times New Roman"/>
          <w:szCs w:val="24"/>
        </w:rPr>
        <w:t>00 species</w:t>
      </w:r>
      <w:r w:rsidR="00E442B0" w:rsidRPr="003B6A4F">
        <w:rPr>
          <w:rFonts w:cs="Times New Roman"/>
          <w:szCs w:val="24"/>
        </w:rPr>
        <w:t>)</w:t>
      </w:r>
      <w:r w:rsidRPr="003B6A4F">
        <w:rPr>
          <w:rFonts w:cs="Times New Roman"/>
          <w:szCs w:val="24"/>
        </w:rPr>
        <w:t xml:space="preserve"> and abundance in South America</w:t>
      </w:r>
      <w:r w:rsidR="00493F1C">
        <w:rPr>
          <w:rFonts w:cs="Times New Roman"/>
          <w:szCs w:val="24"/>
        </w:rPr>
        <w:t xml:space="preserve"> </w:t>
      </w:r>
      <w:r w:rsidR="0028507F">
        <w:rPr>
          <w:rFonts w:cs="Times New Roman"/>
          <w:szCs w:val="24"/>
        </w:rPr>
        <w:fldChar w:fldCharType="begin" w:fldLock="1"/>
      </w:r>
      <w:r w:rsidR="00EA1F89">
        <w:rPr>
          <w:rFonts w:cs="Times New Roman"/>
          <w:szCs w:val="24"/>
        </w:rPr>
        <w:instrText>ADDIN CSL_CITATION {"citationItems":[{"id":"ITEM-1","itemData":{"URL":"http://www.museum.lsu.edu/~Remsen/SACCBaseline.htm","author":[{"dropping-particle":"","family":"Remsen","given":"J.V.Jr.","non-dropping-particle":"","parse-names":false,"suffix":""},{"dropping-particle":"","family":"Areta","given":"J. I.","non-dropping-particle":"","parse-names":false,"suffix":""},{"dropping-particle":"","family":"Bonaccorso","given":"E.","non-dropping-particle":"","parse-names":false,"suffix":""},{"dropping-particle":"","family":"Claramunt","given":"S.","non-dropping-particle":"","parse-names":false,"suffix":""},{"dropping-particle":"","family":"Jaramillo","given":"A.","non-dropping-particle":"","parse-names":false,"suffix":""},{"dropping-particle":"","family":"Pacheco","given":"J. F.","non-dropping-particle":"","parse-names":false,"suffix":""},{"dropping-particle":"","family":"Robbins","given":"M. B.","non-dropping-particle":"","parse-names":false,"suffix":""},{"dropping-particle":"","family":"Stiles","given":"F. G.","non-dropping-particle":"","parse-names":false,"suffix":""},{"dropping-particle":"","family":"Stotz","given":"D. F.","non-dropping-particle":"","parse-names":false,"suffix":""},{"dropping-particle":"","family":"Zimmer","given":"K. J.","non-dropping-particle":"","parse-names":false,"suffix":""}],"container-title":"American Ornithological Society.","id":"ITEM-1","issued":{"date-parts":[["0"]]},"title":"A classification of the bird species of South America.","type":"webpage"},"uris":["http://www.mendeley.com/documents/?uuid=f203186f-d478-4512-baff-5a6e1e5dbb88"]}],"mendeley":{"formattedCitation":"(Remsen et al. in press)","plainTextFormattedCitation":"(Remsen et al. in press)","previouslyFormattedCitation":"(Remsen et al. in press)"},"properties":{"noteIndex":0},"schema":"https://github.com/citation-style-language/schema/raw/master/csl-citation.json"}</w:instrText>
      </w:r>
      <w:r w:rsidR="0028507F">
        <w:rPr>
          <w:rFonts w:cs="Times New Roman"/>
          <w:szCs w:val="24"/>
        </w:rPr>
        <w:fldChar w:fldCharType="separate"/>
      </w:r>
      <w:r w:rsidR="0028507F" w:rsidRPr="0028507F">
        <w:rPr>
          <w:rFonts w:cs="Times New Roman"/>
          <w:noProof/>
          <w:szCs w:val="24"/>
        </w:rPr>
        <w:t>(Remsen et al. in press)</w:t>
      </w:r>
      <w:r w:rsidR="0028507F">
        <w:rPr>
          <w:rFonts w:cs="Times New Roman"/>
          <w:szCs w:val="24"/>
        </w:rPr>
        <w:fldChar w:fldCharType="end"/>
      </w:r>
      <w:r w:rsidR="00493F1C" w:rsidRPr="00493F1C">
        <w:rPr>
          <w:rStyle w:val="Hyperlink"/>
          <w:color w:val="auto"/>
          <w:u w:val="none"/>
        </w:rPr>
        <w:t xml:space="preserve"> </w:t>
      </w:r>
      <w:r w:rsidRPr="003B6A4F">
        <w:rPr>
          <w:rFonts w:cs="Times New Roman"/>
          <w:szCs w:val="24"/>
        </w:rPr>
        <w:t xml:space="preserve">could also enhance the probability of parasite host-shifting </w:t>
      </w:r>
      <w:r w:rsidRPr="003B6A4F">
        <w:rPr>
          <w:rFonts w:cs="Times New Roman"/>
          <w:szCs w:val="24"/>
        </w:rPr>
        <w:lastRenderedPageBreak/>
        <w:t>between migratory and resident birds, given the likely presence of susceptible birds in any particular area. B</w:t>
      </w:r>
      <w:r w:rsidR="00F10E81" w:rsidRPr="003B6A4F">
        <w:rPr>
          <w:rFonts w:cs="Times New Roman"/>
          <w:szCs w:val="24"/>
        </w:rPr>
        <w:t>esides that, the great richness</w:t>
      </w:r>
      <w:r w:rsidRPr="003B6A4F">
        <w:rPr>
          <w:rFonts w:cs="Times New Roman"/>
          <w:szCs w:val="24"/>
        </w:rPr>
        <w:t xml:space="preserve"> and abundance of vectors</w:t>
      </w:r>
      <w:r w:rsidR="0087691F" w:rsidRPr="003B6A4F">
        <w:rPr>
          <w:rFonts w:cs="Times New Roman"/>
          <w:szCs w:val="24"/>
        </w:rPr>
        <w:t xml:space="preserve"> </w:t>
      </w:r>
      <w:r w:rsidR="00127505" w:rsidRPr="003B6A4F">
        <w:rPr>
          <w:rFonts w:cs="Times New Roman"/>
          <w:szCs w:val="24"/>
        </w:rPr>
        <w:fldChar w:fldCharType="begin" w:fldLock="1"/>
      </w:r>
      <w:r w:rsidR="00F931D6" w:rsidRPr="003B6A4F">
        <w:rPr>
          <w:rFonts w:cs="Times New Roman"/>
          <w:szCs w:val="24"/>
        </w:rPr>
        <w:instrText>ADDIN CSL_CITATION {"citationItems":[{"id":"ITEM-1","itemData":{"ISBN":"85-85676-03-5","author":[{"dropping-particle":"","family":"Consoli","given":"Rotraut A. G. B.","non-dropping-particle":"","parse-names":false,"suffix":""},{"dropping-particle":"de","family":"Oliveira","given":"Ricardo Lourenço","non-dropping-particle":"","parse-names":false,"suffix":""}],"id":"ITEM-1","issued":{"date-parts":[["1994"]]},"publisher":"Fiocruz","publisher-place":"Rio de Janeiro","title":"Principais mosquitos de importância sanitária no Brasil","type":"book"},"uris":["http://www.mendeley.com/documents/?uuid=b2588ab5-89e5-439c-8099-8fefeca5b19a"]}],"mendeley":{"formattedCitation":"(Consoli and Oliveira 1994)","plainTextFormattedCitation":"(Consoli and Oliveira 1994)","previouslyFormattedCitation":"(Consoli and Oliveira 1994)"},"properties":{"noteIndex":0},"schema":"https://github.com/citation-style-language/schema/raw/master/csl-citation.json"}</w:instrText>
      </w:r>
      <w:r w:rsidR="00127505" w:rsidRPr="003B6A4F">
        <w:rPr>
          <w:rFonts w:cs="Times New Roman"/>
          <w:szCs w:val="24"/>
        </w:rPr>
        <w:fldChar w:fldCharType="separate"/>
      </w:r>
      <w:r w:rsidR="00127505" w:rsidRPr="003B6A4F">
        <w:rPr>
          <w:rFonts w:cs="Times New Roman"/>
          <w:noProof/>
          <w:szCs w:val="24"/>
        </w:rPr>
        <w:t>(Consoli and Oliveira 1994)</w:t>
      </w:r>
      <w:r w:rsidR="00127505" w:rsidRPr="003B6A4F">
        <w:rPr>
          <w:rFonts w:cs="Times New Roman"/>
          <w:szCs w:val="24"/>
        </w:rPr>
        <w:fldChar w:fldCharType="end"/>
      </w:r>
      <w:r w:rsidR="00127505" w:rsidRPr="003B6A4F">
        <w:rPr>
          <w:rFonts w:cs="Times New Roman"/>
          <w:szCs w:val="24"/>
        </w:rPr>
        <w:t xml:space="preserve"> </w:t>
      </w:r>
      <w:r w:rsidRPr="003B6A4F">
        <w:rPr>
          <w:rFonts w:cs="Times New Roman"/>
          <w:szCs w:val="24"/>
        </w:rPr>
        <w:t xml:space="preserve">could also increase the chances of host-shifting between migratory and resident birds as it increases the chances of compatible vectors being present. Thus, these features make the </w:t>
      </w:r>
      <w:r w:rsidR="00B9762B" w:rsidRPr="003B6A4F">
        <w:rPr>
          <w:rFonts w:cs="Times New Roman"/>
          <w:szCs w:val="24"/>
        </w:rPr>
        <w:t xml:space="preserve">South American </w:t>
      </w:r>
      <w:r w:rsidRPr="003B6A4F">
        <w:rPr>
          <w:rFonts w:cs="Times New Roman"/>
          <w:szCs w:val="24"/>
        </w:rPr>
        <w:t xml:space="preserve">avian </w:t>
      </w:r>
      <w:proofErr w:type="spellStart"/>
      <w:r w:rsidRPr="003B6A4F">
        <w:rPr>
          <w:rFonts w:cs="Times New Roman"/>
          <w:szCs w:val="24"/>
        </w:rPr>
        <w:t>haemosporidians</w:t>
      </w:r>
      <w:proofErr w:type="spellEnd"/>
      <w:r w:rsidRPr="003B6A4F">
        <w:rPr>
          <w:rFonts w:cs="Times New Roman"/>
          <w:szCs w:val="24"/>
        </w:rPr>
        <w:t xml:space="preserve"> a great model to investigate the putative transmission of pathogens via host migration in nature. </w:t>
      </w:r>
    </w:p>
    <w:p w14:paraId="19B54227" w14:textId="1A2A67D5" w:rsidR="00B9762B" w:rsidRDefault="006914BA" w:rsidP="003B6A4F">
      <w:pPr>
        <w:spacing w:line="480" w:lineRule="auto"/>
        <w:ind w:firstLine="720"/>
        <w:rPr>
          <w:rFonts w:cs="Times New Roman"/>
          <w:szCs w:val="24"/>
        </w:rPr>
      </w:pPr>
      <w:r w:rsidRPr="003B6A4F">
        <w:rPr>
          <w:rFonts w:cs="Times New Roman"/>
          <w:szCs w:val="24"/>
        </w:rPr>
        <w:t xml:space="preserve">In this context, the main goal of this study is to evaluate the influence of migratory birds on the spread of </w:t>
      </w:r>
      <w:proofErr w:type="spellStart"/>
      <w:r w:rsidRPr="003B6A4F">
        <w:rPr>
          <w:rFonts w:cs="Times New Roman"/>
          <w:szCs w:val="24"/>
        </w:rPr>
        <w:t>haemosporidian</w:t>
      </w:r>
      <w:proofErr w:type="spellEnd"/>
      <w:r w:rsidRPr="003B6A4F">
        <w:rPr>
          <w:rFonts w:cs="Times New Roman"/>
          <w:szCs w:val="24"/>
        </w:rPr>
        <w:t xml:space="preserve"> parasites in South America. Specifically, we</w:t>
      </w:r>
      <w:r w:rsidR="004874C1">
        <w:rPr>
          <w:rFonts w:cs="Times New Roman"/>
          <w:szCs w:val="24"/>
        </w:rPr>
        <w:t xml:space="preserve"> evaluated the hypothesis</w:t>
      </w:r>
      <w:r w:rsidRPr="003B6A4F">
        <w:rPr>
          <w:rFonts w:cs="Times New Roman"/>
          <w:szCs w:val="24"/>
        </w:rPr>
        <w:t xml:space="preserve"> that </w:t>
      </w:r>
      <w:commentRangeStart w:id="49"/>
      <w:r w:rsidRPr="003B6A4F">
        <w:rPr>
          <w:rFonts w:cs="Times New Roman"/>
          <w:szCs w:val="24"/>
        </w:rPr>
        <w:t xml:space="preserve">(1) migratory birds spread parasite lineages along their migratory routes, </w:t>
      </w:r>
      <w:commentRangeEnd w:id="49"/>
      <w:r w:rsidR="000B1059">
        <w:rPr>
          <w:rStyle w:val="Refdecomentrio"/>
        </w:rPr>
        <w:commentReference w:id="49"/>
      </w:r>
      <w:r w:rsidRPr="003B6A4F">
        <w:rPr>
          <w:rFonts w:cs="Times New Roman"/>
          <w:szCs w:val="24"/>
        </w:rPr>
        <w:t>and (2) localities crossed by more migratory routes have g</w:t>
      </w:r>
      <w:r w:rsidR="00F10E81" w:rsidRPr="003B6A4F">
        <w:rPr>
          <w:rFonts w:cs="Times New Roman"/>
          <w:szCs w:val="24"/>
        </w:rPr>
        <w:t xml:space="preserve">reater prevalence and richness </w:t>
      </w:r>
      <w:r w:rsidRPr="003B6A4F">
        <w:rPr>
          <w:rFonts w:cs="Times New Roman"/>
          <w:szCs w:val="24"/>
        </w:rPr>
        <w:t xml:space="preserve">of </w:t>
      </w:r>
      <w:proofErr w:type="spellStart"/>
      <w:r w:rsidRPr="003B6A4F">
        <w:rPr>
          <w:rFonts w:cs="Times New Roman"/>
          <w:szCs w:val="24"/>
        </w:rPr>
        <w:t>haemosporidian</w:t>
      </w:r>
      <w:proofErr w:type="spellEnd"/>
      <w:r w:rsidRPr="003B6A4F">
        <w:rPr>
          <w:rFonts w:cs="Times New Roman"/>
          <w:szCs w:val="24"/>
        </w:rPr>
        <w:t xml:space="preserve"> lineages. For the first hypothesis, we tested whether parasite lineages found (</w:t>
      </w:r>
      <w:proofErr w:type="spellStart"/>
      <w:r w:rsidRPr="003B6A4F">
        <w:rPr>
          <w:rFonts w:cs="Times New Roman"/>
          <w:szCs w:val="24"/>
        </w:rPr>
        <w:t>i</w:t>
      </w:r>
      <w:proofErr w:type="spellEnd"/>
      <w:r w:rsidRPr="003B6A4F">
        <w:rPr>
          <w:rFonts w:cs="Times New Roman"/>
          <w:szCs w:val="24"/>
        </w:rPr>
        <w:t>) only in migratory birds, (ii) in both migrants and residents, and (ii) only in residents, differ in their frequency of occurrence among localities. Due to the fact migrants can carry parasites from many sites and infect resident birds, we predicted that parasite lineages using migratory birds will occur in a greater percentage of localities than those using only resident birds. Moreover, migration behavior increases the exposure of birds to more parasite lineages</w:t>
      </w:r>
      <w:r w:rsidR="00AD46E1" w:rsidRPr="003B6A4F">
        <w:rPr>
          <w:rFonts w:cs="Times New Roman"/>
          <w:szCs w:val="24"/>
        </w:rPr>
        <w:t xml:space="preserve"> and hence their </w:t>
      </w:r>
      <w:r w:rsidR="00B9762B" w:rsidRPr="003B6A4F">
        <w:rPr>
          <w:rFonts w:cs="Times New Roman"/>
          <w:szCs w:val="24"/>
        </w:rPr>
        <w:t>contact</w:t>
      </w:r>
      <w:r w:rsidR="00AD46E1" w:rsidRPr="003B6A4F">
        <w:rPr>
          <w:rFonts w:cs="Times New Roman"/>
          <w:szCs w:val="24"/>
        </w:rPr>
        <w:t xml:space="preserve"> </w:t>
      </w:r>
      <w:r w:rsidR="00C86262" w:rsidRPr="003B6A4F">
        <w:rPr>
          <w:rFonts w:cs="Times New Roman"/>
          <w:szCs w:val="24"/>
        </w:rPr>
        <w:t>with</w:t>
      </w:r>
      <w:r w:rsidR="00AD46E1" w:rsidRPr="003B6A4F">
        <w:rPr>
          <w:rFonts w:cs="Times New Roman"/>
          <w:szCs w:val="24"/>
        </w:rPr>
        <w:t xml:space="preserve"> </w:t>
      </w:r>
      <w:r w:rsidR="00B9762B" w:rsidRPr="003B6A4F">
        <w:rPr>
          <w:rFonts w:cs="Times New Roman"/>
          <w:szCs w:val="24"/>
        </w:rPr>
        <w:t xml:space="preserve">different </w:t>
      </w:r>
      <w:r w:rsidR="00AD46E1" w:rsidRPr="003B6A4F">
        <w:rPr>
          <w:rFonts w:cs="Times New Roman"/>
          <w:szCs w:val="24"/>
        </w:rPr>
        <w:t>parasites</w:t>
      </w:r>
      <w:r w:rsidR="007E3A99">
        <w:rPr>
          <w:rFonts w:cs="Times New Roman"/>
          <w:szCs w:val="24"/>
        </w:rPr>
        <w:t xml:space="preserve"> as migrants pass through regions that harbor different parasite communities. Therefore,</w:t>
      </w:r>
      <w:r w:rsidR="00C86262" w:rsidRPr="003B6A4F">
        <w:rPr>
          <w:rFonts w:cs="Times New Roman"/>
          <w:szCs w:val="24"/>
        </w:rPr>
        <w:t xml:space="preserve"> </w:t>
      </w:r>
      <w:r w:rsidRPr="003B6A4F">
        <w:rPr>
          <w:rFonts w:cs="Times New Roman"/>
          <w:szCs w:val="24"/>
        </w:rPr>
        <w:t>we expect</w:t>
      </w:r>
      <w:r w:rsidR="007E3A99">
        <w:rPr>
          <w:rFonts w:cs="Times New Roman"/>
          <w:szCs w:val="24"/>
        </w:rPr>
        <w:t xml:space="preserve"> </w:t>
      </w:r>
      <w:r w:rsidRPr="003B6A4F">
        <w:rPr>
          <w:rFonts w:cs="Times New Roman"/>
          <w:szCs w:val="24"/>
        </w:rPr>
        <w:t>higher</w:t>
      </w:r>
      <w:r w:rsidR="00AD46E1" w:rsidRPr="003B6A4F">
        <w:rPr>
          <w:rFonts w:cs="Times New Roman"/>
          <w:szCs w:val="24"/>
        </w:rPr>
        <w:t xml:space="preserve"> </w:t>
      </w:r>
      <w:proofErr w:type="spellStart"/>
      <w:r w:rsidR="00AD46E1" w:rsidRPr="003B6A4F">
        <w:rPr>
          <w:rFonts w:cs="Times New Roman"/>
          <w:szCs w:val="24"/>
        </w:rPr>
        <w:t>haemosporidian</w:t>
      </w:r>
      <w:proofErr w:type="spellEnd"/>
      <w:r w:rsidR="00AD46E1" w:rsidRPr="003B6A4F">
        <w:rPr>
          <w:rFonts w:cs="Times New Roman"/>
          <w:szCs w:val="24"/>
        </w:rPr>
        <w:t xml:space="preserve"> richness and prevalence</w:t>
      </w:r>
      <w:r w:rsidRPr="003B6A4F">
        <w:rPr>
          <w:rFonts w:cs="Times New Roman"/>
          <w:szCs w:val="24"/>
        </w:rPr>
        <w:t xml:space="preserve"> </w:t>
      </w:r>
      <w:r w:rsidR="00AD46E1" w:rsidRPr="003B6A4F">
        <w:rPr>
          <w:rFonts w:cs="Times New Roman"/>
          <w:szCs w:val="24"/>
        </w:rPr>
        <w:t>in regions with more</w:t>
      </w:r>
      <w:r w:rsidRPr="003B6A4F">
        <w:rPr>
          <w:rFonts w:cs="Times New Roman"/>
          <w:szCs w:val="24"/>
        </w:rPr>
        <w:t xml:space="preserve"> migratory</w:t>
      </w:r>
      <w:r w:rsidR="00AD46E1" w:rsidRPr="003B6A4F">
        <w:rPr>
          <w:rFonts w:cs="Times New Roman"/>
          <w:szCs w:val="24"/>
        </w:rPr>
        <w:t xml:space="preserve"> </w:t>
      </w:r>
      <w:r w:rsidRPr="003B6A4F">
        <w:rPr>
          <w:rFonts w:cs="Times New Roman"/>
          <w:szCs w:val="24"/>
        </w:rPr>
        <w:t xml:space="preserve">birds. For the second hypothesis, we tested for a relationship among localities between the overall local </w:t>
      </w:r>
      <w:proofErr w:type="spellStart"/>
      <w:r w:rsidRPr="003B6A4F">
        <w:rPr>
          <w:rFonts w:cs="Times New Roman"/>
          <w:szCs w:val="24"/>
        </w:rPr>
        <w:t>haemosporidian</w:t>
      </w:r>
      <w:proofErr w:type="spellEnd"/>
      <w:r w:rsidRPr="003B6A4F">
        <w:rPr>
          <w:rFonts w:cs="Times New Roman"/>
          <w:szCs w:val="24"/>
        </w:rPr>
        <w:t xml:space="preserve"> </w:t>
      </w:r>
      <w:r w:rsidR="00AD46E1" w:rsidRPr="003B6A4F">
        <w:rPr>
          <w:rFonts w:cs="Times New Roman"/>
          <w:szCs w:val="24"/>
        </w:rPr>
        <w:t xml:space="preserve">parasite richness </w:t>
      </w:r>
      <w:r w:rsidRPr="003B6A4F">
        <w:rPr>
          <w:rFonts w:cs="Times New Roman"/>
          <w:szCs w:val="24"/>
        </w:rPr>
        <w:t xml:space="preserve">and </w:t>
      </w:r>
      <w:r w:rsidR="00AD46E1" w:rsidRPr="003B6A4F">
        <w:rPr>
          <w:rFonts w:cs="Times New Roman"/>
          <w:szCs w:val="24"/>
        </w:rPr>
        <w:t>prevalence</w:t>
      </w:r>
      <w:r w:rsidRPr="003B6A4F">
        <w:rPr>
          <w:rFonts w:cs="Times New Roman"/>
          <w:szCs w:val="24"/>
        </w:rPr>
        <w:t>, and the proportion of migratory birds passing through a locality.</w:t>
      </w:r>
    </w:p>
    <w:p w14:paraId="29DE4119" w14:textId="4C42F38F" w:rsidR="00B9762B" w:rsidRDefault="00B9762B" w:rsidP="003B6A4F">
      <w:pPr>
        <w:spacing w:line="480" w:lineRule="auto"/>
        <w:rPr>
          <w:rFonts w:cs="Times New Roman"/>
          <w:szCs w:val="24"/>
        </w:rPr>
      </w:pPr>
    </w:p>
    <w:p w14:paraId="5BE27922" w14:textId="77777777" w:rsidR="007E3A99" w:rsidRPr="003B6A4F" w:rsidRDefault="007E3A99" w:rsidP="003B6A4F">
      <w:pPr>
        <w:spacing w:line="480" w:lineRule="auto"/>
        <w:rPr>
          <w:rFonts w:cs="Times New Roman"/>
          <w:szCs w:val="24"/>
        </w:rPr>
      </w:pPr>
    </w:p>
    <w:p w14:paraId="73E1BD61" w14:textId="0B64B38D" w:rsidR="00FF2A33" w:rsidRPr="003B6A4F" w:rsidRDefault="00DA1478" w:rsidP="003B6A4F">
      <w:pPr>
        <w:pStyle w:val="Ttulo"/>
        <w:spacing w:line="480" w:lineRule="auto"/>
        <w:rPr>
          <w:rFonts w:cs="Times New Roman"/>
          <w:szCs w:val="24"/>
        </w:rPr>
      </w:pPr>
      <w:r w:rsidRPr="003B6A4F">
        <w:rPr>
          <w:rFonts w:cs="Times New Roman"/>
          <w:szCs w:val="24"/>
        </w:rPr>
        <w:lastRenderedPageBreak/>
        <w:t xml:space="preserve">2. </w:t>
      </w:r>
      <w:r w:rsidR="00FF2A33" w:rsidRPr="003B6A4F">
        <w:rPr>
          <w:rFonts w:cs="Times New Roman"/>
          <w:szCs w:val="24"/>
        </w:rPr>
        <w:t>Methods</w:t>
      </w:r>
    </w:p>
    <w:p w14:paraId="6CBA2095" w14:textId="4985D8AA" w:rsidR="00DA1478" w:rsidRPr="003B6A4F" w:rsidRDefault="00DA1478" w:rsidP="003B6A4F">
      <w:pPr>
        <w:pStyle w:val="Subttulo"/>
        <w:spacing w:line="480" w:lineRule="auto"/>
        <w:rPr>
          <w:rFonts w:cs="Times New Roman"/>
          <w:szCs w:val="24"/>
        </w:rPr>
      </w:pPr>
      <w:r w:rsidRPr="003B6A4F">
        <w:rPr>
          <w:rFonts w:cs="Times New Roman"/>
          <w:szCs w:val="24"/>
        </w:rPr>
        <w:t>2.1 Dataset</w:t>
      </w:r>
    </w:p>
    <w:p w14:paraId="7A015567" w14:textId="766642E7" w:rsidR="00DA1478" w:rsidRPr="003B6A4F" w:rsidRDefault="00DA1478" w:rsidP="003B6A4F">
      <w:pPr>
        <w:spacing w:line="480" w:lineRule="auto"/>
        <w:ind w:firstLine="708"/>
        <w:rPr>
          <w:rFonts w:cs="Times New Roman"/>
          <w:szCs w:val="24"/>
        </w:rPr>
      </w:pPr>
      <w:r w:rsidRPr="003B6A4F">
        <w:rPr>
          <w:rFonts w:cs="Times New Roman"/>
          <w:szCs w:val="24"/>
        </w:rPr>
        <w:tab/>
      </w:r>
      <w:r w:rsidR="00546453" w:rsidRPr="003B6A4F">
        <w:rPr>
          <w:rFonts w:cs="Times New Roman"/>
          <w:bCs/>
          <w:iCs/>
          <w:szCs w:val="24"/>
        </w:rPr>
        <w:t xml:space="preserve">All the analyses were performed using </w:t>
      </w:r>
      <w:r w:rsidR="00D00A31">
        <w:rPr>
          <w:rFonts w:cs="Times New Roman"/>
          <w:szCs w:val="24"/>
        </w:rPr>
        <w:t>a</w:t>
      </w:r>
      <w:r w:rsidR="00286CE3" w:rsidRPr="003B6A4F">
        <w:rPr>
          <w:rFonts w:cs="Times New Roman"/>
          <w:szCs w:val="24"/>
        </w:rPr>
        <w:t xml:space="preserve"> dataset</w:t>
      </w:r>
      <w:r w:rsidRPr="003B6A4F">
        <w:rPr>
          <w:rFonts w:cs="Times New Roman"/>
          <w:szCs w:val="24"/>
        </w:rPr>
        <w:t xml:space="preserve"> containing</w:t>
      </w:r>
      <w:r w:rsidRPr="003B6A4F">
        <w:rPr>
          <w:rFonts w:cs="Times New Roman"/>
          <w:bCs/>
          <w:iCs/>
          <w:szCs w:val="24"/>
        </w:rPr>
        <w:t xml:space="preserve"> </w:t>
      </w:r>
      <w:r w:rsidRPr="003B6A4F">
        <w:rPr>
          <w:rFonts w:cs="Times New Roman"/>
          <w:szCs w:val="24"/>
        </w:rPr>
        <w:t xml:space="preserve">~13200 bird blood samples </w:t>
      </w:r>
      <w:r w:rsidR="00D00A31">
        <w:rPr>
          <w:rFonts w:cs="Times New Roman"/>
          <w:szCs w:val="24"/>
        </w:rPr>
        <w:t>accounting for</w:t>
      </w:r>
      <w:r w:rsidRPr="003B6A4F">
        <w:rPr>
          <w:rFonts w:cs="Times New Roman"/>
          <w:szCs w:val="24"/>
        </w:rPr>
        <w:t xml:space="preserve"> </w:t>
      </w:r>
      <w:r w:rsidR="00CD1DDD" w:rsidRPr="003B6A4F">
        <w:rPr>
          <w:rFonts w:cs="Times New Roman"/>
          <w:szCs w:val="24"/>
        </w:rPr>
        <w:t xml:space="preserve">916 species from </w:t>
      </w:r>
      <w:r w:rsidRPr="003B6A4F">
        <w:rPr>
          <w:rFonts w:cs="Times New Roman"/>
          <w:szCs w:val="24"/>
        </w:rPr>
        <w:t xml:space="preserve">63 different locations </w:t>
      </w:r>
      <w:r w:rsidR="00412DAE" w:rsidRPr="003B6A4F">
        <w:rPr>
          <w:rFonts w:cs="Times New Roman"/>
          <w:szCs w:val="24"/>
        </w:rPr>
        <w:t xml:space="preserve">sampled from 2005 to 2018 </w:t>
      </w:r>
      <w:r w:rsidRPr="003B6A4F">
        <w:rPr>
          <w:rFonts w:cs="Times New Roman"/>
          <w:szCs w:val="24"/>
        </w:rPr>
        <w:t>in South America</w:t>
      </w:r>
      <w:r w:rsidR="00D00A31">
        <w:rPr>
          <w:rFonts w:cs="Times New Roman"/>
          <w:szCs w:val="24"/>
        </w:rPr>
        <w:t xml:space="preserve"> obtained from </w:t>
      </w:r>
      <w:r w:rsidR="00D00A31">
        <w:rPr>
          <w:rFonts w:cs="Times New Roman"/>
          <w:szCs w:val="24"/>
        </w:rPr>
        <w:fldChar w:fldCharType="begin" w:fldLock="1"/>
      </w:r>
      <w:r w:rsidR="00AA23B1">
        <w:rPr>
          <w:rFonts w:cs="Times New Roman"/>
          <w:szCs w:val="24"/>
        </w:rPr>
        <w:instrText>ADDIN CSL_CITATION {"citationItems":[{"id":"ITEM-1","itemData":{"DOI":"10.1371/journal.pone.0178791","ISBN":"1111111111","ISSN":"19326203","abstract":"Habitat modification may change vertebrate and vector-borne disease distributions. However, natural forest regeneration through secondary succession may mitigate these effects. Here we tested the hypothesis that secondary succession influences the distribution of birds and their haemosporidian parasites (genera Plasmodium and Haemoproteus) in a seasonally dry tropical forest, a globally threatened ecosystem, in Brazil. Moreover, we assessed seasonal fluctuations in parasite prevalence and distribution. We sampled birds in four different successional stages at the peak and end of the rainy season, as well as in the middle and at the end of the dry season. A non-metric multidimensional scaling analysis revealed that bird communities in the pasture (i.e., highly modified) areas were different from those in the early, intermediate, and late successional areas (secondary forests). Among 461 individual birds, haemosporidian prevalence was higher in pasture areas than in the more advanced successional stages, but parasite communities were homogeneous across these areas. Parasite prevalence was higher in pasture-specialists birds (resilient species) than in forest-specialists species, suggesting that pasture-specialists may increase infection risk for co-occurring hosts. We found an increase in prevalence between the middle and end of the dry season, a period associated with the beginning of the breeding season (early spring) in southeastern Brazil. We also found effects of seasonality in the relative prevalence of specific parasite lineages. Our results show that natural forest recovery through secondary succession in SDTFs is associated with compositional differences in avian communities, and that advanced successional stages are associated with lower prevalence of avian haemosporidian parasites.","author":[{"dropping-particle":"","family":"Ferreira","given":"Francisco C.","non-dropping-particle":"","parse-names":false,"suffix":""},{"dropping-particle":"","family":"Rodrigues","given":"Raquel A.","non-dropping-particle":"","parse-names":false,"suffix":""},{"dropping-particle":"","family":"Ellis","given":"Vincenzo A.","non-dropping-particle":"","parse-names":false,"suffix":""},{"dropping-particle":"","family":"Leite","given":"Lemuel O.","non-dropping-particle":"","parse-names":false,"suffix":""},{"dropping-particle":"","family":"Borges","given":"Magno A.Z.","non-dropping-particle":"","parse-names":false,"suffix":""},{"dropping-particle":"","family":"Braga","given":"Erika M.","non-dropping-particle":"","parse-names":false,"suffix":""}],"container-title":"PLoS ONE","id":"ITEM-1","issue":"6","issued":{"date-parts":[["2017"]]},"title":"Habitat modification and seasonality influence avian haemosporidian parasite distributions in southeastern Brazil","type":"article-journal","volume":"12"},"uris":["http://www.mendeley.com/documents/?uuid=e6b63828-31fb-4dd4-9b49-6b27746e0137"]},{"id":"ITEM-2","itemData":{"DOI":"10.1111/mec.15094","ISSN":"1365294X","abstract":"Identifying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birds","type":"article-journal","volume":"28"},"uris":["http://www.mendeley.com/documents/?uuid=5b9307eb-220e-41eb-9477-1fbeaad1eba9"]},{"id":"ITEM-3","itemData":{"DOI":"10.1371/journal.pone.0057770","ISBN":"1932-6203 (Electronic)\\r1932-6203 (Linking)","ISSN":"19326203","PMID":"23469235","abstract":"Southeast Brazil is a neotropical region composed of a mosaic of different tropical habitats and mountain chains, which allowed for the formation of bird-rich communities with distinct ecological niches. Although this region has the potential to harbor a remarkable variety of avian parasites, there is a lack of information about the diversity of malarial parasites. We used molecular approaches to characterize the lineage diversity of Plasmodium and Haemoproteus in bird communities from three different habitats in southeast Brazil based on the prevalence, richness and composition of lineages. We observed an overall prevalence of 35.3%, with a local prevalence ranging from 17.2% to 54.8%. Moreover, no significant association between prevalence and habitat type could be verified (p&gt;0.05). We identified 89 Plasmodium and 22 Haemoproteus lineages, with 86% of them described for the first time here, including an unusual infection of a non-columbiform host by a Haemoproteus (Haemoproteus) parasite. The composition analyses of the parasite communities showed that the lineage composition from Brazilian savannah and tropical dry forest was similar, but it was different from the lineage composition of Atlantic rainforest, reflecting the greater likeness of the former habitats with respect to seasonality and forest density. No significant effects of habitat type on lineage richness were observed based on GLM analyses. We also found that sites whose samples had a greater diversity of bird species showed a greater diversity of parasite lineages, providing evidence that areas with high bird richness also have high parasite richness. Our findings point to the importance of the neotropical region (southeast Brazil) as a major reservoir of new haemosporidian lineages.","author":[{"dropping-particle":"","family":"Lacorte","given":"Gustavo A.","non-dropping-particle":"","parse-names":false,"suffix":""},{"dropping-particle":"","family":"Flix","given":"Gabriel M.F.","non-dropping-particle":"","parse-names":false,"suffix":""},{"dropping-particle":"","family":"Pinheiro","given":"Rafael R.B.","non-dropping-particle":"","parse-names":false,"suffix":""},{"dropping-particle":"V.","family":"Chaves","given":"Anderson","non-dropping-particle":"","parse-names":false,"suffix":""},{"dropping-particle":"","family":"Almeida-Neto","given":"Gilberto","non-dropping-particle":"","parse-names":false,"suffix":""},{"dropping-particle":"","family":"Neves","given":"Frederico S.","non-dropping-particle":"","parse-names":false,"suffix":""},{"dropping-particle":"","family":"Leite","given":"Lemuel O.","non-dropping-particle":"","parse-names":false,"suffix":""},{"dropping-particle":"","family":"Santos","given":"Fabrício R.","non-dropping-particle":"","parse-names":false,"suffix":""},{"dropping-particle":"","family":"Braga","given":"Érika M.","non-dropping-particle":"","parse-names":false,"suffix":""}],"container-title":"PLoS ONE","id":"ITEM-3","issue":"3","issued":{"date-parts":[["2013"]]},"page":"1-9","title":"Exploring the Diversity and Distribution of Neotropical Avian Malaria Parasites - A Molecular Survey from Southeast Brazil","type":"article-journal","volume":"8"},"uris":["http://www.mendeley.com/documents/?uuid=bf12315c-9f5c-4cf8-8e70-e06b1c4343ae"]}],"mendeley":{"formattedCitation":"(Lacorte et al. 2013, Ferreira et al. 2017, Fecchio et al. 2019)","manualFormatting":"Lacorte et al. 2013, Ferreira et al. 2017, Fecchio et al. 2019","plainTextFormattedCitation":"(Lacorte et al. 2013, Ferreira et al. 2017, Fecchio et al. 2019)","previouslyFormattedCitation":"(Lacorte et al. 2013, Ferreira et al. 2017, Fecchio et al. 2019)"},"properties":{"noteIndex":0},"schema":"https://github.com/citation-style-language/schema/raw/master/csl-citation.json"}</w:instrText>
      </w:r>
      <w:r w:rsidR="00D00A31">
        <w:rPr>
          <w:rFonts w:cs="Times New Roman"/>
          <w:szCs w:val="24"/>
        </w:rPr>
        <w:fldChar w:fldCharType="separate"/>
      </w:r>
      <w:r w:rsidR="00D00A31" w:rsidRPr="00D00A31">
        <w:rPr>
          <w:rFonts w:cs="Times New Roman"/>
          <w:noProof/>
          <w:szCs w:val="24"/>
        </w:rPr>
        <w:t>Lacorte et al. 2013, Ferreira et al. 2017, Fecchio et al. 2019</w:t>
      </w:r>
      <w:r w:rsidR="00D00A31">
        <w:rPr>
          <w:rFonts w:cs="Times New Roman"/>
          <w:szCs w:val="24"/>
        </w:rPr>
        <w:fldChar w:fldCharType="end"/>
      </w:r>
      <w:r w:rsidR="00D00A31">
        <w:rPr>
          <w:rFonts w:cs="Times New Roman"/>
          <w:szCs w:val="24"/>
        </w:rPr>
        <w:t xml:space="preserve"> and unpublished data. In addition, </w:t>
      </w:r>
      <w:proofErr w:type="spellStart"/>
      <w:r w:rsidR="00D00A31">
        <w:rPr>
          <w:rFonts w:cs="Times New Roman"/>
          <w:szCs w:val="24"/>
        </w:rPr>
        <w:t>haemosporidian</w:t>
      </w:r>
      <w:proofErr w:type="spellEnd"/>
      <w:r w:rsidR="00D00A31">
        <w:rPr>
          <w:rFonts w:cs="Times New Roman"/>
          <w:szCs w:val="24"/>
        </w:rPr>
        <w:t xml:space="preserve"> lineages from</w:t>
      </w:r>
      <w:r w:rsidR="00D00A31" w:rsidRPr="003B6A4F">
        <w:rPr>
          <w:rFonts w:cs="Times New Roman"/>
          <w:bCs/>
          <w:iCs/>
          <w:szCs w:val="24"/>
        </w:rPr>
        <w:t xml:space="preserve"> </w:t>
      </w:r>
      <w:proofErr w:type="spellStart"/>
      <w:r w:rsidR="00D00A31" w:rsidRPr="003B6A4F">
        <w:rPr>
          <w:rFonts w:cs="Times New Roman"/>
          <w:bCs/>
          <w:iCs/>
          <w:szCs w:val="24"/>
        </w:rPr>
        <w:t>MalAvi</w:t>
      </w:r>
      <w:proofErr w:type="spellEnd"/>
      <w:r w:rsidR="00D00A31" w:rsidRPr="003B6A4F">
        <w:rPr>
          <w:rFonts w:cs="Times New Roman"/>
          <w:bCs/>
          <w:iCs/>
          <w:szCs w:val="24"/>
        </w:rPr>
        <w:t xml:space="preserve"> </w:t>
      </w:r>
      <w:r w:rsidR="00D00A31" w:rsidRPr="003B6A4F">
        <w:rPr>
          <w:rFonts w:cs="Times New Roman"/>
          <w:szCs w:val="24"/>
        </w:rPr>
        <w:t>database</w:t>
      </w:r>
      <w:r w:rsidR="00D00A31">
        <w:rPr>
          <w:rFonts w:cs="Times New Roman"/>
          <w:szCs w:val="24"/>
        </w:rPr>
        <w:t xml:space="preserve"> </w:t>
      </w:r>
      <w:r w:rsidR="00D00A31" w:rsidRPr="003B6A4F">
        <w:rPr>
          <w:rFonts w:cs="Times New Roman"/>
          <w:szCs w:val="24"/>
        </w:rPr>
        <w:t>(</w:t>
      </w:r>
      <w:hyperlink r:id="rId15" w:history="1">
        <w:r w:rsidR="00D00A31" w:rsidRPr="00F005EF">
          <w:rPr>
            <w:rStyle w:val="Hyperlink"/>
            <w:rFonts w:cs="Times New Roman"/>
            <w:color w:val="auto"/>
            <w:szCs w:val="24"/>
            <w:u w:val="none"/>
          </w:rPr>
          <w:t>http://130.235.244.92/Malavi/</w:t>
        </w:r>
      </w:hyperlink>
      <w:r w:rsidR="00D00A31" w:rsidRPr="00F005EF">
        <w:rPr>
          <w:rStyle w:val="Hyperlink"/>
          <w:rFonts w:cs="Times New Roman"/>
          <w:color w:val="auto"/>
          <w:szCs w:val="24"/>
          <w:u w:val="none"/>
        </w:rPr>
        <w:t xml:space="preserve">, </w:t>
      </w:r>
      <w:r w:rsidR="00D00A31" w:rsidRPr="00F005EF">
        <w:rPr>
          <w:rStyle w:val="Hyperlink"/>
          <w:rFonts w:cs="Times New Roman"/>
          <w:color w:val="auto"/>
          <w:szCs w:val="24"/>
          <w:u w:val="none"/>
        </w:rPr>
        <w:fldChar w:fldCharType="begin" w:fldLock="1"/>
      </w:r>
      <w:r w:rsidR="00D00A31">
        <w:rPr>
          <w:rStyle w:val="Hyperlink"/>
          <w:rFonts w:cs="Times New Roman"/>
          <w:color w:val="auto"/>
          <w:szCs w:val="24"/>
          <w:u w:val="none"/>
        </w:rPr>
        <w:instrText>ADDIN CSL_CITATION {"citationItems":[{"id":"ITEM-1","itemData":{"DOI":"10.1111/j.1755-0998.2009.02692.x","ISSN":"1755098X","abstract":"Research in avian blood parasites has seen a remarkable increase since the introduction of polymerase chain reaction-based methods for parasite identification. New data are revealing complex multihost-multiparasite systems which are difficult to understand without good knowledge of the host range and geographical distribution of the parasite lineages. However, such information is currently difficult to obtain from the literature, or from general repositories such as GenBank, mainly because (i) different research groups use different parasite lineage names, (ii) GenBank entries frequently refer only to the first host and locality at which each parasite was sampled, and (iii) different researchers use different gene fragments to identify parasite lineages. We propose a unified database of avian blood parasites of the genera Plasmodium, Haemoproteus and Leucocytozoon identified by a partial region of their cytochrome b sequences. The database uses a standardized nomenclature to remove synonymy, and concentrates all available information about each parasite in a public reference site, thereby facilitating access to all researchers. Initial data include a list of host species and localities, as well as genetic markers that can be used for phylogenetical analyses. The database is free to download and will be regularly updated by the authors. Prior to publication of new lineages, we encourage researchers to assign names to match the existing database. We anticipate that the value of the database as a source for determining host range and geographical distribution of the parasites will grow with its size and substantially enhance the understanding of this remarkably diverse group of parasites. © 2009 Blackwell Publishing Ltd.","author":[{"dropping-particle":"","family":"Bensch","given":"Staffan","non-dropping-particle":"","parse-names":false,"suffix":""},{"dropping-particle":"","family":"Hellgren","given":"Olof","non-dropping-particle":"","parse-names":false,"suffix":""},{"dropping-particle":"","family":"PÉrez-Tris","given":"Javier","non-dropping-particle":"","parse-names":false,"suffix":""}],"container-title":"Molecular Ecology Resources","id":"ITEM-1","issue":"5","issued":{"date-parts":[["2009"]]},"page":"1353-1358","title":"MalAvi: A public database of malaria parasites and related haemosporidians in avian hosts based on mitochondrial cytochrome b lineages","type":"article-journal","volume":"9"},"uris":["http://www.mendeley.com/documents/?uuid=41dd1c98-e0f2-4e44-b87c-631b2f8a8036"]}],"mendeley":{"formattedCitation":"(Bensch et al. 2009)","manualFormatting":"Bensch et al. 2009)","plainTextFormattedCitation":"(Bensch et al. 2009)","previouslyFormattedCitation":"(Bensch et al. 2009)"},"properties":{"noteIndex":0},"schema":"https://github.com/citation-style-language/schema/raw/master/csl-citation.json"}</w:instrText>
      </w:r>
      <w:r w:rsidR="00D00A31" w:rsidRPr="00F005EF">
        <w:rPr>
          <w:rStyle w:val="Hyperlink"/>
          <w:rFonts w:cs="Times New Roman"/>
          <w:color w:val="auto"/>
          <w:szCs w:val="24"/>
          <w:u w:val="none"/>
        </w:rPr>
        <w:fldChar w:fldCharType="separate"/>
      </w:r>
      <w:r w:rsidR="00D00A31" w:rsidRPr="00F005EF">
        <w:rPr>
          <w:rStyle w:val="Hyperlink"/>
          <w:rFonts w:cs="Times New Roman"/>
          <w:noProof/>
          <w:color w:val="auto"/>
          <w:szCs w:val="24"/>
          <w:u w:val="none"/>
        </w:rPr>
        <w:t>Bensch et al. 2009)</w:t>
      </w:r>
      <w:r w:rsidR="00D00A31" w:rsidRPr="00F005EF">
        <w:rPr>
          <w:rStyle w:val="Hyperlink"/>
          <w:rFonts w:cs="Times New Roman"/>
          <w:color w:val="auto"/>
          <w:szCs w:val="24"/>
          <w:u w:val="none"/>
        </w:rPr>
        <w:fldChar w:fldCharType="end"/>
      </w:r>
      <w:r w:rsidR="00D00A31">
        <w:rPr>
          <w:rStyle w:val="Hyperlink"/>
          <w:rFonts w:cs="Times New Roman"/>
          <w:color w:val="auto"/>
          <w:szCs w:val="24"/>
          <w:u w:val="none"/>
        </w:rPr>
        <w:t xml:space="preserve"> were included</w:t>
      </w:r>
      <w:r w:rsidR="00D00A31" w:rsidRPr="00F005EF">
        <w:rPr>
          <w:rStyle w:val="Hyperlink"/>
          <w:rFonts w:cs="Times New Roman"/>
          <w:color w:val="auto"/>
          <w:szCs w:val="24"/>
          <w:u w:val="none"/>
        </w:rPr>
        <w:t xml:space="preserve"> </w:t>
      </w:r>
      <w:r w:rsidR="00D00A31" w:rsidRPr="00F005EF">
        <w:rPr>
          <w:rFonts w:cs="Times New Roman"/>
          <w:szCs w:val="24"/>
        </w:rPr>
        <w:t>from</w:t>
      </w:r>
      <w:r w:rsidR="00D00A31" w:rsidRPr="003B6A4F">
        <w:rPr>
          <w:rFonts w:cs="Times New Roman"/>
          <w:szCs w:val="24"/>
        </w:rPr>
        <w:t xml:space="preserve"> South American regions</w:t>
      </w:r>
      <w:r w:rsidRPr="003B6A4F">
        <w:rPr>
          <w:rFonts w:cs="Times New Roman"/>
          <w:szCs w:val="24"/>
        </w:rPr>
        <w:t xml:space="preserve"> (Figure 1</w:t>
      </w:r>
      <w:r w:rsidR="00827C41" w:rsidRPr="003B6A4F">
        <w:rPr>
          <w:rFonts w:cs="Times New Roman"/>
          <w:szCs w:val="24"/>
        </w:rPr>
        <w:t>, Supplementary material</w:t>
      </w:r>
      <w:r w:rsidRPr="003B6A4F">
        <w:rPr>
          <w:rFonts w:cs="Times New Roman"/>
          <w:szCs w:val="24"/>
        </w:rPr>
        <w:t>).</w:t>
      </w:r>
      <w:r w:rsidR="00412DAE" w:rsidRPr="003B6A4F">
        <w:rPr>
          <w:rFonts w:cs="Times New Roman"/>
          <w:szCs w:val="24"/>
        </w:rPr>
        <w:t xml:space="preserve"> Combining both datasets, we obtained a total of ~2800</w:t>
      </w:r>
      <w:r w:rsidR="009F2661">
        <w:rPr>
          <w:rFonts w:cs="Times New Roman"/>
          <w:szCs w:val="24"/>
        </w:rPr>
        <w:t xml:space="preserve"> sequenced parasites with 668 distinct</w:t>
      </w:r>
      <w:r w:rsidR="00412DAE" w:rsidRPr="003B6A4F">
        <w:rPr>
          <w:rFonts w:cs="Times New Roman"/>
          <w:szCs w:val="24"/>
        </w:rPr>
        <w:t xml:space="preserve"> lineages</w:t>
      </w:r>
      <w:r w:rsidR="009F2661">
        <w:rPr>
          <w:rFonts w:cs="Times New Roman"/>
          <w:szCs w:val="24"/>
        </w:rPr>
        <w:t xml:space="preserve"> </w:t>
      </w:r>
      <w:del w:id="50" w:author="PLASMODIUM" w:date="2020-05-11T10:03:00Z">
        <w:r w:rsidR="00F005EF" w:rsidDel="000B1059">
          <w:rPr>
            <w:rFonts w:cs="Times New Roman"/>
            <w:szCs w:val="24"/>
          </w:rPr>
          <w:delText xml:space="preserve"> </w:delText>
        </w:r>
      </w:del>
      <w:r w:rsidR="009F2661" w:rsidRPr="003B6A4F">
        <w:rPr>
          <w:rFonts w:cs="Times New Roman"/>
          <w:szCs w:val="24"/>
        </w:rPr>
        <w:t xml:space="preserve">representing </w:t>
      </w:r>
      <w:r w:rsidR="009F2661">
        <w:rPr>
          <w:rFonts w:cs="Times New Roman"/>
          <w:szCs w:val="24"/>
        </w:rPr>
        <w:t xml:space="preserve">different </w:t>
      </w:r>
      <w:r w:rsidR="009F2661" w:rsidRPr="003B6A4F">
        <w:rPr>
          <w:rFonts w:cs="Times New Roman"/>
          <w:szCs w:val="24"/>
        </w:rPr>
        <w:t>506 host species and 156 localities</w:t>
      </w:r>
      <w:r w:rsidR="00911113" w:rsidRPr="003B6A4F">
        <w:rPr>
          <w:rFonts w:cs="Times New Roman"/>
          <w:szCs w:val="24"/>
        </w:rPr>
        <w:t xml:space="preserve"> (</w:t>
      </w:r>
      <w:r w:rsidR="0011367F" w:rsidRPr="003B6A4F">
        <w:rPr>
          <w:rFonts w:cs="Times New Roman"/>
          <w:szCs w:val="24"/>
        </w:rPr>
        <w:t>all</w:t>
      </w:r>
      <w:r w:rsidR="009F2661">
        <w:rPr>
          <w:rFonts w:cs="Times New Roman"/>
          <w:szCs w:val="24"/>
        </w:rPr>
        <w:t xml:space="preserve"> lineages</w:t>
      </w:r>
      <w:r w:rsidR="0011367F" w:rsidRPr="003B6A4F">
        <w:rPr>
          <w:rFonts w:cs="Times New Roman"/>
          <w:szCs w:val="24"/>
        </w:rPr>
        <w:t xml:space="preserve"> belonging to one of these three genera: </w:t>
      </w:r>
      <w:r w:rsidR="00911113" w:rsidRPr="003B6A4F">
        <w:rPr>
          <w:rFonts w:cs="Times New Roman"/>
          <w:i/>
          <w:iCs/>
          <w:szCs w:val="24"/>
        </w:rPr>
        <w:t>Plasmodium</w:t>
      </w:r>
      <w:r w:rsidR="00911113" w:rsidRPr="003B6A4F">
        <w:rPr>
          <w:rFonts w:cs="Times New Roman"/>
          <w:szCs w:val="24"/>
        </w:rPr>
        <w:t xml:space="preserve">, </w:t>
      </w:r>
      <w:proofErr w:type="spellStart"/>
      <w:r w:rsidR="00911113" w:rsidRPr="003B6A4F">
        <w:rPr>
          <w:rFonts w:cs="Times New Roman"/>
          <w:i/>
          <w:iCs/>
          <w:szCs w:val="24"/>
        </w:rPr>
        <w:t>Haemoproteus</w:t>
      </w:r>
      <w:proofErr w:type="spellEnd"/>
      <w:r w:rsidR="00911113" w:rsidRPr="003B6A4F">
        <w:rPr>
          <w:rFonts w:cs="Times New Roman"/>
          <w:szCs w:val="24"/>
        </w:rPr>
        <w:t xml:space="preserve"> and </w:t>
      </w:r>
      <w:proofErr w:type="spellStart"/>
      <w:r w:rsidR="00911113" w:rsidRPr="003B6A4F">
        <w:rPr>
          <w:rFonts w:cs="Times New Roman"/>
          <w:i/>
          <w:iCs/>
          <w:szCs w:val="24"/>
        </w:rPr>
        <w:t>Leucocytozoon</w:t>
      </w:r>
      <w:proofErr w:type="spellEnd"/>
      <w:r w:rsidR="00911113" w:rsidRPr="003B6A4F">
        <w:rPr>
          <w:rFonts w:cs="Times New Roman"/>
          <w:szCs w:val="24"/>
        </w:rPr>
        <w:t>)</w:t>
      </w:r>
      <w:r w:rsidR="00412DAE" w:rsidRPr="003B6A4F">
        <w:rPr>
          <w:rFonts w:cs="Times New Roman"/>
          <w:szCs w:val="24"/>
        </w:rPr>
        <w:t>.</w:t>
      </w:r>
      <w:r w:rsidR="009F2661">
        <w:rPr>
          <w:rFonts w:cs="Times New Roman"/>
          <w:szCs w:val="24"/>
        </w:rPr>
        <w:t xml:space="preserve"> </w:t>
      </w:r>
      <w:r w:rsidR="003D40FB" w:rsidRPr="003B6A4F">
        <w:rPr>
          <w:rFonts w:cs="Times New Roman"/>
          <w:szCs w:val="24"/>
        </w:rPr>
        <w:t>Each locality was assigned to a</w:t>
      </w:r>
      <w:r w:rsidR="00D02F85" w:rsidRPr="003B6A4F">
        <w:rPr>
          <w:rFonts w:cs="Times New Roman"/>
          <w:szCs w:val="24"/>
        </w:rPr>
        <w:t xml:space="preserve"> b</w:t>
      </w:r>
      <w:r w:rsidR="003D40FB" w:rsidRPr="003B6A4F">
        <w:rPr>
          <w:rFonts w:cs="Times New Roman"/>
          <w:szCs w:val="24"/>
        </w:rPr>
        <w:t>iome based on the classification of</w:t>
      </w:r>
      <w:r w:rsidR="00320556">
        <w:rPr>
          <w:rFonts w:cs="Times New Roman"/>
          <w:szCs w:val="24"/>
        </w:rPr>
        <w:t xml:space="preserve"> </w:t>
      </w:r>
      <w:r w:rsidR="00320556">
        <w:rPr>
          <w:rFonts w:cs="Times New Roman"/>
          <w:szCs w:val="24"/>
        </w:rPr>
        <w:fldChar w:fldCharType="begin" w:fldLock="1"/>
      </w:r>
      <w:r w:rsidR="007B6775">
        <w:rPr>
          <w:rFonts w:cs="Times New Roman"/>
          <w:szCs w:val="24"/>
        </w:rPr>
        <w:instrText>ADDIN CSL_CITATION {"citationItems":[{"id":"ITEM-1","itemData":{"DOI":"10.1111/mec.12164","ISSN":"09621083","abstract":"The South American continent is composed of several biogeographical regions harbouring the highest biodiversity on the globe, encompassing five of the world's biodiversity 'hot spots'. Nonetheless, the patterns and processes responsible for shaping its astonishing species diversity are largely unknown. Here, we present a review of current South American phylogeographical knowledge based on published articles on this topic. An appraisal of the literature reveals emerging phylogeographical patterns in the biota of South America. The striking phylogeographical divergence observed among organism lineages in South American studies is suggestive of high levels of undocumented species diversity. The interplay between Pleistocene climatic oscillations and Pliocene/Miocene orogenic events has contributed to shaping the current diversity and distribution of modern lineages in both the tropical and temperate regions of South America. Although older divergence times were observed for a range of species, most herpetofauna underwent an intraspecific lineage split much earlier than other organisms. The geographical ranges of species associated with forest habitats were reduced mainly during glacial cycles, whereas species associated with open vegetation domains have shown variable responses to climatic oscillations. The results suggest a highly complex mosaic of phylogeographical patterns in South America. We suggest future research directions to promote a better understanding of the origin and maintenance of the South American biota. © 2012 Blackwell Publishing Ltd.","author":[{"dropping-particle":"","family":"Turchetto-Zolet","given":"A. C.","non-dropping-particle":"","parse-names":false,"suffix":""},{"dropping-particle":"","family":"Pinheiro","given":"F.","non-dropping-particle":"","parse-names":false,"suffix":""},{"dropping-particle":"","family":"Salgueiro","given":"F.","non-dropping-particle":"","parse-names":false,"suffix":""},{"dropping-particle":"","family":"Palma-Silva","given":"Clarisse","non-dropping-particle":"","parse-names":false,"suffix":""}],"container-title":"Molecular Ecology","id":"ITEM-1","issue":"5","issued":{"date-parts":[["2013"]]},"page":"1193-1213","title":"Phylogeographical patterns shed light on evolutionary process in South America","type":"article-journal","volume":"22"},"uris":["http://www.mendeley.com/documents/?uuid=3c0869d9-8118-4dc1-99cf-c67201841c54"]}],"mendeley":{"formattedCitation":"(Turchetto-Zolet et al. 2013)","manualFormatting":"Turchetto-Zolet et al. 2013","plainTextFormattedCitation":"(Turchetto-Zolet et al. 2013)","previouslyFormattedCitation":"(Turchetto-Zolet et al. 2013)"},"properties":{"noteIndex":0},"schema":"https://github.com/citation-style-language/schema/raw/master/csl-citation.json"}</w:instrText>
      </w:r>
      <w:r w:rsidR="00320556">
        <w:rPr>
          <w:rFonts w:cs="Times New Roman"/>
          <w:szCs w:val="24"/>
        </w:rPr>
        <w:fldChar w:fldCharType="separate"/>
      </w:r>
      <w:r w:rsidR="00320556" w:rsidRPr="00320556">
        <w:rPr>
          <w:rFonts w:cs="Times New Roman"/>
          <w:noProof/>
          <w:szCs w:val="24"/>
        </w:rPr>
        <w:t>Turchetto-Zolet et al. 2013</w:t>
      </w:r>
      <w:r w:rsidR="00320556">
        <w:rPr>
          <w:rFonts w:cs="Times New Roman"/>
          <w:szCs w:val="24"/>
        </w:rPr>
        <w:fldChar w:fldCharType="end"/>
      </w:r>
      <w:r w:rsidR="00B46907" w:rsidRPr="003B6A4F">
        <w:rPr>
          <w:rFonts w:cs="Times New Roman"/>
          <w:szCs w:val="24"/>
        </w:rPr>
        <w:t xml:space="preserve">. </w:t>
      </w:r>
      <w:r w:rsidRPr="003B6A4F">
        <w:rPr>
          <w:rFonts w:cs="Times New Roman"/>
          <w:szCs w:val="24"/>
        </w:rPr>
        <w:t xml:space="preserve">The parasite prevalence was estimated using PCR diagnostic protocols described by </w:t>
      </w:r>
      <w:r w:rsidR="00D02F85" w:rsidRPr="003B6A4F">
        <w:rPr>
          <w:rFonts w:cs="Times New Roman"/>
          <w:szCs w:val="24"/>
        </w:rPr>
        <w:fldChar w:fldCharType="begin" w:fldLock="1"/>
      </w:r>
      <w:r w:rsidR="00D02F85" w:rsidRPr="003B6A4F">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 ","plainTextFormattedCitation":"(Hellgren et al. 2004)","previouslyFormattedCitation":"(Hellgren et al. 2004)"},"properties":{"noteIndex":0},"schema":"https://github.com/citation-style-language/schema/raw/master/csl-citation.json"}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 xml:space="preserve">Hellgren et al. 2004 </w:t>
      </w:r>
      <w:r w:rsidR="00D02F85" w:rsidRPr="003B6A4F">
        <w:rPr>
          <w:rFonts w:cs="Times New Roman"/>
          <w:szCs w:val="24"/>
        </w:rPr>
        <w:fldChar w:fldCharType="end"/>
      </w:r>
      <w:r w:rsidR="00D02F85" w:rsidRPr="003B6A4F">
        <w:rPr>
          <w:rFonts w:cs="Times New Roman"/>
          <w:szCs w:val="24"/>
        </w:rPr>
        <w:t xml:space="preserve">and </w:t>
      </w:r>
      <w:r w:rsidR="00D02F85" w:rsidRPr="003B6A4F">
        <w:rPr>
          <w:rFonts w:cs="Times New Roman"/>
          <w:szCs w:val="24"/>
        </w:rPr>
        <w:fldChar w:fldCharType="begin" w:fldLock="1"/>
      </w:r>
      <w:r w:rsidR="00D02F85" w:rsidRPr="003B6A4F">
        <w:rPr>
          <w:rFonts w:cs="Times New Roman"/>
          <w:szCs w:val="24"/>
        </w:rPr>
        <w:instrText>ADDIN CSL_CITATION {"citationItems":[{"id":"ITEM-1","itemData":{"DOI":"10.1645/GE-3157","ISSN":"0022-3395","author":[{"dropping-particle":"","family":"Fallon","given":"Author S M","non-dropping-particle":"","parse-names":false,"suffix":""},{"dropping-particle":"","family":"Ricklefs","given":"R E","non-dropping-particle":"","parse-names":false,"suffix":""},{"dropping-particle":"","family":"Swanson","given":"B L","non-dropping-particle":"","parse-names":false,"suffix":""},{"dropping-particle":"","family":"Bermingham","given":"E","non-dropping-particle":"","parse-names":false,"suffix":""}],"id":"ITEM-1","issue":"5","issued":{"date-parts":[["2003"]]},"page":"1044-1047","title":"Detecting Avian Malaria : an Improved Polymerase Chain Reaction Diagnostic Detecting Avian Malaria : an Improved Polymerase Chain","type":"article-journal","volume":"89"},"uris":["http://www.mendeley.com/documents/?uuid=1f7bda29-9617-4ec7-8351-aa27f9894491"]}],"mendeley":{"formattedCitation":"(Fallon et al. 2003)","manualFormatting":"Fallon et al. 2003","plainTextFormattedCitation":"(Fallon et al. 2003)","previouslyFormattedCitation":"(Fallon et al. 2003)"},"properties":{"noteIndex":0},"schema":"https://github.com/citation-style-language/schema/raw/master/csl-citation.json"}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Fallon et al. 2003</w:t>
      </w:r>
      <w:r w:rsidR="00D02F85" w:rsidRPr="003B6A4F">
        <w:rPr>
          <w:rFonts w:cs="Times New Roman"/>
          <w:szCs w:val="24"/>
        </w:rPr>
        <w:fldChar w:fldCharType="end"/>
      </w:r>
      <w:r w:rsidRPr="003B6A4F">
        <w:rPr>
          <w:rFonts w:cs="Times New Roman"/>
          <w:szCs w:val="24"/>
        </w:rPr>
        <w:t>. The parasite lineages were identified by the PCR protocol described by</w:t>
      </w:r>
      <w:r w:rsidR="00D02F85" w:rsidRPr="003B6A4F">
        <w:rPr>
          <w:rFonts w:cs="Times New Roman"/>
          <w:szCs w:val="24"/>
        </w:rPr>
        <w:t xml:space="preserve"> </w:t>
      </w:r>
      <w:r w:rsidR="00D02F85" w:rsidRPr="003B6A4F">
        <w:rPr>
          <w:rFonts w:cs="Times New Roman"/>
          <w:szCs w:val="24"/>
        </w:rPr>
        <w:fldChar w:fldCharType="begin" w:fldLock="1"/>
      </w:r>
      <w:r w:rsidR="00127505" w:rsidRPr="003B6A4F">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Hellgren et al. 2004</w:t>
      </w:r>
      <w:r w:rsidR="00D02F85" w:rsidRPr="003B6A4F">
        <w:rPr>
          <w:rFonts w:cs="Times New Roman"/>
          <w:szCs w:val="24"/>
        </w:rPr>
        <w:fldChar w:fldCharType="end"/>
      </w:r>
      <w:r w:rsidRPr="003B6A4F">
        <w:rPr>
          <w:rFonts w:cs="Times New Roman"/>
          <w:szCs w:val="24"/>
        </w:rPr>
        <w:t xml:space="preserve">. This protocol produces a </w:t>
      </w:r>
      <w:proofErr w:type="spellStart"/>
      <w:r w:rsidRPr="003B6A4F">
        <w:rPr>
          <w:rFonts w:cs="Times New Roman"/>
          <w:i/>
          <w:szCs w:val="24"/>
        </w:rPr>
        <w:t>cyt</w:t>
      </w:r>
      <w:proofErr w:type="spellEnd"/>
      <w:r w:rsidRPr="003B6A4F">
        <w:rPr>
          <w:rFonts w:cs="Times New Roman"/>
          <w:i/>
          <w:szCs w:val="24"/>
        </w:rPr>
        <w:t xml:space="preserve"> b</w:t>
      </w:r>
      <w:r w:rsidRPr="003B6A4F">
        <w:rPr>
          <w:rFonts w:cs="Times New Roman"/>
          <w:szCs w:val="24"/>
        </w:rPr>
        <w:t xml:space="preserve"> fragment of 478 bp. The birds present in each locality </w:t>
      </w:r>
      <w:r w:rsidR="00D05B19" w:rsidRPr="003B6A4F">
        <w:rPr>
          <w:rFonts w:cs="Times New Roman"/>
          <w:szCs w:val="24"/>
        </w:rPr>
        <w:t>were</w:t>
      </w:r>
      <w:r w:rsidRPr="003B6A4F">
        <w:rPr>
          <w:rFonts w:cs="Times New Roman"/>
          <w:szCs w:val="24"/>
        </w:rPr>
        <w:t xml:space="preserve"> classified in</w:t>
      </w:r>
      <w:r w:rsidR="00546453" w:rsidRPr="003B6A4F">
        <w:rPr>
          <w:rFonts w:cs="Times New Roman"/>
          <w:szCs w:val="24"/>
        </w:rPr>
        <w:t>to</w:t>
      </w:r>
      <w:r w:rsidRPr="003B6A4F">
        <w:rPr>
          <w:rFonts w:cs="Times New Roman"/>
          <w:szCs w:val="24"/>
        </w:rPr>
        <w:t xml:space="preserve"> </w:t>
      </w:r>
      <w:r w:rsidR="00D05B19" w:rsidRPr="003B6A4F">
        <w:rPr>
          <w:rFonts w:cs="Times New Roman"/>
          <w:szCs w:val="24"/>
        </w:rPr>
        <w:t>three</w:t>
      </w:r>
      <w:r w:rsidRPr="003B6A4F">
        <w:rPr>
          <w:rFonts w:cs="Times New Roman"/>
          <w:szCs w:val="24"/>
        </w:rPr>
        <w:t xml:space="preserve"> ecological classes: (1) resident; (2) partial migrant and (3) </w:t>
      </w:r>
      <w:r w:rsidR="00B9762B" w:rsidRPr="003B6A4F">
        <w:rPr>
          <w:rFonts w:cs="Times New Roman"/>
          <w:szCs w:val="24"/>
        </w:rPr>
        <w:t xml:space="preserve">full </w:t>
      </w:r>
      <w:r w:rsidRPr="003B6A4F">
        <w:rPr>
          <w:rFonts w:cs="Times New Roman"/>
          <w:szCs w:val="24"/>
        </w:rPr>
        <w:t>migrant</w:t>
      </w:r>
      <w:r w:rsidRPr="003B6A4F">
        <w:rPr>
          <w:rStyle w:val="shorttext"/>
          <w:rFonts w:cs="Times New Roman"/>
          <w:szCs w:val="24"/>
          <w:lang w:val="en"/>
        </w:rPr>
        <w:t xml:space="preserve">, </w:t>
      </w:r>
      <w:r w:rsidRPr="003B6A4F">
        <w:rPr>
          <w:rFonts w:cs="Times New Roman"/>
          <w:szCs w:val="24"/>
        </w:rPr>
        <w:t xml:space="preserve">according to the </w:t>
      </w:r>
      <w:r w:rsidRPr="003B6A4F">
        <w:rPr>
          <w:rFonts w:cs="Times New Roman"/>
          <w:szCs w:val="24"/>
        </w:rPr>
        <w:fldChar w:fldCharType="begin" w:fldLock="1"/>
      </w:r>
      <w:r w:rsidR="00D02F85" w:rsidRPr="003B6A4F">
        <w:rPr>
          <w:rFonts w:cs="Times New Roman"/>
          <w:szCs w:val="24"/>
        </w:rPr>
        <w:instrText>ADDIN CSL_CITATION {"citationItems":[{"id":"ITEM-1","itemData":{"abstract":"Lista das aves do Brasil","author":[{"dropping-particle":"","family":"Comitê Brasileiro de Registros Ornitológicos - CRBO","given":"","non-dropping-particle":"","parse-names":false,"suffix":""}],"container-title":"Comitê Brasileiro de Registros Ornitológicos","id":"ITEM-1","issue":"11","issued":{"date-parts":[["2014"]]},"page":"1-38","title":"Listas das aves do brasil","type":"article-journal"},"uris":["http://www.mendeley.com/documents/?uuid=5147097d-9457-43c1-9ce7-9eae35c9bd91"]}],"mendeley":{"formattedCitation":"(Comitê Brasileiro de Registros Ornitológicos - CRBO 2014)","manualFormatting":"Brazilian Committee of Ornithology Records - CRBO 2014","plainTextFormattedCitation":"(Comitê Brasileiro de Registros Ornitológicos - CRBO 2014)","previouslyFormattedCitation":"(Comitê Brasileiro de Registros Ornitológicos - CRBO 2014)"},"properties":{"noteIndex":0},"schema":"https://github.com/citation-style-language/schema/raw/master/csl-citation.json"}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Brazilian Committee of Ornithology</w:t>
      </w:r>
      <w:r w:rsidR="00A83253" w:rsidRPr="003B6A4F">
        <w:rPr>
          <w:rFonts w:cs="Times New Roman"/>
          <w:noProof/>
          <w:szCs w:val="24"/>
        </w:rPr>
        <w:t xml:space="preserve"> </w:t>
      </w:r>
      <w:r w:rsidRPr="003B6A4F">
        <w:rPr>
          <w:rFonts w:cs="Times New Roman"/>
          <w:noProof/>
          <w:szCs w:val="24"/>
        </w:rPr>
        <w:t>Records - CRBO 2014</w:t>
      </w:r>
      <w:r w:rsidRPr="003B6A4F">
        <w:rPr>
          <w:rFonts w:cs="Times New Roman"/>
          <w:szCs w:val="24"/>
        </w:rPr>
        <w:fldChar w:fldCharType="end"/>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{"citationItems":[{"id":"ITEM-1","itemData":{"DOI":"10.11606/1807-0205/2018.58.03","ISBN":"0000000223997","ISSN":"1807-0205","abstract":"&lt;p&gt;We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data.&lt;/p&gt;","author":[{"dropping-particle":"","family":"Somenzari","given":"Marina","non-dropping-particle":"","parse-names":false,"suffix":""},{"dropping-particle":"do","family":"Amaral","given":"Priscilla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Zoologia","id":"ITEM-1","issued":{"date-parts":[["2018"]]},"number-of-pages":"3","title":"An overview of migratory birds in Brazil","type":"book","volume":"58"},"uris":["http://www.mendeley.com/documents/?uuid=17645005-a995-48cb-8522-8ecb1f2ebc6a"]}],"mendeley":{"formattedCitation":"(Somenzari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Somenzari et al. 2018</w:t>
      </w:r>
      <w:r w:rsidRPr="003B6A4F">
        <w:rPr>
          <w:rFonts w:cs="Times New Roman"/>
          <w:szCs w:val="24"/>
        </w:rPr>
        <w:fldChar w:fldCharType="end"/>
      </w:r>
      <w:r w:rsidRPr="003B6A4F">
        <w:rPr>
          <w:rFonts w:cs="Times New Roman"/>
          <w:szCs w:val="24"/>
        </w:rPr>
        <w:t xml:space="preserve"> and </w:t>
      </w:r>
      <w:proofErr w:type="spellStart"/>
      <w:r w:rsidRPr="003B6A4F">
        <w:rPr>
          <w:rFonts w:cs="Times New Roman"/>
          <w:szCs w:val="24"/>
        </w:rPr>
        <w:t>BirdLife</w:t>
      </w:r>
      <w:proofErr w:type="spellEnd"/>
      <w:r w:rsidRPr="003B6A4F">
        <w:rPr>
          <w:rFonts w:cs="Times New Roman"/>
          <w:szCs w:val="24"/>
        </w:rPr>
        <w:t xml:space="preserve"> International (</w:t>
      </w:r>
      <w:hyperlink r:id="rId16" w:history="1">
        <w:r w:rsidRPr="003B6A4F">
          <w:rPr>
            <w:rStyle w:val="Hyperlink"/>
            <w:rFonts w:cs="Times New Roman"/>
            <w:szCs w:val="24"/>
          </w:rPr>
          <w:t>https://www.birdlife.org/</w:t>
        </w:r>
      </w:hyperlink>
      <w:r w:rsidRPr="003B6A4F">
        <w:rPr>
          <w:rFonts w:cs="Times New Roman"/>
          <w:szCs w:val="24"/>
        </w:rPr>
        <w:t>).</w:t>
      </w:r>
    </w:p>
    <w:p w14:paraId="362BE89D" w14:textId="4F1B82F6" w:rsidR="003337A3" w:rsidRPr="003B6A4F" w:rsidRDefault="008779D2" w:rsidP="003B6A4F">
      <w:pPr>
        <w:spacing w:line="480" w:lineRule="auto"/>
        <w:rPr>
          <w:rFonts w:cs="Times New Roman"/>
          <w:szCs w:val="24"/>
        </w:rPr>
      </w:pPr>
      <w:r w:rsidRPr="003B6A4F">
        <w:rPr>
          <w:rFonts w:cs="Times New Roman"/>
          <w:noProof/>
          <w:szCs w:val="24"/>
          <w:lang w:val="en-GB" w:eastAsia="en-GB"/>
        </w:rPr>
        <w:lastRenderedPageBreak/>
        <w:drawing>
          <wp:inline distT="0" distB="0" distL="0" distR="0" wp14:anchorId="6D7BEECE" wp14:editId="14832348">
            <wp:extent cx="5625097" cy="4107976"/>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lot_zoom.png"/>
                    <pic:cNvPicPr/>
                  </pic:nvPicPr>
                  <pic:blipFill rotWithShape="1">
                    <a:blip r:embed="rId17">
                      <a:extLst>
                        <a:ext uri="{28A0092B-C50C-407E-A947-70E740481C1C}">
                          <a14:useLocalDpi xmlns:a14="http://schemas.microsoft.com/office/drawing/2010/main" val="0"/>
                        </a:ext>
                      </a:extLst>
                    </a:blip>
                    <a:srcRect l="12894" t="10987" r="31154" b="15161"/>
                    <a:stretch/>
                  </pic:blipFill>
                  <pic:spPr bwMode="auto">
                    <a:xfrm>
                      <a:off x="0" y="0"/>
                      <a:ext cx="5671620" cy="4141952"/>
                    </a:xfrm>
                    <a:prstGeom prst="rect">
                      <a:avLst/>
                    </a:prstGeom>
                    <a:ln>
                      <a:noFill/>
                    </a:ln>
                    <a:extLst>
                      <a:ext uri="{53640926-AAD7-44D8-BBD7-CCE9431645EC}">
                        <a14:shadowObscured xmlns:a14="http://schemas.microsoft.com/office/drawing/2010/main"/>
                      </a:ext>
                    </a:extLst>
                  </pic:spPr>
                </pic:pic>
              </a:graphicData>
            </a:graphic>
          </wp:inline>
        </w:drawing>
      </w:r>
    </w:p>
    <w:p w14:paraId="473A6E90" w14:textId="2EC1FAE3" w:rsidR="00DA1478" w:rsidRPr="003B6A4F" w:rsidRDefault="00DA1478" w:rsidP="003B6A4F">
      <w:pPr>
        <w:spacing w:line="480" w:lineRule="auto"/>
        <w:rPr>
          <w:rFonts w:cs="Times New Roman"/>
          <w:szCs w:val="24"/>
        </w:rPr>
      </w:pPr>
      <w:r w:rsidRPr="003B6A4F">
        <w:rPr>
          <w:rFonts w:cs="Times New Roman"/>
          <w:szCs w:val="24"/>
        </w:rPr>
        <w:t xml:space="preserve"> </w:t>
      </w:r>
      <w:r w:rsidR="00FB3698" w:rsidRPr="003B6A4F">
        <w:rPr>
          <w:rFonts w:cs="Times New Roman"/>
          <w:szCs w:val="24"/>
        </w:rPr>
        <w:t xml:space="preserve">Figure 1: </w:t>
      </w:r>
      <w:r w:rsidR="00192A01" w:rsidRPr="003B6A4F">
        <w:rPr>
          <w:rFonts w:cs="Times New Roman"/>
          <w:szCs w:val="24"/>
        </w:rPr>
        <w:t>Bird collection points.</w:t>
      </w:r>
      <w:r w:rsidR="00094B31" w:rsidRPr="003B6A4F">
        <w:rPr>
          <w:rFonts w:cs="Times New Roman"/>
          <w:szCs w:val="24"/>
        </w:rPr>
        <w:t xml:space="preserve"> Collection points comprises a total of 156 areas</w:t>
      </w:r>
      <w:r w:rsidR="00D02F85" w:rsidRPr="003B6A4F">
        <w:rPr>
          <w:rFonts w:cs="Times New Roman"/>
          <w:szCs w:val="24"/>
        </w:rPr>
        <w:t xml:space="preserve"> combining </w:t>
      </w:r>
      <w:r w:rsidR="00094B31" w:rsidRPr="003B6A4F">
        <w:rPr>
          <w:rFonts w:cs="Times New Roman"/>
          <w:szCs w:val="24"/>
        </w:rPr>
        <w:t xml:space="preserve">our dataset and </w:t>
      </w:r>
      <w:r w:rsidR="003D40FB" w:rsidRPr="003B6A4F">
        <w:rPr>
          <w:rFonts w:cs="Times New Roman"/>
          <w:szCs w:val="24"/>
        </w:rPr>
        <w:t xml:space="preserve">the </w:t>
      </w:r>
      <w:proofErr w:type="spellStart"/>
      <w:r w:rsidR="00094B31" w:rsidRPr="003B6A4F">
        <w:rPr>
          <w:rFonts w:cs="Times New Roman"/>
          <w:szCs w:val="24"/>
        </w:rPr>
        <w:t>MalAvi</w:t>
      </w:r>
      <w:proofErr w:type="spellEnd"/>
      <w:r w:rsidR="00094B31" w:rsidRPr="003B6A4F">
        <w:rPr>
          <w:rFonts w:cs="Times New Roman"/>
          <w:szCs w:val="24"/>
        </w:rPr>
        <w:t xml:space="preserve"> database.</w:t>
      </w:r>
      <w:r w:rsidR="00192A01" w:rsidRPr="003B6A4F">
        <w:rPr>
          <w:rFonts w:cs="Times New Roman"/>
          <w:szCs w:val="24"/>
        </w:rPr>
        <w:t xml:space="preserve">  </w:t>
      </w:r>
      <w:r w:rsidR="003337A3" w:rsidRPr="003B6A4F">
        <w:rPr>
          <w:rFonts w:cs="Times New Roman"/>
          <w:szCs w:val="24"/>
        </w:rPr>
        <w:t xml:space="preserve"> </w:t>
      </w:r>
    </w:p>
    <w:p w14:paraId="0888710E" w14:textId="77777777" w:rsidR="00A83253" w:rsidRPr="003B6A4F" w:rsidRDefault="00A83253" w:rsidP="003B6A4F">
      <w:pPr>
        <w:spacing w:line="480" w:lineRule="auto"/>
        <w:rPr>
          <w:rFonts w:cs="Times New Roman"/>
          <w:szCs w:val="24"/>
        </w:rPr>
      </w:pPr>
    </w:p>
    <w:p w14:paraId="3079BD5E" w14:textId="4EE00293" w:rsidR="00192A01" w:rsidRPr="003B6A4F" w:rsidRDefault="00192A01" w:rsidP="003B6A4F">
      <w:pPr>
        <w:pStyle w:val="Subttulo"/>
        <w:spacing w:line="480" w:lineRule="auto"/>
        <w:rPr>
          <w:rFonts w:cs="Times New Roman"/>
          <w:szCs w:val="24"/>
        </w:rPr>
      </w:pPr>
      <w:r w:rsidRPr="003B6A4F">
        <w:rPr>
          <w:rFonts w:cs="Times New Roman"/>
          <w:szCs w:val="24"/>
        </w:rPr>
        <w:t xml:space="preserve">2.2 </w:t>
      </w:r>
      <w:r w:rsidR="00546453" w:rsidRPr="003B6A4F">
        <w:rPr>
          <w:rFonts w:cs="Times New Roman"/>
          <w:szCs w:val="24"/>
        </w:rPr>
        <w:t>Potential correlates of prevalence and richness</w:t>
      </w:r>
    </w:p>
    <w:p w14:paraId="6CD4FA8C" w14:textId="77777777" w:rsidR="00021A7F" w:rsidRPr="003B6A4F" w:rsidRDefault="00021A7F" w:rsidP="003B6A4F">
      <w:pPr>
        <w:spacing w:line="480" w:lineRule="auto"/>
        <w:rPr>
          <w:rFonts w:cs="Times New Roman"/>
          <w:i/>
          <w:iCs/>
          <w:szCs w:val="24"/>
        </w:rPr>
      </w:pPr>
      <w:r w:rsidRPr="003B6A4F">
        <w:rPr>
          <w:rFonts w:cs="Times New Roman"/>
          <w:i/>
          <w:iCs/>
          <w:szCs w:val="24"/>
        </w:rPr>
        <w:t>Spatial and temporal correlation</w:t>
      </w:r>
    </w:p>
    <w:p w14:paraId="419CB29D" w14:textId="1FF2D093" w:rsidR="00021A7F" w:rsidRDefault="00021A7F" w:rsidP="003B6A4F">
      <w:pPr>
        <w:spacing w:line="480" w:lineRule="auto"/>
        <w:rPr>
          <w:rFonts w:cs="Times New Roman"/>
          <w:szCs w:val="24"/>
        </w:rPr>
      </w:pPr>
      <w:r w:rsidRPr="003B6A4F">
        <w:rPr>
          <w:rFonts w:cs="Times New Roman"/>
          <w:szCs w:val="24"/>
        </w:rPr>
        <w:tab/>
        <w:t>All analyses were conducted in R (R Core Team, 2019). We determined whether there was significant spatial autocorrelation for prevalence and parasite richness in our dataset by calculating the Moran Index value. In order to estimate this index, we combined the coordinates data into a matrix and employed the function “</w:t>
      </w:r>
      <w:proofErr w:type="spellStart"/>
      <w:r w:rsidRPr="003B6A4F">
        <w:rPr>
          <w:rFonts w:cs="Times New Roman"/>
          <w:szCs w:val="24"/>
        </w:rPr>
        <w:t>Moran.I</w:t>
      </w:r>
      <w:proofErr w:type="spellEnd"/>
      <w:r w:rsidRPr="003B6A4F">
        <w:rPr>
          <w:rFonts w:cs="Times New Roman"/>
          <w:szCs w:val="24"/>
        </w:rPr>
        <w:t xml:space="preserve">” from the “Ape” </w:t>
      </w:r>
      <w:r w:rsidR="008921E6">
        <w:rPr>
          <w:rFonts w:cs="Times New Roman"/>
          <w:szCs w:val="24"/>
        </w:rPr>
        <w:t>package</w:t>
      </w:r>
      <w:r w:rsidR="00A723AD">
        <w:rPr>
          <w:rFonts w:cs="Times New Roman"/>
          <w:szCs w:val="24"/>
        </w:rPr>
        <w:t xml:space="preserve"> </w:t>
      </w:r>
      <w:r w:rsidR="00A723AD">
        <w:rPr>
          <w:rFonts w:cs="Times New Roman"/>
          <w:szCs w:val="24"/>
        </w:rPr>
        <w:fldChar w:fldCharType="begin" w:fldLock="1"/>
      </w:r>
      <w:r w:rsidR="00A723AD">
        <w:rPr>
          <w:rFonts w:cs="Times New Roman"/>
          <w:szCs w:val="24"/>
        </w:rPr>
        <w:instrText>ADDIN CSL_CITATION {"citationItems":[{"id":"ITEM-1","itemData":{"author":[{"dropping-particle":"","family":"Paradis","given":"E","non-dropping-particle":"","parse-names":false,"suffix":""},{"dropping-particle":"","family":"Schliep","given":"K","non-dropping-particle":"","parse-names":false,"suffix":""}],"container-title":"Bioinformatics","id":"ITEM-1","issued":{"date-parts":[["2018"]]},"page":"526-528","title":"ape 5.0: an environment for modern phylogenetics and evolutionary analyses in R.","type":"article-journal","volume":"35"},"uris":["http://www.mendeley.com/documents/?uuid=60ef20be-7037-43ec-8d9a-81bcd49454d9"]}],"mendeley":{"formattedCitation":"(Paradis and Schliep 2018)","plainTextFormattedCitation":"(Paradis and Schliep 2018)","previouslyFormattedCitation":"(Paradis and Schliep 2018)"},"properties":{"noteIndex":0},"schema":"https://github.com/citation-style-language/schema/raw/master/csl-citation.json"}</w:instrText>
      </w:r>
      <w:r w:rsidR="00A723AD">
        <w:rPr>
          <w:rFonts w:cs="Times New Roman"/>
          <w:szCs w:val="24"/>
        </w:rPr>
        <w:fldChar w:fldCharType="separate"/>
      </w:r>
      <w:r w:rsidR="00A723AD" w:rsidRPr="00A723AD">
        <w:rPr>
          <w:rFonts w:cs="Times New Roman"/>
          <w:noProof/>
          <w:szCs w:val="24"/>
        </w:rPr>
        <w:t>(Paradis and Schliep 2018)</w:t>
      </w:r>
      <w:r w:rsidR="00A723AD">
        <w:rPr>
          <w:rFonts w:cs="Times New Roman"/>
          <w:szCs w:val="24"/>
        </w:rPr>
        <w:fldChar w:fldCharType="end"/>
      </w:r>
      <w:r w:rsidRPr="003B6A4F">
        <w:rPr>
          <w:rFonts w:cs="Times New Roman"/>
          <w:szCs w:val="24"/>
        </w:rPr>
        <w:t xml:space="preserve">. Temporal correlation analyses were performed using linear </w:t>
      </w:r>
      <w:r w:rsidRPr="003B6A4F">
        <w:rPr>
          <w:rFonts w:cs="Times New Roman"/>
          <w:szCs w:val="24"/>
        </w:rPr>
        <w:lastRenderedPageBreak/>
        <w:t>models</w:t>
      </w:r>
      <w:r w:rsidR="001678D5" w:rsidRPr="003B6A4F">
        <w:rPr>
          <w:rFonts w:cs="Times New Roman"/>
          <w:szCs w:val="24"/>
        </w:rPr>
        <w:t>, to determine whether prevalence or richness estimates varied throughout the sampling period (2005–2018)</w:t>
      </w:r>
      <w:r w:rsidRPr="003B6A4F">
        <w:rPr>
          <w:rFonts w:cs="Times New Roman"/>
          <w:szCs w:val="24"/>
        </w:rPr>
        <w:t xml:space="preserve">. For </w:t>
      </w:r>
      <w:r w:rsidR="00D02F85" w:rsidRPr="003B6A4F">
        <w:rPr>
          <w:rFonts w:cs="Times New Roman"/>
          <w:szCs w:val="24"/>
        </w:rPr>
        <w:t xml:space="preserve">parasite </w:t>
      </w:r>
      <w:r w:rsidRPr="003B6A4F">
        <w:rPr>
          <w:rFonts w:cs="Times New Roman"/>
          <w:szCs w:val="24"/>
        </w:rPr>
        <w:t>prevalence, we conducted a mixed linear model using package “lme4” and the function “</w:t>
      </w:r>
      <w:proofErr w:type="spellStart"/>
      <w:r w:rsidRPr="003B6A4F">
        <w:rPr>
          <w:rFonts w:cs="Times New Roman"/>
          <w:szCs w:val="24"/>
        </w:rPr>
        <w:t>lmer</w:t>
      </w:r>
      <w:proofErr w:type="spellEnd"/>
      <w:r w:rsidRPr="003B6A4F">
        <w:rPr>
          <w:rFonts w:cs="Times New Roman"/>
          <w:szCs w:val="24"/>
        </w:rPr>
        <w:t>”</w:t>
      </w:r>
      <w:r w:rsidR="00A723AD">
        <w:rPr>
          <w:rFonts w:cs="Times New Roman"/>
          <w:szCs w:val="24"/>
        </w:rPr>
        <w:t xml:space="preserve"> </w:t>
      </w:r>
      <w:r w:rsidR="00A723AD">
        <w:rPr>
          <w:rFonts w:cs="Times New Roman"/>
          <w:szCs w:val="24"/>
        </w:rPr>
        <w:fldChar w:fldCharType="begin" w:fldLock="1"/>
      </w:r>
      <w:r w:rsidR="00A723AD">
        <w:rPr>
          <w:rFonts w:cs="Times New Roman"/>
          <w:szCs w:val="24"/>
        </w:rPr>
        <w:instrText>ADDIN CSL_CITATION {"citationItems":[{"id":"ITEM-1","itemData":{"author":[{"dropping-particle":"","family":"Bates","given":"D","non-dropping-particle":"","parse-names":false,"suffix":""},{"dropping-particle":"","family":"Maechler","given":"M","non-dropping-particle":"","parse-names":false,"suffix":""},{"dropping-particle":"","family":"Bolker","given":"B","non-dropping-particle":"","parse-names":false,"suffix":""},{"dropping-particle":"","family":"Walker","given":"S","non-dropping-particle":"","parse-names":false,"suffix":""}],"container-title":"Statistical Software","id":"ITEM-1","issued":{"date-parts":[["2015"]]},"page":"1-48","title":"Fitting linear mixed-effects models using lme4","type":"article-journal","volume":"67"},"uris":["http://www.mendeley.com/documents/?uuid=cfa62bdb-9628-4efe-8ba1-de908146818c"]}],"mendeley":{"formattedCitation":"(Bates et al. 2015)","plainTextFormattedCitation":"(Bates et al. 2015)","previouslyFormattedCitation":"(Bates et al. 2015)"},"properties":{"noteIndex":0},"schema":"https://github.com/citation-style-language/schema/raw/master/csl-citation.json"}</w:instrText>
      </w:r>
      <w:r w:rsidR="00A723AD">
        <w:rPr>
          <w:rFonts w:cs="Times New Roman"/>
          <w:szCs w:val="24"/>
        </w:rPr>
        <w:fldChar w:fldCharType="separate"/>
      </w:r>
      <w:r w:rsidR="00A723AD" w:rsidRPr="00A723AD">
        <w:rPr>
          <w:rFonts w:cs="Times New Roman"/>
          <w:noProof/>
          <w:szCs w:val="24"/>
        </w:rPr>
        <w:t>(Bates et al. 2015)</w:t>
      </w:r>
      <w:r w:rsidR="00A723AD">
        <w:rPr>
          <w:rFonts w:cs="Times New Roman"/>
          <w:szCs w:val="24"/>
        </w:rPr>
        <w:fldChar w:fldCharType="end"/>
      </w:r>
      <w:r w:rsidRPr="003B6A4F">
        <w:rPr>
          <w:rFonts w:cs="Times New Roman"/>
          <w:szCs w:val="24"/>
        </w:rPr>
        <w:t>. Firstly, we grouped the data by year and location employing. Then, we compared the prevalence among years of collection considering number of birds collected and location as variables.</w:t>
      </w:r>
      <w:r w:rsidR="007E3A99">
        <w:rPr>
          <w:rFonts w:cs="Times New Roman"/>
          <w:szCs w:val="24"/>
        </w:rPr>
        <w:t xml:space="preserve"> In order to estimate temporal correlation for</w:t>
      </w:r>
      <w:r w:rsidRPr="003B6A4F">
        <w:rPr>
          <w:rFonts w:cs="Times New Roman"/>
          <w:szCs w:val="24"/>
        </w:rPr>
        <w:t xml:space="preserve"> parasite richness, we performed a simple linear model using the “</w:t>
      </w:r>
      <w:proofErr w:type="spellStart"/>
      <w:r w:rsidRPr="003B6A4F">
        <w:rPr>
          <w:rFonts w:cs="Times New Roman"/>
          <w:szCs w:val="24"/>
        </w:rPr>
        <w:t>lm</w:t>
      </w:r>
      <w:proofErr w:type="spellEnd"/>
      <w:r w:rsidRPr="003B6A4F">
        <w:rPr>
          <w:rFonts w:cs="Times New Roman"/>
          <w:szCs w:val="24"/>
        </w:rPr>
        <w:t>” function.</w:t>
      </w:r>
    </w:p>
    <w:p w14:paraId="0BEF4091" w14:textId="77777777" w:rsidR="006D057D" w:rsidRPr="003B6A4F" w:rsidRDefault="006D057D" w:rsidP="003B6A4F">
      <w:pPr>
        <w:spacing w:line="480" w:lineRule="auto"/>
        <w:rPr>
          <w:rFonts w:cs="Times New Roman"/>
          <w:szCs w:val="24"/>
        </w:rPr>
      </w:pPr>
    </w:p>
    <w:p w14:paraId="337CFE4A" w14:textId="77777777" w:rsidR="00021A7F" w:rsidRPr="003B6A4F" w:rsidRDefault="00021A7F" w:rsidP="003B6A4F">
      <w:pPr>
        <w:spacing w:line="480" w:lineRule="auto"/>
        <w:rPr>
          <w:rFonts w:cs="Times New Roman"/>
          <w:i/>
          <w:iCs/>
          <w:szCs w:val="24"/>
        </w:rPr>
      </w:pPr>
      <w:r w:rsidRPr="003B6A4F">
        <w:rPr>
          <w:rFonts w:cs="Times New Roman"/>
          <w:i/>
          <w:iCs/>
          <w:szCs w:val="24"/>
        </w:rPr>
        <w:t>Phylogenetic Signal</w:t>
      </w:r>
    </w:p>
    <w:p w14:paraId="5D341AC6" w14:textId="6B77B6BC" w:rsidR="00021A7F" w:rsidRPr="003B6A4F" w:rsidRDefault="00021A7F" w:rsidP="003B6A4F">
      <w:pPr>
        <w:spacing w:line="480" w:lineRule="auto"/>
        <w:rPr>
          <w:rFonts w:cs="Times New Roman"/>
          <w:szCs w:val="24"/>
        </w:rPr>
      </w:pPr>
      <w:r w:rsidRPr="003B6A4F">
        <w:rPr>
          <w:rFonts w:cs="Times New Roman"/>
          <w:szCs w:val="24"/>
        </w:rPr>
        <w:tab/>
        <w:t xml:space="preserve">In order to estimate the phylogenetic signal among prevalence and richness estimates for the bird species in our dataset, we downloaded the file AllBirdsHackett1.tre from </w:t>
      </w:r>
      <w:hyperlink r:id="rId18" w:history="1">
        <w:r w:rsidRPr="003B6A4F">
          <w:rPr>
            <w:rStyle w:val="Hyperlink"/>
            <w:rFonts w:eastAsia="Times New Roman" w:cs="Times New Roman"/>
            <w:color w:val="auto"/>
            <w:szCs w:val="24"/>
          </w:rPr>
          <w:t>https://birdtree.org/</w:t>
        </w:r>
      </w:hyperlink>
      <w:r w:rsidRPr="003B6A4F">
        <w:rPr>
          <w:rFonts w:eastAsia="Times New Roman" w:cs="Times New Roman"/>
          <w:szCs w:val="24"/>
        </w:rPr>
        <w:t> website. Using the “</w:t>
      </w:r>
      <w:proofErr w:type="spellStart"/>
      <w:r w:rsidRPr="003B6A4F">
        <w:rPr>
          <w:rFonts w:eastAsia="Times New Roman" w:cs="Times New Roman"/>
          <w:szCs w:val="24"/>
        </w:rPr>
        <w:t>treeman</w:t>
      </w:r>
      <w:proofErr w:type="spellEnd"/>
      <w:r w:rsidRPr="003B6A4F">
        <w:rPr>
          <w:rFonts w:eastAsia="Times New Roman" w:cs="Times New Roman"/>
          <w:szCs w:val="24"/>
        </w:rPr>
        <w:t>” package</w:t>
      </w:r>
      <w:r w:rsidR="00A723AD">
        <w:rPr>
          <w:rFonts w:eastAsia="Times New Roman" w:cs="Times New Roman"/>
          <w:szCs w:val="24"/>
        </w:rPr>
        <w:t xml:space="preserve"> </w:t>
      </w:r>
      <w:r w:rsidR="00A723AD">
        <w:rPr>
          <w:rFonts w:eastAsia="Times New Roman" w:cs="Times New Roman"/>
          <w:szCs w:val="24"/>
        </w:rPr>
        <w:fldChar w:fldCharType="begin" w:fldLock="1"/>
      </w:r>
      <w:r w:rsidR="00A723AD">
        <w:rPr>
          <w:rFonts w:eastAsia="Times New Roman" w:cs="Times New Roman"/>
          <w:szCs w:val="24"/>
        </w:rPr>
        <w:instrText>ADDIN CSL_CITATION {"citationItems":[{"id":"ITEM-1","itemData":{"DOI":"10.1186/s13104-016-2340-8","ISSN":"17560500","abstract":"Background: Phylogenetic trees are hierarchical structures used for representing the inter-relationships between biological entities. They are the most common tool for representing evolution and are essential to a range of fields across the life sciences. The manipulation of phylogenetic trees - in terms of adding or removing tips - is often performed by researchers not just for reasons of management but also for performing simulations in order to understand the processes of evolution. Despite this, the most common programming language among biologists, R, has few class structures well suited to these tasks. Results: We present an R package that contains a new class, called TreeMan, for representing the phylogenetic tree. This class has a list structure allowing phylogenetic trees to be manipulated more efficiently. Computational running times are reduced because of the ready ability to vectorise and parallelise methods. Development is also improved due to fewer lines of code being required for performing manipulation processes. Conclusions: We present three use cases - pinning missing taxa to a supertree, simulating evolution with a tree-growth model and detecting significant phylogenetic turnover - that demonstrate the new package's speed and simplicity.","author":[{"dropping-particle":"","family":"Bennett","given":"Dominic J.","non-dropping-particle":"","parse-names":false,"suffix":""},{"dropping-particle":"","family":"Sutton","given":"Mark D.","non-dropping-particle":"","parse-names":false,"suffix":""},{"dropping-particle":"","family":"Turvey","given":"Samuel T.","non-dropping-particle":"","parse-names":false,"suffix":""}],"container-title":"BMC Research Notes","id":"ITEM-1","issue":"1","issued":{"date-parts":[["2017"]]},"page":"1-10","publisher":"BioMed Central","title":"Treeman: An R package for efficient and intuitive manipulation of phylogenetic trees","type":"article-journal","volume":"10"},"uris":["http://www.mendeley.com/documents/?uuid=88e90bd6-95b9-4d2e-8e63-5126bd6df616"]}],"mendeley":{"formattedCitation":"(Bennett et al. 2017)","plainTextFormattedCitation":"(Bennett et al. 2017)","previouslyFormattedCitation":"(Bennett et al. 2017)"},"properties":{"noteIndex":0},"schema":"https://github.com/citation-style-language/schema/raw/master/csl-citation.json"}</w:instrText>
      </w:r>
      <w:r w:rsidR="00A723AD">
        <w:rPr>
          <w:rFonts w:eastAsia="Times New Roman" w:cs="Times New Roman"/>
          <w:szCs w:val="24"/>
        </w:rPr>
        <w:fldChar w:fldCharType="separate"/>
      </w:r>
      <w:r w:rsidR="00A723AD" w:rsidRPr="00A723AD">
        <w:rPr>
          <w:rFonts w:eastAsia="Times New Roman" w:cs="Times New Roman"/>
          <w:noProof/>
          <w:szCs w:val="24"/>
        </w:rPr>
        <w:t>(Bennett et al. 2017)</w:t>
      </w:r>
      <w:r w:rsidR="00A723AD">
        <w:rPr>
          <w:rFonts w:eastAsia="Times New Roman" w:cs="Times New Roman"/>
          <w:szCs w:val="24"/>
        </w:rPr>
        <w:fldChar w:fldCharType="end"/>
      </w:r>
      <w:r w:rsidRPr="003B6A4F">
        <w:rPr>
          <w:rFonts w:eastAsia="Times New Roman" w:cs="Times New Roman"/>
          <w:szCs w:val="24"/>
        </w:rPr>
        <w:t xml:space="preserve">, we created a </w:t>
      </w:r>
      <w:proofErr w:type="spellStart"/>
      <w:r w:rsidRPr="003B6A4F">
        <w:rPr>
          <w:rFonts w:eastAsia="Times New Roman" w:cs="Times New Roman"/>
          <w:szCs w:val="24"/>
        </w:rPr>
        <w:t>treeman</w:t>
      </w:r>
      <w:proofErr w:type="spellEnd"/>
      <w:r w:rsidRPr="003B6A4F">
        <w:rPr>
          <w:rFonts w:eastAsia="Times New Roman" w:cs="Times New Roman"/>
          <w:szCs w:val="24"/>
        </w:rPr>
        <w:t xml:space="preserve"> file containing all trees from the original file. Then, we randomly selected 100 trees. This new file was converted from </w:t>
      </w:r>
      <w:proofErr w:type="spellStart"/>
      <w:r w:rsidRPr="003B6A4F">
        <w:rPr>
          <w:rFonts w:eastAsia="Times New Roman" w:cs="Times New Roman"/>
          <w:szCs w:val="24"/>
        </w:rPr>
        <w:t>treeman</w:t>
      </w:r>
      <w:proofErr w:type="spellEnd"/>
      <w:r w:rsidRPr="003B6A4F">
        <w:rPr>
          <w:rFonts w:eastAsia="Times New Roman" w:cs="Times New Roman"/>
          <w:szCs w:val="24"/>
        </w:rPr>
        <w:t xml:space="preserve"> to a </w:t>
      </w:r>
      <w:proofErr w:type="spellStart"/>
      <w:r w:rsidRPr="003B6A4F">
        <w:rPr>
          <w:rFonts w:eastAsia="Times New Roman" w:cs="Times New Roman"/>
          <w:szCs w:val="24"/>
        </w:rPr>
        <w:t>phylo</w:t>
      </w:r>
      <w:proofErr w:type="spellEnd"/>
      <w:r w:rsidRPr="003B6A4F">
        <w:rPr>
          <w:rFonts w:eastAsia="Times New Roman" w:cs="Times New Roman"/>
          <w:szCs w:val="24"/>
        </w:rPr>
        <w:t xml:space="preserve"> file, from which we extracted one single random tree</w:t>
      </w:r>
      <w:r w:rsidR="007E3A99">
        <w:rPr>
          <w:rFonts w:eastAsia="Times New Roman" w:cs="Times New Roman"/>
          <w:szCs w:val="24"/>
        </w:rPr>
        <w:t>. We</w:t>
      </w:r>
      <w:r w:rsidRPr="003B6A4F">
        <w:rPr>
          <w:rFonts w:eastAsia="Times New Roman" w:cs="Times New Roman"/>
          <w:szCs w:val="24"/>
        </w:rPr>
        <w:t xml:space="preserve"> grouped our data per species and eliminated all bird species from the </w:t>
      </w:r>
      <w:proofErr w:type="spellStart"/>
      <w:r w:rsidRPr="003B6A4F">
        <w:rPr>
          <w:rFonts w:eastAsia="Times New Roman" w:cs="Times New Roman"/>
          <w:szCs w:val="24"/>
        </w:rPr>
        <w:t>phylo</w:t>
      </w:r>
      <w:proofErr w:type="spellEnd"/>
      <w:r w:rsidRPr="003B6A4F">
        <w:rPr>
          <w:rFonts w:eastAsia="Times New Roman" w:cs="Times New Roman"/>
          <w:szCs w:val="24"/>
        </w:rPr>
        <w:t xml:space="preserve"> tree which were not present in our dataset. Using the “match” function from the “picante” package</w:t>
      </w:r>
      <w:r w:rsidR="00A723AD">
        <w:rPr>
          <w:rFonts w:eastAsia="Times New Roman" w:cs="Times New Roman"/>
          <w:szCs w:val="24"/>
        </w:rPr>
        <w:t xml:space="preserve"> </w:t>
      </w:r>
      <w:r w:rsidR="00A723AD">
        <w:rPr>
          <w:rFonts w:eastAsia="Times New Roman" w:cs="Times New Roman"/>
          <w:szCs w:val="24"/>
        </w:rPr>
        <w:fldChar w:fldCharType="begin" w:fldLock="1"/>
      </w:r>
      <w:r w:rsidR="00A723AD">
        <w:rPr>
          <w:rFonts w:eastAsia="Times New Roman" w:cs="Times New Roman"/>
          <w:szCs w:val="24"/>
        </w:rPr>
        <w:instrText>ADDIN CSL_CITATION {"citationItems":[{"id":"ITEM-1","itemData":{"DOI":"10.1093/bioinformatics/btq166","ISSN":"13674803","PMID":"20395285","abstract":"Summary: Picante is a software package that provides a comprehensive set of tools for analyzing the phylogenetic and trait diversity of ecological communities. The package calculates phylogenetic diversity metrics, performs trait comparative analyses, manipulates phenotypic and phylogenetic data, and performs tests for phylogenetic signal in trait distributions, community structure and species interactions. © The Author 2010. Published by Oxford University Press.","author":[{"dropping-particle":"","family":"Kembel","given":"Steven W.","non-dropping-particle":"","parse-names":false,"suffix":""},{"dropping-particle":"","family":"Cowan","given":"Peter D.","non-dropping-particle":"","parse-names":false,"suffix":""},{"dropping-particle":"","family":"Helmus","given":"Matthew R.","non-dropping-particle":"","parse-names":false,"suffix":""},{"dropping-particle":"","family":"Cornwell","given":"William K.","non-dropping-particle":"","parse-names":false,"suffix":""},{"dropping-particle":"","family":"Morlon","given":"Helene","non-dropping-particle":"","parse-names":false,"suffix":""},{"dropping-particle":"","family":"Ackerly","given":"David D.","non-dropping-particle":"","parse-names":false,"suffix":""},{"dropping-particle":"","family":"Blomberg","given":"Simon P.","non-dropping-particle":"","parse-names":false,"suffix":""},{"dropping-particle":"","family":"Webb","given":"Campbell O.","non-dropping-particle":"","parse-names":false,"suffix":""}],"container-title":"Bioinformatics","id":"ITEM-1","issue":"11","issued":{"date-parts":[["2010"]]},"page":"1463-1464","title":"Picante: R tools for integrating phylogenies and ecology","type":"article-journal","volume":"26"},"uris":["http://www.mendeley.com/documents/?uuid=d2b26300-b3bb-4047-a1ed-27a1e878b0a1"]}],"mendeley":{"formattedCitation":"(Kembel et al. 2010)","plainTextFormattedCitation":"(Kembel et al. 2010)","previouslyFormattedCitation":"(Kembel et al. 2010)"},"properties":{"noteIndex":0},"schema":"https://github.com/citation-style-language/schema/raw/master/csl-citation.json"}</w:instrText>
      </w:r>
      <w:r w:rsidR="00A723AD">
        <w:rPr>
          <w:rFonts w:eastAsia="Times New Roman" w:cs="Times New Roman"/>
          <w:szCs w:val="24"/>
        </w:rPr>
        <w:fldChar w:fldCharType="separate"/>
      </w:r>
      <w:r w:rsidR="00A723AD" w:rsidRPr="00A723AD">
        <w:rPr>
          <w:rFonts w:eastAsia="Times New Roman" w:cs="Times New Roman"/>
          <w:noProof/>
          <w:szCs w:val="24"/>
        </w:rPr>
        <w:t>(Kembel et al. 2010)</w:t>
      </w:r>
      <w:r w:rsidR="00A723AD">
        <w:rPr>
          <w:rFonts w:eastAsia="Times New Roman" w:cs="Times New Roman"/>
          <w:szCs w:val="24"/>
        </w:rPr>
        <w:fldChar w:fldCharType="end"/>
      </w:r>
      <w:r w:rsidRPr="003B6A4F">
        <w:rPr>
          <w:rFonts w:eastAsia="Times New Roman" w:cs="Times New Roman"/>
          <w:szCs w:val="24"/>
        </w:rPr>
        <w:t xml:space="preserve">, we matched the species between the tree and our dataset. Then, we calculated </w:t>
      </w:r>
      <w:proofErr w:type="spellStart"/>
      <w:r w:rsidR="009425E4" w:rsidRPr="003B6A4F">
        <w:rPr>
          <w:rFonts w:eastAsia="Times New Roman" w:cs="Times New Roman"/>
          <w:szCs w:val="24"/>
        </w:rPr>
        <w:t>P</w:t>
      </w:r>
      <w:r w:rsidR="00935BCA" w:rsidRPr="003B6A4F">
        <w:rPr>
          <w:rFonts w:eastAsia="Times New Roman" w:cs="Times New Roman"/>
          <w:szCs w:val="24"/>
        </w:rPr>
        <w:t>agel’s</w:t>
      </w:r>
      <w:proofErr w:type="spellEnd"/>
      <w:r w:rsidR="00935BCA" w:rsidRPr="003B6A4F">
        <w:rPr>
          <w:rFonts w:eastAsia="Times New Roman" w:cs="Times New Roman"/>
          <w:szCs w:val="24"/>
        </w:rPr>
        <w:t xml:space="preserve"> </w:t>
      </w:r>
      <w:r w:rsidRPr="003B6A4F">
        <w:rPr>
          <w:rFonts w:cs="Times New Roman"/>
          <w:szCs w:val="24"/>
        </w:rPr>
        <w:t xml:space="preserve">lambda (λ) to evaluate the phylogenetic signal among bird species in our dataset, for both </w:t>
      </w:r>
      <w:proofErr w:type="spellStart"/>
      <w:r w:rsidRPr="003B6A4F">
        <w:rPr>
          <w:rFonts w:cs="Times New Roman"/>
          <w:szCs w:val="24"/>
        </w:rPr>
        <w:t>haemosporidian</w:t>
      </w:r>
      <w:proofErr w:type="spellEnd"/>
      <w:r w:rsidRPr="003B6A4F">
        <w:rPr>
          <w:rFonts w:cs="Times New Roman"/>
          <w:szCs w:val="24"/>
        </w:rPr>
        <w:t xml:space="preserve"> prevalence and </w:t>
      </w:r>
      <w:r w:rsidR="00747160" w:rsidRPr="003B6A4F">
        <w:rPr>
          <w:rFonts w:cs="Times New Roman"/>
          <w:szCs w:val="24"/>
        </w:rPr>
        <w:t>parasite</w:t>
      </w:r>
      <w:r w:rsidRPr="003B6A4F">
        <w:rPr>
          <w:rFonts w:cs="Times New Roman"/>
          <w:szCs w:val="24"/>
        </w:rPr>
        <w:t xml:space="preserve"> richness</w:t>
      </w:r>
      <w:r w:rsidR="00572EF5" w:rsidRPr="003B6A4F">
        <w:rPr>
          <w:rFonts w:cs="Times New Roman"/>
          <w:szCs w:val="24"/>
        </w:rPr>
        <w:t>.</w:t>
      </w:r>
      <w:r w:rsidR="00935BCA" w:rsidRPr="003B6A4F">
        <w:rPr>
          <w:rFonts w:cs="Times New Roman"/>
          <w:szCs w:val="24"/>
        </w:rPr>
        <w:t xml:space="preserve"> </w:t>
      </w:r>
      <w:r w:rsidR="00572EF5" w:rsidRPr="003B6A4F">
        <w:rPr>
          <w:rFonts w:cs="Times New Roman"/>
          <w:szCs w:val="24"/>
        </w:rPr>
        <w:t>V</w:t>
      </w:r>
      <w:r w:rsidR="00935BCA" w:rsidRPr="003B6A4F">
        <w:rPr>
          <w:rFonts w:cs="Times New Roman"/>
          <w:szCs w:val="24"/>
        </w:rPr>
        <w:t>alues</w:t>
      </w:r>
      <w:r w:rsidR="00572EF5" w:rsidRPr="003B6A4F">
        <w:rPr>
          <w:rFonts w:cs="Times New Roman"/>
          <w:szCs w:val="24"/>
        </w:rPr>
        <w:t xml:space="preserve"> of λ</w:t>
      </w:r>
      <w:r w:rsidR="00935BCA" w:rsidRPr="003B6A4F">
        <w:rPr>
          <w:rFonts w:cs="Times New Roman"/>
          <w:szCs w:val="24"/>
        </w:rPr>
        <w:t xml:space="preserve"> can range between 0 (no phylogenetic signal) and 1 (strong phylogenetic signal). I</w:t>
      </w:r>
      <w:r w:rsidRPr="003B6A4F">
        <w:rPr>
          <w:rFonts w:eastAsia="Times New Roman" w:cs="Times New Roman"/>
          <w:szCs w:val="24"/>
        </w:rPr>
        <w:t xml:space="preserve">n order to estimate </w:t>
      </w:r>
      <w:r w:rsidRPr="003B6A4F">
        <w:rPr>
          <w:rFonts w:cs="Times New Roman"/>
          <w:szCs w:val="24"/>
        </w:rPr>
        <w:t>lambda (λ), we applied the “</w:t>
      </w:r>
      <w:proofErr w:type="spellStart"/>
      <w:r w:rsidRPr="003B6A4F">
        <w:rPr>
          <w:rFonts w:cs="Times New Roman"/>
          <w:szCs w:val="24"/>
        </w:rPr>
        <w:t>phylosig</w:t>
      </w:r>
      <w:proofErr w:type="spellEnd"/>
      <w:r w:rsidRPr="003B6A4F">
        <w:rPr>
          <w:rFonts w:cs="Times New Roman"/>
          <w:szCs w:val="24"/>
        </w:rPr>
        <w:t>” function from the “</w:t>
      </w:r>
      <w:proofErr w:type="spellStart"/>
      <w:r w:rsidRPr="003B6A4F">
        <w:rPr>
          <w:rFonts w:cs="Times New Roman"/>
          <w:szCs w:val="24"/>
        </w:rPr>
        <w:t>phytools</w:t>
      </w:r>
      <w:proofErr w:type="spellEnd"/>
      <w:r w:rsidRPr="003B6A4F">
        <w:rPr>
          <w:rFonts w:cs="Times New Roman"/>
          <w:szCs w:val="24"/>
        </w:rPr>
        <w:t>” package</w:t>
      </w:r>
      <w:r w:rsidR="008921E6">
        <w:rPr>
          <w:rFonts w:cs="Times New Roman"/>
          <w:szCs w:val="24"/>
        </w:rPr>
        <w:t xml:space="preserve"> </w:t>
      </w:r>
      <w:r w:rsidR="00A723AD">
        <w:rPr>
          <w:rFonts w:cs="Times New Roman"/>
          <w:szCs w:val="24"/>
        </w:rPr>
        <w:fldChar w:fldCharType="begin" w:fldLock="1"/>
      </w:r>
      <w:r w:rsidR="000C390B">
        <w:rPr>
          <w:rFonts w:cs="Times New Roman"/>
          <w:szCs w:val="24"/>
        </w:rPr>
        <w:instrText>ADDIN CSL_CITATION {"citationItems":[{"id":"ITEM-1","itemData":{"author":[{"dropping-particle":"","family":"Revell LJ","given":"","non-dropping-particle":"","parse-names":false,"suffix":""}],"container-title":"Methods Ecol. Evol","id":"ITEM-1","issued":{"date-parts":[["2012"]]},"page":"217-223","title":"phytools: An R package for phylogenetic comparative biology (and other things)","type":"article-journal","volume":"3"},"uris":["http://www.mendeley.com/documents/?uuid=a929355b-742c-4037-a9df-7f7bd975728d"]}],"mendeley":{"formattedCitation":"(Revell LJ 2012)","plainTextFormattedCitation":"(Revell LJ 2012)","previouslyFormattedCitation":"(Revell LJ 2012)"},"properties":{"noteIndex":0},"schema":"https://github.com/citation-style-language/schema/raw/master/csl-citation.json"}</w:instrText>
      </w:r>
      <w:r w:rsidR="00A723AD">
        <w:rPr>
          <w:rFonts w:cs="Times New Roman"/>
          <w:szCs w:val="24"/>
        </w:rPr>
        <w:fldChar w:fldCharType="separate"/>
      </w:r>
      <w:r w:rsidR="00A723AD" w:rsidRPr="00A723AD">
        <w:rPr>
          <w:rFonts w:cs="Times New Roman"/>
          <w:noProof/>
          <w:szCs w:val="24"/>
        </w:rPr>
        <w:t>(Revell LJ 2012)</w:t>
      </w:r>
      <w:r w:rsidR="00A723AD">
        <w:rPr>
          <w:rFonts w:cs="Times New Roman"/>
          <w:szCs w:val="24"/>
        </w:rPr>
        <w:fldChar w:fldCharType="end"/>
      </w:r>
      <w:r w:rsidRPr="003B6A4F">
        <w:rPr>
          <w:rFonts w:cs="Times New Roman"/>
          <w:szCs w:val="24"/>
        </w:rPr>
        <w:t xml:space="preserve">. </w:t>
      </w:r>
    </w:p>
    <w:p w14:paraId="116DFF03" w14:textId="04DBDADB" w:rsidR="0087691F" w:rsidRPr="003B6A4F" w:rsidRDefault="0087691F" w:rsidP="003B6A4F">
      <w:pPr>
        <w:spacing w:line="480" w:lineRule="auto"/>
        <w:rPr>
          <w:rFonts w:cs="Times New Roman"/>
          <w:i/>
          <w:iCs/>
          <w:szCs w:val="24"/>
        </w:rPr>
      </w:pPr>
      <w:r w:rsidRPr="003B6A4F">
        <w:rPr>
          <w:rFonts w:cs="Times New Roman"/>
          <w:i/>
          <w:iCs/>
          <w:szCs w:val="24"/>
        </w:rPr>
        <w:lastRenderedPageBreak/>
        <w:t>Climate variables</w:t>
      </w:r>
    </w:p>
    <w:p w14:paraId="6CF2DAEF" w14:textId="5E7A9E1A" w:rsidR="0087691F" w:rsidRPr="003B6A4F" w:rsidRDefault="0087691F" w:rsidP="003B6A4F">
      <w:pPr>
        <w:spacing w:line="480" w:lineRule="auto"/>
        <w:rPr>
          <w:rFonts w:cs="Times New Roman"/>
          <w:szCs w:val="24"/>
        </w:rPr>
      </w:pPr>
      <w:r w:rsidRPr="003B6A4F">
        <w:rPr>
          <w:rFonts w:cs="Times New Roman"/>
          <w:i/>
          <w:iCs/>
          <w:szCs w:val="24"/>
        </w:rPr>
        <w:tab/>
      </w:r>
      <w:r w:rsidR="006642B1" w:rsidRPr="003B6A4F">
        <w:rPr>
          <w:rFonts w:cs="Times New Roman"/>
          <w:szCs w:val="24"/>
        </w:rPr>
        <w:t xml:space="preserve">We used </w:t>
      </w:r>
      <w:r w:rsidR="009F2661">
        <w:rPr>
          <w:rStyle w:val="fontstyle01"/>
          <w:rFonts w:ascii="Times New Roman" w:hAnsi="Times New Roman" w:cs="Times New Roman"/>
        </w:rPr>
        <w:t>mean</w:t>
      </w:r>
      <w:r w:rsidR="006642B1" w:rsidRPr="003B6A4F">
        <w:rPr>
          <w:rStyle w:val="fontstyle01"/>
          <w:rFonts w:ascii="Times New Roman" w:hAnsi="Times New Roman" w:cs="Times New Roman"/>
        </w:rPr>
        <w:t xml:space="preserve"> precipitation seasonality, annual mean temperature (ºC) as predictors in the mixed models</w:t>
      </w:r>
      <w:r w:rsidR="006642B1" w:rsidRPr="003B6A4F">
        <w:rPr>
          <w:rFonts w:cs="Times New Roman"/>
          <w:szCs w:val="24"/>
        </w:rPr>
        <w:t xml:space="preserve">. </w:t>
      </w:r>
      <w:r w:rsidR="00127505" w:rsidRPr="003B6A4F">
        <w:rPr>
          <w:rFonts w:cs="Times New Roman"/>
          <w:szCs w:val="24"/>
        </w:rPr>
        <w:t xml:space="preserve">Aiming to </w:t>
      </w:r>
      <w:r w:rsidR="00FF4844" w:rsidRPr="003B6A4F">
        <w:rPr>
          <w:rFonts w:cs="Times New Roman"/>
          <w:szCs w:val="24"/>
        </w:rPr>
        <w:t xml:space="preserve">these climate </w:t>
      </w:r>
      <w:r w:rsidR="00D62320" w:rsidRPr="003B6A4F">
        <w:rPr>
          <w:rFonts w:cs="Times New Roman"/>
          <w:szCs w:val="24"/>
        </w:rPr>
        <w:t xml:space="preserve">data we used R to extract </w:t>
      </w:r>
      <w:r w:rsidR="00FF4844" w:rsidRPr="003B6A4F">
        <w:rPr>
          <w:rFonts w:cs="Times New Roman"/>
          <w:szCs w:val="24"/>
        </w:rPr>
        <w:t>it</w:t>
      </w:r>
      <w:r w:rsidR="00D62320" w:rsidRPr="003B6A4F">
        <w:rPr>
          <w:rFonts w:cs="Times New Roman"/>
          <w:szCs w:val="24"/>
        </w:rPr>
        <w:t xml:space="preserve"> from </w:t>
      </w:r>
      <w:proofErr w:type="spellStart"/>
      <w:r w:rsidR="00D62320" w:rsidRPr="003B6A4F">
        <w:rPr>
          <w:rFonts w:cs="Times New Roman"/>
          <w:szCs w:val="24"/>
        </w:rPr>
        <w:t>Worlclim</w:t>
      </w:r>
      <w:proofErr w:type="spellEnd"/>
      <w:r w:rsidR="00D62320" w:rsidRPr="003B6A4F">
        <w:rPr>
          <w:rFonts w:cs="Times New Roman"/>
          <w:szCs w:val="24"/>
        </w:rPr>
        <w:t xml:space="preserve"> database </w:t>
      </w:r>
      <w:r w:rsidR="00D62320" w:rsidRPr="003B6A4F">
        <w:rPr>
          <w:rStyle w:val="fontstyle01"/>
          <w:rFonts w:ascii="Times New Roman" w:hAnsi="Times New Roman" w:cs="Times New Roman"/>
        </w:rPr>
        <w:t>(</w:t>
      </w:r>
      <w:hyperlink r:id="rId19" w:history="1">
        <w:r w:rsidR="00D62320" w:rsidRPr="003B6A4F">
          <w:rPr>
            <w:rStyle w:val="Hyperlink"/>
            <w:rFonts w:cs="Times New Roman"/>
            <w:szCs w:val="24"/>
          </w:rPr>
          <w:t>https://worldclim.org/version2</w:t>
        </w:r>
      </w:hyperlink>
      <w:r w:rsidR="00D62320" w:rsidRPr="003B6A4F">
        <w:rPr>
          <w:rStyle w:val="fontstyle01"/>
          <w:rFonts w:ascii="Times New Roman" w:hAnsi="Times New Roman" w:cs="Times New Roman"/>
        </w:rPr>
        <w:t>)</w:t>
      </w:r>
      <w:r w:rsidR="00FF4844" w:rsidRPr="003B6A4F">
        <w:rPr>
          <w:rStyle w:val="fontstyle01"/>
          <w:rFonts w:ascii="Times New Roman" w:hAnsi="Times New Roman" w:cs="Times New Roman"/>
        </w:rPr>
        <w:t>. Using</w:t>
      </w:r>
      <w:r w:rsidR="00D62320" w:rsidRPr="003B6A4F">
        <w:rPr>
          <w:rStyle w:val="fontstyle01"/>
          <w:rFonts w:ascii="Times New Roman" w:hAnsi="Times New Roman" w:cs="Times New Roman"/>
        </w:rPr>
        <w:t xml:space="preserve"> package “raster”, we extracted </w:t>
      </w:r>
      <w:proofErr w:type="spellStart"/>
      <w:r w:rsidR="00D62320" w:rsidRPr="003B6A4F">
        <w:rPr>
          <w:rStyle w:val="fontstyle01"/>
          <w:rFonts w:ascii="Times New Roman" w:hAnsi="Times New Roman" w:cs="Times New Roman"/>
        </w:rPr>
        <w:t>Worlclim</w:t>
      </w:r>
      <w:proofErr w:type="spellEnd"/>
      <w:r w:rsidR="00D62320" w:rsidRPr="003B6A4F">
        <w:rPr>
          <w:rStyle w:val="fontstyle01"/>
          <w:rFonts w:ascii="Times New Roman" w:hAnsi="Times New Roman" w:cs="Times New Roman"/>
        </w:rPr>
        <w:t xml:space="preserve"> data using “</w:t>
      </w:r>
      <w:proofErr w:type="spellStart"/>
      <w:r w:rsidR="00D62320" w:rsidRPr="003B6A4F">
        <w:rPr>
          <w:rStyle w:val="fontstyle01"/>
          <w:rFonts w:ascii="Times New Roman" w:hAnsi="Times New Roman" w:cs="Times New Roman"/>
        </w:rPr>
        <w:t>getData</w:t>
      </w:r>
      <w:proofErr w:type="spellEnd"/>
      <w:r w:rsidR="00D62320" w:rsidRPr="003B6A4F">
        <w:rPr>
          <w:rStyle w:val="fontstyle01"/>
          <w:rFonts w:ascii="Times New Roman" w:hAnsi="Times New Roman" w:cs="Times New Roman"/>
        </w:rPr>
        <w:t>” function, then we selected only the data from the 63 localities present in our dataset</w:t>
      </w:r>
      <w:r w:rsidR="009F2661">
        <w:rPr>
          <w:rStyle w:val="fontstyle01"/>
          <w:rFonts w:ascii="Times New Roman" w:hAnsi="Times New Roman" w:cs="Times New Roman"/>
        </w:rPr>
        <w:t xml:space="preserve"> since climate variables were applied only in mixed model analyses, which </w:t>
      </w:r>
      <w:proofErr w:type="spellStart"/>
      <w:r w:rsidR="009F2661">
        <w:rPr>
          <w:rStyle w:val="fontstyle01"/>
          <w:rFonts w:ascii="Times New Roman" w:hAnsi="Times New Roman" w:cs="Times New Roman"/>
        </w:rPr>
        <w:t>MalAvi</w:t>
      </w:r>
      <w:proofErr w:type="spellEnd"/>
      <w:r w:rsidR="009F2661">
        <w:rPr>
          <w:rStyle w:val="fontstyle01"/>
          <w:rFonts w:ascii="Times New Roman" w:hAnsi="Times New Roman" w:cs="Times New Roman"/>
        </w:rPr>
        <w:t xml:space="preserve"> database data was not employed</w:t>
      </w:r>
      <w:r w:rsidR="00EB2192">
        <w:rPr>
          <w:rStyle w:val="fontstyle01"/>
          <w:rFonts w:ascii="Times New Roman" w:hAnsi="Times New Roman" w:cs="Times New Roman"/>
        </w:rPr>
        <w:t>.</w:t>
      </w:r>
    </w:p>
    <w:p w14:paraId="1713ABC2" w14:textId="77777777" w:rsidR="00067660" w:rsidRPr="003B6A4F" w:rsidRDefault="00067660" w:rsidP="003B6A4F">
      <w:pPr>
        <w:spacing w:line="480" w:lineRule="auto"/>
        <w:rPr>
          <w:rFonts w:eastAsia="Times New Roman" w:cs="Times New Roman"/>
          <w:szCs w:val="24"/>
        </w:rPr>
      </w:pPr>
    </w:p>
    <w:p w14:paraId="34EC2473" w14:textId="4F8BD78F" w:rsidR="00192A01" w:rsidRPr="003B6A4F" w:rsidRDefault="00192A01" w:rsidP="003B6A4F">
      <w:pPr>
        <w:pStyle w:val="Subttulo"/>
        <w:spacing w:line="480" w:lineRule="auto"/>
        <w:rPr>
          <w:rFonts w:cs="Times New Roman"/>
          <w:szCs w:val="24"/>
        </w:rPr>
      </w:pPr>
      <w:r w:rsidRPr="003B6A4F">
        <w:rPr>
          <w:rFonts w:cs="Times New Roman"/>
          <w:szCs w:val="24"/>
        </w:rPr>
        <w:t>2.</w:t>
      </w:r>
      <w:r w:rsidR="00286CE3" w:rsidRPr="003B6A4F">
        <w:rPr>
          <w:rFonts w:cs="Times New Roman"/>
          <w:szCs w:val="24"/>
        </w:rPr>
        <w:t>3</w:t>
      </w:r>
      <w:r w:rsidRPr="003B6A4F">
        <w:rPr>
          <w:rFonts w:cs="Times New Roman"/>
          <w:szCs w:val="24"/>
        </w:rPr>
        <w:t xml:space="preserve"> Statistical Ana</w:t>
      </w:r>
      <w:r w:rsidR="00EE2AE8" w:rsidRPr="003B6A4F">
        <w:rPr>
          <w:rFonts w:cs="Times New Roman"/>
          <w:szCs w:val="24"/>
        </w:rPr>
        <w:t>l</w:t>
      </w:r>
      <w:r w:rsidRPr="003B6A4F">
        <w:rPr>
          <w:rFonts w:cs="Times New Roman"/>
          <w:szCs w:val="24"/>
        </w:rPr>
        <w:t>yses</w:t>
      </w:r>
    </w:p>
    <w:p w14:paraId="41793C1E" w14:textId="3365549B" w:rsidR="007A2464" w:rsidRPr="003B6A4F" w:rsidRDefault="007A2464" w:rsidP="003B6A4F">
      <w:pPr>
        <w:spacing w:line="480" w:lineRule="auto"/>
        <w:ind w:firstLine="720"/>
        <w:rPr>
          <w:rFonts w:cs="Times New Roman"/>
          <w:szCs w:val="24"/>
        </w:rPr>
      </w:pPr>
      <w:r w:rsidRPr="003B6A4F">
        <w:rPr>
          <w:rFonts w:cs="Times New Roman"/>
          <w:szCs w:val="24"/>
        </w:rPr>
        <w:t>The spatial and temporal autocorrelation analyses revealed there is no substantial effect of time or space on parasite richness, however, for prevalence, we observed a Moran Index effect of 0.15, and for this reason, locality was used as a random effect in our second mixed model</w:t>
      </w:r>
      <w:r w:rsidR="007E3A99">
        <w:rPr>
          <w:rFonts w:cs="Times New Roman"/>
          <w:szCs w:val="24"/>
        </w:rPr>
        <w:t xml:space="preserve"> to control for stochastic characteristic of localities</w:t>
      </w:r>
      <w:r w:rsidRPr="003B6A4F">
        <w:rPr>
          <w:rFonts w:cs="Times New Roman"/>
          <w:szCs w:val="24"/>
        </w:rPr>
        <w:t xml:space="preserve">. Likewise, considerable phylogenetic signals were observed among bird species for prevalence (0.49) and parasite richness (0.17). Considering this, phylogenetic covariation was added in Bayesian analyses and </w:t>
      </w:r>
      <w:r w:rsidR="007E3A99">
        <w:rPr>
          <w:rFonts w:cs="Times New Roman"/>
          <w:szCs w:val="24"/>
        </w:rPr>
        <w:t xml:space="preserve">we analysed the prevalence </w:t>
      </w:r>
      <w:r w:rsidR="009A129A">
        <w:rPr>
          <w:rFonts w:cs="Times New Roman"/>
          <w:szCs w:val="24"/>
        </w:rPr>
        <w:t>using</w:t>
      </w:r>
      <w:r w:rsidR="007E3A99">
        <w:rPr>
          <w:rFonts w:cs="Times New Roman"/>
          <w:szCs w:val="24"/>
        </w:rPr>
        <w:t xml:space="preserve"> </w:t>
      </w:r>
      <w:r w:rsidRPr="003B6A4F">
        <w:rPr>
          <w:rFonts w:cs="Times New Roman"/>
          <w:szCs w:val="24"/>
        </w:rPr>
        <w:t>species</w:t>
      </w:r>
      <w:r w:rsidR="009A129A">
        <w:rPr>
          <w:rFonts w:cs="Times New Roman"/>
          <w:szCs w:val="24"/>
        </w:rPr>
        <w:t xml:space="preserve"> as a factor</w:t>
      </w:r>
      <w:r w:rsidRPr="003B6A4F">
        <w:rPr>
          <w:rFonts w:cs="Times New Roman"/>
          <w:szCs w:val="24"/>
        </w:rPr>
        <w:t xml:space="preserve"> in the second mixed model. </w:t>
      </w:r>
    </w:p>
    <w:p w14:paraId="42D967E2" w14:textId="77777777" w:rsidR="007A2464" w:rsidRPr="003B6A4F" w:rsidRDefault="007A2464" w:rsidP="003B6A4F">
      <w:pPr>
        <w:spacing w:line="480" w:lineRule="auto"/>
        <w:rPr>
          <w:rFonts w:cs="Times New Roman"/>
          <w:szCs w:val="24"/>
        </w:rPr>
      </w:pPr>
    </w:p>
    <w:p w14:paraId="30AB6BAE" w14:textId="4298950F" w:rsidR="00192A01" w:rsidRPr="003B6A4F" w:rsidRDefault="00192A01" w:rsidP="003B6A4F">
      <w:pPr>
        <w:spacing w:line="480" w:lineRule="auto"/>
        <w:rPr>
          <w:rFonts w:cs="Times New Roman"/>
          <w:i/>
          <w:iCs/>
          <w:szCs w:val="24"/>
        </w:rPr>
      </w:pPr>
      <w:r w:rsidRPr="003B6A4F">
        <w:rPr>
          <w:rFonts w:cs="Times New Roman"/>
          <w:i/>
          <w:iCs/>
          <w:szCs w:val="24"/>
        </w:rPr>
        <w:t xml:space="preserve">Bayesian </w:t>
      </w:r>
      <w:r w:rsidR="00477D27" w:rsidRPr="003B6A4F">
        <w:rPr>
          <w:rFonts w:cs="Times New Roman"/>
          <w:i/>
          <w:iCs/>
          <w:szCs w:val="24"/>
        </w:rPr>
        <w:t>m</w:t>
      </w:r>
      <w:r w:rsidRPr="003B6A4F">
        <w:rPr>
          <w:rFonts w:cs="Times New Roman"/>
          <w:i/>
          <w:iCs/>
          <w:szCs w:val="24"/>
        </w:rPr>
        <w:t>odel</w:t>
      </w:r>
    </w:p>
    <w:p w14:paraId="6B0B4C54" w14:textId="2FDC2E81" w:rsidR="00477D27" w:rsidRPr="003B6A4F" w:rsidRDefault="00477D27" w:rsidP="003B6A4F">
      <w:pPr>
        <w:spacing w:line="480" w:lineRule="auto"/>
        <w:rPr>
          <w:rFonts w:cs="Times New Roman"/>
          <w:bCs/>
          <w:iCs/>
          <w:szCs w:val="24"/>
        </w:rPr>
      </w:pPr>
      <w:r w:rsidRPr="003B6A4F">
        <w:rPr>
          <w:rFonts w:cs="Times New Roman"/>
          <w:szCs w:val="24"/>
        </w:rPr>
        <w:tab/>
      </w:r>
      <w:r w:rsidR="00F70802" w:rsidRPr="003B6A4F">
        <w:rPr>
          <w:rFonts w:cs="Times New Roman"/>
          <w:szCs w:val="24"/>
        </w:rPr>
        <w:t>In order to determine whether migratory birds spread parasite lineages along their migratory routes and</w:t>
      </w:r>
      <w:r w:rsidR="00F70802" w:rsidRPr="003B6A4F">
        <w:rPr>
          <w:rFonts w:cs="Times New Roman"/>
          <w:bCs/>
          <w:iCs/>
          <w:szCs w:val="24"/>
        </w:rPr>
        <w:t xml:space="preserve"> to evaluate the parasite connectivity among localities due to migratory behavior, we conducted</w:t>
      </w:r>
      <w:r w:rsidR="000358F8" w:rsidRPr="003B6A4F">
        <w:rPr>
          <w:rFonts w:cs="Times New Roman"/>
          <w:bCs/>
          <w:iCs/>
          <w:szCs w:val="24"/>
        </w:rPr>
        <w:t xml:space="preserve"> used multi-level modeling (MLM)</w:t>
      </w:r>
      <w:r w:rsidR="00F70802" w:rsidRPr="003B6A4F">
        <w:rPr>
          <w:rFonts w:cs="Times New Roman"/>
          <w:bCs/>
          <w:iCs/>
          <w:szCs w:val="24"/>
        </w:rPr>
        <w:t xml:space="preserve"> using the “brms” package</w:t>
      </w:r>
      <w:r w:rsidR="000C390B">
        <w:rPr>
          <w:rFonts w:cs="Times New Roman"/>
          <w:bCs/>
          <w:iCs/>
          <w:szCs w:val="24"/>
        </w:rPr>
        <w:t xml:space="preserve"> </w:t>
      </w:r>
      <w:r w:rsidR="000C390B">
        <w:rPr>
          <w:rFonts w:cs="Times New Roman"/>
          <w:bCs/>
          <w:iCs/>
          <w:szCs w:val="24"/>
        </w:rPr>
        <w:fldChar w:fldCharType="begin" w:fldLock="1"/>
      </w:r>
      <w:r w:rsidR="007834E7">
        <w:rPr>
          <w:rFonts w:cs="Times New Roman"/>
          <w:bCs/>
          <w:iCs/>
          <w:szCs w:val="24"/>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Software","id":"ITEM-1","issued":{"date-parts":[["2017"]]},"title":"brms: An R package for Bayesian multilevel models using Stan","type":"article-journal","volume":"80"},"uris":["http://www.mendeley.com/documents/?uuid=c8e095fd-3770-4cd3-9a4a-3ac85bf6c8b4"]}],"mendeley":{"formattedCitation":"(Bürkner 2017)","plainTextFormattedCitation":"(Bürkner 2017)","previouslyFormattedCitation":"(Bürkner 2017)"},"properties":{"noteIndex":0},"schema":"https://github.com/citation-style-language/schema/raw/master/csl-citation.json"}</w:instrText>
      </w:r>
      <w:r w:rsidR="000C390B">
        <w:rPr>
          <w:rFonts w:cs="Times New Roman"/>
          <w:bCs/>
          <w:iCs/>
          <w:szCs w:val="24"/>
        </w:rPr>
        <w:fldChar w:fldCharType="separate"/>
      </w:r>
      <w:r w:rsidR="000C390B" w:rsidRPr="000C390B">
        <w:rPr>
          <w:rFonts w:cs="Times New Roman"/>
          <w:bCs/>
          <w:iCs/>
          <w:noProof/>
          <w:szCs w:val="24"/>
        </w:rPr>
        <w:t>(Bürkner 2017)</w:t>
      </w:r>
      <w:r w:rsidR="000C390B">
        <w:rPr>
          <w:rFonts w:cs="Times New Roman"/>
          <w:bCs/>
          <w:iCs/>
          <w:szCs w:val="24"/>
        </w:rPr>
        <w:fldChar w:fldCharType="end"/>
      </w:r>
      <w:r w:rsidR="00F70802" w:rsidRPr="003B6A4F">
        <w:rPr>
          <w:rFonts w:cs="Times New Roman"/>
          <w:bCs/>
          <w:iCs/>
          <w:szCs w:val="24"/>
        </w:rPr>
        <w:t xml:space="preserve"> to evaluate the percentage of localities in which </w:t>
      </w:r>
      <w:proofErr w:type="spellStart"/>
      <w:r w:rsidR="00F70802" w:rsidRPr="003B6A4F">
        <w:rPr>
          <w:rFonts w:cs="Times New Roman"/>
          <w:bCs/>
          <w:iCs/>
          <w:szCs w:val="24"/>
        </w:rPr>
        <w:t>haemosporidian</w:t>
      </w:r>
      <w:proofErr w:type="spellEnd"/>
      <w:r w:rsidR="00F70802" w:rsidRPr="003B6A4F">
        <w:rPr>
          <w:rFonts w:cs="Times New Roman"/>
          <w:bCs/>
          <w:iCs/>
          <w:szCs w:val="24"/>
        </w:rPr>
        <w:t xml:space="preserve"> lineages </w:t>
      </w:r>
      <w:r w:rsidR="00F70802" w:rsidRPr="003B6A4F">
        <w:rPr>
          <w:rFonts w:cs="Times New Roman"/>
          <w:bCs/>
          <w:iCs/>
          <w:szCs w:val="24"/>
        </w:rPr>
        <w:lastRenderedPageBreak/>
        <w:t>occurred depending on whether they were found only in resident birds, only in partial migrant and fully migrant birds, or in both residents and migrants</w:t>
      </w:r>
      <w:r w:rsidR="00F70802" w:rsidRPr="002C5D62">
        <w:rPr>
          <w:rFonts w:cs="Times New Roman"/>
          <w:bCs/>
          <w:iCs/>
          <w:szCs w:val="24"/>
          <w:highlight w:val="yellow"/>
        </w:rPr>
        <w:t xml:space="preserve">. </w:t>
      </w:r>
      <w:r w:rsidR="0079320C" w:rsidRPr="002C5D62">
        <w:rPr>
          <w:rFonts w:cs="Times New Roman"/>
          <w:bCs/>
          <w:iCs/>
          <w:szCs w:val="24"/>
          <w:highlight w:val="yellow"/>
        </w:rPr>
        <w:t xml:space="preserve">We decided to use brms function due to the fact it is possible to </w:t>
      </w:r>
      <w:r w:rsidR="00A425A7" w:rsidRPr="002C5D62">
        <w:rPr>
          <w:rFonts w:cs="Times New Roman"/>
          <w:bCs/>
          <w:iCs/>
          <w:szCs w:val="24"/>
          <w:highlight w:val="yellow"/>
        </w:rPr>
        <w:t xml:space="preserve">measure for </w:t>
      </w:r>
      <w:r w:rsidR="0079320C" w:rsidRPr="002C5D62">
        <w:rPr>
          <w:rFonts w:cs="Times New Roman"/>
          <w:bCs/>
          <w:iCs/>
          <w:szCs w:val="24"/>
          <w:highlight w:val="yellow"/>
        </w:rPr>
        <w:t>host phylogeny</w:t>
      </w:r>
      <w:r w:rsidR="00A425A7" w:rsidRPr="002C5D62">
        <w:rPr>
          <w:rFonts w:cs="Times New Roman"/>
          <w:bCs/>
          <w:iCs/>
          <w:szCs w:val="24"/>
          <w:highlight w:val="yellow"/>
        </w:rPr>
        <w:t xml:space="preserve"> and to statistically estimate the percentage of localities lineages are distributed according to their host status</w:t>
      </w:r>
      <w:r w:rsidR="00A425A7">
        <w:rPr>
          <w:rFonts w:cs="Times New Roman"/>
          <w:bCs/>
          <w:iCs/>
          <w:szCs w:val="24"/>
        </w:rPr>
        <w:t>.</w:t>
      </w:r>
      <w:r w:rsidR="0079320C">
        <w:rPr>
          <w:rFonts w:cs="Times New Roman"/>
          <w:bCs/>
          <w:iCs/>
          <w:szCs w:val="24"/>
        </w:rPr>
        <w:t xml:space="preserve"> </w:t>
      </w:r>
      <w:r w:rsidR="00F70802" w:rsidRPr="003B6A4F">
        <w:rPr>
          <w:rFonts w:cs="Times New Roman"/>
          <w:bCs/>
          <w:iCs/>
          <w:szCs w:val="24"/>
        </w:rPr>
        <w:t>Firstly, using the “ape” package</w:t>
      </w:r>
      <w:r w:rsidR="007834E7">
        <w:rPr>
          <w:rFonts w:cs="Times New Roman"/>
          <w:bCs/>
          <w:iCs/>
          <w:szCs w:val="24"/>
        </w:rPr>
        <w:t xml:space="preserve"> </w:t>
      </w:r>
      <w:r w:rsidR="007834E7">
        <w:rPr>
          <w:rFonts w:cs="Times New Roman"/>
          <w:bCs/>
          <w:iCs/>
          <w:szCs w:val="24"/>
        </w:rPr>
        <w:fldChar w:fldCharType="begin" w:fldLock="1"/>
      </w:r>
      <w:r w:rsidR="007834E7">
        <w:rPr>
          <w:rFonts w:cs="Times New Roman"/>
          <w:bCs/>
          <w:iCs/>
          <w:szCs w:val="24"/>
        </w:rPr>
        <w:instrText>ADDIN CSL_CITATION {"citationItems":[{"id":"ITEM-1","itemData":{"author":[{"dropping-particle":"","family":"Paradis","given":"E","non-dropping-particle":"","parse-names":false,"suffix":""},{"dropping-particle":"","family":"Schliep","given":"K","non-dropping-particle":"","parse-names":false,"suffix":""}],"container-title":"Bioinformatics","id":"ITEM-1","issued":{"date-parts":[["2018"]]},"page":"526-528","title":"ape 5.0: an environment for modern phylogenetics and evolutionary analyses in R.","type":"article-journal","volume":"35"},"uris":["http://www.mendeley.com/documents/?uuid=60ef20be-7037-43ec-8d9a-81bcd49454d9"]}],"mendeley":{"formattedCitation":"(Paradis and Schliep 2018)","plainTextFormattedCitation":"(Paradis and Schliep 2018)","previouslyFormattedCitation":"(Paradis and Schliep 2018)"},"properties":{"noteIndex":0},"schema":"https://github.com/citation-style-language/schema/raw/master/csl-citation.json"}</w:instrText>
      </w:r>
      <w:r w:rsidR="007834E7">
        <w:rPr>
          <w:rFonts w:cs="Times New Roman"/>
          <w:bCs/>
          <w:iCs/>
          <w:szCs w:val="24"/>
        </w:rPr>
        <w:fldChar w:fldCharType="separate"/>
      </w:r>
      <w:r w:rsidR="007834E7" w:rsidRPr="007834E7">
        <w:rPr>
          <w:rFonts w:cs="Times New Roman"/>
          <w:bCs/>
          <w:iCs/>
          <w:noProof/>
          <w:szCs w:val="24"/>
        </w:rPr>
        <w:t>(Paradis and Schliep 2018)</w:t>
      </w:r>
      <w:r w:rsidR="007834E7">
        <w:rPr>
          <w:rFonts w:cs="Times New Roman"/>
          <w:bCs/>
          <w:iCs/>
          <w:szCs w:val="24"/>
        </w:rPr>
        <w:fldChar w:fldCharType="end"/>
      </w:r>
      <w:r w:rsidR="00F70802" w:rsidRPr="003B6A4F">
        <w:rPr>
          <w:rFonts w:cs="Times New Roman"/>
          <w:bCs/>
          <w:iCs/>
          <w:szCs w:val="24"/>
        </w:rPr>
        <w:t>, we computed the phylogenetic expected variances and covariances from our bird species and incorporated this to control for phylogenetic effects in our Bayesian model. Secondly, we applied the “</w:t>
      </w:r>
      <w:proofErr w:type="spellStart"/>
      <w:r w:rsidR="00F70802" w:rsidRPr="003B6A4F">
        <w:rPr>
          <w:rFonts w:cs="Times New Roman"/>
          <w:bCs/>
          <w:iCs/>
          <w:szCs w:val="24"/>
        </w:rPr>
        <w:t>get_priors</w:t>
      </w:r>
      <w:proofErr w:type="spellEnd"/>
      <w:r w:rsidR="00F70802" w:rsidRPr="003B6A4F">
        <w:rPr>
          <w:rFonts w:cs="Times New Roman"/>
          <w:bCs/>
          <w:iCs/>
          <w:szCs w:val="24"/>
        </w:rPr>
        <w:t xml:space="preserve">” function to fit the priors for our model. </w:t>
      </w:r>
      <w:r w:rsidR="00021A7F" w:rsidRPr="003B6A4F">
        <w:rPr>
          <w:rFonts w:cs="Times New Roman"/>
          <w:bCs/>
          <w:iCs/>
          <w:szCs w:val="24"/>
        </w:rPr>
        <w:t xml:space="preserve">We considered as independent and dependent variables bird migratory categories and percentage of localities </w:t>
      </w:r>
      <w:r w:rsidR="0011367F" w:rsidRPr="003B6A4F">
        <w:rPr>
          <w:rFonts w:cs="Times New Roman"/>
          <w:bCs/>
          <w:iCs/>
          <w:szCs w:val="24"/>
        </w:rPr>
        <w:t xml:space="preserve">in which </w:t>
      </w:r>
      <w:r w:rsidR="00021A7F" w:rsidRPr="003B6A4F">
        <w:rPr>
          <w:rFonts w:cs="Times New Roman"/>
          <w:bCs/>
          <w:iCs/>
          <w:szCs w:val="24"/>
        </w:rPr>
        <w:t>each lineage was present</w:t>
      </w:r>
      <w:r w:rsidR="0011367F" w:rsidRPr="003B6A4F">
        <w:rPr>
          <w:rFonts w:cs="Times New Roman"/>
          <w:bCs/>
          <w:iCs/>
          <w:szCs w:val="24"/>
        </w:rPr>
        <w:t>, respectively</w:t>
      </w:r>
      <w:r w:rsidR="00021A7F" w:rsidRPr="003B6A4F">
        <w:rPr>
          <w:rFonts w:cs="Times New Roman"/>
          <w:bCs/>
          <w:iCs/>
          <w:szCs w:val="24"/>
        </w:rPr>
        <w:t xml:space="preserve">. </w:t>
      </w:r>
      <w:r w:rsidR="00195C1A" w:rsidRPr="003B6A4F">
        <w:rPr>
          <w:rFonts w:cs="Times New Roman"/>
          <w:bCs/>
          <w:iCs/>
          <w:szCs w:val="24"/>
        </w:rPr>
        <w:t>We</w:t>
      </w:r>
      <w:r w:rsidR="00812104" w:rsidRPr="003B6A4F">
        <w:rPr>
          <w:rFonts w:cs="Times New Roman"/>
          <w:bCs/>
          <w:iCs/>
          <w:szCs w:val="24"/>
        </w:rPr>
        <w:t xml:space="preserve"> </w:t>
      </w:r>
      <w:r w:rsidR="00021A7F" w:rsidRPr="003B6A4F">
        <w:rPr>
          <w:rFonts w:cs="Times New Roman"/>
          <w:bCs/>
          <w:iCs/>
          <w:szCs w:val="24"/>
        </w:rPr>
        <w:t xml:space="preserve">also </w:t>
      </w:r>
      <w:r w:rsidR="00195C1A" w:rsidRPr="003B6A4F">
        <w:rPr>
          <w:rFonts w:cs="Times New Roman"/>
          <w:bCs/>
          <w:iCs/>
          <w:szCs w:val="24"/>
        </w:rPr>
        <w:t>used</w:t>
      </w:r>
      <w:r w:rsidR="00812104" w:rsidRPr="003B6A4F">
        <w:rPr>
          <w:rFonts w:cs="Times New Roman"/>
          <w:bCs/>
          <w:iCs/>
          <w:szCs w:val="24"/>
        </w:rPr>
        <w:t xml:space="preserve"> as fixed variables the number of birds per site and </w:t>
      </w:r>
      <w:r w:rsidR="00021A7F" w:rsidRPr="003B6A4F">
        <w:rPr>
          <w:rFonts w:cs="Times New Roman"/>
          <w:bCs/>
          <w:iCs/>
          <w:szCs w:val="24"/>
        </w:rPr>
        <w:t>host</w:t>
      </w:r>
      <w:r w:rsidR="00812104" w:rsidRPr="003B6A4F">
        <w:rPr>
          <w:rFonts w:cs="Times New Roman"/>
          <w:bCs/>
          <w:iCs/>
          <w:szCs w:val="24"/>
        </w:rPr>
        <w:t xml:space="preserve"> richness. </w:t>
      </w:r>
      <w:r w:rsidR="00F70802" w:rsidRPr="003B6A4F">
        <w:rPr>
          <w:rFonts w:cs="Times New Roman"/>
          <w:bCs/>
          <w:iCs/>
          <w:szCs w:val="24"/>
        </w:rPr>
        <w:t>As our Moran Index value for spatial autocorrelation of parasite richness among localities was low (</w:t>
      </w:r>
      <w:r w:rsidR="00F70802" w:rsidRPr="003B6A4F">
        <w:rPr>
          <w:rFonts w:cs="Times New Roman"/>
          <w:szCs w:val="24"/>
        </w:rPr>
        <w:t xml:space="preserve">-0.0008), we did not consider locality as a variable in our model and also did not use model correction for locality coordinates. Thus, we ran the model applying the “Beta” family, 4 chains with </w:t>
      </w:r>
      <w:r w:rsidR="005A2849" w:rsidRPr="003B6A4F">
        <w:rPr>
          <w:rFonts w:cs="Times New Roman"/>
          <w:szCs w:val="24"/>
        </w:rPr>
        <w:t>4</w:t>
      </w:r>
      <w:r w:rsidR="00F70802" w:rsidRPr="003B6A4F">
        <w:rPr>
          <w:rFonts w:cs="Times New Roman"/>
          <w:szCs w:val="24"/>
        </w:rPr>
        <w:t xml:space="preserve">000 total iterations per chain and </w:t>
      </w:r>
      <w:r w:rsidR="00EA1F89">
        <w:rPr>
          <w:rFonts w:cs="Times New Roman"/>
          <w:szCs w:val="24"/>
        </w:rPr>
        <w:t>2000</w:t>
      </w:r>
      <w:r w:rsidR="00F70802" w:rsidRPr="003B6A4F">
        <w:rPr>
          <w:rFonts w:cs="Times New Roman"/>
          <w:szCs w:val="24"/>
        </w:rPr>
        <w:t xml:space="preserve"> of warmup interactions.</w:t>
      </w:r>
      <w:r w:rsidR="007834E7">
        <w:rPr>
          <w:rFonts w:cs="Times New Roman"/>
          <w:szCs w:val="24"/>
        </w:rPr>
        <w:t xml:space="preserve"> </w:t>
      </w:r>
      <w:r w:rsidR="00F70802" w:rsidRPr="003B6A4F">
        <w:rPr>
          <w:rFonts w:cs="Times New Roman"/>
          <w:szCs w:val="24"/>
        </w:rPr>
        <w:t>The model results were plotted using the “</w:t>
      </w:r>
      <w:proofErr w:type="spellStart"/>
      <w:r w:rsidR="00F70802" w:rsidRPr="003B6A4F">
        <w:rPr>
          <w:rFonts w:cs="Times New Roman"/>
          <w:szCs w:val="24"/>
        </w:rPr>
        <w:t>conditional_effects</w:t>
      </w:r>
      <w:proofErr w:type="spellEnd"/>
      <w:r w:rsidR="00F70802" w:rsidRPr="003B6A4F">
        <w:rPr>
          <w:rFonts w:cs="Times New Roman"/>
          <w:szCs w:val="24"/>
        </w:rPr>
        <w:t>” function</w:t>
      </w:r>
      <w:r w:rsidR="000358F8" w:rsidRPr="003B6A4F">
        <w:rPr>
          <w:rFonts w:cs="Times New Roman"/>
          <w:szCs w:val="24"/>
        </w:rPr>
        <w:t xml:space="preserve"> to visualize the predictions of the population-level effects</w:t>
      </w:r>
      <w:r w:rsidR="00F70802" w:rsidRPr="003B6A4F">
        <w:rPr>
          <w:rFonts w:cs="Times New Roman"/>
          <w:szCs w:val="24"/>
        </w:rPr>
        <w:t xml:space="preserve">. </w:t>
      </w:r>
      <w:r w:rsidR="00B321EF">
        <w:rPr>
          <w:rFonts w:cs="Times New Roman"/>
          <w:szCs w:val="24"/>
        </w:rPr>
        <w:t>W</w:t>
      </w:r>
      <w:r w:rsidR="00911113" w:rsidRPr="003B6A4F">
        <w:rPr>
          <w:rFonts w:cs="Times New Roman"/>
          <w:szCs w:val="24"/>
        </w:rPr>
        <w:t xml:space="preserve">e ran </w:t>
      </w:r>
      <w:r w:rsidR="0011367F" w:rsidRPr="003B6A4F">
        <w:rPr>
          <w:rFonts w:cs="Times New Roman"/>
          <w:szCs w:val="24"/>
        </w:rPr>
        <w:t xml:space="preserve">three </w:t>
      </w:r>
      <w:r w:rsidR="00911113" w:rsidRPr="003B6A4F">
        <w:rPr>
          <w:rFonts w:cs="Times New Roman"/>
          <w:szCs w:val="24"/>
        </w:rPr>
        <w:t>model</w:t>
      </w:r>
      <w:r w:rsidR="00684800" w:rsidRPr="003B6A4F">
        <w:rPr>
          <w:rFonts w:cs="Times New Roman"/>
          <w:szCs w:val="24"/>
        </w:rPr>
        <w:t>s</w:t>
      </w:r>
      <w:r w:rsidR="0011367F" w:rsidRPr="003B6A4F">
        <w:rPr>
          <w:rFonts w:cs="Times New Roman"/>
          <w:szCs w:val="24"/>
        </w:rPr>
        <w:t>: one</w:t>
      </w:r>
      <w:r w:rsidR="00911113" w:rsidRPr="003B6A4F">
        <w:rPr>
          <w:rFonts w:cs="Times New Roman"/>
          <w:szCs w:val="24"/>
        </w:rPr>
        <w:t xml:space="preserve"> for all three parasite genera</w:t>
      </w:r>
      <w:r w:rsidR="0011367F" w:rsidRPr="003B6A4F">
        <w:rPr>
          <w:rFonts w:cs="Times New Roman"/>
          <w:szCs w:val="24"/>
        </w:rPr>
        <w:t xml:space="preserve"> combined,</w:t>
      </w:r>
      <w:r w:rsidR="00911113" w:rsidRPr="003B6A4F">
        <w:rPr>
          <w:rFonts w:cs="Times New Roman"/>
          <w:szCs w:val="24"/>
        </w:rPr>
        <w:t xml:space="preserve"> </w:t>
      </w:r>
      <w:r w:rsidR="0011367F" w:rsidRPr="003B6A4F">
        <w:rPr>
          <w:rFonts w:cs="Times New Roman"/>
          <w:szCs w:val="24"/>
        </w:rPr>
        <w:t xml:space="preserve">one </w:t>
      </w:r>
      <w:r w:rsidR="00911113" w:rsidRPr="003B6A4F">
        <w:rPr>
          <w:rFonts w:cs="Times New Roman"/>
          <w:szCs w:val="24"/>
        </w:rPr>
        <w:t xml:space="preserve">for </w:t>
      </w:r>
      <w:r w:rsidR="00911113" w:rsidRPr="003B6A4F">
        <w:rPr>
          <w:rFonts w:cs="Times New Roman"/>
          <w:i/>
          <w:iCs/>
          <w:szCs w:val="24"/>
        </w:rPr>
        <w:t>Plasmodium</w:t>
      </w:r>
      <w:r w:rsidR="00911113" w:rsidRPr="003B6A4F">
        <w:rPr>
          <w:rFonts w:cs="Times New Roman"/>
          <w:szCs w:val="24"/>
        </w:rPr>
        <w:t xml:space="preserve"> </w:t>
      </w:r>
      <w:r w:rsidR="0011367F" w:rsidRPr="003B6A4F">
        <w:rPr>
          <w:rFonts w:cs="Times New Roman"/>
          <w:szCs w:val="24"/>
        </w:rPr>
        <w:t xml:space="preserve">lineages only, </w:t>
      </w:r>
      <w:r w:rsidR="00911113" w:rsidRPr="003B6A4F">
        <w:rPr>
          <w:rFonts w:cs="Times New Roman"/>
          <w:szCs w:val="24"/>
        </w:rPr>
        <w:t>and</w:t>
      </w:r>
      <w:r w:rsidR="0011367F" w:rsidRPr="003B6A4F">
        <w:rPr>
          <w:rFonts w:cs="Times New Roman"/>
          <w:szCs w:val="24"/>
        </w:rPr>
        <w:t xml:space="preserve"> one for</w:t>
      </w:r>
      <w:r w:rsidR="00911113" w:rsidRPr="003B6A4F">
        <w:rPr>
          <w:rFonts w:cs="Times New Roman"/>
          <w:szCs w:val="24"/>
        </w:rPr>
        <w:t xml:space="preserve"> </w:t>
      </w:r>
      <w:proofErr w:type="spellStart"/>
      <w:r w:rsidR="00911113" w:rsidRPr="003B6A4F">
        <w:rPr>
          <w:rFonts w:cs="Times New Roman"/>
          <w:i/>
          <w:iCs/>
          <w:szCs w:val="24"/>
        </w:rPr>
        <w:t>Haemoproteus</w:t>
      </w:r>
      <w:proofErr w:type="spellEnd"/>
      <w:r w:rsidR="00911113" w:rsidRPr="003B6A4F">
        <w:rPr>
          <w:rFonts w:cs="Times New Roman"/>
          <w:szCs w:val="24"/>
        </w:rPr>
        <w:t xml:space="preserve"> </w:t>
      </w:r>
      <w:r w:rsidR="0011367F" w:rsidRPr="003B6A4F">
        <w:rPr>
          <w:rFonts w:cs="Times New Roman"/>
          <w:szCs w:val="24"/>
        </w:rPr>
        <w:t>lineages only</w:t>
      </w:r>
      <w:r w:rsidR="00EA1F89">
        <w:rPr>
          <w:rFonts w:cs="Times New Roman"/>
          <w:szCs w:val="24"/>
        </w:rPr>
        <w:t>.</w:t>
      </w:r>
    </w:p>
    <w:p w14:paraId="5E75B304" w14:textId="77777777" w:rsidR="00884689" w:rsidRPr="003B6A4F" w:rsidRDefault="00884689" w:rsidP="003B6A4F">
      <w:pPr>
        <w:spacing w:line="480" w:lineRule="auto"/>
        <w:rPr>
          <w:rFonts w:cs="Times New Roman"/>
          <w:i/>
          <w:iCs/>
          <w:szCs w:val="24"/>
        </w:rPr>
      </w:pPr>
    </w:p>
    <w:p w14:paraId="0DFFADF7" w14:textId="0ADF08E9" w:rsidR="00192A01" w:rsidRPr="003B6A4F" w:rsidRDefault="00192A01" w:rsidP="003B6A4F">
      <w:pPr>
        <w:spacing w:line="480" w:lineRule="auto"/>
        <w:rPr>
          <w:rFonts w:cs="Times New Roman"/>
          <w:i/>
          <w:iCs/>
          <w:szCs w:val="24"/>
        </w:rPr>
      </w:pPr>
      <w:r w:rsidRPr="003B6A4F">
        <w:rPr>
          <w:rFonts w:cs="Times New Roman"/>
          <w:i/>
          <w:iCs/>
          <w:szCs w:val="24"/>
        </w:rPr>
        <w:t xml:space="preserve">Mixed </w:t>
      </w:r>
      <w:r w:rsidR="00477D27" w:rsidRPr="003B6A4F">
        <w:rPr>
          <w:rFonts w:cs="Times New Roman"/>
          <w:i/>
          <w:iCs/>
          <w:szCs w:val="24"/>
        </w:rPr>
        <w:t>m</w:t>
      </w:r>
      <w:r w:rsidRPr="003B6A4F">
        <w:rPr>
          <w:rFonts w:cs="Times New Roman"/>
          <w:i/>
          <w:iCs/>
          <w:szCs w:val="24"/>
        </w:rPr>
        <w:t>ode</w:t>
      </w:r>
      <w:r w:rsidR="00EE2AE8" w:rsidRPr="003B6A4F">
        <w:rPr>
          <w:rFonts w:cs="Times New Roman"/>
          <w:i/>
          <w:iCs/>
          <w:szCs w:val="24"/>
        </w:rPr>
        <w:t>l</w:t>
      </w:r>
      <w:r w:rsidR="00477D27" w:rsidRPr="003B6A4F">
        <w:rPr>
          <w:rFonts w:cs="Times New Roman"/>
          <w:i/>
          <w:iCs/>
          <w:szCs w:val="24"/>
        </w:rPr>
        <w:t>s</w:t>
      </w:r>
    </w:p>
    <w:p w14:paraId="38EF6C8F" w14:textId="72499A87" w:rsidR="00747160" w:rsidRPr="003B6A4F" w:rsidRDefault="00892A47" w:rsidP="003B6A4F">
      <w:pPr>
        <w:spacing w:line="480" w:lineRule="auto"/>
        <w:rPr>
          <w:rFonts w:cs="Times New Roman"/>
          <w:bCs/>
          <w:iCs/>
          <w:szCs w:val="24"/>
        </w:rPr>
      </w:pPr>
      <w:r w:rsidRPr="003B6A4F">
        <w:rPr>
          <w:rFonts w:cs="Times New Roman"/>
          <w:szCs w:val="24"/>
        </w:rPr>
        <w:tab/>
        <w:t xml:space="preserve">Two mixed models were performed to estimate whether localities with more migratory birds have greater prevalence and richness of </w:t>
      </w:r>
      <w:proofErr w:type="spellStart"/>
      <w:r w:rsidRPr="003B6A4F">
        <w:rPr>
          <w:rFonts w:cs="Times New Roman"/>
          <w:szCs w:val="24"/>
        </w:rPr>
        <w:t>haemosporidian</w:t>
      </w:r>
      <w:proofErr w:type="spellEnd"/>
      <w:r w:rsidRPr="003B6A4F">
        <w:rPr>
          <w:rFonts w:cs="Times New Roman"/>
          <w:szCs w:val="24"/>
        </w:rPr>
        <w:t xml:space="preserve"> lineages. </w:t>
      </w:r>
      <w:r w:rsidR="00A425A7" w:rsidRPr="002C5D62">
        <w:rPr>
          <w:rFonts w:cs="Times New Roman"/>
          <w:szCs w:val="24"/>
          <w:highlight w:val="yellow"/>
        </w:rPr>
        <w:t xml:space="preserve">We chose to use mixed models since we could incorporate fixed effects and </w:t>
      </w:r>
      <w:r w:rsidR="002C5D62" w:rsidRPr="002C5D62">
        <w:rPr>
          <w:rFonts w:cs="Times New Roman"/>
          <w:szCs w:val="24"/>
          <w:highlight w:val="yellow"/>
        </w:rPr>
        <w:t>evaluate</w:t>
      </w:r>
      <w:r w:rsidR="00A425A7" w:rsidRPr="002C5D62">
        <w:rPr>
          <w:rFonts w:cs="Times New Roman"/>
          <w:szCs w:val="24"/>
          <w:highlight w:val="yellow"/>
        </w:rPr>
        <w:t xml:space="preserve"> those variables </w:t>
      </w:r>
      <w:r w:rsidR="00A425A7" w:rsidRPr="002C5D62">
        <w:rPr>
          <w:rFonts w:cs="Times New Roman"/>
          <w:szCs w:val="24"/>
          <w:highlight w:val="yellow"/>
        </w:rPr>
        <w:lastRenderedPageBreak/>
        <w:t>in</w:t>
      </w:r>
      <w:r w:rsidR="002C5D62" w:rsidRPr="002C5D62">
        <w:rPr>
          <w:rFonts w:cs="Times New Roman"/>
          <w:szCs w:val="24"/>
          <w:highlight w:val="yellow"/>
        </w:rPr>
        <w:t>to</w:t>
      </w:r>
      <w:r w:rsidR="00A425A7" w:rsidRPr="002C5D62">
        <w:rPr>
          <w:rFonts w:cs="Times New Roman"/>
          <w:szCs w:val="24"/>
          <w:highlight w:val="yellow"/>
        </w:rPr>
        <w:t xml:space="preserve"> the models.</w:t>
      </w:r>
      <w:r w:rsidR="00A425A7">
        <w:rPr>
          <w:rFonts w:cs="Times New Roman"/>
          <w:szCs w:val="24"/>
        </w:rPr>
        <w:t xml:space="preserve"> </w:t>
      </w:r>
      <w:r w:rsidRPr="003B6A4F">
        <w:rPr>
          <w:rFonts w:cs="Times New Roman"/>
          <w:szCs w:val="24"/>
        </w:rPr>
        <w:t>With this objective, we employed the “</w:t>
      </w:r>
      <w:proofErr w:type="spellStart"/>
      <w:r w:rsidRPr="003B6A4F">
        <w:rPr>
          <w:rFonts w:cs="Times New Roman"/>
          <w:szCs w:val="24"/>
        </w:rPr>
        <w:t>lmer</w:t>
      </w:r>
      <w:proofErr w:type="spellEnd"/>
      <w:r w:rsidRPr="003B6A4F">
        <w:rPr>
          <w:rFonts w:cs="Times New Roman"/>
          <w:szCs w:val="24"/>
        </w:rPr>
        <w:t>” function from “lme4” package</w:t>
      </w:r>
      <w:r w:rsidR="007834E7">
        <w:rPr>
          <w:rFonts w:cs="Times New Roman"/>
          <w:szCs w:val="24"/>
        </w:rPr>
        <w:t xml:space="preserve"> </w:t>
      </w:r>
      <w:r w:rsidR="007834E7">
        <w:rPr>
          <w:rFonts w:cs="Times New Roman"/>
          <w:szCs w:val="24"/>
        </w:rPr>
        <w:fldChar w:fldCharType="begin" w:fldLock="1"/>
      </w:r>
      <w:r w:rsidR="007834E7">
        <w:rPr>
          <w:rFonts w:cs="Times New Roman"/>
          <w:szCs w:val="24"/>
        </w:rPr>
        <w:instrText>ADDIN CSL_CITATION {"citationItems":[{"id":"ITEM-1","itemData":{"author":[{"dropping-particle":"","family":"Bates","given":"D","non-dropping-particle":"","parse-names":false,"suffix":""},{"dropping-particle":"","family":"Maechler","given":"M","non-dropping-particle":"","parse-names":false,"suffix":""},{"dropping-particle":"","family":"Bolker","given":"B","non-dropping-particle":"","parse-names":false,"suffix":""},{"dropping-particle":"","family":"Walker","given":"S","non-dropping-particle":"","parse-names":false,"suffix":""}],"container-title":"Statistical Software","id":"ITEM-1","issued":{"date-parts":[["2015"]]},"page":"1-48","title":"Fitting linear mixed-effects models using lme4","type":"article-journal","volume":"67"},"uris":["http://www.mendeley.com/documents/?uuid=cfa62bdb-9628-4efe-8ba1-de908146818c"]}],"mendeley":{"formattedCitation":"(Bates et al. 2015)","plainTextFormattedCitation":"(Bates et al. 2015)"},"properties":{"noteIndex":0},"schema":"https://github.com/citation-style-language/schema/raw/master/csl-citation.json"}</w:instrText>
      </w:r>
      <w:r w:rsidR="007834E7">
        <w:rPr>
          <w:rFonts w:cs="Times New Roman"/>
          <w:szCs w:val="24"/>
        </w:rPr>
        <w:fldChar w:fldCharType="separate"/>
      </w:r>
      <w:r w:rsidR="007834E7" w:rsidRPr="007834E7">
        <w:rPr>
          <w:rFonts w:cs="Times New Roman"/>
          <w:noProof/>
          <w:szCs w:val="24"/>
        </w:rPr>
        <w:t>(Bates et al. 2015)</w:t>
      </w:r>
      <w:r w:rsidR="007834E7">
        <w:rPr>
          <w:rFonts w:cs="Times New Roman"/>
          <w:szCs w:val="24"/>
        </w:rPr>
        <w:fldChar w:fldCharType="end"/>
      </w:r>
      <w:r w:rsidRPr="003B6A4F">
        <w:rPr>
          <w:rFonts w:cs="Times New Roman"/>
          <w:szCs w:val="24"/>
        </w:rPr>
        <w:t xml:space="preserve">. In the first model, we considered parasite richness as the dependent variable and percentage of migratory bird individuals (i.e., percentage of migratory individuals out of all individual birds sampled in a locality) as independent variable. Local host richness (i.e., number of bird species sampled per locality), prevalence, percentage of migratory species and number of migrant individuals were considered fixed variables. Further, number of individual birds tested for infection per site, biome, mean precipitation and temperature were settled as a random variables. </w:t>
      </w:r>
      <w:r w:rsidR="00FF4844" w:rsidRPr="003B6A4F">
        <w:rPr>
          <w:rFonts w:cs="Times New Roman"/>
          <w:szCs w:val="24"/>
        </w:rPr>
        <w:t xml:space="preserve">In this model we </w:t>
      </w:r>
      <w:r w:rsidR="00012B88">
        <w:rPr>
          <w:rFonts w:cs="Times New Roman"/>
          <w:szCs w:val="24"/>
        </w:rPr>
        <w:t xml:space="preserve">did not </w:t>
      </w:r>
      <w:r w:rsidR="00FF4844" w:rsidRPr="003B6A4F">
        <w:rPr>
          <w:rFonts w:cs="Times New Roman"/>
          <w:szCs w:val="24"/>
        </w:rPr>
        <w:t>use</w:t>
      </w:r>
      <w:r w:rsidR="00012B88">
        <w:rPr>
          <w:rFonts w:cs="Times New Roman"/>
          <w:szCs w:val="24"/>
        </w:rPr>
        <w:t xml:space="preserve"> </w:t>
      </w:r>
      <w:proofErr w:type="spellStart"/>
      <w:r w:rsidR="00012B88">
        <w:rPr>
          <w:rFonts w:cs="Times New Roman"/>
          <w:szCs w:val="24"/>
        </w:rPr>
        <w:t>MalAvi</w:t>
      </w:r>
      <w:proofErr w:type="spellEnd"/>
      <w:r w:rsidR="00012B88">
        <w:rPr>
          <w:rFonts w:cs="Times New Roman"/>
          <w:szCs w:val="24"/>
        </w:rPr>
        <w:t xml:space="preserve"> dataset, but</w:t>
      </w:r>
      <w:r w:rsidR="00FF4844" w:rsidRPr="003B6A4F">
        <w:rPr>
          <w:rFonts w:cs="Times New Roman"/>
          <w:szCs w:val="24"/>
        </w:rPr>
        <w:t xml:space="preserve"> only</w:t>
      </w:r>
      <w:r w:rsidR="00012B88">
        <w:rPr>
          <w:rFonts w:cs="Times New Roman"/>
          <w:szCs w:val="24"/>
        </w:rPr>
        <w:t xml:space="preserve"> our dataset</w:t>
      </w:r>
      <w:r w:rsidR="00FF4844" w:rsidRPr="003B6A4F">
        <w:rPr>
          <w:rFonts w:cs="Times New Roman"/>
          <w:szCs w:val="24"/>
        </w:rPr>
        <w:t xml:space="preserve"> </w:t>
      </w:r>
      <w:r w:rsidR="00FF4844" w:rsidRPr="003B6A4F">
        <w:rPr>
          <w:rFonts w:cs="Times New Roman"/>
          <w:szCs w:val="24"/>
          <w:lang w:val="en"/>
        </w:rPr>
        <w:t xml:space="preserve">described above since it possesses more information regarding the localities, such as prevalence data and host richness. </w:t>
      </w:r>
      <w:r w:rsidR="00747160" w:rsidRPr="003B6A4F">
        <w:rPr>
          <w:rFonts w:cs="Times New Roman"/>
          <w:szCs w:val="24"/>
        </w:rPr>
        <w:t xml:space="preserve">We ran three models: one for all three parasite genera combined, one for </w:t>
      </w:r>
      <w:r w:rsidR="00747160" w:rsidRPr="003B6A4F">
        <w:rPr>
          <w:rFonts w:cs="Times New Roman"/>
          <w:i/>
          <w:iCs/>
          <w:szCs w:val="24"/>
        </w:rPr>
        <w:t>Plasmodium</w:t>
      </w:r>
      <w:r w:rsidR="00747160" w:rsidRPr="003B6A4F">
        <w:rPr>
          <w:rFonts w:cs="Times New Roman"/>
          <w:szCs w:val="24"/>
        </w:rPr>
        <w:t xml:space="preserve"> lineages only, and one for </w:t>
      </w:r>
      <w:proofErr w:type="spellStart"/>
      <w:r w:rsidR="00747160" w:rsidRPr="003B6A4F">
        <w:rPr>
          <w:rFonts w:cs="Times New Roman"/>
          <w:i/>
          <w:iCs/>
          <w:szCs w:val="24"/>
        </w:rPr>
        <w:t>Haemoproteus</w:t>
      </w:r>
      <w:proofErr w:type="spellEnd"/>
      <w:r w:rsidR="00747160" w:rsidRPr="003B6A4F">
        <w:rPr>
          <w:rFonts w:cs="Times New Roman"/>
          <w:szCs w:val="24"/>
        </w:rPr>
        <w:t xml:space="preserve"> lineages only.  </w:t>
      </w:r>
    </w:p>
    <w:p w14:paraId="15487F56" w14:textId="30EEE65A" w:rsidR="00827C41" w:rsidRPr="003B6A4F" w:rsidRDefault="00892A47" w:rsidP="003B6A4F">
      <w:pPr>
        <w:spacing w:line="480" w:lineRule="auto"/>
        <w:rPr>
          <w:rFonts w:cs="Times New Roman"/>
          <w:szCs w:val="24"/>
          <w:lang w:val="en"/>
        </w:rPr>
      </w:pPr>
      <w:r w:rsidRPr="003B6A4F">
        <w:rPr>
          <w:rFonts w:cs="Times New Roman"/>
          <w:szCs w:val="24"/>
        </w:rPr>
        <w:tab/>
        <w:t>In the second model, we analy</w:t>
      </w:r>
      <w:r w:rsidR="002C7EF7">
        <w:rPr>
          <w:rFonts w:cs="Times New Roman"/>
          <w:szCs w:val="24"/>
        </w:rPr>
        <w:t>s</w:t>
      </w:r>
      <w:r w:rsidRPr="003B6A4F">
        <w:rPr>
          <w:rFonts w:cs="Times New Roman"/>
          <w:szCs w:val="24"/>
        </w:rPr>
        <w:t xml:space="preserve">ed the prevalence of infection in each bird species </w:t>
      </w:r>
      <w:r w:rsidRPr="003B6A4F">
        <w:rPr>
          <w:rFonts w:cs="Times New Roman"/>
          <w:szCs w:val="24"/>
          <w:lang w:val="en"/>
        </w:rPr>
        <w:t xml:space="preserve">between localities. For this, we considered local prevalence in each bird species as our dependent variable and local percentage of migratory bird </w:t>
      </w:r>
      <w:r w:rsidR="00D70811" w:rsidRPr="003B6A4F">
        <w:rPr>
          <w:rFonts w:cs="Times New Roman"/>
          <w:szCs w:val="24"/>
          <w:lang w:val="en"/>
        </w:rPr>
        <w:t xml:space="preserve">individuals </w:t>
      </w:r>
      <w:r w:rsidRPr="003B6A4F">
        <w:rPr>
          <w:rFonts w:cs="Times New Roman"/>
          <w:szCs w:val="24"/>
          <w:lang w:val="en"/>
        </w:rPr>
        <w:t xml:space="preserve">as our independent variable. Parasite richness, number of migrants and percentage of migrant species were employed as fixed variables. Further, we used biome, locality, number of birds per species and </w:t>
      </w:r>
      <w:r w:rsidR="009F2661">
        <w:rPr>
          <w:rFonts w:cs="Times New Roman"/>
          <w:szCs w:val="24"/>
          <w:lang w:val="en"/>
        </w:rPr>
        <w:t>mean</w:t>
      </w:r>
      <w:r w:rsidRPr="003B6A4F">
        <w:rPr>
          <w:rFonts w:cs="Times New Roman"/>
          <w:szCs w:val="24"/>
        </w:rPr>
        <w:t xml:space="preserve"> precipitation and temperature</w:t>
      </w:r>
      <w:r w:rsidRPr="003B6A4F">
        <w:rPr>
          <w:rFonts w:cs="Times New Roman"/>
          <w:szCs w:val="24"/>
          <w:lang w:val="en"/>
        </w:rPr>
        <w:t xml:space="preserve"> as random variables. In this model, we filtered our data in order to include only species with 10 or more bird individuals analysed. </w:t>
      </w:r>
      <w:r w:rsidR="00747160" w:rsidRPr="003B6A4F">
        <w:rPr>
          <w:rFonts w:cs="Times New Roman"/>
          <w:szCs w:val="24"/>
          <w:lang w:val="en"/>
        </w:rPr>
        <w:t>For this second model we</w:t>
      </w:r>
      <w:r w:rsidR="00FF4844" w:rsidRPr="003B6A4F">
        <w:rPr>
          <w:rFonts w:cs="Times New Roman"/>
          <w:szCs w:val="24"/>
          <w:lang w:val="en"/>
        </w:rPr>
        <w:t xml:space="preserve"> again</w:t>
      </w:r>
      <w:r w:rsidR="00747160" w:rsidRPr="003B6A4F">
        <w:rPr>
          <w:rFonts w:cs="Times New Roman"/>
          <w:szCs w:val="24"/>
          <w:lang w:val="en"/>
        </w:rPr>
        <w:t xml:space="preserve"> used only our dataset described above and excluded data from the </w:t>
      </w:r>
      <w:proofErr w:type="spellStart"/>
      <w:r w:rsidR="00747160" w:rsidRPr="003B6A4F">
        <w:rPr>
          <w:rFonts w:cs="Times New Roman"/>
          <w:szCs w:val="24"/>
          <w:lang w:val="en"/>
        </w:rPr>
        <w:t>MalAvi</w:t>
      </w:r>
      <w:proofErr w:type="spellEnd"/>
      <w:r w:rsidR="00747160" w:rsidRPr="003B6A4F">
        <w:rPr>
          <w:rFonts w:cs="Times New Roman"/>
          <w:szCs w:val="24"/>
          <w:lang w:val="en"/>
        </w:rPr>
        <w:t xml:space="preserve"> database, since the latter presents only positive and sequenced samples.</w:t>
      </w:r>
      <w:r w:rsidR="00747160" w:rsidRPr="003B6A4F">
        <w:rPr>
          <w:rFonts w:cs="Times New Roman"/>
          <w:szCs w:val="24"/>
        </w:rPr>
        <w:t xml:space="preserve"> Again, we ran three models: one for all three parasite genera combined, one for </w:t>
      </w:r>
      <w:r w:rsidR="00747160" w:rsidRPr="003B6A4F">
        <w:rPr>
          <w:rFonts w:cs="Times New Roman"/>
          <w:i/>
          <w:iCs/>
          <w:szCs w:val="24"/>
        </w:rPr>
        <w:t>Plasmodium</w:t>
      </w:r>
      <w:r w:rsidR="00747160" w:rsidRPr="003B6A4F">
        <w:rPr>
          <w:rFonts w:cs="Times New Roman"/>
          <w:szCs w:val="24"/>
        </w:rPr>
        <w:t xml:space="preserve"> lineages only, and one for </w:t>
      </w:r>
      <w:proofErr w:type="spellStart"/>
      <w:r w:rsidR="00747160" w:rsidRPr="003B6A4F">
        <w:rPr>
          <w:rFonts w:cs="Times New Roman"/>
          <w:i/>
          <w:iCs/>
          <w:szCs w:val="24"/>
        </w:rPr>
        <w:t>Haemoproteus</w:t>
      </w:r>
      <w:proofErr w:type="spellEnd"/>
      <w:r w:rsidR="00747160" w:rsidRPr="003B6A4F">
        <w:rPr>
          <w:rFonts w:cs="Times New Roman"/>
          <w:szCs w:val="24"/>
        </w:rPr>
        <w:t xml:space="preserve"> lineages only.  </w:t>
      </w:r>
    </w:p>
    <w:p w14:paraId="6DFDEA19" w14:textId="01409C89" w:rsidR="00743B28" w:rsidRPr="003B6A4F" w:rsidRDefault="00743B28" w:rsidP="003B6A4F">
      <w:pPr>
        <w:pStyle w:val="Ttulo"/>
        <w:spacing w:line="480" w:lineRule="auto"/>
        <w:rPr>
          <w:rFonts w:cs="Times New Roman"/>
          <w:szCs w:val="24"/>
        </w:rPr>
      </w:pPr>
      <w:r w:rsidRPr="003B6A4F">
        <w:rPr>
          <w:rFonts w:cs="Times New Roman"/>
          <w:szCs w:val="24"/>
        </w:rPr>
        <w:lastRenderedPageBreak/>
        <w:t>3. Results</w:t>
      </w:r>
    </w:p>
    <w:p w14:paraId="43493530" w14:textId="03A237FC" w:rsidR="00F451F6" w:rsidRPr="003B6A4F" w:rsidRDefault="004F2555" w:rsidP="00B338DC">
      <w:pPr>
        <w:spacing w:line="480" w:lineRule="auto"/>
        <w:rPr>
          <w:rFonts w:cs="Times New Roman"/>
          <w:szCs w:val="24"/>
        </w:rPr>
      </w:pPr>
      <w:r w:rsidRPr="003B6A4F">
        <w:rPr>
          <w:rFonts w:cs="Times New Roman"/>
          <w:szCs w:val="24"/>
        </w:rPr>
        <w:tab/>
      </w:r>
      <w:r w:rsidR="00232A09" w:rsidRPr="003B6A4F">
        <w:rPr>
          <w:rFonts w:cs="Times New Roman"/>
          <w:szCs w:val="24"/>
        </w:rPr>
        <w:t>Our Bayesian model analyses revealed the lineages shared by resident and migratory species are the most widespread spatially, as they are found in a higher percentage of locations (Figure 2</w:t>
      </w:r>
      <w:r w:rsidR="005A20BD" w:rsidRPr="003B6A4F">
        <w:rPr>
          <w:rFonts w:cs="Times New Roman"/>
          <w:szCs w:val="24"/>
        </w:rPr>
        <w:t xml:space="preserve">, </w:t>
      </w:r>
      <w:r w:rsidR="007A383F" w:rsidRPr="003B6A4F">
        <w:rPr>
          <w:rFonts w:cs="Times New Roman"/>
          <w:szCs w:val="24"/>
        </w:rPr>
        <w:t>T</w:t>
      </w:r>
      <w:r w:rsidR="005A20BD" w:rsidRPr="003B6A4F">
        <w:rPr>
          <w:rFonts w:cs="Times New Roman"/>
          <w:szCs w:val="24"/>
        </w:rPr>
        <w:t>able 1</w:t>
      </w:r>
      <w:r w:rsidR="00232A09" w:rsidRPr="003B6A4F">
        <w:rPr>
          <w:rFonts w:cs="Times New Roman"/>
          <w:szCs w:val="24"/>
        </w:rPr>
        <w:t>). W</w:t>
      </w:r>
      <w:r w:rsidR="00721A5B" w:rsidRPr="003B6A4F">
        <w:rPr>
          <w:rFonts w:cs="Times New Roman"/>
          <w:szCs w:val="24"/>
        </w:rPr>
        <w:t xml:space="preserve">hen considering all </w:t>
      </w:r>
      <w:proofErr w:type="spellStart"/>
      <w:r w:rsidR="00721A5B" w:rsidRPr="003B6A4F">
        <w:rPr>
          <w:rFonts w:cs="Times New Roman"/>
          <w:szCs w:val="24"/>
        </w:rPr>
        <w:t>haemosporidian</w:t>
      </w:r>
      <w:proofErr w:type="spellEnd"/>
      <w:r w:rsidR="00721A5B" w:rsidRPr="003B6A4F">
        <w:rPr>
          <w:rFonts w:cs="Times New Roman"/>
          <w:szCs w:val="24"/>
        </w:rPr>
        <w:t xml:space="preserve"> genera toge</w:t>
      </w:r>
      <w:r w:rsidR="00966AB9" w:rsidRPr="003B6A4F">
        <w:rPr>
          <w:rFonts w:cs="Times New Roman"/>
          <w:szCs w:val="24"/>
        </w:rPr>
        <w:t>ther, w</w:t>
      </w:r>
      <w:r w:rsidR="00232A09" w:rsidRPr="003B6A4F">
        <w:rPr>
          <w:rFonts w:cs="Times New Roman"/>
          <w:szCs w:val="24"/>
        </w:rPr>
        <w:t xml:space="preserve">e </w:t>
      </w:r>
      <w:r w:rsidR="00966AB9" w:rsidRPr="003B6A4F">
        <w:rPr>
          <w:rFonts w:cs="Times New Roman"/>
          <w:szCs w:val="24"/>
        </w:rPr>
        <w:t>observed</w:t>
      </w:r>
      <w:r w:rsidR="00232A09" w:rsidRPr="003B6A4F">
        <w:rPr>
          <w:rFonts w:cs="Times New Roman"/>
          <w:szCs w:val="24"/>
        </w:rPr>
        <w:t xml:space="preserve"> that the lineages shared by all three categories (resident, partial migrant and full migrant) are the most widespread, followed by those shared between residents and either type of migratory species. Nevertheless, despite the fact lineages shared by migratory species and residents are more widely distributed, lineages present in only residents, migratory or partially migratory species </w:t>
      </w:r>
      <w:r w:rsidR="008623A3">
        <w:rPr>
          <w:rFonts w:cs="Times New Roman"/>
          <w:szCs w:val="24"/>
        </w:rPr>
        <w:t>presented</w:t>
      </w:r>
      <w:r w:rsidR="00232A09" w:rsidRPr="003B6A4F">
        <w:rPr>
          <w:rFonts w:cs="Times New Roman"/>
          <w:szCs w:val="24"/>
        </w:rPr>
        <w:t xml:space="preserve"> similar spatial distribution in our model. </w:t>
      </w:r>
    </w:p>
    <w:p w14:paraId="55077D57" w14:textId="795F2084" w:rsidR="00F451F6" w:rsidRPr="003B6A4F" w:rsidRDefault="00F8562B" w:rsidP="003B6A4F">
      <w:pPr>
        <w:spacing w:line="480" w:lineRule="auto"/>
        <w:rPr>
          <w:rFonts w:cs="Times New Roman"/>
          <w:b/>
          <w:bCs/>
          <w:szCs w:val="24"/>
        </w:rPr>
      </w:pPr>
      <w:r w:rsidRPr="003B6A4F">
        <w:rPr>
          <w:rFonts w:cs="Times New Roman"/>
          <w:b/>
          <w:bCs/>
          <w:noProof/>
          <w:szCs w:val="24"/>
        </w:rPr>
        <w:drawing>
          <wp:inline distT="0" distB="0" distL="0" distR="0" wp14:anchorId="516F5AF8" wp14:editId="3CE8AE9D">
            <wp:extent cx="5612130" cy="315658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33AE2E8F" w14:textId="006D6BF8" w:rsidR="00D6185B" w:rsidRPr="003B6A4F" w:rsidRDefault="00F451F6" w:rsidP="003B6A4F">
      <w:pPr>
        <w:spacing w:line="480" w:lineRule="auto"/>
        <w:rPr>
          <w:rFonts w:cs="Times New Roman"/>
          <w:szCs w:val="24"/>
        </w:rPr>
      </w:pPr>
      <w:r w:rsidRPr="003B6A4F">
        <w:rPr>
          <w:rFonts w:cs="Times New Roman"/>
          <w:szCs w:val="24"/>
        </w:rPr>
        <w:t>Figure 2</w:t>
      </w:r>
      <w:r w:rsidR="00175870" w:rsidRPr="003B6A4F">
        <w:rPr>
          <w:rFonts w:cs="Times New Roman"/>
          <w:szCs w:val="24"/>
        </w:rPr>
        <w:t>.</w:t>
      </w:r>
      <w:r w:rsidR="003D1223" w:rsidRPr="003B6A4F">
        <w:rPr>
          <w:rFonts w:cs="Times New Roman"/>
          <w:szCs w:val="24"/>
        </w:rPr>
        <w:t xml:space="preserve"> Mean (±SE) p</w:t>
      </w:r>
      <w:r w:rsidR="00D70811" w:rsidRPr="003B6A4F">
        <w:rPr>
          <w:rFonts w:cs="Times New Roman"/>
          <w:szCs w:val="24"/>
        </w:rPr>
        <w:t xml:space="preserve">ercentage of localities in which </w:t>
      </w:r>
      <w:proofErr w:type="spellStart"/>
      <w:r w:rsidR="00D70811" w:rsidRPr="003B6A4F">
        <w:rPr>
          <w:rFonts w:cs="Times New Roman"/>
          <w:szCs w:val="24"/>
        </w:rPr>
        <w:t>haemosporidian</w:t>
      </w:r>
      <w:proofErr w:type="spellEnd"/>
      <w:r w:rsidR="00D70811" w:rsidRPr="003B6A4F">
        <w:rPr>
          <w:rFonts w:cs="Times New Roman"/>
          <w:szCs w:val="24"/>
        </w:rPr>
        <w:t xml:space="preserve"> lineages are detected according to the type of birds in which they are found.</w:t>
      </w:r>
      <w:r w:rsidR="00175870" w:rsidRPr="003B6A4F">
        <w:rPr>
          <w:rFonts w:cs="Times New Roman"/>
          <w:szCs w:val="24"/>
        </w:rPr>
        <w:t xml:space="preserve"> </w:t>
      </w:r>
      <w:r w:rsidR="006066DE" w:rsidRPr="003B6A4F">
        <w:rPr>
          <w:rFonts w:cs="Times New Roman"/>
          <w:szCs w:val="24"/>
        </w:rPr>
        <w:t xml:space="preserve">M = full migratory, </w:t>
      </w:r>
      <w:r w:rsidR="00D05D5C" w:rsidRPr="003B6A4F">
        <w:rPr>
          <w:rFonts w:cs="Times New Roman"/>
          <w:szCs w:val="24"/>
        </w:rPr>
        <w:t>PM = partial migratory</w:t>
      </w:r>
      <w:r w:rsidR="00094B31" w:rsidRPr="003B6A4F">
        <w:rPr>
          <w:rFonts w:cs="Times New Roman"/>
          <w:szCs w:val="24"/>
        </w:rPr>
        <w:t>,</w:t>
      </w:r>
      <w:r w:rsidR="00D05D5C" w:rsidRPr="003B6A4F">
        <w:rPr>
          <w:rFonts w:cs="Times New Roman"/>
          <w:szCs w:val="24"/>
        </w:rPr>
        <w:t xml:space="preserve"> R = resident</w:t>
      </w:r>
      <w:r w:rsidR="00094B31" w:rsidRPr="003B6A4F">
        <w:rPr>
          <w:rFonts w:cs="Times New Roman"/>
          <w:szCs w:val="24"/>
        </w:rPr>
        <w:t xml:space="preserve">, R_M = resident and full migratory, R_PM = resident and partial </w:t>
      </w:r>
      <w:r w:rsidR="00094B31" w:rsidRPr="003B6A4F">
        <w:rPr>
          <w:rFonts w:cs="Times New Roman"/>
          <w:szCs w:val="24"/>
        </w:rPr>
        <w:lastRenderedPageBreak/>
        <w:t>migratory and R_PM_M = resident, partial migratory and full migratory</w:t>
      </w:r>
      <w:r w:rsidR="00D05D5C" w:rsidRPr="003B6A4F">
        <w:rPr>
          <w:rFonts w:cs="Times New Roman"/>
          <w:szCs w:val="24"/>
        </w:rPr>
        <w:t>.</w:t>
      </w:r>
      <w:r w:rsidR="00D70811" w:rsidRPr="003B6A4F">
        <w:rPr>
          <w:rFonts w:cs="Times New Roman"/>
          <w:szCs w:val="24"/>
        </w:rPr>
        <w:t xml:space="preserve"> Number of lineages in each of the </w:t>
      </w:r>
      <w:r w:rsidR="003A6AED" w:rsidRPr="003B6A4F">
        <w:rPr>
          <w:rFonts w:cs="Times New Roman"/>
          <w:szCs w:val="24"/>
        </w:rPr>
        <w:t>six</w:t>
      </w:r>
      <w:r w:rsidR="00D70811" w:rsidRPr="003B6A4F">
        <w:rPr>
          <w:rFonts w:cs="Times New Roman"/>
          <w:szCs w:val="24"/>
        </w:rPr>
        <w:t xml:space="preserve"> categories are shown on the graph. </w:t>
      </w:r>
      <w:r w:rsidR="00D6185B" w:rsidRPr="003B6A4F">
        <w:rPr>
          <w:rFonts w:cs="Times New Roman"/>
          <w:szCs w:val="24"/>
        </w:rPr>
        <w:t xml:space="preserve"> </w:t>
      </w:r>
    </w:p>
    <w:p w14:paraId="08D4A1F9" w14:textId="048DA0EA" w:rsidR="0012483E" w:rsidRPr="003B6A4F" w:rsidRDefault="004F3EDC" w:rsidP="003B6A4F">
      <w:pPr>
        <w:spacing w:line="480" w:lineRule="auto"/>
        <w:ind w:firstLine="720"/>
        <w:rPr>
          <w:rFonts w:cs="Times New Roman"/>
          <w:szCs w:val="24"/>
        </w:rPr>
      </w:pPr>
      <w:r w:rsidRPr="003B6A4F">
        <w:rPr>
          <w:rFonts w:cs="Times New Roman"/>
          <w:szCs w:val="24"/>
        </w:rPr>
        <w:t xml:space="preserve">When </w:t>
      </w:r>
      <w:r w:rsidR="00612144" w:rsidRPr="003B6A4F">
        <w:rPr>
          <w:rFonts w:cs="Times New Roman"/>
          <w:szCs w:val="24"/>
        </w:rPr>
        <w:t>repeating these</w:t>
      </w:r>
      <w:r w:rsidRPr="003B6A4F">
        <w:rPr>
          <w:rFonts w:cs="Times New Roman"/>
          <w:szCs w:val="24"/>
        </w:rPr>
        <w:t xml:space="preserve"> analyses </w:t>
      </w:r>
      <w:r w:rsidR="00612144" w:rsidRPr="003B6A4F">
        <w:rPr>
          <w:rFonts w:cs="Times New Roman"/>
          <w:szCs w:val="24"/>
        </w:rPr>
        <w:t>separately for the two main</w:t>
      </w:r>
      <w:r w:rsidRPr="003B6A4F">
        <w:rPr>
          <w:rFonts w:cs="Times New Roman"/>
          <w:szCs w:val="24"/>
        </w:rPr>
        <w:t xml:space="preserve"> </w:t>
      </w:r>
      <w:r w:rsidR="00F20647" w:rsidRPr="003B6A4F">
        <w:rPr>
          <w:rFonts w:cs="Times New Roman"/>
          <w:szCs w:val="24"/>
        </w:rPr>
        <w:t xml:space="preserve">parasite </w:t>
      </w:r>
      <w:r w:rsidRPr="003B6A4F">
        <w:rPr>
          <w:rFonts w:cs="Times New Roman"/>
          <w:szCs w:val="24"/>
        </w:rPr>
        <w:t>gen</w:t>
      </w:r>
      <w:r w:rsidR="00D37DC0" w:rsidRPr="003B6A4F">
        <w:rPr>
          <w:rFonts w:cs="Times New Roman"/>
          <w:szCs w:val="24"/>
        </w:rPr>
        <w:t>era</w:t>
      </w:r>
      <w:r w:rsidRPr="003B6A4F">
        <w:rPr>
          <w:rFonts w:cs="Times New Roman"/>
          <w:szCs w:val="24"/>
        </w:rPr>
        <w:t xml:space="preserve">, we observed differences in the pattern of </w:t>
      </w:r>
      <w:r w:rsidR="00612144" w:rsidRPr="003B6A4F">
        <w:rPr>
          <w:rFonts w:cs="Times New Roman"/>
          <w:szCs w:val="24"/>
        </w:rPr>
        <w:t>distribution</w:t>
      </w:r>
      <w:r w:rsidRPr="003B6A4F">
        <w:rPr>
          <w:rFonts w:cs="Times New Roman"/>
          <w:szCs w:val="24"/>
        </w:rPr>
        <w:t xml:space="preserve"> between </w:t>
      </w:r>
      <w:r w:rsidRPr="003B6A4F">
        <w:rPr>
          <w:rFonts w:cs="Times New Roman"/>
          <w:i/>
          <w:iCs/>
          <w:szCs w:val="24"/>
        </w:rPr>
        <w:t>Plasmodium</w:t>
      </w:r>
      <w:r w:rsidRPr="003B6A4F">
        <w:rPr>
          <w:rFonts w:cs="Times New Roman"/>
          <w:szCs w:val="24"/>
        </w:rPr>
        <w:t xml:space="preserve"> and </w:t>
      </w:r>
      <w:proofErr w:type="spellStart"/>
      <w:r w:rsidRPr="003B6A4F">
        <w:rPr>
          <w:rFonts w:cs="Times New Roman"/>
          <w:i/>
          <w:iCs/>
          <w:szCs w:val="24"/>
        </w:rPr>
        <w:t>Haemoproteus</w:t>
      </w:r>
      <w:proofErr w:type="spellEnd"/>
      <w:r w:rsidRPr="003B6A4F">
        <w:rPr>
          <w:rFonts w:cs="Times New Roman"/>
          <w:szCs w:val="24"/>
        </w:rPr>
        <w:t>.</w:t>
      </w:r>
      <w:r w:rsidR="00F431A5" w:rsidRPr="003B6A4F">
        <w:rPr>
          <w:rFonts w:cs="Times New Roman"/>
          <w:szCs w:val="24"/>
        </w:rPr>
        <w:t xml:space="preserve"> For </w:t>
      </w:r>
      <w:r w:rsidR="00F431A5" w:rsidRPr="003B6A4F">
        <w:rPr>
          <w:rFonts w:cs="Times New Roman"/>
          <w:i/>
          <w:iCs/>
          <w:szCs w:val="24"/>
        </w:rPr>
        <w:t>Plasmodium</w:t>
      </w:r>
      <w:r w:rsidR="00F431A5" w:rsidRPr="003B6A4F">
        <w:rPr>
          <w:rFonts w:cs="Times New Roman"/>
          <w:szCs w:val="24"/>
        </w:rPr>
        <w:t xml:space="preserve"> parasites</w:t>
      </w:r>
      <w:r w:rsidR="00612144" w:rsidRPr="003B6A4F">
        <w:rPr>
          <w:rFonts w:cs="Times New Roman"/>
          <w:szCs w:val="24"/>
        </w:rPr>
        <w:t>,</w:t>
      </w:r>
      <w:r w:rsidR="00F431A5" w:rsidRPr="003B6A4F">
        <w:rPr>
          <w:rFonts w:cs="Times New Roman"/>
          <w:szCs w:val="24"/>
        </w:rPr>
        <w:t xml:space="preserve"> we observed a </w:t>
      </w:r>
      <w:r w:rsidR="00E6065F" w:rsidRPr="003B6A4F">
        <w:rPr>
          <w:rFonts w:cs="Times New Roman"/>
          <w:szCs w:val="24"/>
        </w:rPr>
        <w:t xml:space="preserve">much </w:t>
      </w:r>
      <w:r w:rsidR="0013048E" w:rsidRPr="003B6A4F">
        <w:rPr>
          <w:rFonts w:cs="Times New Roman"/>
          <w:szCs w:val="24"/>
        </w:rPr>
        <w:t>greater spatial distribution</w:t>
      </w:r>
      <w:r w:rsidR="00F431A5" w:rsidRPr="003B6A4F">
        <w:rPr>
          <w:rFonts w:cs="Times New Roman"/>
          <w:szCs w:val="24"/>
        </w:rPr>
        <w:t xml:space="preserve"> of lineages shared by all three host categories, followed by the lineages shared by migrant</w:t>
      </w:r>
      <w:r w:rsidR="00E6065F" w:rsidRPr="003B6A4F">
        <w:rPr>
          <w:rFonts w:cs="Times New Roman"/>
          <w:szCs w:val="24"/>
        </w:rPr>
        <w:t xml:space="preserve"> or partial migrant and residents (Figure 3</w:t>
      </w:r>
      <w:r w:rsidR="00FA0BB7" w:rsidRPr="003B6A4F">
        <w:rPr>
          <w:rFonts w:cs="Times New Roman"/>
          <w:szCs w:val="24"/>
        </w:rPr>
        <w:t>, Table 2</w:t>
      </w:r>
      <w:r w:rsidR="00E6065F" w:rsidRPr="003B6A4F">
        <w:rPr>
          <w:rFonts w:cs="Times New Roman"/>
          <w:szCs w:val="24"/>
        </w:rPr>
        <w:t xml:space="preserve">). </w:t>
      </w:r>
      <w:r w:rsidR="00D6185B" w:rsidRPr="003B6A4F">
        <w:rPr>
          <w:rFonts w:cs="Times New Roman"/>
          <w:i/>
          <w:iCs/>
          <w:szCs w:val="24"/>
        </w:rPr>
        <w:t>Plasmodium</w:t>
      </w:r>
      <w:r w:rsidR="00D6185B" w:rsidRPr="003B6A4F">
        <w:rPr>
          <w:rFonts w:cs="Times New Roman"/>
          <w:szCs w:val="24"/>
        </w:rPr>
        <w:t xml:space="preserve"> spp. lineages </w:t>
      </w:r>
      <w:r w:rsidR="00612144" w:rsidRPr="003B6A4F">
        <w:rPr>
          <w:rFonts w:cs="Times New Roman"/>
          <w:szCs w:val="24"/>
        </w:rPr>
        <w:t>occurring</w:t>
      </w:r>
      <w:r w:rsidR="00D6185B" w:rsidRPr="003B6A4F">
        <w:rPr>
          <w:rFonts w:cs="Times New Roman"/>
          <w:szCs w:val="24"/>
        </w:rPr>
        <w:t xml:space="preserve"> in the three bird categories were present in 12.6% (SE = ±1.2%) of localities, </w:t>
      </w:r>
      <w:r w:rsidR="00612144" w:rsidRPr="003B6A4F">
        <w:rPr>
          <w:rFonts w:cs="Times New Roman"/>
          <w:szCs w:val="24"/>
        </w:rPr>
        <w:t xml:space="preserve">a much higher value than for other lineages. </w:t>
      </w:r>
      <w:r w:rsidR="0012483E" w:rsidRPr="003B6A4F">
        <w:rPr>
          <w:rFonts w:cs="Times New Roman"/>
          <w:szCs w:val="24"/>
        </w:rPr>
        <w:t xml:space="preserve">However, for </w:t>
      </w:r>
      <w:proofErr w:type="spellStart"/>
      <w:r w:rsidR="0012483E" w:rsidRPr="003B6A4F">
        <w:rPr>
          <w:rFonts w:cs="Times New Roman"/>
          <w:i/>
          <w:iCs/>
          <w:szCs w:val="24"/>
        </w:rPr>
        <w:t>Haemoproteus</w:t>
      </w:r>
      <w:proofErr w:type="spellEnd"/>
      <w:r w:rsidR="0012483E" w:rsidRPr="003B6A4F">
        <w:rPr>
          <w:rFonts w:cs="Times New Roman"/>
          <w:i/>
          <w:iCs/>
          <w:szCs w:val="24"/>
        </w:rPr>
        <w:t xml:space="preserve"> </w:t>
      </w:r>
      <w:r w:rsidR="0012483E" w:rsidRPr="003B6A4F">
        <w:rPr>
          <w:rFonts w:cs="Times New Roman"/>
          <w:szCs w:val="24"/>
        </w:rPr>
        <w:t xml:space="preserve">lineages, we observed greater spatial distribution of lineages shared only by migrant or partial migrant and resident birds. The lineages shared by all three bird categories and those occurring in only one bird category had similar distributions among localities (Figure 4, Table 3). </w:t>
      </w:r>
    </w:p>
    <w:p w14:paraId="76A13A63" w14:textId="7C8CE1C1" w:rsidR="00175870" w:rsidRPr="003B6A4F" w:rsidRDefault="009221E4" w:rsidP="003B6A4F">
      <w:pPr>
        <w:spacing w:line="480" w:lineRule="auto"/>
        <w:rPr>
          <w:rFonts w:cs="Times New Roman"/>
          <w:szCs w:val="24"/>
        </w:rPr>
      </w:pPr>
      <w:r w:rsidRPr="003B6A4F">
        <w:rPr>
          <w:rFonts w:cs="Times New Roman"/>
          <w:noProof/>
          <w:szCs w:val="24"/>
        </w:rPr>
        <w:drawing>
          <wp:inline distT="0" distB="0" distL="0" distR="0" wp14:anchorId="43BDA63E" wp14:editId="1EC1431B">
            <wp:extent cx="5612130" cy="315658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6F4F38C4" w14:textId="6C3918E0" w:rsidR="00D70811" w:rsidRPr="003B6A4F" w:rsidRDefault="00175870" w:rsidP="003B6A4F">
      <w:pPr>
        <w:spacing w:line="480" w:lineRule="auto"/>
        <w:rPr>
          <w:rFonts w:cs="Times New Roman"/>
          <w:szCs w:val="24"/>
        </w:rPr>
      </w:pPr>
      <w:commentRangeStart w:id="51"/>
      <w:r w:rsidRPr="003B6A4F">
        <w:rPr>
          <w:rFonts w:cs="Times New Roman"/>
          <w:szCs w:val="24"/>
        </w:rPr>
        <w:lastRenderedPageBreak/>
        <w:t>Figure 3:</w:t>
      </w:r>
      <w:r w:rsidR="003D1223" w:rsidRPr="003B6A4F">
        <w:rPr>
          <w:rFonts w:cs="Times New Roman"/>
          <w:szCs w:val="24"/>
        </w:rPr>
        <w:t xml:space="preserve"> Mean (±SE) percentage</w:t>
      </w:r>
      <w:r w:rsidR="00D70811" w:rsidRPr="003B6A4F">
        <w:rPr>
          <w:rFonts w:cs="Times New Roman"/>
          <w:szCs w:val="24"/>
        </w:rPr>
        <w:t xml:space="preserve"> of localities in which </w:t>
      </w:r>
      <w:r w:rsidR="00D70811" w:rsidRPr="003B6A4F">
        <w:rPr>
          <w:rFonts w:cs="Times New Roman"/>
          <w:i/>
          <w:iCs/>
          <w:szCs w:val="24"/>
        </w:rPr>
        <w:t>Plasmodium</w:t>
      </w:r>
      <w:r w:rsidR="00D70811" w:rsidRPr="003B6A4F">
        <w:rPr>
          <w:rFonts w:cs="Times New Roman"/>
          <w:szCs w:val="24"/>
        </w:rPr>
        <w:t xml:space="preserve"> lineages are detected according to the type of birds in which they are found. M = full migratory, PM = partial migratory, R = resident, R_M = resident and full migratory, R_PM = resident and partial migratory and R_PM_M = resident, partial migratory and full migratory. Number of lineages </w:t>
      </w:r>
      <w:commentRangeEnd w:id="51"/>
      <w:r w:rsidR="00257991">
        <w:rPr>
          <w:rStyle w:val="Refdecomentrio"/>
        </w:rPr>
        <w:commentReference w:id="51"/>
      </w:r>
      <w:r w:rsidR="00D70811" w:rsidRPr="003B6A4F">
        <w:rPr>
          <w:rFonts w:cs="Times New Roman"/>
          <w:szCs w:val="24"/>
        </w:rPr>
        <w:t xml:space="preserve">in each of the </w:t>
      </w:r>
      <w:r w:rsidR="003A6AED" w:rsidRPr="003B6A4F">
        <w:rPr>
          <w:rFonts w:cs="Times New Roman"/>
          <w:szCs w:val="24"/>
        </w:rPr>
        <w:t>six</w:t>
      </w:r>
      <w:r w:rsidR="00D70811" w:rsidRPr="003B6A4F">
        <w:rPr>
          <w:rFonts w:cs="Times New Roman"/>
          <w:szCs w:val="24"/>
        </w:rPr>
        <w:t xml:space="preserve"> categories are shown on the graph. </w:t>
      </w:r>
    </w:p>
    <w:p w14:paraId="00B2AD9E" w14:textId="241EB244" w:rsidR="00175870" w:rsidRPr="003B6A4F" w:rsidRDefault="009221E4" w:rsidP="003B6A4F">
      <w:pPr>
        <w:spacing w:line="480" w:lineRule="auto"/>
        <w:rPr>
          <w:rFonts w:cs="Times New Roman"/>
          <w:szCs w:val="24"/>
        </w:rPr>
      </w:pPr>
      <w:r w:rsidRPr="003B6A4F">
        <w:rPr>
          <w:rFonts w:cs="Times New Roman"/>
          <w:noProof/>
          <w:szCs w:val="24"/>
        </w:rPr>
        <w:drawing>
          <wp:inline distT="0" distB="0" distL="0" distR="0" wp14:anchorId="48A99CDD" wp14:editId="6ADAC893">
            <wp:extent cx="5612130" cy="3156585"/>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3.PNG"/>
                    <pic:cNvPicPr/>
                  </pic:nvPicPr>
                  <pic:blipFill>
                    <a:blip r:embed="rId22">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0E3C13AC" w14:textId="10BCE0DF" w:rsidR="003A6AED" w:rsidRPr="003B6A4F" w:rsidRDefault="00175870" w:rsidP="003B6A4F">
      <w:pPr>
        <w:spacing w:line="480" w:lineRule="auto"/>
        <w:rPr>
          <w:rFonts w:cs="Times New Roman"/>
          <w:szCs w:val="24"/>
        </w:rPr>
      </w:pPr>
      <w:r w:rsidRPr="003B6A4F">
        <w:rPr>
          <w:rFonts w:cs="Times New Roman"/>
          <w:szCs w:val="24"/>
        </w:rPr>
        <w:t xml:space="preserve">Figure 4: </w:t>
      </w:r>
      <w:r w:rsidR="003D1223" w:rsidRPr="003B6A4F">
        <w:rPr>
          <w:rFonts w:cs="Times New Roman"/>
          <w:szCs w:val="24"/>
        </w:rPr>
        <w:t>Mean (±SE) percentage</w:t>
      </w:r>
      <w:r w:rsidR="003A6AED" w:rsidRPr="003B6A4F">
        <w:rPr>
          <w:rFonts w:cs="Times New Roman"/>
          <w:szCs w:val="24"/>
        </w:rPr>
        <w:t xml:space="preserve"> of localities in which </w:t>
      </w:r>
      <w:proofErr w:type="spellStart"/>
      <w:r w:rsidR="003A6AED" w:rsidRPr="003B6A4F">
        <w:rPr>
          <w:rFonts w:cs="Times New Roman"/>
          <w:i/>
          <w:iCs/>
          <w:szCs w:val="24"/>
        </w:rPr>
        <w:t>Haemoproteus</w:t>
      </w:r>
      <w:proofErr w:type="spellEnd"/>
      <w:r w:rsidR="003A6AED" w:rsidRPr="003B6A4F">
        <w:rPr>
          <w:rFonts w:cs="Times New Roman"/>
          <w:szCs w:val="24"/>
        </w:rPr>
        <w:t xml:space="preserve"> lineages are detected according to the type of birds in which they are found. M = full migratory, PM = partial migratory, R = resident, R_M = resident and full migratory, R_PM = resident and partial migratory and R_PM_M = resident, partial migratory and full migratory. Number of lineages in each of the six categories are shown on the graph.  </w:t>
      </w:r>
    </w:p>
    <w:p w14:paraId="2686A56A" w14:textId="4A6E5091" w:rsidR="000A2F1F" w:rsidRPr="003B6A4F" w:rsidRDefault="00D05D5C" w:rsidP="003B6A4F">
      <w:pPr>
        <w:spacing w:line="480" w:lineRule="auto"/>
        <w:ind w:firstLine="720"/>
        <w:rPr>
          <w:rFonts w:cs="Times New Roman"/>
          <w:szCs w:val="24"/>
        </w:rPr>
      </w:pPr>
      <w:r w:rsidRPr="003B6A4F">
        <w:rPr>
          <w:rFonts w:cs="Times New Roman"/>
          <w:szCs w:val="24"/>
        </w:rPr>
        <w:t xml:space="preserve">Our first mixed model revealed </w:t>
      </w:r>
      <w:r w:rsidR="006232C8" w:rsidRPr="003B6A4F">
        <w:rPr>
          <w:rFonts w:cs="Times New Roman"/>
          <w:szCs w:val="24"/>
        </w:rPr>
        <w:t xml:space="preserve">that </w:t>
      </w:r>
      <w:r w:rsidRPr="003B6A4F">
        <w:rPr>
          <w:rFonts w:cs="Times New Roman"/>
          <w:szCs w:val="24"/>
        </w:rPr>
        <w:t>there is no correlation</w:t>
      </w:r>
      <w:r w:rsidR="007C0274" w:rsidRPr="003B6A4F">
        <w:rPr>
          <w:rFonts w:cs="Times New Roman"/>
          <w:szCs w:val="24"/>
        </w:rPr>
        <w:t xml:space="preserve"> between the percentage</w:t>
      </w:r>
      <w:r w:rsidRPr="003B6A4F">
        <w:rPr>
          <w:rFonts w:cs="Times New Roman"/>
          <w:szCs w:val="24"/>
        </w:rPr>
        <w:t xml:space="preserve"> of migratory bird</w:t>
      </w:r>
      <w:r w:rsidR="007C0274" w:rsidRPr="003B6A4F">
        <w:rPr>
          <w:rFonts w:cs="Times New Roman"/>
          <w:szCs w:val="24"/>
        </w:rPr>
        <w:t xml:space="preserve"> individuals per locality</w:t>
      </w:r>
      <w:r w:rsidRPr="003B6A4F">
        <w:rPr>
          <w:rFonts w:cs="Times New Roman"/>
          <w:szCs w:val="24"/>
        </w:rPr>
        <w:t xml:space="preserve"> and </w:t>
      </w:r>
      <w:r w:rsidR="007C0274" w:rsidRPr="003B6A4F">
        <w:rPr>
          <w:rFonts w:cs="Times New Roman"/>
          <w:szCs w:val="24"/>
        </w:rPr>
        <w:t xml:space="preserve">local </w:t>
      </w:r>
      <w:r w:rsidRPr="003B6A4F">
        <w:rPr>
          <w:rFonts w:cs="Times New Roman"/>
          <w:szCs w:val="24"/>
        </w:rPr>
        <w:t>parasite richness (p =</w:t>
      </w:r>
      <w:r w:rsidR="006232C8" w:rsidRPr="003B6A4F">
        <w:rPr>
          <w:rFonts w:cs="Times New Roman"/>
          <w:szCs w:val="24"/>
        </w:rPr>
        <w:t xml:space="preserve"> </w:t>
      </w:r>
      <w:r w:rsidRPr="003B6A4F">
        <w:rPr>
          <w:rFonts w:cs="Times New Roman"/>
          <w:szCs w:val="24"/>
        </w:rPr>
        <w:t>0.</w:t>
      </w:r>
      <w:r w:rsidR="00C95628" w:rsidRPr="003B6A4F">
        <w:rPr>
          <w:rFonts w:cs="Times New Roman"/>
          <w:szCs w:val="24"/>
        </w:rPr>
        <w:t>1</w:t>
      </w:r>
      <w:r w:rsidR="008A16BA" w:rsidRPr="003B6A4F">
        <w:rPr>
          <w:rFonts w:cs="Times New Roman"/>
          <w:szCs w:val="24"/>
        </w:rPr>
        <w:t>9</w:t>
      </w:r>
      <w:r w:rsidR="00810ED3" w:rsidRPr="003B6A4F">
        <w:rPr>
          <w:rFonts w:cs="Times New Roman"/>
          <w:szCs w:val="24"/>
        </w:rPr>
        <w:t xml:space="preserve">, Figure </w:t>
      </w:r>
      <w:r w:rsidR="0012483E" w:rsidRPr="003B6A4F">
        <w:rPr>
          <w:rFonts w:cs="Times New Roman"/>
          <w:szCs w:val="24"/>
        </w:rPr>
        <w:t>5</w:t>
      </w:r>
      <w:r w:rsidR="00827DCF" w:rsidRPr="003B6A4F">
        <w:rPr>
          <w:rFonts w:cs="Times New Roman"/>
          <w:szCs w:val="24"/>
        </w:rPr>
        <w:t>,</w:t>
      </w:r>
      <w:r w:rsidR="00695FCF" w:rsidRPr="003B6A4F">
        <w:rPr>
          <w:rFonts w:cs="Times New Roman"/>
          <w:szCs w:val="24"/>
        </w:rPr>
        <w:t xml:space="preserve"> Table 4</w:t>
      </w:r>
      <w:r w:rsidR="00810ED3" w:rsidRPr="003B6A4F">
        <w:rPr>
          <w:rFonts w:cs="Times New Roman"/>
          <w:szCs w:val="24"/>
        </w:rPr>
        <w:t>).</w:t>
      </w:r>
      <w:r w:rsidR="00236540" w:rsidRPr="003B6A4F">
        <w:rPr>
          <w:rFonts w:cs="Times New Roman"/>
          <w:szCs w:val="24"/>
        </w:rPr>
        <w:t xml:space="preserve"> </w:t>
      </w:r>
      <w:r w:rsidR="00D37DC0" w:rsidRPr="003B6A4F">
        <w:rPr>
          <w:rFonts w:cs="Times New Roman"/>
          <w:szCs w:val="24"/>
        </w:rPr>
        <w:t>We</w:t>
      </w:r>
      <w:r w:rsidR="00C80A2A" w:rsidRPr="003B6A4F">
        <w:rPr>
          <w:rFonts w:cs="Times New Roman"/>
          <w:szCs w:val="24"/>
        </w:rPr>
        <w:t xml:space="preserve"> also</w:t>
      </w:r>
      <w:r w:rsidR="00D37DC0" w:rsidRPr="003B6A4F">
        <w:rPr>
          <w:rFonts w:cs="Times New Roman"/>
          <w:szCs w:val="24"/>
        </w:rPr>
        <w:t xml:space="preserve"> observed no effect</w:t>
      </w:r>
      <w:r w:rsidR="00C80A2A" w:rsidRPr="003B6A4F">
        <w:rPr>
          <w:rFonts w:cs="Times New Roman"/>
          <w:szCs w:val="24"/>
        </w:rPr>
        <w:t xml:space="preserve"> of </w:t>
      </w:r>
      <w:r w:rsidR="00852774" w:rsidRPr="003B6A4F">
        <w:rPr>
          <w:rFonts w:cs="Times New Roman"/>
          <w:szCs w:val="24"/>
        </w:rPr>
        <w:t xml:space="preserve">the percentage of migratory bird individuals on </w:t>
      </w:r>
      <w:r w:rsidR="00C80A2A" w:rsidRPr="003B6A4F">
        <w:rPr>
          <w:rFonts w:cs="Times New Roman"/>
          <w:szCs w:val="24"/>
        </w:rPr>
        <w:t xml:space="preserve">parasite </w:t>
      </w:r>
      <w:r w:rsidR="00C80A2A" w:rsidRPr="003B6A4F">
        <w:rPr>
          <w:rFonts w:cs="Times New Roman"/>
          <w:szCs w:val="24"/>
        </w:rPr>
        <w:lastRenderedPageBreak/>
        <w:t>richness</w:t>
      </w:r>
      <w:r w:rsidR="00D37DC0" w:rsidRPr="003B6A4F">
        <w:rPr>
          <w:rFonts w:cs="Times New Roman"/>
          <w:szCs w:val="24"/>
        </w:rPr>
        <w:t xml:space="preserve"> </w:t>
      </w:r>
      <w:r w:rsidR="00C80A2A" w:rsidRPr="003B6A4F">
        <w:rPr>
          <w:rFonts w:cs="Times New Roman"/>
          <w:szCs w:val="24"/>
        </w:rPr>
        <w:t>when</w:t>
      </w:r>
      <w:r w:rsidR="00D37DC0" w:rsidRPr="003B6A4F">
        <w:rPr>
          <w:rFonts w:cs="Times New Roman"/>
          <w:szCs w:val="24"/>
        </w:rPr>
        <w:t xml:space="preserve"> </w:t>
      </w:r>
      <w:r w:rsidR="00D37DC0" w:rsidRPr="003B6A4F">
        <w:rPr>
          <w:rFonts w:cs="Times New Roman"/>
          <w:i/>
          <w:iCs/>
          <w:szCs w:val="24"/>
        </w:rPr>
        <w:t>Plasmodium</w:t>
      </w:r>
      <w:r w:rsidR="00D37DC0" w:rsidRPr="003B6A4F">
        <w:rPr>
          <w:rFonts w:cs="Times New Roman"/>
          <w:szCs w:val="24"/>
        </w:rPr>
        <w:t xml:space="preserve"> and </w:t>
      </w:r>
      <w:proofErr w:type="spellStart"/>
      <w:r w:rsidR="00D37DC0" w:rsidRPr="003B6A4F">
        <w:rPr>
          <w:rFonts w:cs="Times New Roman"/>
          <w:i/>
          <w:iCs/>
          <w:szCs w:val="24"/>
        </w:rPr>
        <w:t>Haemoproteus</w:t>
      </w:r>
      <w:proofErr w:type="spellEnd"/>
      <w:r w:rsidR="00D37DC0" w:rsidRPr="003B6A4F">
        <w:rPr>
          <w:rFonts w:cs="Times New Roman"/>
          <w:szCs w:val="24"/>
        </w:rPr>
        <w:t xml:space="preserve"> infections w</w:t>
      </w:r>
      <w:r w:rsidR="00C80A2A" w:rsidRPr="003B6A4F">
        <w:rPr>
          <w:rFonts w:cs="Times New Roman"/>
          <w:szCs w:val="24"/>
        </w:rPr>
        <w:t>ere</w:t>
      </w:r>
      <w:r w:rsidR="00D37DC0" w:rsidRPr="003B6A4F">
        <w:rPr>
          <w:rFonts w:cs="Times New Roman"/>
          <w:szCs w:val="24"/>
        </w:rPr>
        <w:t xml:space="preserve"> </w:t>
      </w:r>
      <w:r w:rsidR="000C218B" w:rsidRPr="003B6A4F">
        <w:rPr>
          <w:rFonts w:cs="Times New Roman"/>
          <w:szCs w:val="24"/>
        </w:rPr>
        <w:t>treated</w:t>
      </w:r>
      <w:r w:rsidR="00D37DC0" w:rsidRPr="003B6A4F">
        <w:rPr>
          <w:rFonts w:cs="Times New Roman"/>
          <w:szCs w:val="24"/>
        </w:rPr>
        <w:t xml:space="preserve"> separately</w:t>
      </w:r>
      <w:r w:rsidR="00C80A2A" w:rsidRPr="003B6A4F">
        <w:rPr>
          <w:rFonts w:cs="Times New Roman"/>
          <w:szCs w:val="24"/>
        </w:rPr>
        <w:t xml:space="preserve"> (p = 0.55, p = 0.94, </w:t>
      </w:r>
      <w:r w:rsidR="00852774" w:rsidRPr="003B6A4F">
        <w:rPr>
          <w:rFonts w:cs="Times New Roman"/>
          <w:szCs w:val="24"/>
        </w:rPr>
        <w:t xml:space="preserve">respectively; </w:t>
      </w:r>
      <w:r w:rsidR="00827DCF" w:rsidRPr="003B6A4F">
        <w:rPr>
          <w:rFonts w:cs="Times New Roman"/>
          <w:szCs w:val="24"/>
        </w:rPr>
        <w:t>Figure S1 and S2, Table S1 and S2).</w:t>
      </w:r>
      <w:r w:rsidR="00D37DC0" w:rsidRPr="003B6A4F">
        <w:rPr>
          <w:rFonts w:cs="Times New Roman"/>
          <w:szCs w:val="24"/>
        </w:rPr>
        <w:t xml:space="preserve"> </w:t>
      </w:r>
      <w:r w:rsidR="00827DCF" w:rsidRPr="003B6A4F">
        <w:rPr>
          <w:rFonts w:cs="Times New Roman"/>
          <w:szCs w:val="24"/>
        </w:rPr>
        <w:t xml:space="preserve">Nevertheless, in all models we observed significant effects in parasite richness for other three predictors: host richness, prevalence and number of migrant individuals. </w:t>
      </w:r>
    </w:p>
    <w:p w14:paraId="45316FC3" w14:textId="77777777" w:rsidR="000A2F1F" w:rsidRPr="003B6A4F" w:rsidRDefault="000A2F1F" w:rsidP="003B6A4F">
      <w:pPr>
        <w:spacing w:line="480" w:lineRule="auto"/>
        <w:rPr>
          <w:rFonts w:cs="Times New Roman"/>
          <w:szCs w:val="24"/>
        </w:rPr>
      </w:pPr>
      <w:r w:rsidRPr="003B6A4F">
        <w:rPr>
          <w:rFonts w:cs="Times New Roman"/>
          <w:noProof/>
          <w:szCs w:val="24"/>
          <w:lang w:val="en-GB" w:eastAsia="en-GB"/>
        </w:rPr>
        <w:drawing>
          <wp:inline distT="0" distB="0" distL="0" distR="0" wp14:anchorId="5E8AB71A" wp14:editId="0BF35FC3">
            <wp:extent cx="5612130" cy="2286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t="21266" b="4767"/>
                    <a:stretch/>
                  </pic:blipFill>
                  <pic:spPr bwMode="auto">
                    <a:xfrm>
                      <a:off x="0" y="0"/>
                      <a:ext cx="561213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14997784" w14:textId="1E863716" w:rsidR="000A2F1F" w:rsidRPr="003B6A4F" w:rsidRDefault="000A2F1F" w:rsidP="003B6A4F">
      <w:pPr>
        <w:spacing w:line="480" w:lineRule="auto"/>
        <w:rPr>
          <w:rFonts w:cs="Times New Roman"/>
          <w:szCs w:val="24"/>
        </w:rPr>
      </w:pPr>
      <w:r w:rsidRPr="003B6A4F">
        <w:rPr>
          <w:rFonts w:cs="Times New Roman"/>
          <w:szCs w:val="24"/>
        </w:rPr>
        <w:t xml:space="preserve">Figure </w:t>
      </w:r>
      <w:r w:rsidR="0012483E" w:rsidRPr="003B6A4F">
        <w:rPr>
          <w:rFonts w:cs="Times New Roman"/>
          <w:szCs w:val="24"/>
        </w:rPr>
        <w:t>5</w:t>
      </w:r>
      <w:r w:rsidRPr="003B6A4F">
        <w:rPr>
          <w:rFonts w:cs="Times New Roman"/>
          <w:szCs w:val="24"/>
        </w:rPr>
        <w:t xml:space="preserve">: </w:t>
      </w:r>
      <w:r w:rsidR="00695FCF" w:rsidRPr="003B6A4F">
        <w:rPr>
          <w:rFonts w:cs="Times New Roman"/>
          <w:szCs w:val="24"/>
        </w:rPr>
        <w:t xml:space="preserve">Local richness of </w:t>
      </w:r>
      <w:proofErr w:type="spellStart"/>
      <w:r w:rsidR="00695FCF" w:rsidRPr="003B6A4F">
        <w:rPr>
          <w:rFonts w:cs="Times New Roman"/>
          <w:szCs w:val="24"/>
        </w:rPr>
        <w:t>haemosporidian</w:t>
      </w:r>
      <w:proofErr w:type="spellEnd"/>
      <w:r w:rsidR="00695FCF" w:rsidRPr="003B6A4F">
        <w:rPr>
          <w:rFonts w:cs="Times New Roman"/>
          <w:szCs w:val="24"/>
        </w:rPr>
        <w:t xml:space="preserve"> parasites as a function of the percentage of migratory </w:t>
      </w:r>
      <w:r w:rsidR="000C218B" w:rsidRPr="003B6A4F">
        <w:rPr>
          <w:rFonts w:cs="Times New Roman"/>
          <w:szCs w:val="24"/>
        </w:rPr>
        <w:t>individuals</w:t>
      </w:r>
      <w:r w:rsidR="00695FCF" w:rsidRPr="003B6A4F">
        <w:rPr>
          <w:rFonts w:cs="Times New Roman"/>
          <w:szCs w:val="24"/>
        </w:rPr>
        <w:t xml:space="preserve"> out of all </w:t>
      </w:r>
      <w:r w:rsidR="000C218B" w:rsidRPr="003B6A4F">
        <w:rPr>
          <w:rFonts w:cs="Times New Roman"/>
          <w:szCs w:val="24"/>
        </w:rPr>
        <w:t>bird individuals sampled per locality</w:t>
      </w:r>
      <w:r w:rsidR="00695FCF" w:rsidRPr="003B6A4F">
        <w:rPr>
          <w:rFonts w:cs="Times New Roman"/>
          <w:szCs w:val="24"/>
        </w:rPr>
        <w:t xml:space="preserve">. Each point represents a different locality. No correlation was found between percentage of migratory individuals and </w:t>
      </w:r>
      <w:proofErr w:type="spellStart"/>
      <w:r w:rsidR="00695FCF" w:rsidRPr="003B6A4F">
        <w:rPr>
          <w:rFonts w:cs="Times New Roman"/>
          <w:szCs w:val="24"/>
        </w:rPr>
        <w:t>haemosporidian</w:t>
      </w:r>
      <w:proofErr w:type="spellEnd"/>
      <w:r w:rsidR="00695FCF" w:rsidRPr="003B6A4F">
        <w:rPr>
          <w:rFonts w:cs="Times New Roman"/>
          <w:szCs w:val="24"/>
        </w:rPr>
        <w:t xml:space="preserve"> richness (p = 0.19)</w:t>
      </w:r>
      <w:r w:rsidR="003F187A" w:rsidRPr="003B6A4F">
        <w:rPr>
          <w:rFonts w:cs="Times New Roman"/>
          <w:szCs w:val="24"/>
        </w:rPr>
        <w:t>.</w:t>
      </w:r>
    </w:p>
    <w:p w14:paraId="406544C2" w14:textId="562643EC" w:rsidR="00D05D5C" w:rsidRPr="003B6A4F" w:rsidRDefault="00236540" w:rsidP="003B6A4F">
      <w:pPr>
        <w:spacing w:line="480" w:lineRule="auto"/>
        <w:ind w:firstLine="720"/>
        <w:rPr>
          <w:rFonts w:cs="Times New Roman"/>
          <w:szCs w:val="24"/>
        </w:rPr>
      </w:pPr>
      <w:r w:rsidRPr="003B6A4F">
        <w:rPr>
          <w:rFonts w:cs="Times New Roman"/>
          <w:szCs w:val="24"/>
        </w:rPr>
        <w:t xml:space="preserve">For the second model, </w:t>
      </w:r>
      <w:r w:rsidR="005A1A36" w:rsidRPr="003B6A4F">
        <w:rPr>
          <w:rFonts w:cs="Times New Roman"/>
          <w:szCs w:val="24"/>
        </w:rPr>
        <w:t xml:space="preserve">in </w:t>
      </w:r>
      <w:r w:rsidRPr="003B6A4F">
        <w:rPr>
          <w:rFonts w:cs="Times New Roman"/>
          <w:szCs w:val="24"/>
        </w:rPr>
        <w:t>which we analysed the relation</w:t>
      </w:r>
      <w:r w:rsidR="005A1A36" w:rsidRPr="003B6A4F">
        <w:rPr>
          <w:rFonts w:cs="Times New Roman"/>
          <w:szCs w:val="24"/>
        </w:rPr>
        <w:t>ship</w:t>
      </w:r>
      <w:r w:rsidRPr="003B6A4F">
        <w:rPr>
          <w:rFonts w:cs="Times New Roman"/>
          <w:szCs w:val="24"/>
        </w:rPr>
        <w:t xml:space="preserve"> between </w:t>
      </w:r>
      <w:r w:rsidR="005A1A36" w:rsidRPr="003B6A4F">
        <w:rPr>
          <w:rFonts w:cs="Times New Roman"/>
          <w:szCs w:val="24"/>
          <w:lang w:val="en"/>
        </w:rPr>
        <w:t>local prevalence per bird species and local percentage of migratory bird individuals</w:t>
      </w:r>
      <w:r w:rsidR="005A1A36" w:rsidRPr="003B6A4F">
        <w:rPr>
          <w:rStyle w:val="Refdecomentrio"/>
          <w:rFonts w:cs="Times New Roman"/>
          <w:sz w:val="24"/>
          <w:szCs w:val="24"/>
        </w:rPr>
        <w:t>,</w:t>
      </w:r>
      <w:r w:rsidR="00810ED3" w:rsidRPr="003B6A4F">
        <w:rPr>
          <w:rFonts w:cs="Times New Roman"/>
          <w:szCs w:val="24"/>
        </w:rPr>
        <w:t xml:space="preserve"> </w:t>
      </w:r>
      <w:r w:rsidRPr="003B6A4F">
        <w:rPr>
          <w:rFonts w:cs="Times New Roman"/>
          <w:szCs w:val="24"/>
        </w:rPr>
        <w:t>w</w:t>
      </w:r>
      <w:r w:rsidR="00810ED3" w:rsidRPr="003B6A4F">
        <w:rPr>
          <w:rFonts w:cs="Times New Roman"/>
          <w:szCs w:val="24"/>
        </w:rPr>
        <w:t>e observe</w:t>
      </w:r>
      <w:r w:rsidR="00F20647" w:rsidRPr="003B6A4F">
        <w:rPr>
          <w:rFonts w:cs="Times New Roman"/>
          <w:szCs w:val="24"/>
        </w:rPr>
        <w:t>d</w:t>
      </w:r>
      <w:r w:rsidR="00810ED3" w:rsidRPr="003B6A4F">
        <w:rPr>
          <w:rFonts w:cs="Times New Roman"/>
          <w:szCs w:val="24"/>
        </w:rPr>
        <w:t xml:space="preserve"> </w:t>
      </w:r>
      <w:r w:rsidR="00695FCF" w:rsidRPr="003B6A4F">
        <w:rPr>
          <w:rFonts w:cs="Times New Roman"/>
          <w:szCs w:val="24"/>
        </w:rPr>
        <w:t xml:space="preserve">a negative </w:t>
      </w:r>
      <w:r w:rsidR="00810ED3" w:rsidRPr="003B6A4F">
        <w:rPr>
          <w:rFonts w:cs="Times New Roman"/>
          <w:szCs w:val="24"/>
        </w:rPr>
        <w:t xml:space="preserve">correlation </w:t>
      </w:r>
      <w:r w:rsidR="00695FCF" w:rsidRPr="003B6A4F">
        <w:rPr>
          <w:rFonts w:cs="Times New Roman"/>
          <w:szCs w:val="24"/>
        </w:rPr>
        <w:t>between</w:t>
      </w:r>
      <w:r w:rsidR="00810ED3" w:rsidRPr="003B6A4F">
        <w:rPr>
          <w:rFonts w:cs="Times New Roman"/>
          <w:szCs w:val="24"/>
        </w:rPr>
        <w:t xml:space="preserve"> migratory behavior and prevalence of</w:t>
      </w:r>
      <w:r w:rsidR="00695FCF" w:rsidRPr="003B6A4F">
        <w:rPr>
          <w:rFonts w:cs="Times New Roman"/>
          <w:szCs w:val="24"/>
        </w:rPr>
        <w:t xml:space="preserve"> </w:t>
      </w:r>
      <w:proofErr w:type="spellStart"/>
      <w:r w:rsidR="00810ED3" w:rsidRPr="003B6A4F">
        <w:rPr>
          <w:rFonts w:cs="Times New Roman"/>
          <w:szCs w:val="24"/>
        </w:rPr>
        <w:t>haemosporidian</w:t>
      </w:r>
      <w:proofErr w:type="spellEnd"/>
      <w:r w:rsidR="00810ED3" w:rsidRPr="003B6A4F">
        <w:rPr>
          <w:rFonts w:cs="Times New Roman"/>
          <w:szCs w:val="24"/>
        </w:rPr>
        <w:t xml:space="preserve"> parasites per species (p</w:t>
      </w:r>
      <w:r w:rsidR="00586B60">
        <w:rPr>
          <w:rFonts w:cs="Times New Roman"/>
          <w:szCs w:val="24"/>
        </w:rPr>
        <w:t xml:space="preserve"> </w:t>
      </w:r>
      <w:r w:rsidR="00810ED3" w:rsidRPr="003B6A4F">
        <w:rPr>
          <w:rFonts w:cs="Times New Roman"/>
          <w:szCs w:val="24"/>
        </w:rPr>
        <w:t>=</w:t>
      </w:r>
      <w:r w:rsidR="00586B60">
        <w:rPr>
          <w:rFonts w:cs="Times New Roman"/>
          <w:szCs w:val="24"/>
        </w:rPr>
        <w:t xml:space="preserve"> </w:t>
      </w:r>
      <w:r w:rsidR="00810ED3" w:rsidRPr="003B6A4F">
        <w:rPr>
          <w:rFonts w:cs="Times New Roman"/>
          <w:szCs w:val="24"/>
        </w:rPr>
        <w:t>0.</w:t>
      </w:r>
      <w:r w:rsidR="002475AE" w:rsidRPr="003B6A4F">
        <w:rPr>
          <w:rFonts w:cs="Times New Roman"/>
          <w:szCs w:val="24"/>
        </w:rPr>
        <w:t>0</w:t>
      </w:r>
      <w:r w:rsidR="00F20647" w:rsidRPr="003B6A4F">
        <w:rPr>
          <w:rFonts w:cs="Times New Roman"/>
          <w:szCs w:val="24"/>
        </w:rPr>
        <w:t>4</w:t>
      </w:r>
      <w:r w:rsidR="00232A09" w:rsidRPr="003B6A4F">
        <w:rPr>
          <w:rFonts w:cs="Times New Roman"/>
          <w:szCs w:val="24"/>
        </w:rPr>
        <w:t xml:space="preserve">, Figure </w:t>
      </w:r>
      <w:r w:rsidR="0012483E" w:rsidRPr="003B6A4F">
        <w:rPr>
          <w:rFonts w:cs="Times New Roman"/>
          <w:szCs w:val="24"/>
        </w:rPr>
        <w:t>6</w:t>
      </w:r>
      <w:r w:rsidR="00695FCF" w:rsidRPr="003B6A4F">
        <w:rPr>
          <w:rFonts w:cs="Times New Roman"/>
          <w:szCs w:val="24"/>
        </w:rPr>
        <w:t xml:space="preserve"> Table 5</w:t>
      </w:r>
      <w:r w:rsidR="0068328F" w:rsidRPr="003B6A4F">
        <w:rPr>
          <w:rFonts w:cs="Times New Roman"/>
          <w:szCs w:val="24"/>
        </w:rPr>
        <w:t>)</w:t>
      </w:r>
      <w:r w:rsidR="00810ED3" w:rsidRPr="003B6A4F">
        <w:rPr>
          <w:rFonts w:cs="Times New Roman"/>
          <w:szCs w:val="24"/>
        </w:rPr>
        <w:t>.</w:t>
      </w:r>
      <w:r w:rsidR="0019740C" w:rsidRPr="003B6A4F">
        <w:rPr>
          <w:rFonts w:cs="Times New Roman"/>
          <w:szCs w:val="24"/>
        </w:rPr>
        <w:t xml:space="preserve"> However, when we </w:t>
      </w:r>
      <w:r w:rsidR="005A1A36" w:rsidRPr="003B6A4F">
        <w:rPr>
          <w:rFonts w:cs="Times New Roman"/>
          <w:szCs w:val="24"/>
        </w:rPr>
        <w:t>repeated the analysis separately for only</w:t>
      </w:r>
      <w:r w:rsidR="0019740C" w:rsidRPr="003B6A4F">
        <w:rPr>
          <w:rFonts w:cs="Times New Roman"/>
          <w:szCs w:val="24"/>
        </w:rPr>
        <w:t xml:space="preserve"> </w:t>
      </w:r>
      <w:r w:rsidR="0019740C" w:rsidRPr="003B6A4F">
        <w:rPr>
          <w:rFonts w:cs="Times New Roman"/>
          <w:i/>
          <w:iCs/>
          <w:szCs w:val="24"/>
        </w:rPr>
        <w:t>Plasmodium</w:t>
      </w:r>
      <w:r w:rsidR="0019740C" w:rsidRPr="003B6A4F">
        <w:rPr>
          <w:rFonts w:cs="Times New Roman"/>
          <w:szCs w:val="24"/>
        </w:rPr>
        <w:t xml:space="preserve"> </w:t>
      </w:r>
      <w:r w:rsidR="005A1A36" w:rsidRPr="003B6A4F">
        <w:rPr>
          <w:rFonts w:cs="Times New Roman"/>
          <w:szCs w:val="24"/>
        </w:rPr>
        <w:t>or</w:t>
      </w:r>
      <w:r w:rsidR="0019740C" w:rsidRPr="003B6A4F">
        <w:rPr>
          <w:rFonts w:cs="Times New Roman"/>
          <w:szCs w:val="24"/>
        </w:rPr>
        <w:t xml:space="preserve"> </w:t>
      </w:r>
      <w:proofErr w:type="spellStart"/>
      <w:r w:rsidR="0019740C" w:rsidRPr="003B6A4F">
        <w:rPr>
          <w:rFonts w:cs="Times New Roman"/>
          <w:i/>
          <w:iCs/>
          <w:szCs w:val="24"/>
        </w:rPr>
        <w:t>Haemoproteus</w:t>
      </w:r>
      <w:proofErr w:type="spellEnd"/>
      <w:r w:rsidR="0019740C" w:rsidRPr="003B6A4F">
        <w:rPr>
          <w:rFonts w:cs="Times New Roman"/>
          <w:szCs w:val="24"/>
        </w:rPr>
        <w:t xml:space="preserve"> </w:t>
      </w:r>
      <w:r w:rsidR="005A1A36" w:rsidRPr="003B6A4F">
        <w:rPr>
          <w:rFonts w:cs="Times New Roman"/>
          <w:szCs w:val="24"/>
        </w:rPr>
        <w:t>lineages</w:t>
      </w:r>
      <w:r w:rsidR="0019740C" w:rsidRPr="003B6A4F">
        <w:rPr>
          <w:rFonts w:cs="Times New Roman"/>
          <w:szCs w:val="24"/>
        </w:rPr>
        <w:t xml:space="preserve">, </w:t>
      </w:r>
      <w:r w:rsidR="00CE5AE7" w:rsidRPr="003B6A4F">
        <w:rPr>
          <w:rFonts w:cs="Times New Roman"/>
          <w:szCs w:val="24"/>
        </w:rPr>
        <w:t xml:space="preserve">we observed </w:t>
      </w:r>
      <w:r w:rsidR="0019740C" w:rsidRPr="003B6A4F">
        <w:rPr>
          <w:rFonts w:cs="Times New Roman"/>
          <w:szCs w:val="24"/>
        </w:rPr>
        <w:t xml:space="preserve">no </w:t>
      </w:r>
      <w:r w:rsidR="005A1A36" w:rsidRPr="003B6A4F">
        <w:rPr>
          <w:rFonts w:cs="Times New Roman"/>
          <w:szCs w:val="24"/>
        </w:rPr>
        <w:t>relation</w:t>
      </w:r>
      <w:r w:rsidR="0019740C" w:rsidRPr="003B6A4F">
        <w:rPr>
          <w:rFonts w:cs="Times New Roman"/>
          <w:szCs w:val="24"/>
        </w:rPr>
        <w:t xml:space="preserve"> between </w:t>
      </w:r>
      <w:r w:rsidR="00CE5AE7" w:rsidRPr="003B6A4F">
        <w:rPr>
          <w:rFonts w:cs="Times New Roman"/>
          <w:szCs w:val="24"/>
        </w:rPr>
        <w:t>percent of migrants</w:t>
      </w:r>
      <w:r w:rsidR="0019740C" w:rsidRPr="003B6A4F">
        <w:rPr>
          <w:rFonts w:cs="Times New Roman"/>
          <w:szCs w:val="24"/>
        </w:rPr>
        <w:t xml:space="preserve"> and prevalence per host specie</w:t>
      </w:r>
      <w:r w:rsidR="00CE5AE7" w:rsidRPr="003B6A4F">
        <w:rPr>
          <w:rFonts w:cs="Times New Roman"/>
          <w:szCs w:val="24"/>
        </w:rPr>
        <w:t>s</w:t>
      </w:r>
      <w:r w:rsidR="0019740C" w:rsidRPr="003B6A4F">
        <w:rPr>
          <w:rFonts w:cs="Times New Roman"/>
          <w:szCs w:val="24"/>
        </w:rPr>
        <w:t xml:space="preserve"> (p = 0.08, p = 0.3</w:t>
      </w:r>
      <w:r w:rsidR="00ED2C1E" w:rsidRPr="003B6A4F">
        <w:rPr>
          <w:rFonts w:cs="Times New Roman"/>
          <w:szCs w:val="24"/>
        </w:rPr>
        <w:t>4</w:t>
      </w:r>
      <w:r w:rsidR="0019740C" w:rsidRPr="003B6A4F">
        <w:rPr>
          <w:rFonts w:cs="Times New Roman"/>
          <w:szCs w:val="24"/>
        </w:rPr>
        <w:t xml:space="preserve">, </w:t>
      </w:r>
      <w:r w:rsidR="00E04C13" w:rsidRPr="003B6A4F">
        <w:rPr>
          <w:rFonts w:cs="Times New Roman"/>
          <w:szCs w:val="24"/>
        </w:rPr>
        <w:t xml:space="preserve">Figure </w:t>
      </w:r>
      <w:r w:rsidR="00827DCF" w:rsidRPr="003B6A4F">
        <w:rPr>
          <w:rFonts w:cs="Times New Roman"/>
          <w:szCs w:val="24"/>
        </w:rPr>
        <w:t>S3 and S4, Table S3 and S4).</w:t>
      </w:r>
      <w:r w:rsidR="00124D8D" w:rsidRPr="003B6A4F">
        <w:rPr>
          <w:rFonts w:cs="Times New Roman"/>
          <w:szCs w:val="24"/>
        </w:rPr>
        <w:t xml:space="preserve"> None of the other predictors had any significan</w:t>
      </w:r>
      <w:r w:rsidR="0012483E" w:rsidRPr="003B6A4F">
        <w:rPr>
          <w:rFonts w:cs="Times New Roman"/>
          <w:szCs w:val="24"/>
        </w:rPr>
        <w:t>t value</w:t>
      </w:r>
      <w:r w:rsidR="00124D8D" w:rsidRPr="003B6A4F">
        <w:rPr>
          <w:rFonts w:cs="Times New Roman"/>
          <w:szCs w:val="24"/>
        </w:rPr>
        <w:t xml:space="preserve"> on prevalence per bird species</w:t>
      </w:r>
      <w:r w:rsidR="004A2F22" w:rsidRPr="003B6A4F">
        <w:rPr>
          <w:rFonts w:cs="Times New Roman"/>
          <w:szCs w:val="24"/>
        </w:rPr>
        <w:t xml:space="preserve">, </w:t>
      </w:r>
      <w:r w:rsidR="004A2F22" w:rsidRPr="003B6A4F">
        <w:rPr>
          <w:rFonts w:cs="Times New Roman"/>
          <w:szCs w:val="24"/>
        </w:rPr>
        <w:lastRenderedPageBreak/>
        <w:t xml:space="preserve">whether when considering all </w:t>
      </w:r>
      <w:proofErr w:type="spellStart"/>
      <w:r w:rsidR="004A2F22" w:rsidRPr="003B6A4F">
        <w:rPr>
          <w:rFonts w:cs="Times New Roman"/>
          <w:szCs w:val="24"/>
        </w:rPr>
        <w:t>haemosporidian</w:t>
      </w:r>
      <w:proofErr w:type="spellEnd"/>
      <w:r w:rsidR="004A2F22" w:rsidRPr="003B6A4F">
        <w:rPr>
          <w:rFonts w:cs="Times New Roman"/>
          <w:szCs w:val="24"/>
        </w:rPr>
        <w:t xml:space="preserve"> lineages</w:t>
      </w:r>
      <w:r w:rsidR="00124D8D" w:rsidRPr="003B6A4F">
        <w:rPr>
          <w:rFonts w:cs="Times New Roman"/>
          <w:szCs w:val="24"/>
        </w:rPr>
        <w:t xml:space="preserve"> (Table 5)</w:t>
      </w:r>
      <w:r w:rsidR="004A2F22" w:rsidRPr="003B6A4F">
        <w:rPr>
          <w:rFonts w:cs="Times New Roman"/>
          <w:szCs w:val="24"/>
        </w:rPr>
        <w:t xml:space="preserve">, or only </w:t>
      </w:r>
      <w:r w:rsidR="004A2F22" w:rsidRPr="003B6A4F">
        <w:rPr>
          <w:rFonts w:cs="Times New Roman"/>
          <w:i/>
          <w:iCs/>
          <w:szCs w:val="24"/>
        </w:rPr>
        <w:t>Plasmodium</w:t>
      </w:r>
      <w:r w:rsidR="004A2F22" w:rsidRPr="003B6A4F">
        <w:rPr>
          <w:rFonts w:cs="Times New Roman"/>
          <w:szCs w:val="24"/>
        </w:rPr>
        <w:t xml:space="preserve"> or </w:t>
      </w:r>
      <w:proofErr w:type="spellStart"/>
      <w:r w:rsidR="004A2F22" w:rsidRPr="003B6A4F">
        <w:rPr>
          <w:rFonts w:cs="Times New Roman"/>
          <w:i/>
          <w:iCs/>
          <w:szCs w:val="24"/>
        </w:rPr>
        <w:t>Haemoproteus</w:t>
      </w:r>
      <w:proofErr w:type="spellEnd"/>
      <w:r w:rsidR="004A2F22" w:rsidRPr="003B6A4F">
        <w:rPr>
          <w:rFonts w:cs="Times New Roman"/>
          <w:szCs w:val="24"/>
        </w:rPr>
        <w:t xml:space="preserve"> lineages (Tables S3 and S4)</w:t>
      </w:r>
      <w:r w:rsidR="00124D8D" w:rsidRPr="003B6A4F">
        <w:rPr>
          <w:rFonts w:cs="Times New Roman"/>
          <w:szCs w:val="24"/>
        </w:rPr>
        <w:t>.</w:t>
      </w:r>
    </w:p>
    <w:p w14:paraId="444643A4" w14:textId="6C081B1E" w:rsidR="00372C23" w:rsidRPr="003B6A4F" w:rsidRDefault="002475AE" w:rsidP="003B6A4F">
      <w:pPr>
        <w:spacing w:line="480" w:lineRule="auto"/>
        <w:rPr>
          <w:rFonts w:cs="Times New Roman"/>
          <w:szCs w:val="24"/>
        </w:rPr>
      </w:pPr>
      <w:r w:rsidRPr="003B6A4F">
        <w:rPr>
          <w:rFonts w:cs="Times New Roman"/>
          <w:noProof/>
          <w:szCs w:val="24"/>
          <w:lang w:val="en-GB" w:eastAsia="en-GB"/>
        </w:rPr>
        <w:drawing>
          <wp:inline distT="0" distB="0" distL="0" distR="0" wp14:anchorId="55D569D7" wp14:editId="286AF809">
            <wp:extent cx="5612130" cy="244284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0957"/>
                    <a:stretch/>
                  </pic:blipFill>
                  <pic:spPr bwMode="auto">
                    <a:xfrm>
                      <a:off x="0" y="0"/>
                      <a:ext cx="5612130" cy="2442845"/>
                    </a:xfrm>
                    <a:prstGeom prst="rect">
                      <a:avLst/>
                    </a:prstGeom>
                    <a:ln>
                      <a:noFill/>
                    </a:ln>
                    <a:extLst>
                      <a:ext uri="{53640926-AAD7-44D8-BBD7-CCE9431645EC}">
                        <a14:shadowObscured xmlns:a14="http://schemas.microsoft.com/office/drawing/2010/main"/>
                      </a:ext>
                    </a:extLst>
                  </pic:spPr>
                </pic:pic>
              </a:graphicData>
            </a:graphic>
          </wp:inline>
        </w:drawing>
      </w:r>
      <w:r w:rsidR="001675D3" w:rsidRPr="003B6A4F">
        <w:rPr>
          <w:rFonts w:cs="Times New Roman"/>
          <w:szCs w:val="24"/>
        </w:rPr>
        <w:t xml:space="preserve"> </w:t>
      </w:r>
    </w:p>
    <w:p w14:paraId="69565ADE" w14:textId="38EF6434" w:rsidR="0019740C" w:rsidRPr="003B6A4F" w:rsidRDefault="001675D3" w:rsidP="003B6A4F">
      <w:pPr>
        <w:spacing w:line="480" w:lineRule="auto"/>
        <w:rPr>
          <w:rFonts w:cs="Times New Roman"/>
          <w:szCs w:val="24"/>
        </w:rPr>
      </w:pPr>
      <w:r w:rsidRPr="003B6A4F">
        <w:rPr>
          <w:rFonts w:cs="Times New Roman"/>
          <w:szCs w:val="24"/>
        </w:rPr>
        <w:t xml:space="preserve">Figure </w:t>
      </w:r>
      <w:r w:rsidR="0012483E" w:rsidRPr="003B6A4F">
        <w:rPr>
          <w:rFonts w:cs="Times New Roman"/>
          <w:szCs w:val="24"/>
        </w:rPr>
        <w:t>6:</w:t>
      </w:r>
      <w:r w:rsidR="0019740C" w:rsidRPr="003B6A4F">
        <w:rPr>
          <w:rFonts w:cs="Times New Roman"/>
          <w:szCs w:val="24"/>
        </w:rPr>
        <w:t xml:space="preserve"> Correlation between prevalence of </w:t>
      </w:r>
      <w:proofErr w:type="spellStart"/>
      <w:r w:rsidR="0019740C" w:rsidRPr="003B6A4F">
        <w:rPr>
          <w:rFonts w:cs="Times New Roman"/>
          <w:szCs w:val="24"/>
        </w:rPr>
        <w:t>haemosporidian</w:t>
      </w:r>
      <w:proofErr w:type="spellEnd"/>
      <w:r w:rsidR="0019740C" w:rsidRPr="003B6A4F">
        <w:rPr>
          <w:rFonts w:cs="Times New Roman"/>
          <w:szCs w:val="24"/>
        </w:rPr>
        <w:t xml:space="preserve"> parasites and percentage of migratory host individuals</w:t>
      </w:r>
      <w:r w:rsidR="001707FB" w:rsidRPr="003B6A4F">
        <w:rPr>
          <w:rFonts w:cs="Times New Roman"/>
          <w:szCs w:val="24"/>
        </w:rPr>
        <w:t xml:space="preserve"> per locality</w:t>
      </w:r>
      <w:r w:rsidRPr="003B6A4F">
        <w:rPr>
          <w:rFonts w:cs="Times New Roman"/>
          <w:szCs w:val="24"/>
        </w:rPr>
        <w:t xml:space="preserve">. </w:t>
      </w:r>
      <w:r w:rsidR="00E040E6" w:rsidRPr="003B6A4F">
        <w:rPr>
          <w:rFonts w:cs="Times New Roman"/>
          <w:szCs w:val="24"/>
        </w:rPr>
        <w:t>Each point represent</w:t>
      </w:r>
      <w:r w:rsidR="001707FB" w:rsidRPr="003B6A4F">
        <w:rPr>
          <w:rFonts w:cs="Times New Roman"/>
          <w:szCs w:val="24"/>
        </w:rPr>
        <w:t>s</w:t>
      </w:r>
      <w:r w:rsidR="00E040E6" w:rsidRPr="003B6A4F">
        <w:rPr>
          <w:rFonts w:cs="Times New Roman"/>
          <w:szCs w:val="24"/>
        </w:rPr>
        <w:t xml:space="preserve"> the prevalence value per </w:t>
      </w:r>
      <w:r w:rsidR="001707FB" w:rsidRPr="003B6A4F">
        <w:rPr>
          <w:rFonts w:cs="Times New Roman"/>
          <w:szCs w:val="24"/>
        </w:rPr>
        <w:t xml:space="preserve">host </w:t>
      </w:r>
      <w:r w:rsidR="00E040E6" w:rsidRPr="003B6A4F">
        <w:rPr>
          <w:rFonts w:cs="Times New Roman"/>
          <w:szCs w:val="24"/>
        </w:rPr>
        <w:t>specie</w:t>
      </w:r>
      <w:r w:rsidR="001707FB" w:rsidRPr="003B6A4F">
        <w:rPr>
          <w:rFonts w:cs="Times New Roman"/>
          <w:szCs w:val="24"/>
        </w:rPr>
        <w:t>s</w:t>
      </w:r>
      <w:r w:rsidR="00E040E6" w:rsidRPr="003B6A4F">
        <w:rPr>
          <w:rFonts w:cs="Times New Roman"/>
          <w:szCs w:val="24"/>
        </w:rPr>
        <w:t xml:space="preserve"> </w:t>
      </w:r>
      <w:r w:rsidR="001707FB" w:rsidRPr="003B6A4F">
        <w:rPr>
          <w:rFonts w:cs="Times New Roman"/>
          <w:szCs w:val="24"/>
        </w:rPr>
        <w:t>per</w:t>
      </w:r>
      <w:r w:rsidR="00E040E6" w:rsidRPr="003B6A4F">
        <w:rPr>
          <w:rFonts w:cs="Times New Roman"/>
          <w:szCs w:val="24"/>
        </w:rPr>
        <w:t xml:space="preserve"> site.</w:t>
      </w:r>
      <w:r w:rsidR="0019740C" w:rsidRPr="003B6A4F">
        <w:rPr>
          <w:rFonts w:cs="Times New Roman"/>
          <w:szCs w:val="24"/>
        </w:rPr>
        <w:t xml:space="preserve"> We observed a </w:t>
      </w:r>
      <w:r w:rsidR="00255073">
        <w:rPr>
          <w:rFonts w:cs="Times New Roman"/>
          <w:szCs w:val="24"/>
        </w:rPr>
        <w:t xml:space="preserve">weak </w:t>
      </w:r>
      <w:r w:rsidR="0019740C" w:rsidRPr="003B6A4F">
        <w:rPr>
          <w:rFonts w:cs="Times New Roman"/>
          <w:szCs w:val="24"/>
        </w:rPr>
        <w:t xml:space="preserve">negative effect between migratory behavior and </w:t>
      </w:r>
      <w:r w:rsidR="00EA0758" w:rsidRPr="003B6A4F">
        <w:rPr>
          <w:rFonts w:cs="Times New Roman"/>
          <w:szCs w:val="24"/>
        </w:rPr>
        <w:t xml:space="preserve">parasite prevalence </w:t>
      </w:r>
      <w:r w:rsidR="0019740C" w:rsidRPr="003B6A4F">
        <w:rPr>
          <w:rFonts w:cs="Times New Roman"/>
          <w:szCs w:val="24"/>
        </w:rPr>
        <w:t>(p = 0.</w:t>
      </w:r>
      <w:r w:rsidR="00EA0758" w:rsidRPr="003B6A4F">
        <w:rPr>
          <w:rFonts w:cs="Times New Roman"/>
          <w:szCs w:val="24"/>
        </w:rPr>
        <w:t>04</w:t>
      </w:r>
      <w:r w:rsidR="0019740C" w:rsidRPr="003B6A4F">
        <w:rPr>
          <w:rFonts w:cs="Times New Roman"/>
          <w:szCs w:val="24"/>
        </w:rPr>
        <w:t>)</w:t>
      </w:r>
      <w:r w:rsidR="00EA0758" w:rsidRPr="003B6A4F">
        <w:rPr>
          <w:rFonts w:cs="Times New Roman"/>
          <w:szCs w:val="24"/>
        </w:rPr>
        <w:t>.</w:t>
      </w:r>
    </w:p>
    <w:p w14:paraId="1646A212" w14:textId="15A02532" w:rsidR="0056034F" w:rsidRPr="003B6A4F" w:rsidRDefault="0056034F" w:rsidP="003B6A4F">
      <w:pPr>
        <w:spacing w:line="480" w:lineRule="auto"/>
        <w:rPr>
          <w:rFonts w:cs="Times New Roman"/>
          <w:szCs w:val="24"/>
        </w:rPr>
      </w:pPr>
    </w:p>
    <w:p w14:paraId="3BBFB778" w14:textId="6F5F6050" w:rsidR="0056034F" w:rsidRPr="003B6A4F" w:rsidRDefault="0056034F" w:rsidP="003B6A4F">
      <w:pPr>
        <w:spacing w:line="480" w:lineRule="auto"/>
        <w:rPr>
          <w:rFonts w:cs="Times New Roman"/>
          <w:b/>
          <w:bCs/>
          <w:szCs w:val="24"/>
        </w:rPr>
      </w:pPr>
      <w:r w:rsidRPr="003B6A4F">
        <w:rPr>
          <w:rFonts w:cs="Times New Roman"/>
          <w:b/>
          <w:bCs/>
          <w:szCs w:val="24"/>
        </w:rPr>
        <w:t xml:space="preserve">4. </w:t>
      </w:r>
      <w:commentRangeStart w:id="52"/>
      <w:r w:rsidRPr="003B6A4F">
        <w:rPr>
          <w:rFonts w:cs="Times New Roman"/>
          <w:b/>
          <w:bCs/>
          <w:szCs w:val="24"/>
        </w:rPr>
        <w:t>Discussion</w:t>
      </w:r>
      <w:commentRangeEnd w:id="52"/>
      <w:r w:rsidR="005138A8">
        <w:rPr>
          <w:rStyle w:val="Refdecomentrio"/>
        </w:rPr>
        <w:commentReference w:id="52"/>
      </w:r>
    </w:p>
    <w:p w14:paraId="453F0405" w14:textId="3D94D5A8" w:rsidR="0041176D" w:rsidRPr="003B6A4F" w:rsidRDefault="00255073" w:rsidP="0041176D">
      <w:pPr>
        <w:spacing w:line="480" w:lineRule="auto"/>
        <w:ind w:firstLine="720"/>
        <w:rPr>
          <w:rFonts w:cs="Times New Roman"/>
          <w:szCs w:val="24"/>
        </w:rPr>
      </w:pPr>
      <w:commentRangeStart w:id="54"/>
      <w:r>
        <w:rPr>
          <w:rFonts w:cs="Times New Roman"/>
          <w:szCs w:val="24"/>
        </w:rPr>
        <w:t>W</w:t>
      </w:r>
      <w:r w:rsidR="00C63C43" w:rsidRPr="00C63C43">
        <w:rPr>
          <w:rFonts w:cs="Times New Roman"/>
          <w:szCs w:val="24"/>
        </w:rPr>
        <w:t xml:space="preserve">e demonstrated </w:t>
      </w:r>
      <w:r>
        <w:rPr>
          <w:rFonts w:cs="Times New Roman"/>
          <w:szCs w:val="24"/>
        </w:rPr>
        <w:t xml:space="preserve">that </w:t>
      </w:r>
      <w:r w:rsidR="00C63C43" w:rsidRPr="00C63C43">
        <w:rPr>
          <w:rFonts w:cs="Times New Roman"/>
          <w:szCs w:val="24"/>
        </w:rPr>
        <w:t xml:space="preserve">bird migratory behavior can connect parasite lineages </w:t>
      </w:r>
      <w:r w:rsidR="0041176D">
        <w:rPr>
          <w:rFonts w:cs="Times New Roman"/>
          <w:szCs w:val="24"/>
        </w:rPr>
        <w:t>t</w:t>
      </w:r>
      <w:r w:rsidR="0041176D" w:rsidRPr="0041176D">
        <w:rPr>
          <w:rFonts w:cs="Times New Roman"/>
          <w:szCs w:val="24"/>
        </w:rPr>
        <w:t>hrough</w:t>
      </w:r>
      <w:r w:rsidR="00C63C43" w:rsidRPr="00C63C43">
        <w:rPr>
          <w:rFonts w:cs="Times New Roman"/>
          <w:szCs w:val="24"/>
        </w:rPr>
        <w:t xml:space="preserve"> their migratory routes. </w:t>
      </w:r>
      <w:commentRangeEnd w:id="54"/>
      <w:r w:rsidR="00334B9A">
        <w:rPr>
          <w:rStyle w:val="Refdecomentrio"/>
        </w:rPr>
        <w:commentReference w:id="54"/>
      </w:r>
      <w:r w:rsidR="00E63A3F">
        <w:rPr>
          <w:rFonts w:cs="Times New Roman"/>
          <w:szCs w:val="24"/>
        </w:rPr>
        <w:t>Despite</w:t>
      </w:r>
      <w:r w:rsidR="00C63C43" w:rsidRPr="00C63C43">
        <w:rPr>
          <w:rFonts w:cs="Times New Roman"/>
          <w:szCs w:val="24"/>
        </w:rPr>
        <w:t xml:space="preserve"> migration</w:t>
      </w:r>
      <w:r w:rsidR="00E63A3F">
        <w:rPr>
          <w:rFonts w:cs="Times New Roman"/>
          <w:szCs w:val="24"/>
        </w:rPr>
        <w:t xml:space="preserve"> leading </w:t>
      </w:r>
      <w:r w:rsidR="00C63C43" w:rsidRPr="00C63C43">
        <w:rPr>
          <w:rFonts w:cs="Times New Roman"/>
          <w:szCs w:val="24"/>
        </w:rPr>
        <w:t>to lineages dispersal in South America, we did not observe higher parasite richness nor prevalence increase</w:t>
      </w:r>
      <w:r w:rsidR="0041176D">
        <w:rPr>
          <w:rFonts w:cs="Times New Roman"/>
          <w:szCs w:val="24"/>
        </w:rPr>
        <w:t xml:space="preserve"> in regions with higher proportion of migratory</w:t>
      </w:r>
      <w:r w:rsidR="00E63A3F">
        <w:rPr>
          <w:rFonts w:cs="Times New Roman"/>
          <w:szCs w:val="24"/>
        </w:rPr>
        <w:t xml:space="preserve"> bird populations</w:t>
      </w:r>
      <w:r w:rsidR="00C63C43" w:rsidRPr="00C63C43">
        <w:rPr>
          <w:rFonts w:cs="Times New Roman"/>
          <w:szCs w:val="24"/>
        </w:rPr>
        <w:t>.</w:t>
      </w:r>
      <w:r w:rsidR="00C63C43">
        <w:rPr>
          <w:rFonts w:cs="Times New Roman"/>
          <w:szCs w:val="24"/>
        </w:rPr>
        <w:t xml:space="preserve"> </w:t>
      </w:r>
      <w:r w:rsidR="0041176D">
        <w:rPr>
          <w:rFonts w:cs="Times New Roman"/>
          <w:szCs w:val="24"/>
        </w:rPr>
        <w:t xml:space="preserve">Indeed, </w:t>
      </w:r>
      <w:proofErr w:type="spellStart"/>
      <w:r w:rsidR="0041176D">
        <w:rPr>
          <w:rFonts w:cs="Times New Roman"/>
          <w:szCs w:val="24"/>
        </w:rPr>
        <w:t>haemosporidian</w:t>
      </w:r>
      <w:proofErr w:type="spellEnd"/>
      <w:r w:rsidR="0041176D">
        <w:rPr>
          <w:rFonts w:cs="Times New Roman"/>
          <w:szCs w:val="24"/>
        </w:rPr>
        <w:t xml:space="preserve"> prevalence decreased as the proportion of migratory individuals rose. Nevertheless, </w:t>
      </w:r>
      <w:commentRangeStart w:id="55"/>
      <w:r w:rsidR="0041176D">
        <w:rPr>
          <w:rFonts w:cs="Times New Roman"/>
          <w:szCs w:val="24"/>
        </w:rPr>
        <w:t xml:space="preserve">parasite richness was positively related to </w:t>
      </w:r>
      <w:r w:rsidR="0041176D" w:rsidRPr="003B6A4F">
        <w:rPr>
          <w:rFonts w:cs="Times New Roman"/>
          <w:szCs w:val="24"/>
        </w:rPr>
        <w:t>host richness, prevalence and number of migrant individuals</w:t>
      </w:r>
      <w:r w:rsidR="0041176D">
        <w:rPr>
          <w:rFonts w:cs="Times New Roman"/>
          <w:szCs w:val="24"/>
        </w:rPr>
        <w:t xml:space="preserve">, which could indicate possibly a positive relation between the absolute number of migratory birds in one region </w:t>
      </w:r>
      <w:r w:rsidR="0041176D">
        <w:rPr>
          <w:rFonts w:cs="Times New Roman"/>
          <w:szCs w:val="24"/>
        </w:rPr>
        <w:lastRenderedPageBreak/>
        <w:t xml:space="preserve">and parasite richness. </w:t>
      </w:r>
      <w:commentRangeEnd w:id="55"/>
      <w:r w:rsidR="003A3DF2">
        <w:rPr>
          <w:rStyle w:val="Refdecomentrio"/>
        </w:rPr>
        <w:commentReference w:id="55"/>
      </w:r>
      <w:r w:rsidR="00081452">
        <w:rPr>
          <w:rFonts w:cs="Times New Roman"/>
          <w:szCs w:val="24"/>
        </w:rPr>
        <w:t xml:space="preserve">Thus, migrant birds present an important role in </w:t>
      </w:r>
      <w:r w:rsidR="00E63A3F">
        <w:rPr>
          <w:rFonts w:cs="Times New Roman"/>
          <w:szCs w:val="24"/>
        </w:rPr>
        <w:t xml:space="preserve">the ecology and evolution of </w:t>
      </w:r>
      <w:proofErr w:type="spellStart"/>
      <w:r w:rsidR="00081452">
        <w:rPr>
          <w:rFonts w:cs="Times New Roman"/>
          <w:szCs w:val="24"/>
        </w:rPr>
        <w:t>haemosporidian</w:t>
      </w:r>
      <w:proofErr w:type="spellEnd"/>
      <w:r w:rsidR="00081452">
        <w:rPr>
          <w:rFonts w:cs="Times New Roman"/>
          <w:szCs w:val="24"/>
        </w:rPr>
        <w:t xml:space="preserve"> spread in South America.</w:t>
      </w:r>
      <w:r w:rsidR="00DE6075">
        <w:rPr>
          <w:rFonts w:cs="Times New Roman"/>
          <w:szCs w:val="24"/>
        </w:rPr>
        <w:t xml:space="preserve"> </w:t>
      </w:r>
    </w:p>
    <w:p w14:paraId="6908E40B" w14:textId="356D111F" w:rsidR="0056034F" w:rsidRDefault="0051528A" w:rsidP="00DE6075">
      <w:pPr>
        <w:spacing w:line="480" w:lineRule="auto"/>
        <w:ind w:firstLine="720"/>
        <w:rPr>
          <w:rFonts w:cs="Times New Roman"/>
          <w:szCs w:val="24"/>
        </w:rPr>
      </w:pPr>
      <w:r>
        <w:rPr>
          <w:rFonts w:cs="Times New Roman"/>
          <w:szCs w:val="24"/>
        </w:rPr>
        <w:t xml:space="preserve">Further, </w:t>
      </w:r>
      <w:r w:rsidR="00664FA6">
        <w:rPr>
          <w:rFonts w:cs="Times New Roman"/>
          <w:szCs w:val="24"/>
        </w:rPr>
        <w:t xml:space="preserve">when </w:t>
      </w:r>
      <w:del w:id="56" w:author="PLASMODIUM" w:date="2020-05-11T10:26:00Z">
        <w:r w:rsidR="00664FA6" w:rsidDel="00CF4758">
          <w:rPr>
            <w:rFonts w:cs="Times New Roman"/>
            <w:szCs w:val="24"/>
          </w:rPr>
          <w:delText>analysing</w:delText>
        </w:r>
      </w:del>
      <w:ins w:id="57" w:author="PLASMODIUM" w:date="2020-05-11T10:26:00Z">
        <w:r w:rsidR="00CF4758">
          <w:rPr>
            <w:rFonts w:cs="Times New Roman"/>
            <w:szCs w:val="24"/>
          </w:rPr>
          <w:t>analyzing</w:t>
        </w:r>
      </w:ins>
      <w:r w:rsidR="00664FA6">
        <w:rPr>
          <w:rFonts w:cs="Times New Roman"/>
          <w:szCs w:val="24"/>
        </w:rPr>
        <w:t xml:space="preserve"> </w:t>
      </w:r>
      <w:r w:rsidR="00664FA6" w:rsidRPr="00664FA6">
        <w:rPr>
          <w:rFonts w:cs="Times New Roman"/>
          <w:i/>
          <w:iCs/>
          <w:szCs w:val="24"/>
        </w:rPr>
        <w:t>Plasmodium</w:t>
      </w:r>
      <w:r w:rsidR="00664FA6">
        <w:rPr>
          <w:rFonts w:cs="Times New Roman"/>
          <w:szCs w:val="24"/>
        </w:rPr>
        <w:t xml:space="preserve"> and </w:t>
      </w:r>
      <w:proofErr w:type="spellStart"/>
      <w:r w:rsidR="00664FA6" w:rsidRPr="00664FA6">
        <w:rPr>
          <w:rFonts w:cs="Times New Roman"/>
          <w:i/>
          <w:iCs/>
          <w:szCs w:val="24"/>
        </w:rPr>
        <w:t>Haemoproteus</w:t>
      </w:r>
      <w:proofErr w:type="spellEnd"/>
      <w:r w:rsidR="00664FA6">
        <w:rPr>
          <w:rFonts w:cs="Times New Roman"/>
          <w:szCs w:val="24"/>
        </w:rPr>
        <w:t xml:space="preserve"> separately, we observed lineages present in resident and partial and full migrants possess different dispersal patterns. While for </w:t>
      </w:r>
      <w:r w:rsidR="00664FA6" w:rsidRPr="00664FA6">
        <w:rPr>
          <w:rFonts w:cs="Times New Roman"/>
          <w:i/>
          <w:iCs/>
          <w:szCs w:val="24"/>
        </w:rPr>
        <w:t>Plasmodium</w:t>
      </w:r>
      <w:r w:rsidR="00664FA6">
        <w:rPr>
          <w:rFonts w:cs="Times New Roman"/>
          <w:szCs w:val="24"/>
        </w:rPr>
        <w:t xml:space="preserve"> lineages we detected a much higher dispersal</w:t>
      </w:r>
      <w:r w:rsidR="000D0A24">
        <w:rPr>
          <w:rFonts w:cs="Times New Roman"/>
          <w:szCs w:val="24"/>
        </w:rPr>
        <w:t xml:space="preserve"> than other lineages categories</w:t>
      </w:r>
      <w:r w:rsidR="00664FA6">
        <w:rPr>
          <w:rFonts w:cs="Times New Roman"/>
          <w:szCs w:val="24"/>
        </w:rPr>
        <w:t>, we noticed a spread</w:t>
      </w:r>
      <w:r w:rsidR="006D23C1">
        <w:rPr>
          <w:rFonts w:cs="Times New Roman"/>
          <w:szCs w:val="24"/>
        </w:rPr>
        <w:t xml:space="preserve"> rate</w:t>
      </w:r>
      <w:r w:rsidR="00664FA6">
        <w:rPr>
          <w:rFonts w:cs="Times New Roman"/>
          <w:szCs w:val="24"/>
        </w:rPr>
        <w:t xml:space="preserve"> similar to </w:t>
      </w:r>
      <w:r w:rsidR="000D0A24">
        <w:rPr>
          <w:rFonts w:cs="Times New Roman"/>
          <w:szCs w:val="24"/>
        </w:rPr>
        <w:t xml:space="preserve">the one observed in </w:t>
      </w:r>
      <w:r w:rsidR="00664FA6">
        <w:rPr>
          <w:rFonts w:cs="Times New Roman"/>
          <w:szCs w:val="24"/>
        </w:rPr>
        <w:t xml:space="preserve">resident birds for </w:t>
      </w:r>
      <w:proofErr w:type="spellStart"/>
      <w:r w:rsidR="00664FA6" w:rsidRPr="00664FA6">
        <w:rPr>
          <w:rFonts w:cs="Times New Roman"/>
          <w:i/>
          <w:iCs/>
          <w:szCs w:val="24"/>
        </w:rPr>
        <w:t>Haemoproteus</w:t>
      </w:r>
      <w:proofErr w:type="spellEnd"/>
      <w:r w:rsidR="00664FA6">
        <w:rPr>
          <w:rFonts w:cs="Times New Roman"/>
          <w:szCs w:val="24"/>
        </w:rPr>
        <w:t xml:space="preserve"> parasites. It is known some </w:t>
      </w:r>
      <w:r w:rsidR="00664FA6" w:rsidRPr="00664FA6">
        <w:rPr>
          <w:rFonts w:cs="Times New Roman"/>
          <w:i/>
          <w:iCs/>
          <w:szCs w:val="24"/>
        </w:rPr>
        <w:t>Plasmodium</w:t>
      </w:r>
      <w:r w:rsidR="00664FA6">
        <w:rPr>
          <w:rFonts w:cs="Times New Roman"/>
          <w:szCs w:val="24"/>
        </w:rPr>
        <w:t xml:space="preserve"> parasites are </w:t>
      </w:r>
      <w:r w:rsidR="00971EBD">
        <w:rPr>
          <w:rFonts w:cs="Times New Roman"/>
          <w:szCs w:val="24"/>
        </w:rPr>
        <w:t xml:space="preserve">highly generalists and </w:t>
      </w:r>
      <w:del w:id="58" w:author="PLASMODIUM" w:date="2020-05-11T10:26:00Z">
        <w:r w:rsidR="00971EBD" w:rsidDel="00CF4758">
          <w:rPr>
            <w:rFonts w:cs="Times New Roman"/>
            <w:szCs w:val="24"/>
          </w:rPr>
          <w:delText>able to</w:delText>
        </w:r>
      </w:del>
      <w:ins w:id="59" w:author="PLASMODIUM" w:date="2020-05-11T10:26:00Z">
        <w:r w:rsidR="00CF4758">
          <w:rPr>
            <w:rFonts w:cs="Times New Roman"/>
            <w:szCs w:val="24"/>
          </w:rPr>
          <w:t>can</w:t>
        </w:r>
      </w:ins>
      <w:r w:rsidR="00971EBD">
        <w:rPr>
          <w:rFonts w:cs="Times New Roman"/>
          <w:szCs w:val="24"/>
        </w:rPr>
        <w:t xml:space="preserve"> infect a </w:t>
      </w:r>
      <w:r w:rsidR="00E63A3F">
        <w:rPr>
          <w:rFonts w:cs="Times New Roman"/>
          <w:szCs w:val="24"/>
        </w:rPr>
        <w:t>broad</w:t>
      </w:r>
      <w:r w:rsidR="00971EBD">
        <w:rPr>
          <w:rFonts w:cs="Times New Roman"/>
          <w:szCs w:val="24"/>
        </w:rPr>
        <w:t xml:space="preserve"> range of bird and vector hosts</w:t>
      </w:r>
      <w:r w:rsidR="008A0E42">
        <w:rPr>
          <w:rFonts w:cs="Times New Roman"/>
          <w:szCs w:val="24"/>
        </w:rPr>
        <w:t xml:space="preserve">. </w:t>
      </w:r>
      <w:r w:rsidR="00E63A3F">
        <w:rPr>
          <w:rFonts w:cs="Times New Roman"/>
          <w:szCs w:val="24"/>
        </w:rPr>
        <w:t>For instance,</w:t>
      </w:r>
      <w:r w:rsidR="008A0E42">
        <w:rPr>
          <w:rFonts w:cs="Times New Roman"/>
          <w:szCs w:val="24"/>
        </w:rPr>
        <w:t xml:space="preserve"> </w:t>
      </w:r>
      <w:r w:rsidR="008A0E42" w:rsidRPr="008A0E42">
        <w:rPr>
          <w:rFonts w:cs="Times New Roman"/>
          <w:i/>
          <w:iCs/>
          <w:szCs w:val="24"/>
        </w:rPr>
        <w:t xml:space="preserve">Plasmodium </w:t>
      </w:r>
      <w:proofErr w:type="spellStart"/>
      <w:r w:rsidR="008A0E42" w:rsidRPr="008A0E42">
        <w:rPr>
          <w:rFonts w:cs="Times New Roman"/>
          <w:i/>
          <w:iCs/>
          <w:szCs w:val="24"/>
        </w:rPr>
        <w:t>relictum</w:t>
      </w:r>
      <w:proofErr w:type="spellEnd"/>
      <w:r w:rsidR="008A0E42">
        <w:rPr>
          <w:rFonts w:cs="Times New Roman"/>
          <w:szCs w:val="24"/>
        </w:rPr>
        <w:t xml:space="preserve"> </w:t>
      </w:r>
      <w:del w:id="60" w:author="PLASMODIUM" w:date="2020-05-11T10:26:00Z">
        <w:r w:rsidR="008A0E42" w:rsidDel="00CF4758">
          <w:rPr>
            <w:rFonts w:cs="Times New Roman"/>
            <w:szCs w:val="24"/>
          </w:rPr>
          <w:delText>is able to</w:delText>
        </w:r>
      </w:del>
      <w:ins w:id="61" w:author="PLASMODIUM" w:date="2020-05-11T10:26:00Z">
        <w:r w:rsidR="00CF4758">
          <w:rPr>
            <w:rFonts w:cs="Times New Roman"/>
            <w:szCs w:val="24"/>
          </w:rPr>
          <w:t>can</w:t>
        </w:r>
      </w:ins>
      <w:r w:rsidR="008A0E42">
        <w:rPr>
          <w:rFonts w:cs="Times New Roman"/>
          <w:szCs w:val="24"/>
        </w:rPr>
        <w:t xml:space="preserve"> infect at least 26 different species of Culicidae vectors and birds from many different orders</w:t>
      </w:r>
      <w:r w:rsidR="00AA23B1">
        <w:rPr>
          <w:rFonts w:cs="Times New Roman"/>
          <w:szCs w:val="24"/>
        </w:rPr>
        <w:t xml:space="preserve"> </w:t>
      </w:r>
      <w:r w:rsidR="00AA23B1">
        <w:rPr>
          <w:rFonts w:cs="Times New Roman"/>
          <w:szCs w:val="24"/>
        </w:rPr>
        <w:fldChar w:fldCharType="begin" w:fldLock="1"/>
      </w:r>
      <w:r w:rsidR="00AA23B1">
        <w:rPr>
          <w:rFonts w:cs="Times New Roman"/>
          <w:szCs w:val="24"/>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2005)","previouslyFormattedCitation":"(Valkiūnas 2005)"},"properties":{"noteIndex":0},"schema":"https://github.com/citation-style-language/schema/raw/master/csl-citation.json"}</w:instrText>
      </w:r>
      <w:r w:rsidR="00AA23B1">
        <w:rPr>
          <w:rFonts w:cs="Times New Roman"/>
          <w:szCs w:val="24"/>
        </w:rPr>
        <w:fldChar w:fldCharType="separate"/>
      </w:r>
      <w:r w:rsidR="00AA23B1" w:rsidRPr="00AA23B1">
        <w:rPr>
          <w:rFonts w:cs="Times New Roman"/>
          <w:noProof/>
          <w:szCs w:val="24"/>
        </w:rPr>
        <w:t>(Valkiūnas 2005)</w:t>
      </w:r>
      <w:r w:rsidR="00AA23B1">
        <w:rPr>
          <w:rFonts w:cs="Times New Roman"/>
          <w:szCs w:val="24"/>
        </w:rPr>
        <w:fldChar w:fldCharType="end"/>
      </w:r>
      <w:r w:rsidR="008A0E42">
        <w:rPr>
          <w:rFonts w:cs="Times New Roman"/>
          <w:szCs w:val="24"/>
        </w:rPr>
        <w:t xml:space="preserve">. </w:t>
      </w:r>
      <w:r w:rsidR="00845D7A">
        <w:rPr>
          <w:rFonts w:cs="Times New Roman"/>
          <w:szCs w:val="24"/>
        </w:rPr>
        <w:t>The degree of which a parasite can shift between hosts</w:t>
      </w:r>
      <w:r w:rsidR="00971EBD">
        <w:rPr>
          <w:rFonts w:cs="Times New Roman"/>
          <w:szCs w:val="24"/>
        </w:rPr>
        <w:t xml:space="preserve"> certainly facilitate the putative dispersal of such organisms into new regions. Meanwhile, </w:t>
      </w:r>
      <w:proofErr w:type="spellStart"/>
      <w:r w:rsidR="00971EBD" w:rsidRPr="00971EBD">
        <w:rPr>
          <w:rFonts w:cs="Times New Roman"/>
          <w:i/>
          <w:iCs/>
          <w:szCs w:val="24"/>
        </w:rPr>
        <w:t>Haemoproteus</w:t>
      </w:r>
      <w:proofErr w:type="spellEnd"/>
      <w:r w:rsidR="00971EBD">
        <w:rPr>
          <w:rFonts w:cs="Times New Roman"/>
          <w:szCs w:val="24"/>
        </w:rPr>
        <w:t xml:space="preserve"> spp. are, in general, more specialists parasite</w:t>
      </w:r>
      <w:r w:rsidR="008A0E42">
        <w:rPr>
          <w:rFonts w:cs="Times New Roman"/>
          <w:szCs w:val="24"/>
        </w:rPr>
        <w:t xml:space="preserve">s </w:t>
      </w:r>
      <w:r w:rsidR="008A0E42">
        <w:rPr>
          <w:rFonts w:cs="Times New Roman"/>
          <w:szCs w:val="24"/>
        </w:rPr>
        <w:fldChar w:fldCharType="begin" w:fldLock="1"/>
      </w:r>
      <w:r w:rsidR="00B871BF">
        <w:rPr>
          <w:rFonts w:cs="Times New Roman"/>
          <w:szCs w:val="24"/>
        </w:rPr>
        <w:instrText>ADDIN CSL_CITATION {"citationItems":[{"id":"ITEM-1","itemData":{"DOI":"10.1371/journal.pone.0086382","ISSN":"19326203","PMID":"24498273","abstract":"Host and pathogen ecology are often closely linked, with evolutionary processes often leading to the development of host specificity traits in some pathogens. Host specificity may range from 'generalist', where pathogens infect any available competent host; to 'specialist', where pathogens repeatedly infect specific host species or families. Avian malaria ecology in the region remains largely unexplored, despite the presence of vulnerable endemic avian species. We analysed the expression of host specificity in avian haemosporidia, by applying a previously developed host specificity index to lineages isolated from wetland passerines in the Western Cape, South Africa. Parasite lineages were isolated using PCR and identified when possible using matching lineages deposited in GenBank and in MalAvi. Parasitic clades were constructed from phylogenetic trees consisting of Plasmodium and Haemoproteus lineages. Isolated lineages matched some strains of Plasmodium relictum, P. elongatum, Haemoproteus sylvae and H. lanii. Plasmodium lineages infected a wide range of hosts from several avian families in a generalist pattern of infection. Plasmodium spp. also exhibited an infection trend according to host abundance rather than host species. By contrast, Haemoproteus lineages were typically restricted to one or two host species or families, and displayed higher host fidelity than Plasmodium spp. The findings confirm that a range of host specificity traits are exhibited by avian haemosporidia in the region. The traits show the potential to not only impact infection prevalence within specific host species, but also to affect patterns of infection at the community level.","author":[{"dropping-particle":"","family":"Okanga","given":"Sharon","non-dropping-particle":"","parse-names":false,"suffix":""},{"dropping-particle":"","family":"Cumming","given":"Graeme S.","non-dropping-particle":"","parse-names":false,"suffix":""},{"dropping-particle":"","family":"Hockey","given":"Philip A R","non-dropping-particle":"","parse-names":false,"suffix":""},{"dropping-particle":"","family":"Nupen","given":"Lisa","non-dropping-particle":"","parse-names":false,"suffix":""},{"dropping-particle":"","family":"Peters","given":"Jeffrey L.","non-dropping-particle":"","parse-names":false,"suffix":""}],"container-title":"PLoS ONE","id":"ITEM-1","issue":"2","issued":{"date-parts":[["2014"]]},"title":"Host specificity and co-speciation in avian haemosporidia in the Western Cape, South Africa","type":"article-journal","volume":"9"},"uris":["http://www.mendeley.com/documents/?uuid=54d991d7-ab3b-477f-8dd6-370e4e9e10ea"]},{"id":"ITEM-2","itemData":{"DOI":"10.1016/j.actatropica.2020.105364","ISSN":"0001-706X","author":[{"dropping-particle":"","family":"Fecchio","given":"Alan","non-dropping-particle":"","parse-names":false,"suffix":""},{"dropping-particle":"","family":"Chagas","given":"Carolina R F","non-dropping-particle":"","parse-names":false,"suffix":""},{"dropping-particle":"","family":"Bell","given":"Jeffrey A","non-dropping-particle":"","parse-names":false,"suffix":""},{"dropping-particle":"","family":"Kirchgatter","given":"Karin","non-dropping-particle":"","parse-names":false,"suffix":""}],"container-title":"Acta Tropica","id":"ITEM-2","issued":{"date-parts":[["2020"]]},"page":"105364","publisher":"Elsevier B.V.","title":"Evolutionary ecology, taxonomy, and systematics of avian malaria and related parasites","type":"article-journal"},"uris":["http://www.mendeley.com/documents/?uuid=e7cce80b-f636-4010-9ca2-519597eda106"]},{"id":"ITEM-3","itemData":{"DOI":"10.1201/9780203643792.fmatt","ISBN":"978-0-415-30097-1","ISSN":"1098-6596","PMID":"25246403","abstract":"When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Press","id":"ITEM-3","issued":{"date-parts":[["2005"]]},"number-of-pages":"946","title":"Avian Malaria Parasites and other Haemosporidia","type":"book"},"uris":["http://www.mendeley.com/documents/?uuid=ffcabc29-3905-4a66-af6c-47e3d2c5483d"]}],"mendeley":{"formattedCitation":"(Valkiūnas 2005, Okanga et al. 2014, Fecchio et al. 2020)","plainTextFormattedCitation":"(Valkiūnas 2005, Okanga et al. 2014, Fecchio et al. 2020)","previouslyFormattedCitation":"(Valkiūnas 2005, Okanga et al. 2014, Fecchio et al. 2020)"},"properties":{"noteIndex":0},"schema":"https://github.com/citation-style-language/schema/raw/master/csl-citation.json"}</w:instrText>
      </w:r>
      <w:r w:rsidR="008A0E42">
        <w:rPr>
          <w:rFonts w:cs="Times New Roman"/>
          <w:szCs w:val="24"/>
        </w:rPr>
        <w:fldChar w:fldCharType="separate"/>
      </w:r>
      <w:r w:rsidR="00AA23B1" w:rsidRPr="00AA23B1">
        <w:rPr>
          <w:rFonts w:cs="Times New Roman"/>
          <w:noProof/>
          <w:szCs w:val="24"/>
        </w:rPr>
        <w:t>(Valkiūnas 2005, Okanga et al. 2014, Fecchio et al. 2020)</w:t>
      </w:r>
      <w:r w:rsidR="008A0E42">
        <w:rPr>
          <w:rFonts w:cs="Times New Roman"/>
          <w:szCs w:val="24"/>
        </w:rPr>
        <w:fldChar w:fldCharType="end"/>
      </w:r>
      <w:r w:rsidR="008A0E42">
        <w:rPr>
          <w:rFonts w:cs="Times New Roman"/>
          <w:szCs w:val="24"/>
        </w:rPr>
        <w:t xml:space="preserve"> what</w:t>
      </w:r>
      <w:r w:rsidR="000D0A24">
        <w:rPr>
          <w:rFonts w:cs="Times New Roman"/>
          <w:szCs w:val="24"/>
        </w:rPr>
        <w:t xml:space="preserve"> may</w:t>
      </w:r>
      <w:r w:rsidR="008A0E42">
        <w:rPr>
          <w:rFonts w:cs="Times New Roman"/>
          <w:szCs w:val="24"/>
        </w:rPr>
        <w:t xml:space="preserve"> reduce their ability to successfully develop in new regions with different ranges of vectors and bird species.</w:t>
      </w:r>
      <w:r w:rsidR="00DE6075">
        <w:rPr>
          <w:rFonts w:cs="Times New Roman"/>
          <w:szCs w:val="24"/>
        </w:rPr>
        <w:t xml:space="preserve"> </w:t>
      </w:r>
      <w:r w:rsidR="000D0A24">
        <w:rPr>
          <w:rFonts w:cs="Times New Roman"/>
          <w:szCs w:val="24"/>
        </w:rPr>
        <w:t>In addition</w:t>
      </w:r>
      <w:r w:rsidR="00027BAB">
        <w:rPr>
          <w:rFonts w:cs="Times New Roman"/>
          <w:szCs w:val="24"/>
        </w:rPr>
        <w:t>, despite the fact lineages shared by resident and migratory species presented the highest rates of presence in our localities, parasites infecting only full or partial migrant birds were present in a similar proportion of areas as the one</w:t>
      </w:r>
      <w:r w:rsidR="000D0A24">
        <w:rPr>
          <w:rFonts w:cs="Times New Roman"/>
          <w:szCs w:val="24"/>
        </w:rPr>
        <w:t>s</w:t>
      </w:r>
      <w:r w:rsidR="00027BAB">
        <w:rPr>
          <w:rFonts w:cs="Times New Roman"/>
          <w:szCs w:val="24"/>
        </w:rPr>
        <w:t xml:space="preserve"> presented in only resident avian hosts. </w:t>
      </w:r>
      <w:r w:rsidR="00081452">
        <w:rPr>
          <w:rFonts w:cs="Times New Roman"/>
          <w:szCs w:val="24"/>
        </w:rPr>
        <w:t xml:space="preserve">We believe the absence of </w:t>
      </w:r>
      <w:r w:rsidR="00B871BF">
        <w:rPr>
          <w:rFonts w:cs="Times New Roman"/>
          <w:szCs w:val="24"/>
        </w:rPr>
        <w:t xml:space="preserve">sampling </w:t>
      </w:r>
      <w:r w:rsidR="00081452">
        <w:rPr>
          <w:rFonts w:cs="Times New Roman"/>
          <w:szCs w:val="24"/>
        </w:rPr>
        <w:t>of</w:t>
      </w:r>
      <w:r w:rsidR="00B871BF">
        <w:rPr>
          <w:rFonts w:cs="Times New Roman"/>
          <w:szCs w:val="24"/>
        </w:rPr>
        <w:t xml:space="preserve"> certain</w:t>
      </w:r>
      <w:r w:rsidR="00081452">
        <w:rPr>
          <w:rFonts w:cs="Times New Roman"/>
          <w:szCs w:val="24"/>
        </w:rPr>
        <w:t xml:space="preserve"> </w:t>
      </w:r>
      <w:r w:rsidR="00B871BF">
        <w:rPr>
          <w:rFonts w:cs="Times New Roman"/>
          <w:szCs w:val="24"/>
        </w:rPr>
        <w:t>migrant</w:t>
      </w:r>
      <w:r w:rsidR="000D0A24">
        <w:rPr>
          <w:rFonts w:cs="Times New Roman"/>
          <w:szCs w:val="24"/>
        </w:rPr>
        <w:t xml:space="preserve"> avian </w:t>
      </w:r>
      <w:r w:rsidR="00081452">
        <w:rPr>
          <w:rFonts w:cs="Times New Roman"/>
          <w:szCs w:val="24"/>
        </w:rPr>
        <w:t xml:space="preserve">species in many areas could lead to </w:t>
      </w:r>
      <w:r w:rsidR="00B871BF">
        <w:rPr>
          <w:rFonts w:cs="Times New Roman"/>
          <w:szCs w:val="24"/>
        </w:rPr>
        <w:t>a small percentage of localities in lineages found only in partial and full migrant birds since</w:t>
      </w:r>
      <w:r w:rsidR="00B871BF" w:rsidRPr="00081452">
        <w:rPr>
          <w:rFonts w:cs="Times New Roman"/>
          <w:szCs w:val="24"/>
        </w:rPr>
        <w:t xml:space="preserve"> lineages </w:t>
      </w:r>
      <w:r w:rsidR="00B871BF">
        <w:rPr>
          <w:rFonts w:cs="Times New Roman"/>
          <w:szCs w:val="24"/>
        </w:rPr>
        <w:t>infecting</w:t>
      </w:r>
      <w:r w:rsidR="00B871BF" w:rsidRPr="00081452">
        <w:rPr>
          <w:rFonts w:cs="Times New Roman"/>
          <w:szCs w:val="24"/>
        </w:rPr>
        <w:t xml:space="preserve"> only</w:t>
      </w:r>
      <w:r w:rsidR="00B871BF">
        <w:rPr>
          <w:rFonts w:cs="Times New Roman"/>
          <w:szCs w:val="24"/>
        </w:rPr>
        <w:t xml:space="preserve"> migrant hosts may</w:t>
      </w:r>
      <w:r w:rsidR="00B871BF" w:rsidRPr="00081452">
        <w:rPr>
          <w:rFonts w:cs="Times New Roman"/>
          <w:szCs w:val="24"/>
        </w:rPr>
        <w:t xml:space="preserve"> be specialist</w:t>
      </w:r>
      <w:del w:id="62" w:author="PLASMODIUM" w:date="2020-05-11T10:28:00Z">
        <w:r w:rsidR="00B871BF" w:rsidRPr="00081452" w:rsidDel="00CF4758">
          <w:rPr>
            <w:rFonts w:cs="Times New Roman"/>
            <w:szCs w:val="24"/>
          </w:rPr>
          <w:delText>s</w:delText>
        </w:r>
      </w:del>
      <w:r w:rsidR="00B871BF" w:rsidRPr="00081452">
        <w:rPr>
          <w:rFonts w:cs="Times New Roman"/>
          <w:szCs w:val="24"/>
        </w:rPr>
        <w:t xml:space="preserve"> parasites</w:t>
      </w:r>
      <w:r w:rsidR="00081452">
        <w:rPr>
          <w:rFonts w:cs="Times New Roman"/>
          <w:szCs w:val="24"/>
        </w:rPr>
        <w:t>. Besides,</w:t>
      </w:r>
      <w:r>
        <w:rPr>
          <w:rFonts w:cs="Times New Roman"/>
          <w:szCs w:val="24"/>
        </w:rPr>
        <w:t xml:space="preserve"> a single</w:t>
      </w:r>
      <w:r w:rsidR="00081452">
        <w:rPr>
          <w:rFonts w:cs="Times New Roman"/>
          <w:szCs w:val="24"/>
        </w:rPr>
        <w:t xml:space="preserve"> migrant species</w:t>
      </w:r>
      <w:r w:rsidR="00081452" w:rsidRPr="00081452">
        <w:rPr>
          <w:rFonts w:cs="Times New Roman"/>
          <w:szCs w:val="24"/>
        </w:rPr>
        <w:t xml:space="preserve"> do not</w:t>
      </w:r>
      <w:r w:rsidR="00081452">
        <w:rPr>
          <w:rFonts w:cs="Times New Roman"/>
          <w:szCs w:val="24"/>
        </w:rPr>
        <w:t xml:space="preserve"> pass</w:t>
      </w:r>
      <w:r w:rsidR="00081452" w:rsidRPr="00081452">
        <w:rPr>
          <w:rFonts w:cs="Times New Roman"/>
          <w:szCs w:val="24"/>
        </w:rPr>
        <w:t xml:space="preserve"> through all localities</w:t>
      </w:r>
      <w:r w:rsidR="00081452">
        <w:rPr>
          <w:rFonts w:cs="Times New Roman"/>
          <w:szCs w:val="24"/>
        </w:rPr>
        <w:t xml:space="preserve">, reducing </w:t>
      </w:r>
      <w:r w:rsidR="000D0A24">
        <w:rPr>
          <w:rFonts w:cs="Times New Roman"/>
          <w:szCs w:val="24"/>
        </w:rPr>
        <w:t>their</w:t>
      </w:r>
      <w:r w:rsidR="00081452">
        <w:rPr>
          <w:rFonts w:cs="Times New Roman"/>
          <w:szCs w:val="24"/>
        </w:rPr>
        <w:t xml:space="preserve"> percentage of sampling areas. </w:t>
      </w:r>
    </w:p>
    <w:p w14:paraId="67256ACB" w14:textId="3B5753AB" w:rsidR="004D3F26" w:rsidRDefault="000D0A24" w:rsidP="003B6A4F">
      <w:pPr>
        <w:spacing w:line="480" w:lineRule="auto"/>
        <w:rPr>
          <w:rFonts w:cs="Times New Roman"/>
          <w:szCs w:val="24"/>
        </w:rPr>
      </w:pPr>
      <w:r>
        <w:rPr>
          <w:rFonts w:cs="Times New Roman"/>
          <w:szCs w:val="24"/>
        </w:rPr>
        <w:tab/>
      </w:r>
      <w:r w:rsidR="006D23C1">
        <w:rPr>
          <w:rFonts w:cs="Times New Roman"/>
          <w:szCs w:val="24"/>
        </w:rPr>
        <w:t xml:space="preserve">Dispersal of </w:t>
      </w:r>
      <w:proofErr w:type="spellStart"/>
      <w:r w:rsidR="006D23C1">
        <w:rPr>
          <w:rFonts w:cs="Times New Roman"/>
          <w:szCs w:val="24"/>
        </w:rPr>
        <w:t>haemoporidians</w:t>
      </w:r>
      <w:proofErr w:type="spellEnd"/>
      <w:r w:rsidR="006D23C1">
        <w:rPr>
          <w:rFonts w:cs="Times New Roman"/>
          <w:szCs w:val="24"/>
        </w:rPr>
        <w:t xml:space="preserve"> might be an important step into parasite diversification </w:t>
      </w:r>
      <w:r w:rsidR="00845D7A">
        <w:rPr>
          <w:rFonts w:cs="Times New Roman"/>
          <w:szCs w:val="24"/>
        </w:rPr>
        <w:t>for local community</w:t>
      </w:r>
      <w:r w:rsidR="006D23C1">
        <w:rPr>
          <w:rFonts w:cs="Times New Roman"/>
          <w:szCs w:val="24"/>
        </w:rPr>
        <w:t xml:space="preserve"> composition since parasites</w:t>
      </w:r>
      <w:r w:rsidR="009C75DB">
        <w:rPr>
          <w:rFonts w:cs="Times New Roman"/>
          <w:szCs w:val="24"/>
        </w:rPr>
        <w:t>,</w:t>
      </w:r>
      <w:r w:rsidR="006D23C1">
        <w:rPr>
          <w:rFonts w:cs="Times New Roman"/>
          <w:szCs w:val="24"/>
        </w:rPr>
        <w:t xml:space="preserve"> </w:t>
      </w:r>
      <w:r w:rsidR="00656EB5">
        <w:rPr>
          <w:rFonts w:cs="Times New Roman"/>
          <w:szCs w:val="24"/>
        </w:rPr>
        <w:t>after</w:t>
      </w:r>
      <w:r w:rsidR="006D23C1">
        <w:rPr>
          <w:rFonts w:cs="Times New Roman"/>
          <w:szCs w:val="24"/>
        </w:rPr>
        <w:t xml:space="preserve"> </w:t>
      </w:r>
      <w:r w:rsidR="00D46FCB">
        <w:rPr>
          <w:rFonts w:cs="Times New Roman"/>
          <w:szCs w:val="24"/>
        </w:rPr>
        <w:t>establish into new regions</w:t>
      </w:r>
      <w:r w:rsidR="009C75DB">
        <w:rPr>
          <w:rFonts w:cs="Times New Roman"/>
          <w:szCs w:val="24"/>
        </w:rPr>
        <w:t>,</w:t>
      </w:r>
      <w:r w:rsidR="006D23C1">
        <w:rPr>
          <w:rFonts w:cs="Times New Roman"/>
          <w:szCs w:val="24"/>
        </w:rPr>
        <w:t xml:space="preserve"> </w:t>
      </w:r>
      <w:r w:rsidR="00656EB5">
        <w:rPr>
          <w:rFonts w:cs="Times New Roman"/>
          <w:szCs w:val="24"/>
        </w:rPr>
        <w:t>can</w:t>
      </w:r>
      <w:r w:rsidR="00D46FCB">
        <w:rPr>
          <w:rFonts w:cs="Times New Roman"/>
          <w:szCs w:val="24"/>
        </w:rPr>
        <w:t xml:space="preserve"> evolve </w:t>
      </w:r>
      <w:r w:rsidR="00D46FCB">
        <w:rPr>
          <w:rFonts w:cs="Times New Roman"/>
          <w:szCs w:val="24"/>
        </w:rPr>
        <w:lastRenderedPageBreak/>
        <w:t xml:space="preserve">into new separate parasite lineages </w:t>
      </w:r>
      <w:r w:rsidR="00D46FCB">
        <w:rPr>
          <w:rFonts w:cs="Times New Roman"/>
          <w:szCs w:val="24"/>
        </w:rPr>
        <w:fldChar w:fldCharType="begin" w:fldLock="1"/>
      </w:r>
      <w:r w:rsidR="00320556">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birds","type":"article-journal","volume":"28"},"uris":["http://www.mendeley.com/documents/?uuid=5b9307eb-220e-41eb-9477-1fbeaad1eba9"]},{"id":"ITEM-2","itemData":{"DOI":"10.1017/S0031182018001130","ISSN":"14698161","abstract":"The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w:instrText>
      </w:r>
      <w:r w:rsidR="00320556" w:rsidRPr="00A877AA">
        <w:rPr>
          <w:rFonts w:cs="Times New Roman"/>
          <w:szCs w:val="24"/>
          <w:lang w:val="fr-FR"/>
        </w:rPr>
        <w:instrText xml:space="preserve">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E.","non-dropping-particle":"","parse-names":false,"suffix":""}],"container-title":"Parasitology","id":"ITEM-2","issue":"2","issued":{"date-parts":[["2019"]]},"page":"213-219","title":"The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dispersal","type":"article-journal","volume":"146"},"uris":["http://www.mendeley.com/documents/?uuid=6b320a0e-9677-4372-a0c9-324964174bff"]}],"mendeley":{"formattedCitation":"(Ellis et al. 2019, Fecchio et al. 2019)","plainTextFormattedCitation":"(Ellis et al. 2019, Fecchio et al. 2019)","previouslyFormattedCitation":"(Ellis et al. 2019, Fecchio et al. 2019)"},"properties":{"noteIndex":0},"schema":"https://github.com/citation-style-language/schema/raw/master/csl-citation.json"}</w:instrText>
      </w:r>
      <w:r w:rsidR="00D46FCB">
        <w:rPr>
          <w:rFonts w:cs="Times New Roman"/>
          <w:szCs w:val="24"/>
        </w:rPr>
        <w:fldChar w:fldCharType="separate"/>
      </w:r>
      <w:r w:rsidR="00656EB5" w:rsidRPr="00A877AA">
        <w:rPr>
          <w:rFonts w:cs="Times New Roman"/>
          <w:noProof/>
          <w:szCs w:val="24"/>
          <w:lang w:val="fr-FR"/>
        </w:rPr>
        <w:t>(Ellis et al. 2019, Fecchio et al. 2019)</w:t>
      </w:r>
      <w:r w:rsidR="00D46FCB">
        <w:rPr>
          <w:rFonts w:cs="Times New Roman"/>
          <w:szCs w:val="24"/>
        </w:rPr>
        <w:fldChar w:fldCharType="end"/>
      </w:r>
      <w:r w:rsidR="00D46FCB" w:rsidRPr="00A877AA">
        <w:rPr>
          <w:rFonts w:cs="Times New Roman"/>
          <w:szCs w:val="24"/>
          <w:lang w:val="fr-FR"/>
        </w:rPr>
        <w:t>. Indeed,</w:t>
      </w:r>
      <w:r w:rsidR="00D46FCB">
        <w:rPr>
          <w:rFonts w:cs="Times New Roman"/>
          <w:szCs w:val="24"/>
        </w:rPr>
        <w:fldChar w:fldCharType="begin" w:fldLock="1"/>
      </w:r>
      <w:r w:rsidR="00D46FCB" w:rsidRPr="00A877AA">
        <w:rPr>
          <w:rFonts w:cs="Times New Roman"/>
          <w:szCs w:val="24"/>
          <w:lang w:val="fr-FR"/>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dispersal","type":"article-journal","volume":"146"},"uris":["http://www.mendeley.com/documents/?uuid=6b320a0e-9677-4372-a0c9-324964174bff"]}],"mendeley":{"formattedCitation":"(Ellis et al. 2019)","manualFormatting":" Ellis et al. 2019","plainTextFormattedCitation":"(Ellis et al. 2019)","previouslyFormattedCitation":"(Ellis et al. 2019)"},"properties":{"noteIndex":0},"schema":"https://github.com/citation-style-language/schema/raw/master/csl-citation.json"}</w:instrText>
      </w:r>
      <w:r w:rsidR="00D46FCB">
        <w:rPr>
          <w:rFonts w:cs="Times New Roman"/>
          <w:szCs w:val="24"/>
        </w:rPr>
        <w:fldChar w:fldCharType="separate"/>
      </w:r>
      <w:r w:rsidR="00D46FCB" w:rsidRPr="00A877AA">
        <w:rPr>
          <w:rFonts w:cs="Times New Roman"/>
          <w:noProof/>
          <w:szCs w:val="24"/>
          <w:lang w:val="fr-FR"/>
        </w:rPr>
        <w:t xml:space="preserve"> Ellis et al. 2019</w:t>
      </w:r>
      <w:r w:rsidR="00D46FCB">
        <w:rPr>
          <w:rFonts w:cs="Times New Roman"/>
          <w:szCs w:val="24"/>
        </w:rPr>
        <w:fldChar w:fldCharType="end"/>
      </w:r>
      <w:r w:rsidR="00D46FCB" w:rsidRPr="00A877AA">
        <w:rPr>
          <w:rFonts w:cs="Times New Roman"/>
          <w:szCs w:val="24"/>
          <w:lang w:val="fr-FR"/>
        </w:rPr>
        <w:t xml:space="preserve"> demonstrated South America presents the greatest proportion of sympatric nodes for </w:t>
      </w:r>
      <w:r w:rsidR="00D46FCB" w:rsidRPr="00A877AA">
        <w:rPr>
          <w:rFonts w:cs="Times New Roman"/>
          <w:i/>
          <w:iCs/>
          <w:szCs w:val="24"/>
          <w:lang w:val="fr-FR"/>
        </w:rPr>
        <w:t xml:space="preserve">Plasmodium </w:t>
      </w:r>
      <w:r w:rsidR="00D46FCB" w:rsidRPr="00A877AA">
        <w:rPr>
          <w:rFonts w:cs="Times New Roman"/>
          <w:szCs w:val="24"/>
          <w:lang w:val="fr-FR"/>
        </w:rPr>
        <w:t>spp.</w:t>
      </w:r>
      <w:r w:rsidR="0057065D" w:rsidRPr="00A877AA">
        <w:rPr>
          <w:rFonts w:cs="Times New Roman"/>
          <w:szCs w:val="24"/>
          <w:lang w:val="fr-FR"/>
        </w:rPr>
        <w:t xml:space="preserve"> and one of the greatest </w:t>
      </w:r>
      <w:r w:rsidR="0057065D" w:rsidRPr="00A877AA">
        <w:rPr>
          <w:rFonts w:cs="Times New Roman"/>
          <w:i/>
          <w:iCs/>
          <w:szCs w:val="24"/>
          <w:lang w:val="fr-FR"/>
        </w:rPr>
        <w:t>Haemoproteus</w:t>
      </w:r>
      <w:r w:rsidR="0057065D" w:rsidRPr="00A877AA">
        <w:rPr>
          <w:rFonts w:cs="Times New Roman"/>
          <w:szCs w:val="24"/>
          <w:lang w:val="fr-FR"/>
        </w:rPr>
        <w:t xml:space="preserve"> diversification rates,</w:t>
      </w:r>
      <w:r w:rsidR="00D46FCB" w:rsidRPr="00A877AA">
        <w:rPr>
          <w:rFonts w:cs="Times New Roman"/>
          <w:szCs w:val="24"/>
          <w:lang w:val="fr-FR"/>
        </w:rPr>
        <w:t xml:space="preserve"> indicating high rates of parasite diversification in this region. </w:t>
      </w:r>
      <w:r w:rsidR="009C75DB">
        <w:rPr>
          <w:rFonts w:cs="Times New Roman"/>
          <w:szCs w:val="24"/>
        </w:rPr>
        <w:t>Hence</w:t>
      </w:r>
      <w:r w:rsidR="00487C25">
        <w:rPr>
          <w:rFonts w:cs="Times New Roman"/>
          <w:szCs w:val="24"/>
        </w:rPr>
        <w:t>, considering the migrant</w:t>
      </w:r>
      <w:r w:rsidR="00656EB5">
        <w:rPr>
          <w:rFonts w:cs="Times New Roman"/>
          <w:szCs w:val="24"/>
        </w:rPr>
        <w:t>s</w:t>
      </w:r>
      <w:r w:rsidR="00487C25">
        <w:rPr>
          <w:rFonts w:cs="Times New Roman"/>
          <w:szCs w:val="24"/>
        </w:rPr>
        <w:t xml:space="preserve"> contribution into parasite dispersal, these hosts </w:t>
      </w:r>
      <w:r w:rsidR="004D3F26">
        <w:rPr>
          <w:rFonts w:cs="Times New Roman"/>
          <w:szCs w:val="24"/>
        </w:rPr>
        <w:t xml:space="preserve">might </w:t>
      </w:r>
      <w:r w:rsidR="00487C25">
        <w:rPr>
          <w:rFonts w:cs="Times New Roman"/>
          <w:szCs w:val="24"/>
        </w:rPr>
        <w:t>play a fundamental role in parasite evolution and diversification in South America.</w:t>
      </w:r>
      <w:r w:rsidR="009C75DB">
        <w:rPr>
          <w:rFonts w:cs="Times New Roman"/>
          <w:szCs w:val="24"/>
        </w:rPr>
        <w:t xml:space="preserve"> </w:t>
      </w:r>
      <w:r w:rsidR="00DE6075">
        <w:rPr>
          <w:rFonts w:cs="Times New Roman"/>
          <w:szCs w:val="24"/>
        </w:rPr>
        <w:t xml:space="preserve">Indeed, many species migrate during breeding season and relapses mainly occurs after this period </w:t>
      </w:r>
      <w:r w:rsidR="00DE6075">
        <w:rPr>
          <w:rFonts w:cs="Times New Roman"/>
          <w:szCs w:val="24"/>
        </w:rPr>
        <w:fldChar w:fldCharType="begin" w:fldLock="1"/>
      </w:r>
      <w:r w:rsidR="00DD3D89">
        <w:rPr>
          <w:rFonts w:cs="Times New Roman"/>
          <w:szCs w:val="24"/>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2005)","previouslyFormattedCitation":"(Valkiūnas 2005)"},"properties":{"noteIndex":0},"schema":"https://github.com/citation-style-language/schema/raw/master/csl-citation.json"}</w:instrText>
      </w:r>
      <w:r w:rsidR="00DE6075">
        <w:rPr>
          <w:rFonts w:cs="Times New Roman"/>
          <w:szCs w:val="24"/>
        </w:rPr>
        <w:fldChar w:fldCharType="separate"/>
      </w:r>
      <w:r w:rsidR="00DE6075" w:rsidRPr="00DE6075">
        <w:rPr>
          <w:rFonts w:cs="Times New Roman"/>
          <w:noProof/>
          <w:szCs w:val="24"/>
        </w:rPr>
        <w:t>(Valkiūnas 2005)</w:t>
      </w:r>
      <w:r w:rsidR="00DE6075">
        <w:rPr>
          <w:rFonts w:cs="Times New Roman"/>
          <w:szCs w:val="24"/>
        </w:rPr>
        <w:fldChar w:fldCharType="end"/>
      </w:r>
      <w:r w:rsidR="00DE6075">
        <w:rPr>
          <w:rFonts w:cs="Times New Roman"/>
          <w:szCs w:val="24"/>
        </w:rPr>
        <w:t xml:space="preserve">, </w:t>
      </w:r>
      <w:commentRangeStart w:id="63"/>
      <w:r w:rsidR="00DE6075">
        <w:rPr>
          <w:rFonts w:cs="Times New Roman"/>
          <w:szCs w:val="24"/>
        </w:rPr>
        <w:t xml:space="preserve">hence, facilitating parasite dispersal to new regions. </w:t>
      </w:r>
      <w:r w:rsidR="009C75DB">
        <w:rPr>
          <w:rFonts w:cs="Times New Roman"/>
          <w:szCs w:val="24"/>
        </w:rPr>
        <w:t xml:space="preserve">However, we did not observe a clear relation between </w:t>
      </w:r>
      <w:ins w:id="64" w:author="PLASMODIUM" w:date="2020-05-11T10:35:00Z">
        <w:r w:rsidR="003A3DF2">
          <w:rPr>
            <w:rFonts w:cs="Times New Roman"/>
            <w:szCs w:val="24"/>
          </w:rPr>
          <w:t>presence</w:t>
        </w:r>
        <w:r w:rsidR="003A3DF2">
          <w:rPr>
            <w:rFonts w:cs="Times New Roman"/>
            <w:szCs w:val="24"/>
          </w:rPr>
          <w:t xml:space="preserve"> of</w:t>
        </w:r>
        <w:r w:rsidR="003A3DF2">
          <w:rPr>
            <w:rFonts w:cs="Times New Roman"/>
            <w:szCs w:val="24"/>
          </w:rPr>
          <w:t xml:space="preserve"> </w:t>
        </w:r>
      </w:ins>
      <w:r w:rsidR="009C75DB">
        <w:rPr>
          <w:rFonts w:cs="Times New Roman"/>
          <w:szCs w:val="24"/>
        </w:rPr>
        <w:t xml:space="preserve">migrant birds </w:t>
      </w:r>
      <w:del w:id="65" w:author="PLASMODIUM" w:date="2020-05-11T10:35:00Z">
        <w:r w:rsidR="009C75DB" w:rsidDel="003A3DF2">
          <w:rPr>
            <w:rFonts w:cs="Times New Roman"/>
            <w:szCs w:val="24"/>
          </w:rPr>
          <w:delText xml:space="preserve">presence </w:delText>
        </w:r>
      </w:del>
      <w:r w:rsidR="009C75DB">
        <w:rPr>
          <w:rFonts w:cs="Times New Roman"/>
          <w:szCs w:val="24"/>
        </w:rPr>
        <w:t xml:space="preserve">and </w:t>
      </w:r>
      <w:proofErr w:type="spellStart"/>
      <w:r w:rsidR="009C75DB">
        <w:rPr>
          <w:rFonts w:cs="Times New Roman"/>
          <w:szCs w:val="24"/>
        </w:rPr>
        <w:t>haemosporidian</w:t>
      </w:r>
      <w:proofErr w:type="spellEnd"/>
      <w:r w:rsidR="009C75DB">
        <w:rPr>
          <w:rFonts w:cs="Times New Roman"/>
          <w:szCs w:val="24"/>
        </w:rPr>
        <w:t xml:space="preserve"> richness</w:t>
      </w:r>
      <w:r w:rsidR="00DE5CA7">
        <w:rPr>
          <w:rFonts w:cs="Times New Roman"/>
          <w:szCs w:val="24"/>
        </w:rPr>
        <w:t xml:space="preserve"> since </w:t>
      </w:r>
      <w:r w:rsidR="004D3F26">
        <w:rPr>
          <w:rFonts w:cs="Times New Roman"/>
          <w:szCs w:val="24"/>
        </w:rPr>
        <w:t xml:space="preserve">our </w:t>
      </w:r>
      <w:r w:rsidR="00DE5CA7">
        <w:rPr>
          <w:rFonts w:cs="Times New Roman"/>
          <w:szCs w:val="24"/>
        </w:rPr>
        <w:t xml:space="preserve">data suggests only the absolute number of migrants per location, but not proportion of migrant species and individuals, influences parasite richness. </w:t>
      </w:r>
      <w:commentRangeEnd w:id="63"/>
      <w:r w:rsidR="003A3DF2">
        <w:rPr>
          <w:rStyle w:val="Refdecomentrio"/>
        </w:rPr>
        <w:commentReference w:id="63"/>
      </w:r>
      <w:r w:rsidR="007B6775">
        <w:rPr>
          <w:rFonts w:cs="Times New Roman"/>
          <w:szCs w:val="24"/>
        </w:rPr>
        <w:t>Indeed,</w:t>
      </w:r>
      <w:r w:rsidR="004D41B6">
        <w:rPr>
          <w:rFonts w:cs="Times New Roman"/>
          <w:szCs w:val="24"/>
        </w:rPr>
        <w:t xml:space="preserve"> the fact that most of our lineages were observed only in resident birds could explain the unclear relation between avian migrants and </w:t>
      </w:r>
      <w:proofErr w:type="spellStart"/>
      <w:r w:rsidR="004D41B6">
        <w:rPr>
          <w:rFonts w:cs="Times New Roman"/>
          <w:szCs w:val="24"/>
        </w:rPr>
        <w:t>haemosporidian</w:t>
      </w:r>
      <w:proofErr w:type="spellEnd"/>
      <w:r w:rsidR="004D41B6">
        <w:rPr>
          <w:rFonts w:cs="Times New Roman"/>
          <w:szCs w:val="24"/>
        </w:rPr>
        <w:t xml:space="preserve"> richness</w:t>
      </w:r>
      <w:r w:rsidR="00F7506D">
        <w:rPr>
          <w:rFonts w:cs="Times New Roman"/>
          <w:szCs w:val="24"/>
        </w:rPr>
        <w:t xml:space="preserve"> once </w:t>
      </w:r>
      <w:proofErr w:type="spellStart"/>
      <w:r w:rsidR="00F7506D">
        <w:rPr>
          <w:rFonts w:cs="Times New Roman"/>
          <w:szCs w:val="24"/>
        </w:rPr>
        <w:t>haemosporidian</w:t>
      </w:r>
      <w:proofErr w:type="spellEnd"/>
      <w:r w:rsidR="00F7506D">
        <w:rPr>
          <w:rFonts w:cs="Times New Roman"/>
          <w:szCs w:val="24"/>
        </w:rPr>
        <w:t xml:space="preserve"> greatest diversity develop in avian resident species</w:t>
      </w:r>
      <w:r w:rsidR="004D41B6">
        <w:rPr>
          <w:rFonts w:cs="Times New Roman"/>
          <w:szCs w:val="24"/>
        </w:rPr>
        <w:t xml:space="preserve">. </w:t>
      </w:r>
      <w:r w:rsidR="00F7506D">
        <w:rPr>
          <w:rFonts w:cs="Times New Roman"/>
          <w:szCs w:val="24"/>
        </w:rPr>
        <w:t>In addition</w:t>
      </w:r>
      <w:r w:rsidR="004D41B6">
        <w:rPr>
          <w:rFonts w:cs="Times New Roman"/>
          <w:szCs w:val="24"/>
        </w:rPr>
        <w:t>,</w:t>
      </w:r>
      <w:r w:rsidR="007B6775">
        <w:rPr>
          <w:rFonts w:cs="Times New Roman"/>
          <w:szCs w:val="24"/>
        </w:rPr>
        <w:t xml:space="preserve"> </w:t>
      </w:r>
      <w:r w:rsidR="007B6775">
        <w:rPr>
          <w:rFonts w:cs="Times New Roman"/>
          <w:szCs w:val="24"/>
        </w:rPr>
        <w:fldChar w:fldCharType="begin" w:fldLock="1"/>
      </w:r>
      <w:r w:rsidR="002C2ACF">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2007)","manualFormatting":"Hellgren et al. 2007","plainTextFormattedCitation":"(Hellgren et al. 2007)","previouslyFormattedCitation":"(Hellgren et al. 2007)"},"properties":{"noteIndex":0},"schema":"https://github.com/citation-style-language/schema/raw/master/csl-citation.json"}</w:instrText>
      </w:r>
      <w:r w:rsidR="007B6775">
        <w:rPr>
          <w:rFonts w:cs="Times New Roman"/>
          <w:szCs w:val="24"/>
        </w:rPr>
        <w:fldChar w:fldCharType="separate"/>
      </w:r>
      <w:r w:rsidR="007B6775" w:rsidRPr="007B6775">
        <w:rPr>
          <w:rFonts w:cs="Times New Roman"/>
          <w:noProof/>
          <w:szCs w:val="24"/>
        </w:rPr>
        <w:t>Hellgren et al. 2007</w:t>
      </w:r>
      <w:r w:rsidR="007B6775">
        <w:rPr>
          <w:rFonts w:cs="Times New Roman"/>
          <w:szCs w:val="24"/>
        </w:rPr>
        <w:fldChar w:fldCharType="end"/>
      </w:r>
      <w:r w:rsidR="007B6775">
        <w:rPr>
          <w:rFonts w:cs="Times New Roman"/>
          <w:szCs w:val="24"/>
        </w:rPr>
        <w:t xml:space="preserve"> </w:t>
      </w:r>
      <w:r w:rsidR="004D41B6">
        <w:rPr>
          <w:rFonts w:cs="Times New Roman"/>
          <w:szCs w:val="24"/>
        </w:rPr>
        <w:t xml:space="preserve">also </w:t>
      </w:r>
      <w:r w:rsidR="004D41B6" w:rsidRPr="004D41B6">
        <w:rPr>
          <w:rFonts w:cs="Times New Roman"/>
          <w:szCs w:val="24"/>
        </w:rPr>
        <w:t>suggest tha</w:t>
      </w:r>
      <w:r w:rsidR="004D41B6">
        <w:rPr>
          <w:rFonts w:cs="Times New Roman"/>
          <w:szCs w:val="24"/>
        </w:rPr>
        <w:t>t</w:t>
      </w:r>
      <w:r w:rsidR="004D41B6" w:rsidRPr="004D41B6">
        <w:rPr>
          <w:rFonts w:cs="Times New Roman"/>
          <w:szCs w:val="24"/>
        </w:rPr>
        <w:t xml:space="preserve"> </w:t>
      </w:r>
      <w:r w:rsidR="004D41B6">
        <w:rPr>
          <w:rFonts w:cs="Times New Roman"/>
          <w:szCs w:val="24"/>
        </w:rPr>
        <w:t xml:space="preserve">new </w:t>
      </w:r>
      <w:proofErr w:type="spellStart"/>
      <w:r w:rsidR="004D41B6">
        <w:rPr>
          <w:rFonts w:cs="Times New Roman"/>
          <w:szCs w:val="24"/>
        </w:rPr>
        <w:t>haemosporidian</w:t>
      </w:r>
      <w:proofErr w:type="spellEnd"/>
      <w:r w:rsidR="004D41B6">
        <w:rPr>
          <w:rFonts w:cs="Times New Roman"/>
          <w:szCs w:val="24"/>
        </w:rPr>
        <w:t xml:space="preserve"> </w:t>
      </w:r>
      <w:r w:rsidR="004D41B6" w:rsidRPr="004D41B6">
        <w:rPr>
          <w:rFonts w:cs="Times New Roman"/>
          <w:szCs w:val="24"/>
        </w:rPr>
        <w:t xml:space="preserve">introductions into resident bird faunas </w:t>
      </w:r>
      <w:r w:rsidR="00D01101">
        <w:rPr>
          <w:rFonts w:cs="Times New Roman"/>
          <w:szCs w:val="24"/>
        </w:rPr>
        <w:t xml:space="preserve">are not common </w:t>
      </w:r>
      <w:r w:rsidR="004D41B6" w:rsidRPr="004D41B6">
        <w:rPr>
          <w:rFonts w:cs="Times New Roman"/>
          <w:szCs w:val="24"/>
        </w:rPr>
        <w:t>evolutionary events</w:t>
      </w:r>
      <w:r w:rsidR="004D41B6">
        <w:rPr>
          <w:rFonts w:cs="Times New Roman"/>
          <w:szCs w:val="24"/>
        </w:rPr>
        <w:t xml:space="preserve">. </w:t>
      </w:r>
      <w:r w:rsidR="00320556">
        <w:rPr>
          <w:rFonts w:cs="Times New Roman"/>
          <w:szCs w:val="24"/>
        </w:rPr>
        <w:t>Moreover</w:t>
      </w:r>
      <w:r w:rsidR="00DE5CA7">
        <w:rPr>
          <w:rFonts w:cs="Times New Roman"/>
          <w:szCs w:val="24"/>
        </w:rPr>
        <w:t>,</w:t>
      </w:r>
      <w:r w:rsidR="001F60EB">
        <w:rPr>
          <w:rFonts w:cs="Times New Roman"/>
          <w:szCs w:val="24"/>
        </w:rPr>
        <w:t xml:space="preserve"> we observed that</w:t>
      </w:r>
      <w:r w:rsidR="00DE5CA7">
        <w:rPr>
          <w:rFonts w:cs="Times New Roman"/>
          <w:szCs w:val="24"/>
        </w:rPr>
        <w:t xml:space="preserve"> other factors such as </w:t>
      </w:r>
      <w:r w:rsidR="00DE5CA7" w:rsidRPr="003B6A4F">
        <w:rPr>
          <w:rFonts w:cs="Times New Roman"/>
          <w:szCs w:val="24"/>
        </w:rPr>
        <w:t>host richness</w:t>
      </w:r>
      <w:r w:rsidR="00DE5CA7">
        <w:rPr>
          <w:rFonts w:cs="Times New Roman"/>
          <w:szCs w:val="24"/>
        </w:rPr>
        <w:t xml:space="preserve"> and</w:t>
      </w:r>
      <w:r w:rsidR="00DE5CA7" w:rsidRPr="003B6A4F">
        <w:rPr>
          <w:rFonts w:cs="Times New Roman"/>
          <w:szCs w:val="24"/>
        </w:rPr>
        <w:t xml:space="preserve"> prevalence</w:t>
      </w:r>
      <w:r w:rsidR="004D3F26">
        <w:rPr>
          <w:rFonts w:cs="Times New Roman"/>
          <w:szCs w:val="24"/>
        </w:rPr>
        <w:t xml:space="preserve"> also influence</w:t>
      </w:r>
      <w:r w:rsidR="00DE5CA7">
        <w:rPr>
          <w:rFonts w:cs="Times New Roman"/>
          <w:szCs w:val="24"/>
        </w:rPr>
        <w:t xml:space="preserve"> parasite richness.</w:t>
      </w:r>
      <w:r w:rsidR="004D3F26">
        <w:rPr>
          <w:rFonts w:cs="Times New Roman"/>
          <w:szCs w:val="24"/>
        </w:rPr>
        <w:t xml:space="preserve"> Therefore, it seems environmental and host features could be more important to determin</w:t>
      </w:r>
      <w:r w:rsidR="001F60EB">
        <w:rPr>
          <w:rFonts w:cs="Times New Roman"/>
          <w:szCs w:val="24"/>
        </w:rPr>
        <w:t>e</w:t>
      </w:r>
      <w:r w:rsidR="004D3F26">
        <w:rPr>
          <w:rFonts w:cs="Times New Roman"/>
          <w:szCs w:val="24"/>
        </w:rPr>
        <w:t xml:space="preserve"> parasite richness than dispersal patterns</w:t>
      </w:r>
      <w:r w:rsidR="007B6775">
        <w:rPr>
          <w:rFonts w:cs="Times New Roman"/>
          <w:szCs w:val="24"/>
        </w:rPr>
        <w:t xml:space="preserve">. </w:t>
      </w:r>
    </w:p>
    <w:p w14:paraId="1634878D" w14:textId="7A1D6E87" w:rsidR="00AA52F5" w:rsidRDefault="001F60EB" w:rsidP="003B6A4F">
      <w:pPr>
        <w:spacing w:line="480" w:lineRule="auto"/>
        <w:rPr>
          <w:rFonts w:cs="Times New Roman"/>
          <w:szCs w:val="24"/>
        </w:rPr>
      </w:pPr>
      <w:r>
        <w:rPr>
          <w:rFonts w:cs="Times New Roman"/>
          <w:szCs w:val="24"/>
        </w:rPr>
        <w:tab/>
      </w:r>
      <w:r w:rsidR="00BD2568">
        <w:rPr>
          <w:rFonts w:cs="Times New Roman"/>
          <w:szCs w:val="24"/>
        </w:rPr>
        <w:t>We also demonstrated</w:t>
      </w:r>
      <w:r w:rsidR="006252C3">
        <w:rPr>
          <w:rFonts w:cs="Times New Roman"/>
          <w:szCs w:val="24"/>
        </w:rPr>
        <w:t xml:space="preserve"> that </w:t>
      </w:r>
      <w:r w:rsidR="005D3197">
        <w:rPr>
          <w:rFonts w:cs="Times New Roman"/>
          <w:szCs w:val="24"/>
        </w:rPr>
        <w:t>whereas</w:t>
      </w:r>
      <w:r w:rsidR="006252C3">
        <w:rPr>
          <w:rFonts w:cs="Times New Roman"/>
          <w:szCs w:val="24"/>
        </w:rPr>
        <w:t xml:space="preserve"> migrant community percentage</w:t>
      </w:r>
      <w:r w:rsidR="00BD2568">
        <w:rPr>
          <w:rFonts w:cs="Times New Roman"/>
          <w:szCs w:val="24"/>
        </w:rPr>
        <w:t xml:space="preserve"> </w:t>
      </w:r>
      <w:r w:rsidR="006252C3">
        <w:rPr>
          <w:rFonts w:cs="Times New Roman"/>
          <w:szCs w:val="24"/>
        </w:rPr>
        <w:t xml:space="preserve">increases, </w:t>
      </w:r>
      <w:proofErr w:type="spellStart"/>
      <w:r w:rsidR="006252C3">
        <w:rPr>
          <w:rFonts w:cs="Times New Roman"/>
          <w:szCs w:val="24"/>
        </w:rPr>
        <w:t>haemosporidian</w:t>
      </w:r>
      <w:proofErr w:type="spellEnd"/>
      <w:r w:rsidR="006252C3">
        <w:rPr>
          <w:rFonts w:cs="Times New Roman"/>
          <w:szCs w:val="24"/>
        </w:rPr>
        <w:t xml:space="preserve"> prevalence reduces, indicating </w:t>
      </w:r>
      <w:ins w:id="66" w:author="PLASMODIUM" w:date="2020-05-11T10:39:00Z">
        <w:r w:rsidR="003A3DF2">
          <w:rPr>
            <w:rFonts w:cs="Times New Roman"/>
            <w:szCs w:val="24"/>
          </w:rPr>
          <w:t>presence</w:t>
        </w:r>
        <w:r w:rsidR="003A3DF2">
          <w:rPr>
            <w:rFonts w:cs="Times New Roman"/>
            <w:szCs w:val="24"/>
          </w:rPr>
          <w:t xml:space="preserve"> of </w:t>
        </w:r>
      </w:ins>
      <w:r w:rsidR="006252C3">
        <w:rPr>
          <w:rFonts w:cs="Times New Roman"/>
          <w:szCs w:val="24"/>
        </w:rPr>
        <w:t xml:space="preserve">migrant birds </w:t>
      </w:r>
      <w:del w:id="67" w:author="PLASMODIUM" w:date="2020-05-11T10:39:00Z">
        <w:r w:rsidR="006252C3" w:rsidDel="003A3DF2">
          <w:rPr>
            <w:rFonts w:cs="Times New Roman"/>
            <w:szCs w:val="24"/>
          </w:rPr>
          <w:delText xml:space="preserve">presence </w:delText>
        </w:r>
      </w:del>
      <w:r w:rsidR="006252C3">
        <w:rPr>
          <w:rFonts w:cs="Times New Roman"/>
          <w:szCs w:val="24"/>
        </w:rPr>
        <w:t>can decrease parasite prevalence in bird community.</w:t>
      </w:r>
      <w:r w:rsidR="00F1206D">
        <w:rPr>
          <w:rFonts w:cs="Times New Roman"/>
          <w:szCs w:val="24"/>
        </w:rPr>
        <w:t xml:space="preserve"> </w:t>
      </w:r>
      <w:commentRangeStart w:id="68"/>
      <w:r w:rsidR="00F1206D">
        <w:rPr>
          <w:rFonts w:cs="Times New Roman"/>
          <w:szCs w:val="24"/>
        </w:rPr>
        <w:t>In</w:t>
      </w:r>
      <w:commentRangeEnd w:id="68"/>
      <w:r w:rsidR="003A3DF2">
        <w:rPr>
          <w:rStyle w:val="Refdecomentrio"/>
        </w:rPr>
        <w:commentReference w:id="68"/>
      </w:r>
      <w:r w:rsidR="00F1206D">
        <w:rPr>
          <w:rFonts w:cs="Times New Roman"/>
          <w:szCs w:val="24"/>
        </w:rPr>
        <w:t xml:space="preserve"> fact</w:t>
      </w:r>
      <w:r w:rsidR="002C2ACF">
        <w:rPr>
          <w:rFonts w:cs="Times New Roman"/>
          <w:szCs w:val="24"/>
        </w:rPr>
        <w:t xml:space="preserve">, migration allows species to escape environments with higher risks of infection, decreases infection levels and could favor the evolution of less-virulent pathogens </w:t>
      </w:r>
      <w:r w:rsidR="002C2ACF">
        <w:rPr>
          <w:rFonts w:cs="Times New Roman"/>
          <w:szCs w:val="24"/>
        </w:rPr>
        <w:fldChar w:fldCharType="begin" w:fldLock="1"/>
      </w:r>
      <w:r w:rsidR="00F1206D">
        <w:rPr>
          <w:rFonts w:cs="Times New Roman"/>
          <w:szCs w:val="24"/>
        </w:rPr>
        <w:instrText>ADDIN CSL_CITATION {"citationItems":[{"id":"ITEM-1","itemData":{"DOI":"10.1126/science.1194694","ISSN":"00368075","abstract":"Animal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risk","type":"article-journal","volume":"331"},"uris":["http://www.mendeley.com/documents/?uuid=08f42c14-56ca-4e04-a66a-1e52f99ef675"]}],"mendeley":{"formattedCitation":"(Altizer et al. 2011)","plainTextFormattedCitation":"(Altizer et al. 2011)","previouslyFormattedCitation":"(Altizer et al. 2011)"},"properties":{"noteIndex":0},"schema":"https://github.com/citation-style-language/schema/raw/master/csl-citation.json"}</w:instrText>
      </w:r>
      <w:r w:rsidR="002C2ACF">
        <w:rPr>
          <w:rFonts w:cs="Times New Roman"/>
          <w:szCs w:val="24"/>
        </w:rPr>
        <w:fldChar w:fldCharType="separate"/>
      </w:r>
      <w:r w:rsidR="002C2ACF" w:rsidRPr="002C2ACF">
        <w:rPr>
          <w:rFonts w:cs="Times New Roman"/>
          <w:noProof/>
          <w:szCs w:val="24"/>
        </w:rPr>
        <w:t>(Altizer et al. 2011)</w:t>
      </w:r>
      <w:r w:rsidR="002C2ACF">
        <w:rPr>
          <w:rFonts w:cs="Times New Roman"/>
          <w:szCs w:val="24"/>
        </w:rPr>
        <w:fldChar w:fldCharType="end"/>
      </w:r>
      <w:r w:rsidR="002C2ACF">
        <w:rPr>
          <w:rFonts w:cs="Times New Roman"/>
          <w:szCs w:val="24"/>
        </w:rPr>
        <w:t xml:space="preserve">. These facts could lead to reduced </w:t>
      </w:r>
      <w:proofErr w:type="spellStart"/>
      <w:r w:rsidR="002C2ACF">
        <w:rPr>
          <w:rFonts w:cs="Times New Roman"/>
          <w:szCs w:val="24"/>
        </w:rPr>
        <w:lastRenderedPageBreak/>
        <w:t>haemosporidian</w:t>
      </w:r>
      <w:proofErr w:type="spellEnd"/>
      <w:r w:rsidR="002C2ACF">
        <w:rPr>
          <w:rFonts w:cs="Times New Roman"/>
          <w:szCs w:val="24"/>
        </w:rPr>
        <w:t xml:space="preserve"> prevalence in localities with higher proportion of migrant birds</w:t>
      </w:r>
      <w:r w:rsidR="00D91C45">
        <w:rPr>
          <w:rFonts w:cs="Times New Roman"/>
          <w:szCs w:val="24"/>
        </w:rPr>
        <w:t xml:space="preserve"> since</w:t>
      </w:r>
      <w:r w:rsidR="00F1206D">
        <w:rPr>
          <w:rFonts w:cs="Times New Roman"/>
          <w:szCs w:val="24"/>
        </w:rPr>
        <w:t xml:space="preserve"> long</w:t>
      </w:r>
      <w:r w:rsidR="00D91C45">
        <w:rPr>
          <w:rFonts w:cs="Times New Roman"/>
          <w:szCs w:val="24"/>
        </w:rPr>
        <w:t>-</w:t>
      </w:r>
      <w:r w:rsidR="00F1206D">
        <w:rPr>
          <w:rFonts w:cs="Times New Roman"/>
          <w:szCs w:val="24"/>
        </w:rPr>
        <w:t xml:space="preserve">distance migratory behavior can </w:t>
      </w:r>
      <w:r w:rsidR="00F1206D" w:rsidRPr="00F1206D">
        <w:rPr>
          <w:rFonts w:cs="Times New Roman"/>
          <w:szCs w:val="24"/>
        </w:rPr>
        <w:t>remov</w:t>
      </w:r>
      <w:r w:rsidR="00F1206D">
        <w:rPr>
          <w:rFonts w:cs="Times New Roman"/>
          <w:szCs w:val="24"/>
        </w:rPr>
        <w:t>e</w:t>
      </w:r>
      <w:r w:rsidR="00F1206D" w:rsidRPr="00F1206D">
        <w:rPr>
          <w:rFonts w:cs="Times New Roman"/>
          <w:szCs w:val="24"/>
        </w:rPr>
        <w:t xml:space="preserve"> infected </w:t>
      </w:r>
      <w:r w:rsidR="00F1206D">
        <w:rPr>
          <w:rFonts w:cs="Times New Roman"/>
          <w:szCs w:val="24"/>
        </w:rPr>
        <w:t xml:space="preserve">specimens </w:t>
      </w:r>
      <w:r w:rsidR="00F1206D" w:rsidRPr="00F1206D">
        <w:rPr>
          <w:rFonts w:cs="Times New Roman"/>
          <w:szCs w:val="24"/>
        </w:rPr>
        <w:t xml:space="preserve">from </w:t>
      </w:r>
      <w:r w:rsidR="00F1206D">
        <w:rPr>
          <w:rFonts w:cs="Times New Roman"/>
          <w:szCs w:val="24"/>
        </w:rPr>
        <w:t xml:space="preserve">bird community </w:t>
      </w:r>
      <w:r w:rsidR="00D91C45">
        <w:rPr>
          <w:rFonts w:cs="Times New Roman"/>
          <w:szCs w:val="24"/>
        </w:rPr>
        <w:t>as</w:t>
      </w:r>
      <w:r w:rsidR="00F1206D">
        <w:rPr>
          <w:rFonts w:cs="Times New Roman"/>
          <w:szCs w:val="24"/>
        </w:rPr>
        <w:t xml:space="preserve"> </w:t>
      </w:r>
      <w:r w:rsidR="00F1206D" w:rsidRPr="00F1206D">
        <w:rPr>
          <w:rFonts w:cs="Times New Roman"/>
          <w:szCs w:val="24"/>
        </w:rPr>
        <w:t>diseased animals are less</w:t>
      </w:r>
      <w:r w:rsidR="00F1206D">
        <w:rPr>
          <w:rFonts w:cs="Times New Roman"/>
          <w:szCs w:val="24"/>
        </w:rPr>
        <w:t xml:space="preserve"> </w:t>
      </w:r>
      <w:r w:rsidR="00F1206D" w:rsidRPr="00F1206D">
        <w:rPr>
          <w:rFonts w:cs="Times New Roman"/>
          <w:szCs w:val="24"/>
        </w:rPr>
        <w:t xml:space="preserve">likely to migrate </w:t>
      </w:r>
      <w:r w:rsidR="00F1206D">
        <w:rPr>
          <w:rFonts w:cs="Times New Roman"/>
          <w:szCs w:val="24"/>
        </w:rPr>
        <w:t xml:space="preserve">because of the </w:t>
      </w:r>
      <w:r w:rsidR="00F1206D" w:rsidRPr="00F1206D">
        <w:rPr>
          <w:rFonts w:cs="Times New Roman"/>
          <w:szCs w:val="24"/>
        </w:rPr>
        <w:t xml:space="preserve">physiological </w:t>
      </w:r>
      <w:r w:rsidR="00F1206D">
        <w:rPr>
          <w:rFonts w:cs="Times New Roman"/>
          <w:szCs w:val="24"/>
        </w:rPr>
        <w:t>requirements</w:t>
      </w:r>
      <w:r w:rsidR="00F1206D" w:rsidRPr="00F1206D">
        <w:rPr>
          <w:rFonts w:cs="Times New Roman"/>
          <w:szCs w:val="24"/>
        </w:rPr>
        <w:t xml:space="preserve"> of migration</w:t>
      </w:r>
      <w:r w:rsidR="00F1206D">
        <w:rPr>
          <w:rFonts w:cs="Times New Roman"/>
          <w:szCs w:val="24"/>
        </w:rPr>
        <w:t xml:space="preserve"> </w:t>
      </w:r>
      <w:r w:rsidR="00F1206D" w:rsidRPr="00F1206D">
        <w:rPr>
          <w:rFonts w:cs="Times New Roman"/>
          <w:szCs w:val="24"/>
        </w:rPr>
        <w:t xml:space="preserve">and </w:t>
      </w:r>
      <w:r w:rsidR="00F1206D">
        <w:rPr>
          <w:rFonts w:cs="Times New Roman"/>
          <w:szCs w:val="24"/>
        </w:rPr>
        <w:t>pathogens disease</w:t>
      </w:r>
      <w:r w:rsidR="00D91C45">
        <w:rPr>
          <w:rFonts w:cs="Times New Roman"/>
          <w:szCs w:val="24"/>
        </w:rPr>
        <w:t xml:space="preserve"> </w:t>
      </w:r>
      <w:r w:rsidR="00D91C45">
        <w:rPr>
          <w:rFonts w:cs="Times New Roman"/>
          <w:szCs w:val="24"/>
        </w:rPr>
        <w:fldChar w:fldCharType="begin" w:fldLock="1"/>
      </w:r>
      <w:r w:rsidR="00D91C45">
        <w:rPr>
          <w:rFonts w:cs="Times New Roman"/>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A.","non-dropping-particle":"","parse-names":false,"suffix":""}],"container-title":"Science","id":"ITEM-2","issue":"6015","issued":{"date-parts":[["2011"]]},"page":"296-302","title":"Animal migration and infectious disease risk","type":"article-journal","volume":"331"},"uris":["http://www.mendeley.com/documents/?uuid=08f42c14-56ca-4e04-a66a-1e52f99ef675"]}],"mendeley":{"formattedCitation":"(Bradley and Altizer 2005, Altizer et al. 2011)","plainTextFormattedCitation":"(Bradley and Altizer 2005, Altizer et al. 2011)","previouslyFormattedCitation":"(Bradley and Altizer 2005, Altizer et al. 2011)"},"properties":{"noteIndex":0},"schema":"https://github.com/citation-style-language/schema/raw/master/csl-citation.json"}</w:instrText>
      </w:r>
      <w:r w:rsidR="00D91C45">
        <w:rPr>
          <w:rFonts w:cs="Times New Roman"/>
          <w:szCs w:val="24"/>
        </w:rPr>
        <w:fldChar w:fldCharType="separate"/>
      </w:r>
      <w:r w:rsidR="00D91C45" w:rsidRPr="00D91C45">
        <w:rPr>
          <w:rFonts w:cs="Times New Roman"/>
          <w:noProof/>
          <w:szCs w:val="24"/>
        </w:rPr>
        <w:t>(Bradley and Altizer 2005, Altizer et al. 2011)</w:t>
      </w:r>
      <w:r w:rsidR="00D91C45">
        <w:rPr>
          <w:rFonts w:cs="Times New Roman"/>
          <w:szCs w:val="24"/>
        </w:rPr>
        <w:fldChar w:fldCharType="end"/>
      </w:r>
      <w:r w:rsidR="00F1206D">
        <w:rPr>
          <w:rFonts w:cs="Times New Roman"/>
          <w:szCs w:val="24"/>
        </w:rPr>
        <w:t>.</w:t>
      </w:r>
      <w:r w:rsidR="00AA52F5">
        <w:rPr>
          <w:rFonts w:cs="Times New Roman"/>
          <w:szCs w:val="24"/>
        </w:rPr>
        <w:t xml:space="preserve"> Howeve</w:t>
      </w:r>
      <w:r w:rsidR="000B20CD">
        <w:rPr>
          <w:rFonts w:cs="Times New Roman"/>
          <w:szCs w:val="24"/>
        </w:rPr>
        <w:t>r</w:t>
      </w:r>
      <w:r w:rsidR="00AA52F5">
        <w:rPr>
          <w:rFonts w:cs="Times New Roman"/>
          <w:szCs w:val="24"/>
        </w:rPr>
        <w:t xml:space="preserve">, </w:t>
      </w:r>
      <w:r w:rsidR="00AA52F5">
        <w:rPr>
          <w:rFonts w:cs="Times New Roman"/>
          <w:szCs w:val="24"/>
        </w:rPr>
        <w:fldChar w:fldCharType="begin" w:fldLock="1"/>
      </w:r>
      <w:r w:rsidR="00DE6075">
        <w:rPr>
          <w:rFonts w:cs="Times New Roman"/>
          <w:szCs w:val="24"/>
        </w:rPr>
        <w:instrText>ADDIN CSL_CITATION {"citationItems":[{"id":"ITEM-1","itemData":{"DOI":"10.1098/rspb.2017.2307","ISBN":"0962-8452\r1471-2954","ISSN":"14712954","PMID":"29386365","abstract":"Blood parasites (Haemosporidia) are thought to impair the flight performance of infected animals, and therefore, infected birds are expected to differ from their non-infected counterparts in migratory capacity. Since haemosporidians invade host erythrocytes, it is commonly assumed that infected individuals will have compromised aerobic capacity, but this has not been examined in free-living birds. We tested if haemosporidian infections affect aerobic performance by examining metabolic rates and exercise endurance in migratory great reed warblers ( Acrocephalus arundinaceus ) experimentally treated with Plasmodium relictum pGRW04 and in naturally infected wild birds over consecutive life-history stages. We found no effect of acute or chronic infections on resting metabolic rate, maximum metabolic rate or exercise endurance in either experimentally treated or free-living birds. Oxygen consumption rates during rest and while undergoing maximum exercise as well as exercise endurance increased from breeding to migration stages in both infected and non-infected birds. Importantly, phenotypic changes associated with preparation for migration were similarly unaffected by parasitaemia. Consequently, migratory birds experiencing parasitaemia levels typical of chronic infection do not differ in migratory capacity from their uninfected counterparts. Thus, if infected hosts differ from uninfected conspecifics in migration phenology, other mechanisms besides aerobic capacity should be considered.","author":[{"dropping-particle":"","family":"Hahn","given":"Steffen","non-dropping-particle":"","parse-names":false,"suffix":""},{"dropping-particle":"","family":"Bauer","given":"Silke","non-dropping-particle":"","parse-names":false,"suffix":""},{"dropping-particle":"","family":"Dimitrov","given":"Dimitar","non-dropping-particle":"","parse-names":false,"suffix":""},{"dropping-particle":"","family":"Emmenegger","given":"Tamara","non-dropping-particle":"","parse-names":false,"suffix":""},{"dropping-particle":"","family":"Ivanova","given":"Karina","non-dropping-particle":"","parse-names":false,"suffix":""},{"dropping-particle":"","family":"Zehtindjiev","given":"Pavel","non-dropping-particle":"","parse-names":false,"suffix":""},{"dropping-particle":"","family":"Buttemer","given":"William A.","non-dropping-particle":"","parse-names":false,"suffix":""}],"container-title":"Proceedings of the Royal Society B: Biological Sciences","id":"ITEM-1","issue":"1871","issued":{"date-parts":[["2018"]]},"title":"Low intensity blood parasite infections do not reduce the aerobic performance of migratory birds","type":"article-journal","volume":"285"},"uris":["http://www.mendeley.com/documents/?uuid=03de2b90-4432-428b-b069-3c6817ff1fb1"]}],"mendeley":{"formattedCitation":"(Hahn et al. 2018)","manualFormatting":"Hahn et al. 2018","plainTextFormattedCitation":"(Hahn et al. 2018)","previouslyFormattedCitation":"(Hahn et al. 2018)"},"properties":{"noteIndex":0},"schema":"https://github.com/citation-style-language/schema/raw/master/csl-citation.json"}</w:instrText>
      </w:r>
      <w:r w:rsidR="00AA52F5">
        <w:rPr>
          <w:rFonts w:cs="Times New Roman"/>
          <w:szCs w:val="24"/>
        </w:rPr>
        <w:fldChar w:fldCharType="separate"/>
      </w:r>
      <w:r w:rsidR="00AA52F5" w:rsidRPr="00AA52F5">
        <w:rPr>
          <w:rFonts w:cs="Times New Roman"/>
          <w:noProof/>
          <w:szCs w:val="24"/>
        </w:rPr>
        <w:t>Hahn et al. 2018</w:t>
      </w:r>
      <w:r w:rsidR="00AA52F5">
        <w:rPr>
          <w:rFonts w:cs="Times New Roman"/>
          <w:szCs w:val="24"/>
        </w:rPr>
        <w:fldChar w:fldCharType="end"/>
      </w:r>
      <w:r w:rsidR="00AA52F5">
        <w:rPr>
          <w:rFonts w:cs="Times New Roman"/>
          <w:szCs w:val="24"/>
        </w:rPr>
        <w:t xml:space="preserve"> experimentally verified that </w:t>
      </w:r>
      <w:proofErr w:type="spellStart"/>
      <w:r w:rsidR="00AA52F5">
        <w:rPr>
          <w:rFonts w:cs="Times New Roman"/>
          <w:szCs w:val="24"/>
        </w:rPr>
        <w:t>haemosporidian</w:t>
      </w:r>
      <w:proofErr w:type="spellEnd"/>
      <w:r w:rsidR="00AA52F5">
        <w:rPr>
          <w:rFonts w:cs="Times New Roman"/>
          <w:szCs w:val="24"/>
        </w:rPr>
        <w:t xml:space="preserve"> low intensity infections do not affect bird capacity of migration, thus, most infected birds could still migrate and </w:t>
      </w:r>
      <w:r w:rsidR="005D3197">
        <w:rPr>
          <w:rFonts w:cs="Times New Roman"/>
          <w:szCs w:val="24"/>
        </w:rPr>
        <w:t xml:space="preserve">potentially </w:t>
      </w:r>
      <w:r w:rsidR="00AA52F5">
        <w:rPr>
          <w:rFonts w:cs="Times New Roman"/>
          <w:szCs w:val="24"/>
        </w:rPr>
        <w:t>spread their parasites</w:t>
      </w:r>
      <w:r w:rsidR="005D3197">
        <w:rPr>
          <w:rFonts w:cs="Times New Roman"/>
          <w:szCs w:val="24"/>
        </w:rPr>
        <w:t xml:space="preserve"> into new areas</w:t>
      </w:r>
      <w:r w:rsidR="00AA52F5">
        <w:rPr>
          <w:rFonts w:cs="Times New Roman"/>
          <w:szCs w:val="24"/>
        </w:rPr>
        <w:t>.</w:t>
      </w:r>
      <w:r w:rsidR="002B431F">
        <w:rPr>
          <w:rFonts w:cs="Times New Roman"/>
          <w:szCs w:val="24"/>
        </w:rPr>
        <w:t xml:space="preserve"> Meanwhile, the fact migration filters highly</w:t>
      </w:r>
      <w:r w:rsidR="00E61FAA">
        <w:rPr>
          <w:rFonts w:cs="Times New Roman"/>
          <w:szCs w:val="24"/>
        </w:rPr>
        <w:t xml:space="preserve"> and moderately</w:t>
      </w:r>
      <w:r w:rsidR="002B431F">
        <w:rPr>
          <w:rFonts w:cs="Times New Roman"/>
          <w:szCs w:val="24"/>
        </w:rPr>
        <w:t xml:space="preserve"> </w:t>
      </w:r>
      <w:r w:rsidR="005D3197">
        <w:rPr>
          <w:rFonts w:cs="Times New Roman"/>
          <w:szCs w:val="24"/>
        </w:rPr>
        <w:t>infected</w:t>
      </w:r>
      <w:r w:rsidR="002B431F">
        <w:rPr>
          <w:rFonts w:cs="Times New Roman"/>
          <w:szCs w:val="24"/>
        </w:rPr>
        <w:t xml:space="preserve"> birds, which are the most likely to infect new vectors</w:t>
      </w:r>
      <w:r w:rsidR="00E61FAA">
        <w:rPr>
          <w:rFonts w:cs="Times New Roman"/>
          <w:szCs w:val="24"/>
        </w:rPr>
        <w:t xml:space="preserve"> </w:t>
      </w:r>
      <w:r w:rsidR="00E61FAA">
        <w:rPr>
          <w:rFonts w:cs="Times New Roman"/>
          <w:szCs w:val="24"/>
        </w:rPr>
        <w:fldChar w:fldCharType="begin" w:fldLock="1"/>
      </w:r>
      <w:r w:rsidR="00E1049A">
        <w:rPr>
          <w:rFonts w:cs="Times New Roman"/>
          <w:szCs w:val="24"/>
        </w:rPr>
        <w:instrText>ADDIN CSL_CITATION {"citationItems":[{"id":"ITEM-1","itemData":{"DOI":"10.1098/rstb.2014.0300","ISSN":"1471-2970","PMID":"26150666","abstract":"Avian malaria has historically played an important role as a model in the study of human malaria, being a stimulus for the development of medical parasitology. Avian malaria has recently come back to the research scene as a unique animal model to understand the ecology and evolution of the disease, both in the field and in the laboratory. Avian malaria is highly prevalent in birds and mosquitoes around the world and is amenable to laboratory experimentation at each stage of the parasite's life cycle. Here, we take stock of 5 years of experimental laboratory research carried out using Plasmodium relictum SGS1, the most prevalent avian malaria lineage in Europe, and its natural vector, the mosquito Culex pipiens. For this purpose, we compile and analyse data obtained in our laboratory in 14 different experiments. We provide statistical relationships between different infection-related parameters, including parasitaemia, gametocytaemia, host morbidity (anaemia) and transmission rates to mosquitoes. This analysis provides a wide-ranging picture of the within-host and between-host parameters that may bear on malaria transmission and epidemiology.","author":[{"dropping-particle":"","family":"Pigeault","given":"Romain","non-dropping-particle":"","parse-names":false,"suffix":""},{"dropping-particle":"","family":"Vézilier","given":"Julien","non-dropping-particle":"","parse-names":false,"suffix":""},{"dropping-particle":"","family":"Cornet","given":"Stéphane","non-dropping-particle":"","parse-names":false,"suffix":""},{"dropping-particle":"","family":"Zélé","given":"Flore","non-dropping-particle":"","parse-names":false,"suffix":""},{"dropping-particle":"","family":"Nicot","given":"Antoine","non-dropping-particle":"","parse-names":false,"suffix":""},{"dropping-particle":"","family":"Perret","given":"Philippe","non-dropping-particle":"","parse-names":false,"suffix":""},{"dropping-particle":"","family":"Gandon","given":"Sylvain","non-dropping-particle":"","parse-names":false,"suffix":""},{"dropping-particle":"","family":"Rivero","given":"Ana","non-dropping-particle":"","parse-names":false,"suffix":""}],"container-title":"Philosophical transactions of the Royal Society of London. Series B, Biological sciences","id":"ITEM-1","issue":"1675","issued":{"date-parts":[["2015"]]},"page":"323-330","title":"Avian malaria: a new lease of life for an old experimental model to study the evolutionary ecology of Plasmodium.","type":"article-journal","volume":"370"},"uris":["http://www.mendeley.com/documents/?uuid=ccb21061-9dcc-4e12-8808-86bcd98a28db"]}],"mendeley":{"formattedCitation":"(Pigeault et al. 2015)","plainTextFormattedCitation":"(Pigeault et al. 2015)","previouslyFormattedCitation":"(Pigeault et al. 2015)"},"properties":{"noteIndex":0},"schema":"https://github.com/citation-style-language/schema/raw/master/csl-citation.json"}</w:instrText>
      </w:r>
      <w:r w:rsidR="00E61FAA">
        <w:rPr>
          <w:rFonts w:cs="Times New Roman"/>
          <w:szCs w:val="24"/>
        </w:rPr>
        <w:fldChar w:fldCharType="separate"/>
      </w:r>
      <w:r w:rsidR="00E61FAA" w:rsidRPr="00E61FAA">
        <w:rPr>
          <w:rFonts w:cs="Times New Roman"/>
          <w:noProof/>
          <w:szCs w:val="24"/>
        </w:rPr>
        <w:t>(Pigeault et al. 2015)</w:t>
      </w:r>
      <w:r w:rsidR="00E61FAA">
        <w:rPr>
          <w:rFonts w:cs="Times New Roman"/>
          <w:szCs w:val="24"/>
        </w:rPr>
        <w:fldChar w:fldCharType="end"/>
      </w:r>
      <w:r w:rsidR="0015296D">
        <w:rPr>
          <w:rFonts w:cs="Times New Roman"/>
          <w:szCs w:val="24"/>
        </w:rPr>
        <w:t xml:space="preserve">, </w:t>
      </w:r>
      <w:r w:rsidR="002B431F">
        <w:rPr>
          <w:rFonts w:cs="Times New Roman"/>
          <w:szCs w:val="24"/>
        </w:rPr>
        <w:t>allows community prevalence persists reduced.</w:t>
      </w:r>
      <w:r w:rsidR="00B871BF">
        <w:rPr>
          <w:rFonts w:cs="Times New Roman"/>
          <w:szCs w:val="24"/>
        </w:rPr>
        <w:t xml:space="preserve"> Certainly, further research should be performed to confirm the importance of migration behavior in mitigating </w:t>
      </w:r>
      <w:proofErr w:type="spellStart"/>
      <w:r w:rsidR="00B871BF">
        <w:rPr>
          <w:rFonts w:cs="Times New Roman"/>
          <w:szCs w:val="24"/>
        </w:rPr>
        <w:t>haemosporidian</w:t>
      </w:r>
      <w:proofErr w:type="spellEnd"/>
      <w:r w:rsidR="00B871BF">
        <w:rPr>
          <w:rFonts w:cs="Times New Roman"/>
          <w:szCs w:val="24"/>
        </w:rPr>
        <w:t xml:space="preserve"> community prevalence. </w:t>
      </w:r>
      <w:r w:rsidR="002B431F">
        <w:rPr>
          <w:rFonts w:cs="Times New Roman"/>
          <w:szCs w:val="24"/>
        </w:rPr>
        <w:t xml:space="preserve">      </w:t>
      </w:r>
      <w:r w:rsidR="000B20CD">
        <w:rPr>
          <w:rFonts w:cs="Times New Roman"/>
          <w:szCs w:val="24"/>
        </w:rPr>
        <w:t xml:space="preserve"> </w:t>
      </w:r>
    </w:p>
    <w:p w14:paraId="23B6A5DF" w14:textId="17B7C50E" w:rsidR="005A6F61" w:rsidRDefault="003E4BDE" w:rsidP="003B6A4F">
      <w:pPr>
        <w:spacing w:line="480" w:lineRule="auto"/>
        <w:rPr>
          <w:rFonts w:cs="Times New Roman"/>
          <w:szCs w:val="24"/>
        </w:rPr>
      </w:pPr>
      <w:r w:rsidRPr="00BD2568">
        <w:rPr>
          <w:rFonts w:cs="Times New Roman"/>
          <w:szCs w:val="24"/>
        </w:rPr>
        <w:tab/>
      </w:r>
      <w:r w:rsidR="00745994">
        <w:rPr>
          <w:rFonts w:cs="Times New Roman"/>
          <w:szCs w:val="24"/>
        </w:rPr>
        <w:t xml:space="preserve"> </w:t>
      </w:r>
      <w:r w:rsidR="00DD3D89">
        <w:rPr>
          <w:rFonts w:cs="Times New Roman"/>
          <w:szCs w:val="24"/>
        </w:rPr>
        <w:t xml:space="preserve">Thus, despite the fact previous </w:t>
      </w:r>
      <w:del w:id="69" w:author="PLASMODIUM" w:date="2020-05-11T10:40:00Z">
        <w:r w:rsidR="00DD3D89" w:rsidDel="005138A8">
          <w:rPr>
            <w:rFonts w:cs="Times New Roman"/>
            <w:szCs w:val="24"/>
          </w:rPr>
          <w:delText xml:space="preserve">research </w:delText>
        </w:r>
      </w:del>
      <w:ins w:id="70" w:author="PLASMODIUM" w:date="2020-05-11T10:40:00Z">
        <w:r w:rsidR="005138A8">
          <w:rPr>
            <w:rFonts w:cs="Times New Roman"/>
            <w:szCs w:val="24"/>
          </w:rPr>
          <w:t>work</w:t>
        </w:r>
        <w:r w:rsidR="005138A8">
          <w:rPr>
            <w:rFonts w:cs="Times New Roman"/>
            <w:szCs w:val="24"/>
          </w:rPr>
          <w:t xml:space="preserve"> </w:t>
        </w:r>
      </w:ins>
      <w:r w:rsidR="00DD3D89">
        <w:rPr>
          <w:rFonts w:cs="Times New Roman"/>
          <w:szCs w:val="24"/>
        </w:rPr>
        <w:t xml:space="preserve">documented small influence of bird migration in parasite dispersal </w:t>
      </w:r>
      <w:r w:rsidR="00E116E2">
        <w:rPr>
          <w:rFonts w:cs="Times New Roman"/>
          <w:szCs w:val="24"/>
        </w:rPr>
        <w:t>between</w:t>
      </w:r>
      <w:r w:rsidR="00DD3D89">
        <w:rPr>
          <w:rFonts w:cs="Times New Roman"/>
          <w:szCs w:val="24"/>
        </w:rPr>
        <w:t xml:space="preserve"> Europe and</w:t>
      </w:r>
      <w:r w:rsidR="00E116E2">
        <w:rPr>
          <w:rFonts w:cs="Times New Roman"/>
          <w:szCs w:val="24"/>
        </w:rPr>
        <w:t xml:space="preserve"> Africa</w:t>
      </w:r>
      <w:r w:rsidR="00DD3D89">
        <w:rPr>
          <w:rFonts w:cs="Times New Roman"/>
          <w:szCs w:val="24"/>
        </w:rPr>
        <w:t xml:space="preserve"> </w:t>
      </w:r>
      <w:r w:rsidR="00B871BF">
        <w:rPr>
          <w:rFonts w:cs="Times New Roman"/>
          <w:szCs w:val="24"/>
        </w:rPr>
        <w:fldChar w:fldCharType="begin" w:fldLock="1"/>
      </w:r>
      <w:r w:rsidR="0015296D">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2007)","previouslyFormattedCitation":"(Hellgren et al. 2007)"},"properties":{"noteIndex":0},"schema":"https://github.com/citation-style-language/schema/raw/master/csl-citation.json"}</w:instrText>
      </w:r>
      <w:r w:rsidR="00B871BF">
        <w:rPr>
          <w:rFonts w:cs="Times New Roman"/>
          <w:szCs w:val="24"/>
        </w:rPr>
        <w:fldChar w:fldCharType="separate"/>
      </w:r>
      <w:r w:rsidR="00B871BF" w:rsidRPr="00B871BF">
        <w:rPr>
          <w:rFonts w:cs="Times New Roman"/>
          <w:noProof/>
          <w:szCs w:val="24"/>
        </w:rPr>
        <w:t>(Hellgren et al. 2007)</w:t>
      </w:r>
      <w:r w:rsidR="00B871BF">
        <w:rPr>
          <w:rFonts w:cs="Times New Roman"/>
          <w:szCs w:val="24"/>
        </w:rPr>
        <w:fldChar w:fldCharType="end"/>
      </w:r>
      <w:r w:rsidR="00E116E2">
        <w:rPr>
          <w:rFonts w:cs="Times New Roman"/>
          <w:noProof/>
          <w:szCs w:val="24"/>
        </w:rPr>
        <w:t xml:space="preserve"> or </w:t>
      </w:r>
      <w:r w:rsidR="00DD3D89">
        <w:rPr>
          <w:rFonts w:cs="Times New Roman"/>
          <w:szCs w:val="24"/>
        </w:rPr>
        <w:t>North America</w:t>
      </w:r>
      <w:r w:rsidR="00E116E2">
        <w:rPr>
          <w:rFonts w:cs="Times New Roman"/>
          <w:szCs w:val="24"/>
        </w:rPr>
        <w:t xml:space="preserve"> and </w:t>
      </w:r>
      <w:r w:rsidR="00E116E2" w:rsidRPr="00E116E2">
        <w:rPr>
          <w:rFonts w:cs="Times New Roman"/>
          <w:szCs w:val="24"/>
        </w:rPr>
        <w:t>Caribbean</w:t>
      </w:r>
      <w:r w:rsidR="00DD3D89">
        <w:rPr>
          <w:rFonts w:cs="Times New Roman"/>
          <w:szCs w:val="24"/>
        </w:rPr>
        <w:t xml:space="preserve"> </w:t>
      </w:r>
      <w:r w:rsidR="00DD3D89">
        <w:rPr>
          <w:rFonts w:cs="Times New Roman"/>
          <w:szCs w:val="24"/>
        </w:rPr>
        <w:fldChar w:fldCharType="begin" w:fldLock="1"/>
      </w:r>
      <w:r w:rsidR="00B871BF">
        <w:rPr>
          <w:rFonts w:cs="Times New Roman"/>
          <w:szCs w:val="24"/>
        </w:rPr>
        <w:instrText>ADDIN CSL_CITATION {"citationItems":[{"id":"ITEM-1","itemData":{"DOI":"10.1111/jbi.13760","ISSN":"13652699","abstract":"Aim: We compared the parasite assemblages of over-wintering migratory birds and permanent residents on the wintering grounds. We determined whether parasite sharing between migratory and resident birds is influenced by host phylogenetic relatedness. We then inferred whether migratory birds transport haemosporidian parasite lineages between the breeding and wintering grounds. Location: Sierra de Bahoruco National Park, Dominican Republic, Hispaniola. Taxa: Migratory and resident birds (primarily Aves: Passeriformes) and their haemosporidian parasites (order Haemosporida, Plasmodium, Haemoproteus and Parahaemoproteus). Methods: We used mist nets to capture birds in thorn scrub, broadleaf dry forests and pine forests during midwinter. We used molecular methods to recognize haemosporidian parasites in blood samples, and genotyped infections based on the nucleotide differences in a region of the parasite cytochrome b gene. Results and Main Conclusion: We identified 505 infections by 32 haemosporidian parasite lineages in 1,780 blood samples from 37 resident species, and in 901 blood samples from 14 overwintering migratory species, over five years at the same sites. Infection prevalence varied among migratory species from zero to 13%, whereas infection prevalence among resident species ranged up to 77%. Host relatedness did not predict parasite assemblage similarity. We discuss four hypotheses for the rarity of haemosporidian infections in migratory birds during winter, and for the infrequency of parasite sharing between migratory and resident birds: (a) relative abundance and host preferences of dipteran vectors lower parasite transmission to migratory birds; (b) parasite lineages adapted to infect endemic Caribbean hosts are unable to infect migratory species; (c) the physiology of migratory birds after migration and during winter reduces parasite survival; and (d) infected individuals suffer more pronounced mortality rates during migration. We highlight the link between host–parasite coevolution and the physiological adaptations associated with avian seasonal migration.","author":[{"dropping-particle":"","family":"Soares","given":"Leticia","non-dropping-particle":"","parse-names":false,"suffix":""},{"dropping-particle":"","family":"Latta","given":"Steven C.","non-dropping-particle":"","parse-names":false,"suffix":""},{"dropping-particle":"","family":"Ricklefs","given":"Robert E.","non-dropping-particle":"","parse-names":false,"suffix":""}],"container-title":"Journal of Biogeography","id":"ITEM-1","issue":"August","issued":{"date-parts":[["2019"]]},"page":"1-12","title":"Neotropical migratory and resident birds occurring in sympatry during winter have distinct haemosporidian parasite assemblages","type":"article-journal"},"uris":["http://www.mendeley.com/documents/?uuid=a002cd8d-0b65-47b7-bd02-6418d5c6110d"]}],"mendeley":{"formattedCitation":"(Soares et al. 2019)","plainTextFormattedCitation":"(Soares et al. 2019)","previouslyFormattedCitation":"(Soares et al. 2019)"},"properties":{"noteIndex":0},"schema":"https://github.com/citation-style-language/schema/raw/master/csl-citation.json"}</w:instrText>
      </w:r>
      <w:r w:rsidR="00DD3D89">
        <w:rPr>
          <w:rFonts w:cs="Times New Roman"/>
          <w:szCs w:val="24"/>
        </w:rPr>
        <w:fldChar w:fldCharType="separate"/>
      </w:r>
      <w:r w:rsidR="00B871BF" w:rsidRPr="00B871BF">
        <w:rPr>
          <w:rFonts w:cs="Times New Roman"/>
          <w:noProof/>
          <w:szCs w:val="24"/>
        </w:rPr>
        <w:t>(Soares et al. 2019)</w:t>
      </w:r>
      <w:r w:rsidR="00DD3D89">
        <w:rPr>
          <w:rFonts w:cs="Times New Roman"/>
          <w:szCs w:val="24"/>
        </w:rPr>
        <w:fldChar w:fldCharType="end"/>
      </w:r>
      <w:r w:rsidR="00DD3D89">
        <w:rPr>
          <w:rFonts w:cs="Times New Roman"/>
          <w:szCs w:val="24"/>
        </w:rPr>
        <w:t>, we demonstrated</w:t>
      </w:r>
      <w:r w:rsidR="002E56D5">
        <w:rPr>
          <w:rFonts w:cs="Times New Roman"/>
          <w:szCs w:val="24"/>
        </w:rPr>
        <w:t xml:space="preserve"> that South America</w:t>
      </w:r>
      <w:r w:rsidR="00DD3D89">
        <w:rPr>
          <w:rFonts w:cs="Times New Roman"/>
          <w:szCs w:val="24"/>
        </w:rPr>
        <w:t xml:space="preserve"> migrants</w:t>
      </w:r>
      <w:r w:rsidR="00D83289">
        <w:rPr>
          <w:rFonts w:cs="Times New Roman"/>
          <w:szCs w:val="24"/>
        </w:rPr>
        <w:t xml:space="preserve"> can</w:t>
      </w:r>
      <w:r w:rsidR="00DD3D89">
        <w:rPr>
          <w:rFonts w:cs="Times New Roman"/>
          <w:szCs w:val="24"/>
        </w:rPr>
        <w:t xml:space="preserve"> play an important role in parasite dispersal and, consequently, in their evolution and diversity. </w:t>
      </w:r>
      <w:r w:rsidR="00D83289">
        <w:rPr>
          <w:rFonts w:cs="Times New Roman"/>
          <w:szCs w:val="24"/>
        </w:rPr>
        <w:t xml:space="preserve">Nevertheless, as observed by </w:t>
      </w:r>
      <w:r w:rsidR="00D83289">
        <w:rPr>
          <w:rFonts w:cs="Times New Roman"/>
          <w:szCs w:val="24"/>
        </w:rPr>
        <w:fldChar w:fldCharType="begin" w:fldLock="1"/>
      </w:r>
      <w:r w:rsidR="00DA5CA5">
        <w:rPr>
          <w:rFonts w:cs="Times New Roman"/>
          <w:szCs w:val="24"/>
        </w:rPr>
        <w:instrText>ADDIN CSL_CITATION {"citationItems":[{"id":"ITEM-1","itemData":{"DOI":"10.1111/jbi.12928","ISBN":"0305-0270","ISSN":"13652699","abstract":"Aim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Biogeography","id":"ITEM-1","issue":"5","issued":{"date-parts":[["2017"]]},"page":"1113-1123","title":"Avian migration and the distribution of malaria parasites in New World passerine birds","type":"article-journal","volume":"44"},"uris":["http://www.mendeley.com/documents/?uuid=a6a9fdc0-d1bb-45ab-b4d7-5244a0d842af"]}],"mendeley":{"formattedCitation":"(Ricklefs et al. 2017)","manualFormatting":"Ricklefs et al. 2017","plainTextFormattedCitation":"(Ricklefs et al. 2017)","previouslyFormattedCitation":"(Ricklefs et al. 2017)"},"properties":{"noteIndex":0},"schema":"https://github.com/citation-style-language/schema/raw/master/csl-citation.json"}</w:instrText>
      </w:r>
      <w:r w:rsidR="00D83289">
        <w:rPr>
          <w:rFonts w:cs="Times New Roman"/>
          <w:szCs w:val="24"/>
        </w:rPr>
        <w:fldChar w:fldCharType="separate"/>
      </w:r>
      <w:r w:rsidR="00D83289" w:rsidRPr="00D83289">
        <w:rPr>
          <w:rFonts w:cs="Times New Roman"/>
          <w:noProof/>
          <w:szCs w:val="24"/>
        </w:rPr>
        <w:t>Ricklefs et al. 2017</w:t>
      </w:r>
      <w:r w:rsidR="00D83289">
        <w:rPr>
          <w:rFonts w:cs="Times New Roman"/>
          <w:szCs w:val="24"/>
        </w:rPr>
        <w:fldChar w:fldCharType="end"/>
      </w:r>
      <w:r w:rsidR="00D83289">
        <w:rPr>
          <w:rFonts w:cs="Times New Roman"/>
          <w:szCs w:val="24"/>
        </w:rPr>
        <w:t xml:space="preserve">, most lineages are not shared by resident and migrants species, indeed, most of our parasite lineages were observed only in resident birds, demonstrating resident </w:t>
      </w:r>
      <w:r w:rsidR="002E56D5">
        <w:rPr>
          <w:rFonts w:cs="Times New Roman"/>
          <w:szCs w:val="24"/>
        </w:rPr>
        <w:t xml:space="preserve">host </w:t>
      </w:r>
      <w:r w:rsidR="00D83289">
        <w:rPr>
          <w:rFonts w:cs="Times New Roman"/>
          <w:szCs w:val="24"/>
        </w:rPr>
        <w:t xml:space="preserve">species holds the greatest </w:t>
      </w:r>
      <w:r w:rsidR="00C26B7A">
        <w:rPr>
          <w:rFonts w:cs="Times New Roman"/>
          <w:szCs w:val="24"/>
        </w:rPr>
        <w:t>parasite</w:t>
      </w:r>
      <w:r w:rsidR="00D83289">
        <w:rPr>
          <w:rFonts w:cs="Times New Roman"/>
          <w:szCs w:val="24"/>
        </w:rPr>
        <w:t xml:space="preserve"> richness in our </w:t>
      </w:r>
      <w:r w:rsidR="00C26B7A">
        <w:rPr>
          <w:rFonts w:cs="Times New Roman"/>
          <w:szCs w:val="24"/>
        </w:rPr>
        <w:t xml:space="preserve">study </w:t>
      </w:r>
      <w:r w:rsidR="00D83289">
        <w:rPr>
          <w:rFonts w:cs="Times New Roman"/>
          <w:szCs w:val="24"/>
        </w:rPr>
        <w:t>system.</w:t>
      </w:r>
      <w:r w:rsidR="002E56D5">
        <w:rPr>
          <w:rFonts w:cs="Times New Roman"/>
          <w:szCs w:val="24"/>
        </w:rPr>
        <w:t xml:space="preserve"> We also demonstrated that, despite the fact migrants can carry </w:t>
      </w:r>
      <w:proofErr w:type="spellStart"/>
      <w:r w:rsidR="002E56D5">
        <w:rPr>
          <w:rFonts w:cs="Times New Roman"/>
          <w:szCs w:val="24"/>
        </w:rPr>
        <w:t>haemosporidian</w:t>
      </w:r>
      <w:proofErr w:type="spellEnd"/>
      <w:r w:rsidR="002E56D5">
        <w:rPr>
          <w:rFonts w:cs="Times New Roman"/>
          <w:szCs w:val="24"/>
        </w:rPr>
        <w:t xml:space="preserve"> to new localities, migration may do not affect parasite richness. In addition, migrants appear to possess a certain “protector effect” for bird communities in our study</w:t>
      </w:r>
      <w:r w:rsidR="004E284A">
        <w:rPr>
          <w:rFonts w:cs="Times New Roman"/>
          <w:szCs w:val="24"/>
        </w:rPr>
        <w:t xml:space="preserve"> as their presence seems to be related to reduced community prevalence</w:t>
      </w:r>
      <w:r w:rsidR="002E56D5">
        <w:rPr>
          <w:rFonts w:cs="Times New Roman"/>
          <w:szCs w:val="24"/>
        </w:rPr>
        <w:t xml:space="preserve">. </w:t>
      </w:r>
      <w:r w:rsidR="00B871BF">
        <w:rPr>
          <w:rFonts w:cs="Times New Roman"/>
          <w:szCs w:val="24"/>
        </w:rPr>
        <w:t xml:space="preserve">Indeed, </w:t>
      </w:r>
      <w:r w:rsidR="004E284A">
        <w:rPr>
          <w:rFonts w:cs="Times New Roman"/>
          <w:szCs w:val="24"/>
        </w:rPr>
        <w:t xml:space="preserve">we presented a new analyses approach to </w:t>
      </w:r>
      <w:r w:rsidR="00C22A46">
        <w:rPr>
          <w:rFonts w:cs="Times New Roman"/>
          <w:szCs w:val="24"/>
        </w:rPr>
        <w:t>compare</w:t>
      </w:r>
      <w:r w:rsidR="004E284A">
        <w:rPr>
          <w:rFonts w:cs="Times New Roman"/>
          <w:szCs w:val="24"/>
        </w:rPr>
        <w:t xml:space="preserve"> pathogens distribution, beyond that, </w:t>
      </w:r>
      <w:r w:rsidR="00B871BF">
        <w:rPr>
          <w:rFonts w:cs="Times New Roman"/>
          <w:szCs w:val="24"/>
        </w:rPr>
        <w:t>o</w:t>
      </w:r>
      <w:r w:rsidR="009F2661" w:rsidRPr="003B6A4F">
        <w:rPr>
          <w:rFonts w:cs="Times New Roman"/>
          <w:szCs w:val="24"/>
        </w:rPr>
        <w:t>ur analyses demonstrate migra</w:t>
      </w:r>
      <w:r w:rsidR="004E284A">
        <w:rPr>
          <w:rFonts w:cs="Times New Roman"/>
          <w:szCs w:val="24"/>
        </w:rPr>
        <w:t xml:space="preserve">nts </w:t>
      </w:r>
      <w:r w:rsidR="004E284A">
        <w:rPr>
          <w:rFonts w:cs="Times New Roman"/>
          <w:szCs w:val="24"/>
        </w:rPr>
        <w:lastRenderedPageBreak/>
        <w:t xml:space="preserve">carry </w:t>
      </w:r>
      <w:proofErr w:type="spellStart"/>
      <w:r w:rsidR="00B871BF">
        <w:rPr>
          <w:rFonts w:cs="Times New Roman"/>
          <w:szCs w:val="24"/>
        </w:rPr>
        <w:t>haemosporidian</w:t>
      </w:r>
      <w:proofErr w:type="spellEnd"/>
      <w:r w:rsidR="00B871BF">
        <w:rPr>
          <w:rFonts w:cs="Times New Roman"/>
          <w:szCs w:val="24"/>
        </w:rPr>
        <w:t xml:space="preserve"> and possibly other pathogens</w:t>
      </w:r>
      <w:r w:rsidR="004E284A">
        <w:rPr>
          <w:rFonts w:cs="Times New Roman"/>
          <w:szCs w:val="24"/>
        </w:rPr>
        <w:t xml:space="preserve"> thought their routes raising pathogens spread</w:t>
      </w:r>
      <w:r w:rsidR="00B871BF">
        <w:rPr>
          <w:rFonts w:cs="Times New Roman"/>
          <w:szCs w:val="24"/>
        </w:rPr>
        <w:t>.</w:t>
      </w:r>
    </w:p>
    <w:p w14:paraId="23B0948D" w14:textId="47369DB6" w:rsidR="001F60EB" w:rsidRPr="00CB59BA" w:rsidRDefault="00D83289" w:rsidP="003B6A4F">
      <w:pPr>
        <w:spacing w:line="480" w:lineRule="auto"/>
        <w:rPr>
          <w:rFonts w:cs="Times New Roman"/>
          <w:b/>
          <w:bCs/>
          <w:szCs w:val="24"/>
        </w:rPr>
      </w:pPr>
      <w:r w:rsidRPr="00CB59BA">
        <w:rPr>
          <w:rFonts w:cs="Times New Roman"/>
          <w:b/>
          <w:bCs/>
          <w:szCs w:val="24"/>
        </w:rPr>
        <w:t xml:space="preserve"> </w:t>
      </w:r>
      <w:commentRangeStart w:id="71"/>
      <w:r w:rsidR="00AA23B1" w:rsidRPr="00CB59BA">
        <w:rPr>
          <w:rFonts w:cs="Times New Roman"/>
          <w:b/>
          <w:bCs/>
          <w:szCs w:val="24"/>
        </w:rPr>
        <w:t>Funding</w:t>
      </w:r>
      <w:commentRangeEnd w:id="71"/>
      <w:r w:rsidR="00CF098C">
        <w:rPr>
          <w:rStyle w:val="Refdecomentrio"/>
        </w:rPr>
        <w:commentReference w:id="71"/>
      </w:r>
    </w:p>
    <w:p w14:paraId="154D3300" w14:textId="77777777" w:rsidR="00AA23B1" w:rsidRDefault="00AA23B1" w:rsidP="003B6A4F">
      <w:pPr>
        <w:spacing w:line="480" w:lineRule="auto"/>
        <w:rPr>
          <w:rFonts w:cs="Times New Roman"/>
          <w:szCs w:val="24"/>
        </w:rPr>
      </w:pPr>
    </w:p>
    <w:p w14:paraId="3AC3419F" w14:textId="50451D12" w:rsidR="00326BC5" w:rsidRPr="00CB59BA" w:rsidRDefault="00326BC5" w:rsidP="00326BC5">
      <w:pPr>
        <w:spacing w:line="480" w:lineRule="auto"/>
        <w:rPr>
          <w:rFonts w:cs="Times New Roman"/>
          <w:b/>
          <w:bCs/>
          <w:szCs w:val="24"/>
        </w:rPr>
      </w:pPr>
      <w:r w:rsidRPr="00CB59BA">
        <w:rPr>
          <w:rFonts w:cs="Times New Roman"/>
          <w:b/>
          <w:bCs/>
          <w:szCs w:val="24"/>
        </w:rPr>
        <w:t xml:space="preserve">Acknowledgments </w:t>
      </w:r>
    </w:p>
    <w:p w14:paraId="57C526A3" w14:textId="3D8E3972" w:rsidR="00326BC5" w:rsidRDefault="00CB59BA" w:rsidP="00326BC5">
      <w:pPr>
        <w:spacing w:line="480" w:lineRule="auto"/>
        <w:rPr>
          <w:rFonts w:cs="Times New Roman"/>
          <w:szCs w:val="24"/>
        </w:rPr>
      </w:pPr>
      <w:r>
        <w:rPr>
          <w:rFonts w:cs="Times New Roman"/>
          <w:szCs w:val="24"/>
        </w:rPr>
        <w:t xml:space="preserve">We </w:t>
      </w:r>
      <w:r w:rsidR="00E90DD3">
        <w:rPr>
          <w:rFonts w:cs="Times New Roman"/>
          <w:szCs w:val="24"/>
        </w:rPr>
        <w:t>thank</w:t>
      </w:r>
      <w:r>
        <w:rPr>
          <w:rFonts w:cs="Times New Roman"/>
          <w:szCs w:val="24"/>
        </w:rPr>
        <w:t xml:space="preserve"> </w:t>
      </w:r>
      <w:proofErr w:type="spellStart"/>
      <w:r>
        <w:rPr>
          <w:rFonts w:cs="Times New Roman"/>
          <w:szCs w:val="24"/>
        </w:rPr>
        <w:t>MalAvi</w:t>
      </w:r>
      <w:proofErr w:type="spellEnd"/>
      <w:r>
        <w:rPr>
          <w:rFonts w:cs="Times New Roman"/>
          <w:szCs w:val="24"/>
        </w:rPr>
        <w:t xml:space="preserve"> curators for maintaining the database and keeping all data available and all researchers who shared they data. Besides, we are grateful to all funding agencies that made this research possible. </w:t>
      </w:r>
      <w:commentRangeStart w:id="72"/>
      <w:r w:rsidR="00326BC5" w:rsidRPr="00326BC5">
        <w:rPr>
          <w:rFonts w:cs="Times New Roman"/>
          <w:szCs w:val="24"/>
        </w:rPr>
        <w:t>During the project, A</w:t>
      </w:r>
      <w:r w:rsidR="00326BC5">
        <w:rPr>
          <w:rFonts w:cs="Times New Roman"/>
          <w:szCs w:val="24"/>
        </w:rPr>
        <w:t xml:space="preserve">lan </w:t>
      </w:r>
      <w:proofErr w:type="spellStart"/>
      <w:r w:rsidR="00326BC5" w:rsidRPr="00326BC5">
        <w:rPr>
          <w:rFonts w:cs="Times New Roman"/>
          <w:szCs w:val="24"/>
        </w:rPr>
        <w:t>F</w:t>
      </w:r>
      <w:r w:rsidR="00326BC5">
        <w:rPr>
          <w:rFonts w:cs="Times New Roman"/>
          <w:szCs w:val="24"/>
        </w:rPr>
        <w:t>ecchio</w:t>
      </w:r>
      <w:proofErr w:type="spellEnd"/>
      <w:r w:rsidR="00326BC5" w:rsidRPr="00326BC5">
        <w:rPr>
          <w:rFonts w:cs="Times New Roman"/>
          <w:szCs w:val="24"/>
        </w:rPr>
        <w:t xml:space="preserve"> was supported by a postdoctoral fellowship (PNPD scholarship) </w:t>
      </w:r>
      <w:r w:rsidR="00326BC5">
        <w:rPr>
          <w:rFonts w:cs="Times New Roman"/>
          <w:szCs w:val="24"/>
        </w:rPr>
        <w:t xml:space="preserve">from </w:t>
      </w:r>
      <w:proofErr w:type="spellStart"/>
      <w:r w:rsidR="00326BC5" w:rsidRPr="00326BC5">
        <w:rPr>
          <w:rFonts w:cs="Times New Roman"/>
          <w:szCs w:val="24"/>
        </w:rPr>
        <w:t>Coordenação</w:t>
      </w:r>
      <w:proofErr w:type="spellEnd"/>
      <w:r w:rsidR="00326BC5" w:rsidRPr="00326BC5">
        <w:rPr>
          <w:rFonts w:cs="Times New Roman"/>
          <w:szCs w:val="24"/>
        </w:rPr>
        <w:t xml:space="preserve"> de </w:t>
      </w:r>
      <w:proofErr w:type="spellStart"/>
      <w:r w:rsidR="00326BC5" w:rsidRPr="00326BC5">
        <w:rPr>
          <w:rFonts w:cs="Times New Roman"/>
          <w:szCs w:val="24"/>
        </w:rPr>
        <w:t>Aperfeiçoamento</w:t>
      </w:r>
      <w:proofErr w:type="spellEnd"/>
      <w:r w:rsidR="00326BC5" w:rsidRPr="00326BC5">
        <w:rPr>
          <w:rFonts w:cs="Times New Roman"/>
          <w:szCs w:val="24"/>
        </w:rPr>
        <w:t xml:space="preserve"> de </w:t>
      </w:r>
      <w:proofErr w:type="spellStart"/>
      <w:r w:rsidR="00326BC5" w:rsidRPr="00326BC5">
        <w:rPr>
          <w:rFonts w:cs="Times New Roman"/>
          <w:szCs w:val="24"/>
        </w:rPr>
        <w:t>Pessoal</w:t>
      </w:r>
      <w:proofErr w:type="spellEnd"/>
      <w:r w:rsidR="00326BC5" w:rsidRPr="00326BC5">
        <w:rPr>
          <w:rFonts w:cs="Times New Roman"/>
          <w:szCs w:val="24"/>
        </w:rPr>
        <w:t xml:space="preserve"> de </w:t>
      </w:r>
      <w:proofErr w:type="spellStart"/>
      <w:r w:rsidR="00326BC5" w:rsidRPr="00326BC5">
        <w:rPr>
          <w:rFonts w:cs="Times New Roman"/>
          <w:szCs w:val="24"/>
        </w:rPr>
        <w:t>Nível</w:t>
      </w:r>
      <w:proofErr w:type="spellEnd"/>
      <w:r w:rsidR="00326BC5" w:rsidRPr="00326BC5">
        <w:rPr>
          <w:rFonts w:cs="Times New Roman"/>
          <w:szCs w:val="24"/>
        </w:rPr>
        <w:t xml:space="preserve"> Superior (CAPES).</w:t>
      </w:r>
      <w:commentRangeEnd w:id="72"/>
      <w:r w:rsidR="00CF4758">
        <w:rPr>
          <w:rStyle w:val="Refdecomentrio"/>
        </w:rPr>
        <w:commentReference w:id="72"/>
      </w:r>
    </w:p>
    <w:p w14:paraId="013D2619" w14:textId="77777777" w:rsidR="00326BC5" w:rsidRPr="002C2ACF" w:rsidRDefault="00326BC5" w:rsidP="003B6A4F">
      <w:pPr>
        <w:spacing w:line="480" w:lineRule="auto"/>
        <w:rPr>
          <w:rFonts w:cs="Times New Roman"/>
          <w:szCs w:val="24"/>
        </w:rPr>
      </w:pPr>
    </w:p>
    <w:p w14:paraId="01F2BCA3" w14:textId="5E14E91E" w:rsidR="00DA1478" w:rsidRDefault="00715F50" w:rsidP="003B6A4F">
      <w:pPr>
        <w:pStyle w:val="Ttulo"/>
        <w:spacing w:line="480" w:lineRule="auto"/>
        <w:rPr>
          <w:rFonts w:cs="Times New Roman"/>
          <w:szCs w:val="24"/>
        </w:rPr>
      </w:pPr>
      <w:r w:rsidRPr="003B6A4F">
        <w:rPr>
          <w:rFonts w:cs="Times New Roman"/>
          <w:szCs w:val="24"/>
        </w:rPr>
        <w:t>References</w:t>
      </w:r>
    </w:p>
    <w:p w14:paraId="63400228" w14:textId="77777777" w:rsidR="0041176D" w:rsidRPr="0041176D" w:rsidRDefault="0041176D" w:rsidP="0041176D"/>
    <w:p w14:paraId="467DDCF9" w14:textId="60F0EA04" w:rsidR="007834E7" w:rsidRPr="007834E7" w:rsidRDefault="00715F50" w:rsidP="007834E7">
      <w:pPr>
        <w:widowControl w:val="0"/>
        <w:autoSpaceDE w:val="0"/>
        <w:autoSpaceDN w:val="0"/>
        <w:adjustRightInd w:val="0"/>
        <w:spacing w:line="480" w:lineRule="auto"/>
        <w:ind w:left="480" w:hanging="480"/>
        <w:rPr>
          <w:rFonts w:cs="Times New Roman"/>
          <w:noProof/>
          <w:szCs w:val="24"/>
        </w:rPr>
      </w:pPr>
      <w:r w:rsidRPr="003B6A4F">
        <w:rPr>
          <w:rFonts w:cs="Times New Roman"/>
          <w:szCs w:val="24"/>
        </w:rPr>
        <w:fldChar w:fldCharType="begin" w:fldLock="1"/>
      </w:r>
      <w:r w:rsidRPr="003B6A4F">
        <w:rPr>
          <w:rFonts w:cs="Times New Roman"/>
          <w:szCs w:val="24"/>
        </w:rPr>
        <w:instrText xml:space="preserve">ADDIN Mendeley Bibliography CSL_BIBLIOGRAPHY </w:instrText>
      </w:r>
      <w:r w:rsidRPr="003B6A4F">
        <w:rPr>
          <w:rFonts w:cs="Times New Roman"/>
          <w:szCs w:val="24"/>
        </w:rPr>
        <w:fldChar w:fldCharType="separate"/>
      </w:r>
      <w:r w:rsidR="007834E7" w:rsidRPr="007834E7">
        <w:rPr>
          <w:rFonts w:cs="Times New Roman"/>
          <w:noProof/>
          <w:szCs w:val="24"/>
        </w:rPr>
        <w:t>Alekseev, A. N. et al. 2001. Evidence of Ehrlichiosis Agents Found in Ticks ( Acari : Ixodidae ) Collected from Migratory Birds Evidence of Ehrlichiosis Agents Found in Ticks ( Acari : Ixodidae ) Collected from Migratory Birds. - J. Med. Entomol. 38: 471–474.</w:t>
      </w:r>
    </w:p>
    <w:p w14:paraId="659307AF" w14:textId="77777777" w:rsidR="007834E7" w:rsidRPr="007834E7" w:rsidRDefault="007834E7" w:rsidP="007834E7">
      <w:pPr>
        <w:widowControl w:val="0"/>
        <w:autoSpaceDE w:val="0"/>
        <w:autoSpaceDN w:val="0"/>
        <w:adjustRightInd w:val="0"/>
        <w:spacing w:line="480" w:lineRule="auto"/>
        <w:ind w:left="480" w:hanging="480"/>
        <w:rPr>
          <w:rFonts w:cs="Times New Roman"/>
          <w:noProof/>
          <w:szCs w:val="24"/>
        </w:rPr>
      </w:pPr>
      <w:r w:rsidRPr="007834E7">
        <w:rPr>
          <w:rFonts w:cs="Times New Roman"/>
          <w:noProof/>
          <w:szCs w:val="24"/>
        </w:rPr>
        <w:t>Altizer, S. et al. 2011. Animal migration and infectious disease risk. - Science (80-. ). 331: 296–302.</w:t>
      </w:r>
    </w:p>
    <w:p w14:paraId="549AAC80" w14:textId="77777777" w:rsidR="007834E7" w:rsidRPr="007834E7" w:rsidRDefault="007834E7" w:rsidP="007834E7">
      <w:pPr>
        <w:widowControl w:val="0"/>
        <w:autoSpaceDE w:val="0"/>
        <w:autoSpaceDN w:val="0"/>
        <w:adjustRightInd w:val="0"/>
        <w:spacing w:line="480" w:lineRule="auto"/>
        <w:ind w:left="480" w:hanging="480"/>
        <w:rPr>
          <w:rFonts w:cs="Times New Roman"/>
          <w:noProof/>
          <w:szCs w:val="24"/>
        </w:rPr>
      </w:pPr>
      <w:r w:rsidRPr="007834E7">
        <w:rPr>
          <w:rFonts w:cs="Times New Roman"/>
          <w:noProof/>
          <w:szCs w:val="24"/>
        </w:rPr>
        <w:t>Bates, D. et al. 2015. Fitting linear mixed-effects models using lme4. - Stat. Softw. 67: 1–48.</w:t>
      </w:r>
    </w:p>
    <w:p w14:paraId="4CD881DE" w14:textId="77777777" w:rsidR="007834E7" w:rsidRPr="007834E7" w:rsidRDefault="007834E7" w:rsidP="007834E7">
      <w:pPr>
        <w:widowControl w:val="0"/>
        <w:autoSpaceDE w:val="0"/>
        <w:autoSpaceDN w:val="0"/>
        <w:adjustRightInd w:val="0"/>
        <w:spacing w:line="480" w:lineRule="auto"/>
        <w:ind w:left="480" w:hanging="480"/>
        <w:rPr>
          <w:rFonts w:cs="Times New Roman"/>
          <w:noProof/>
          <w:szCs w:val="24"/>
        </w:rPr>
      </w:pPr>
      <w:r w:rsidRPr="007834E7">
        <w:rPr>
          <w:rFonts w:cs="Times New Roman"/>
          <w:noProof/>
          <w:szCs w:val="24"/>
        </w:rPr>
        <w:t xml:space="preserve">Bauer, S. and Hoye, B. J. 2014. Migratory animals couple biodiversity and ecosystem </w:t>
      </w:r>
      <w:r w:rsidRPr="007834E7">
        <w:rPr>
          <w:rFonts w:cs="Times New Roman"/>
          <w:noProof/>
          <w:szCs w:val="24"/>
        </w:rPr>
        <w:lastRenderedPageBreak/>
        <w:t>functioning worldwide. - Science (80-. ). in press.</w:t>
      </w:r>
    </w:p>
    <w:p w14:paraId="28FAF38C" w14:textId="77777777" w:rsidR="007834E7" w:rsidRPr="007834E7" w:rsidRDefault="007834E7" w:rsidP="007834E7">
      <w:pPr>
        <w:widowControl w:val="0"/>
        <w:autoSpaceDE w:val="0"/>
        <w:autoSpaceDN w:val="0"/>
        <w:adjustRightInd w:val="0"/>
        <w:spacing w:line="480" w:lineRule="auto"/>
        <w:ind w:left="480" w:hanging="480"/>
        <w:rPr>
          <w:rFonts w:cs="Times New Roman"/>
          <w:noProof/>
          <w:szCs w:val="24"/>
        </w:rPr>
      </w:pPr>
      <w:r w:rsidRPr="00A877AA">
        <w:rPr>
          <w:rFonts w:cs="Times New Roman"/>
          <w:noProof/>
          <w:szCs w:val="24"/>
          <w:lang w:val="fr-FR"/>
        </w:rPr>
        <w:t xml:space="preserve">Bennett, D. J. et al. 2017. </w:t>
      </w:r>
      <w:r w:rsidRPr="007834E7">
        <w:rPr>
          <w:rFonts w:cs="Times New Roman"/>
          <w:noProof/>
          <w:szCs w:val="24"/>
        </w:rPr>
        <w:t>Treeman: An R package for efficient and intuitive manipulation of phylogenetic trees. - BMC Res. Notes 10: 1–10.</w:t>
      </w:r>
    </w:p>
    <w:p w14:paraId="3E5E09CA" w14:textId="77777777" w:rsidR="007834E7" w:rsidRPr="007834E7" w:rsidRDefault="007834E7" w:rsidP="007834E7">
      <w:pPr>
        <w:widowControl w:val="0"/>
        <w:autoSpaceDE w:val="0"/>
        <w:autoSpaceDN w:val="0"/>
        <w:adjustRightInd w:val="0"/>
        <w:spacing w:line="480" w:lineRule="auto"/>
        <w:ind w:left="480" w:hanging="480"/>
        <w:rPr>
          <w:rFonts w:cs="Times New Roman"/>
          <w:noProof/>
          <w:szCs w:val="24"/>
        </w:rPr>
      </w:pPr>
      <w:r w:rsidRPr="007834E7">
        <w:rPr>
          <w:rFonts w:cs="Times New Roman"/>
          <w:noProof/>
          <w:szCs w:val="24"/>
        </w:rPr>
        <w:t>Bensch, S. et al. 2009. MalAvi: A public database of malaria parasites and related haemosporidians in avian hosts based on mitochondrial cytochrome b lineages. - Mol. Ecol. Resour. 9: 1353–1358.</w:t>
      </w:r>
    </w:p>
    <w:p w14:paraId="38AA729C" w14:textId="77777777" w:rsidR="007834E7" w:rsidRPr="007834E7" w:rsidRDefault="007834E7" w:rsidP="007834E7">
      <w:pPr>
        <w:widowControl w:val="0"/>
        <w:autoSpaceDE w:val="0"/>
        <w:autoSpaceDN w:val="0"/>
        <w:adjustRightInd w:val="0"/>
        <w:spacing w:line="480" w:lineRule="auto"/>
        <w:ind w:left="480" w:hanging="480"/>
        <w:rPr>
          <w:rFonts w:cs="Times New Roman"/>
          <w:noProof/>
          <w:szCs w:val="24"/>
        </w:rPr>
      </w:pPr>
      <w:r w:rsidRPr="007834E7">
        <w:rPr>
          <w:rFonts w:cs="Times New Roman"/>
          <w:noProof/>
          <w:szCs w:val="24"/>
        </w:rPr>
        <w:t>Bradley, C. A. and Altizer, S. 2005. Parasites hinder monarch butterfly flight: Implications for disease spread in migratory hosts. - Ecol. Lett. 8: 290–300.</w:t>
      </w:r>
    </w:p>
    <w:p w14:paraId="7DFB978B" w14:textId="77777777" w:rsidR="007834E7" w:rsidRPr="007834E7" w:rsidRDefault="007834E7" w:rsidP="007834E7">
      <w:pPr>
        <w:widowControl w:val="0"/>
        <w:autoSpaceDE w:val="0"/>
        <w:autoSpaceDN w:val="0"/>
        <w:adjustRightInd w:val="0"/>
        <w:spacing w:line="480" w:lineRule="auto"/>
        <w:ind w:left="480" w:hanging="480"/>
        <w:rPr>
          <w:rFonts w:cs="Times New Roman"/>
          <w:noProof/>
          <w:szCs w:val="24"/>
        </w:rPr>
      </w:pPr>
      <w:r w:rsidRPr="007834E7">
        <w:rPr>
          <w:rFonts w:cs="Times New Roman"/>
          <w:noProof/>
          <w:szCs w:val="24"/>
        </w:rPr>
        <w:t>Braga, É. M. et al. 2011. Recent advances in the study of avian malaria: An overview with an emphasis on the distribution of Plasmodium spp in Brazil. - Mem. Inst. Oswaldo Cruz 106: 3–11.</w:t>
      </w:r>
    </w:p>
    <w:p w14:paraId="37F1BDA3" w14:textId="77777777" w:rsidR="007834E7" w:rsidRPr="007834E7" w:rsidRDefault="007834E7" w:rsidP="007834E7">
      <w:pPr>
        <w:widowControl w:val="0"/>
        <w:autoSpaceDE w:val="0"/>
        <w:autoSpaceDN w:val="0"/>
        <w:adjustRightInd w:val="0"/>
        <w:spacing w:line="480" w:lineRule="auto"/>
        <w:ind w:left="480" w:hanging="480"/>
        <w:rPr>
          <w:rFonts w:cs="Times New Roman"/>
          <w:noProof/>
          <w:szCs w:val="24"/>
        </w:rPr>
      </w:pPr>
      <w:r w:rsidRPr="007834E7">
        <w:rPr>
          <w:rFonts w:cs="Times New Roman"/>
          <w:noProof/>
          <w:szCs w:val="24"/>
        </w:rPr>
        <w:t>Bürkner, P. C. 2017. brms: An R package for Bayesian multilevel models using Stan. - J. Stat. Softw. in press.</w:t>
      </w:r>
    </w:p>
    <w:p w14:paraId="5004DFB8" w14:textId="77777777" w:rsidR="007834E7" w:rsidRPr="005A6F61" w:rsidRDefault="007834E7" w:rsidP="007834E7">
      <w:pPr>
        <w:widowControl w:val="0"/>
        <w:autoSpaceDE w:val="0"/>
        <w:autoSpaceDN w:val="0"/>
        <w:adjustRightInd w:val="0"/>
        <w:spacing w:line="480" w:lineRule="auto"/>
        <w:ind w:left="480" w:hanging="480"/>
        <w:rPr>
          <w:rFonts w:cs="Times New Roman"/>
          <w:noProof/>
          <w:szCs w:val="24"/>
          <w:lang w:val="pt-BR"/>
        </w:rPr>
      </w:pPr>
      <w:r w:rsidRPr="007834E7">
        <w:rPr>
          <w:rFonts w:cs="Times New Roman"/>
          <w:noProof/>
          <w:szCs w:val="24"/>
        </w:rPr>
        <w:t xml:space="preserve">Callaway, R. M. and Ridenour, W. M. 2004. Novel weapons: Invasive success and the evolution of increased competitive ability. - Front. </w:t>
      </w:r>
      <w:r w:rsidRPr="005A6F61">
        <w:rPr>
          <w:rFonts w:cs="Times New Roman"/>
          <w:noProof/>
          <w:szCs w:val="24"/>
          <w:lang w:val="pt-BR"/>
        </w:rPr>
        <w:t>Ecol. Environ. 2: 436–443.</w:t>
      </w:r>
    </w:p>
    <w:p w14:paraId="660776F3" w14:textId="77777777" w:rsidR="007834E7" w:rsidRPr="005A6F61" w:rsidRDefault="007834E7" w:rsidP="007834E7">
      <w:pPr>
        <w:widowControl w:val="0"/>
        <w:autoSpaceDE w:val="0"/>
        <w:autoSpaceDN w:val="0"/>
        <w:adjustRightInd w:val="0"/>
        <w:spacing w:line="480" w:lineRule="auto"/>
        <w:ind w:left="480" w:hanging="480"/>
        <w:rPr>
          <w:rFonts w:cs="Times New Roman"/>
          <w:noProof/>
          <w:szCs w:val="24"/>
          <w:lang w:val="pt-BR"/>
        </w:rPr>
      </w:pPr>
      <w:r w:rsidRPr="005A6F61">
        <w:rPr>
          <w:rFonts w:cs="Times New Roman"/>
          <w:noProof/>
          <w:szCs w:val="24"/>
          <w:lang w:val="pt-BR"/>
        </w:rPr>
        <w:t>Comitê Brasileiro de Registros Ornitológicos - CRBO 2014. Listas das aves do brasil. - Com. Bras. Regist. Ornitológicos: 1–38.</w:t>
      </w:r>
    </w:p>
    <w:p w14:paraId="476B31B4" w14:textId="77777777" w:rsidR="007834E7" w:rsidRPr="005A6F61" w:rsidRDefault="007834E7" w:rsidP="007834E7">
      <w:pPr>
        <w:widowControl w:val="0"/>
        <w:autoSpaceDE w:val="0"/>
        <w:autoSpaceDN w:val="0"/>
        <w:adjustRightInd w:val="0"/>
        <w:spacing w:line="480" w:lineRule="auto"/>
        <w:ind w:left="480" w:hanging="480"/>
        <w:rPr>
          <w:rFonts w:cs="Times New Roman"/>
          <w:noProof/>
          <w:szCs w:val="24"/>
          <w:lang w:val="pt-BR"/>
        </w:rPr>
      </w:pPr>
      <w:r w:rsidRPr="005A6F61">
        <w:rPr>
          <w:rFonts w:cs="Times New Roman"/>
          <w:noProof/>
          <w:szCs w:val="24"/>
          <w:lang w:val="pt-BR"/>
        </w:rPr>
        <w:t>Consoli, R. A. G. B. and Oliveira, R. L. de 1994. Principais mosquitos de importância sanitária no Brasil. - Fiocruz.</w:t>
      </w:r>
    </w:p>
    <w:p w14:paraId="765E8FAB" w14:textId="77777777" w:rsidR="007834E7" w:rsidRPr="007834E7" w:rsidRDefault="007834E7" w:rsidP="007834E7">
      <w:pPr>
        <w:widowControl w:val="0"/>
        <w:autoSpaceDE w:val="0"/>
        <w:autoSpaceDN w:val="0"/>
        <w:adjustRightInd w:val="0"/>
        <w:spacing w:line="480" w:lineRule="auto"/>
        <w:ind w:left="480" w:hanging="480"/>
        <w:rPr>
          <w:rFonts w:cs="Times New Roman"/>
          <w:noProof/>
          <w:szCs w:val="24"/>
        </w:rPr>
      </w:pPr>
      <w:r w:rsidRPr="00A877AA">
        <w:rPr>
          <w:rFonts w:cs="Times New Roman"/>
          <w:noProof/>
          <w:szCs w:val="24"/>
          <w:lang w:val="fr-FR"/>
        </w:rPr>
        <w:t xml:space="preserve">Ellis, V. A. et al. 2019. </w:t>
      </w:r>
      <w:r w:rsidRPr="007834E7">
        <w:rPr>
          <w:rFonts w:cs="Times New Roman"/>
          <w:noProof/>
          <w:szCs w:val="24"/>
        </w:rPr>
        <w:t xml:space="preserve">The global biogeography of avian haemosporidian parasites is characterized by local diversification and intercontinental dispersal. - Parasitology 146: </w:t>
      </w:r>
      <w:r w:rsidRPr="007834E7">
        <w:rPr>
          <w:rFonts w:cs="Times New Roman"/>
          <w:noProof/>
          <w:szCs w:val="24"/>
        </w:rPr>
        <w:lastRenderedPageBreak/>
        <w:t>213–219.</w:t>
      </w:r>
    </w:p>
    <w:p w14:paraId="24BA85B0" w14:textId="77777777" w:rsidR="007834E7" w:rsidRPr="007834E7" w:rsidRDefault="007834E7" w:rsidP="007834E7">
      <w:pPr>
        <w:widowControl w:val="0"/>
        <w:autoSpaceDE w:val="0"/>
        <w:autoSpaceDN w:val="0"/>
        <w:adjustRightInd w:val="0"/>
        <w:spacing w:line="480" w:lineRule="auto"/>
        <w:ind w:left="480" w:hanging="480"/>
        <w:rPr>
          <w:rFonts w:cs="Times New Roman"/>
          <w:noProof/>
          <w:szCs w:val="24"/>
        </w:rPr>
      </w:pPr>
      <w:r w:rsidRPr="00A877AA">
        <w:rPr>
          <w:rFonts w:cs="Times New Roman"/>
          <w:noProof/>
          <w:szCs w:val="24"/>
          <w:lang w:val="fr-FR"/>
        </w:rPr>
        <w:t xml:space="preserve">Fallon, A. S. M. et al. 2003. </w:t>
      </w:r>
      <w:r w:rsidRPr="007834E7">
        <w:rPr>
          <w:rFonts w:cs="Times New Roman"/>
          <w:noProof/>
          <w:szCs w:val="24"/>
        </w:rPr>
        <w:t>Detecting Avian Malaria : an Improved Polymerase Chain Reaction Diagnostic Detecting Avian Malaria : an Improved Polymerase Chain. 89: 1044–1047.</w:t>
      </w:r>
    </w:p>
    <w:p w14:paraId="22A78070" w14:textId="77777777" w:rsidR="007834E7" w:rsidRPr="007834E7" w:rsidRDefault="007834E7" w:rsidP="007834E7">
      <w:pPr>
        <w:widowControl w:val="0"/>
        <w:autoSpaceDE w:val="0"/>
        <w:autoSpaceDN w:val="0"/>
        <w:adjustRightInd w:val="0"/>
        <w:spacing w:line="480" w:lineRule="auto"/>
        <w:ind w:left="480" w:hanging="480"/>
        <w:rPr>
          <w:rFonts w:cs="Times New Roman"/>
          <w:noProof/>
          <w:szCs w:val="24"/>
        </w:rPr>
      </w:pPr>
      <w:r w:rsidRPr="007834E7">
        <w:rPr>
          <w:rFonts w:cs="Times New Roman"/>
          <w:noProof/>
          <w:szCs w:val="24"/>
        </w:rPr>
        <w:t>Fecchio, A. et al. 2019. Avian host composition, local speciation and dispersal drive the regional assembly of avian malaria parasites in South American birds. - Mol. Ecol. 28: 2681–2693.</w:t>
      </w:r>
    </w:p>
    <w:p w14:paraId="0EF717D1" w14:textId="77777777" w:rsidR="007834E7" w:rsidRPr="007834E7" w:rsidRDefault="007834E7" w:rsidP="007834E7">
      <w:pPr>
        <w:widowControl w:val="0"/>
        <w:autoSpaceDE w:val="0"/>
        <w:autoSpaceDN w:val="0"/>
        <w:adjustRightInd w:val="0"/>
        <w:spacing w:line="480" w:lineRule="auto"/>
        <w:ind w:left="480" w:hanging="480"/>
        <w:rPr>
          <w:rFonts w:cs="Times New Roman"/>
          <w:noProof/>
          <w:szCs w:val="24"/>
        </w:rPr>
      </w:pPr>
      <w:r w:rsidRPr="007834E7">
        <w:rPr>
          <w:rFonts w:cs="Times New Roman"/>
          <w:noProof/>
          <w:szCs w:val="24"/>
        </w:rPr>
        <w:t>Fecchio, A. et al. 2020. Evolutionary ecology, taxonomy, and systematics of avian malaria and related parasites. - Acta Trop.: 105364.</w:t>
      </w:r>
    </w:p>
    <w:p w14:paraId="38595936" w14:textId="77777777" w:rsidR="007834E7" w:rsidRPr="007834E7" w:rsidRDefault="007834E7" w:rsidP="007834E7">
      <w:pPr>
        <w:widowControl w:val="0"/>
        <w:autoSpaceDE w:val="0"/>
        <w:autoSpaceDN w:val="0"/>
        <w:adjustRightInd w:val="0"/>
        <w:spacing w:line="480" w:lineRule="auto"/>
        <w:ind w:left="480" w:hanging="480"/>
        <w:rPr>
          <w:rFonts w:cs="Times New Roman"/>
          <w:noProof/>
          <w:szCs w:val="24"/>
        </w:rPr>
      </w:pPr>
      <w:r w:rsidRPr="005A6F61">
        <w:rPr>
          <w:rFonts w:cs="Times New Roman"/>
          <w:noProof/>
          <w:szCs w:val="24"/>
          <w:lang w:val="pt-BR"/>
        </w:rPr>
        <w:t xml:space="preserve">Ferreira-Junior, F. C. et al. 2018. </w:t>
      </w:r>
      <w:r w:rsidRPr="007834E7">
        <w:rPr>
          <w:rFonts w:cs="Times New Roman"/>
          <w:noProof/>
          <w:szCs w:val="24"/>
        </w:rPr>
        <w:t>A new pathogen spillover from domestic to wild animals: Plasmodium juxtanucleare  infects free-living passerines in Brazil. - Parasitology: 1–10.</w:t>
      </w:r>
    </w:p>
    <w:p w14:paraId="56C02D81" w14:textId="77777777" w:rsidR="007834E7" w:rsidRPr="007834E7" w:rsidRDefault="007834E7" w:rsidP="007834E7">
      <w:pPr>
        <w:widowControl w:val="0"/>
        <w:autoSpaceDE w:val="0"/>
        <w:autoSpaceDN w:val="0"/>
        <w:adjustRightInd w:val="0"/>
        <w:spacing w:line="480" w:lineRule="auto"/>
        <w:ind w:left="480" w:hanging="480"/>
        <w:rPr>
          <w:rFonts w:cs="Times New Roman"/>
          <w:noProof/>
          <w:szCs w:val="24"/>
        </w:rPr>
      </w:pPr>
      <w:r w:rsidRPr="00A877AA">
        <w:rPr>
          <w:rFonts w:cs="Times New Roman"/>
          <w:noProof/>
          <w:szCs w:val="24"/>
        </w:rPr>
        <w:t xml:space="preserve">Ferreira, F. C. et al. 2017. </w:t>
      </w:r>
      <w:r w:rsidRPr="007834E7">
        <w:rPr>
          <w:rFonts w:cs="Times New Roman"/>
          <w:noProof/>
          <w:szCs w:val="24"/>
        </w:rPr>
        <w:t>Habitat modification and seasonality influence avian haemosporidian parasite distributions in southeastern Brazil. - PLoS One in press.</w:t>
      </w:r>
    </w:p>
    <w:p w14:paraId="259E933E" w14:textId="77777777" w:rsidR="007834E7" w:rsidRPr="007834E7" w:rsidRDefault="007834E7" w:rsidP="007834E7">
      <w:pPr>
        <w:widowControl w:val="0"/>
        <w:autoSpaceDE w:val="0"/>
        <w:autoSpaceDN w:val="0"/>
        <w:adjustRightInd w:val="0"/>
        <w:spacing w:line="480" w:lineRule="auto"/>
        <w:ind w:left="480" w:hanging="480"/>
        <w:rPr>
          <w:rFonts w:cs="Times New Roman"/>
          <w:noProof/>
          <w:szCs w:val="24"/>
        </w:rPr>
      </w:pPr>
      <w:r w:rsidRPr="00A877AA">
        <w:rPr>
          <w:rFonts w:cs="Times New Roman"/>
          <w:noProof/>
          <w:szCs w:val="24"/>
        </w:rPr>
        <w:t xml:space="preserve">Gonzalez-Quevedo, C. et al. 2014. </w:t>
      </w:r>
      <w:r w:rsidRPr="007834E7">
        <w:rPr>
          <w:rFonts w:cs="Times New Roman"/>
          <w:noProof/>
          <w:szCs w:val="24"/>
        </w:rPr>
        <w:t>Predictors of malaria infection in a wild bird population: Landscape-level analyses reveal climatic and anthropogenic factors. - J. Anim. Ecol. 83: 1091–1102.</w:t>
      </w:r>
    </w:p>
    <w:p w14:paraId="4F838225" w14:textId="77777777" w:rsidR="007834E7" w:rsidRPr="007834E7" w:rsidRDefault="007834E7" w:rsidP="007834E7">
      <w:pPr>
        <w:widowControl w:val="0"/>
        <w:autoSpaceDE w:val="0"/>
        <w:autoSpaceDN w:val="0"/>
        <w:adjustRightInd w:val="0"/>
        <w:spacing w:line="480" w:lineRule="auto"/>
        <w:ind w:left="480" w:hanging="480"/>
        <w:rPr>
          <w:rFonts w:cs="Times New Roman"/>
          <w:noProof/>
          <w:szCs w:val="24"/>
        </w:rPr>
      </w:pPr>
      <w:r w:rsidRPr="007834E7">
        <w:rPr>
          <w:rFonts w:cs="Times New Roman"/>
          <w:noProof/>
          <w:szCs w:val="24"/>
        </w:rPr>
        <w:t>Hahn, S. et al. 2018. Low intensity blood parasite infections do not reduce the aerobic performance of migratory birds. - Proc. R. Soc. B Biol. Sci. in press.</w:t>
      </w:r>
    </w:p>
    <w:p w14:paraId="0324B05E" w14:textId="77777777" w:rsidR="007834E7" w:rsidRPr="007834E7" w:rsidRDefault="007834E7" w:rsidP="007834E7">
      <w:pPr>
        <w:widowControl w:val="0"/>
        <w:autoSpaceDE w:val="0"/>
        <w:autoSpaceDN w:val="0"/>
        <w:adjustRightInd w:val="0"/>
        <w:spacing w:line="480" w:lineRule="auto"/>
        <w:ind w:left="480" w:hanging="480"/>
        <w:rPr>
          <w:rFonts w:cs="Times New Roman"/>
          <w:noProof/>
          <w:szCs w:val="24"/>
        </w:rPr>
      </w:pPr>
      <w:r w:rsidRPr="007834E7">
        <w:rPr>
          <w:rFonts w:cs="Times New Roman"/>
          <w:noProof/>
          <w:szCs w:val="24"/>
        </w:rPr>
        <w:t>Hellgren, O. et al. 2004. A New Pcr Assay For Simultaneous Studies Of Leucocytozoon, Plasmodium, And Haemoproteusfrom Avian Blood. 90: 797–802.</w:t>
      </w:r>
    </w:p>
    <w:p w14:paraId="318EC158" w14:textId="77777777" w:rsidR="007834E7" w:rsidRPr="007834E7" w:rsidRDefault="007834E7" w:rsidP="007834E7">
      <w:pPr>
        <w:widowControl w:val="0"/>
        <w:autoSpaceDE w:val="0"/>
        <w:autoSpaceDN w:val="0"/>
        <w:adjustRightInd w:val="0"/>
        <w:spacing w:line="480" w:lineRule="auto"/>
        <w:ind w:left="480" w:hanging="480"/>
        <w:rPr>
          <w:rFonts w:cs="Times New Roman"/>
          <w:noProof/>
          <w:szCs w:val="24"/>
        </w:rPr>
      </w:pPr>
      <w:r w:rsidRPr="007834E7">
        <w:rPr>
          <w:rFonts w:cs="Times New Roman"/>
          <w:noProof/>
          <w:szCs w:val="24"/>
        </w:rPr>
        <w:t xml:space="preserve">Hellgren, O. et al. 2007. Detecting shifts of transmission areas in avian blood parasites - A </w:t>
      </w:r>
      <w:r w:rsidRPr="007834E7">
        <w:rPr>
          <w:rFonts w:cs="Times New Roman"/>
          <w:noProof/>
          <w:szCs w:val="24"/>
        </w:rPr>
        <w:lastRenderedPageBreak/>
        <w:t>phylogenetic approach. - Mol. Ecol. 16: 1281–1290.</w:t>
      </w:r>
    </w:p>
    <w:p w14:paraId="4C9C137A" w14:textId="77777777" w:rsidR="007834E7" w:rsidRPr="007834E7" w:rsidRDefault="007834E7" w:rsidP="007834E7">
      <w:pPr>
        <w:widowControl w:val="0"/>
        <w:autoSpaceDE w:val="0"/>
        <w:autoSpaceDN w:val="0"/>
        <w:adjustRightInd w:val="0"/>
        <w:spacing w:line="480" w:lineRule="auto"/>
        <w:ind w:left="480" w:hanging="480"/>
        <w:rPr>
          <w:rFonts w:cs="Times New Roman"/>
          <w:noProof/>
          <w:szCs w:val="24"/>
        </w:rPr>
      </w:pPr>
      <w:r w:rsidRPr="007834E7">
        <w:rPr>
          <w:rFonts w:cs="Times New Roman"/>
          <w:noProof/>
          <w:szCs w:val="24"/>
        </w:rPr>
        <w:t>Kembel, S. W. et al. 2010. Picante: R tools for integrating phylogenies and ecology. - Bioinformatics 26: 1463–1464.</w:t>
      </w:r>
    </w:p>
    <w:p w14:paraId="1AA41D3E" w14:textId="77777777" w:rsidR="007834E7" w:rsidRPr="007834E7" w:rsidRDefault="007834E7" w:rsidP="007834E7">
      <w:pPr>
        <w:widowControl w:val="0"/>
        <w:autoSpaceDE w:val="0"/>
        <w:autoSpaceDN w:val="0"/>
        <w:adjustRightInd w:val="0"/>
        <w:spacing w:line="480" w:lineRule="auto"/>
        <w:ind w:left="480" w:hanging="480"/>
        <w:rPr>
          <w:rFonts w:cs="Times New Roman"/>
          <w:noProof/>
          <w:szCs w:val="24"/>
        </w:rPr>
      </w:pPr>
      <w:r w:rsidRPr="00A877AA">
        <w:rPr>
          <w:rFonts w:cs="Times New Roman"/>
          <w:noProof/>
          <w:szCs w:val="24"/>
          <w:lang w:val="fr-FR"/>
        </w:rPr>
        <w:t xml:space="preserve">Lacorte, G. A. et al. 2013. </w:t>
      </w:r>
      <w:r w:rsidRPr="007834E7">
        <w:rPr>
          <w:rFonts w:cs="Times New Roman"/>
          <w:noProof/>
          <w:szCs w:val="24"/>
        </w:rPr>
        <w:t>Exploring the Diversity and Distribution of Neotropical Avian Malaria Parasites - A Molecular Survey from Southeast Brazil. - PLoS One 8: 1–9.</w:t>
      </w:r>
    </w:p>
    <w:p w14:paraId="250298E9" w14:textId="77777777" w:rsidR="007834E7" w:rsidRPr="007834E7" w:rsidRDefault="007834E7" w:rsidP="007834E7">
      <w:pPr>
        <w:widowControl w:val="0"/>
        <w:autoSpaceDE w:val="0"/>
        <w:autoSpaceDN w:val="0"/>
        <w:adjustRightInd w:val="0"/>
        <w:spacing w:line="480" w:lineRule="auto"/>
        <w:ind w:left="480" w:hanging="480"/>
        <w:rPr>
          <w:rFonts w:cs="Times New Roman"/>
          <w:noProof/>
          <w:szCs w:val="24"/>
        </w:rPr>
      </w:pPr>
      <w:r w:rsidRPr="007834E7">
        <w:rPr>
          <w:rFonts w:cs="Times New Roman"/>
          <w:noProof/>
          <w:szCs w:val="24"/>
        </w:rPr>
        <w:t>Lindeborg, M. et al. 2012. Migratory Birds, Ticks, and Crimean-Congo Hemorrhagic Fever Virus. - Emerg. Infect. Dis. 18: 2095–2097.</w:t>
      </w:r>
    </w:p>
    <w:p w14:paraId="6FB0DDC3" w14:textId="77777777" w:rsidR="007834E7" w:rsidRPr="007834E7" w:rsidRDefault="007834E7" w:rsidP="007834E7">
      <w:pPr>
        <w:widowControl w:val="0"/>
        <w:autoSpaceDE w:val="0"/>
        <w:autoSpaceDN w:val="0"/>
        <w:adjustRightInd w:val="0"/>
        <w:spacing w:line="480" w:lineRule="auto"/>
        <w:ind w:left="480" w:hanging="480"/>
        <w:rPr>
          <w:rFonts w:cs="Times New Roman"/>
          <w:noProof/>
          <w:szCs w:val="24"/>
        </w:rPr>
      </w:pPr>
      <w:r w:rsidRPr="007834E7">
        <w:rPr>
          <w:rFonts w:cs="Times New Roman"/>
          <w:noProof/>
          <w:szCs w:val="24"/>
        </w:rPr>
        <w:t>Marzal, A. 2012. Recent Advances in Studies on Avian Malaria Parasites. - Malar. Parasites: 135–158.</w:t>
      </w:r>
    </w:p>
    <w:p w14:paraId="6F3867BD" w14:textId="77777777" w:rsidR="007834E7" w:rsidRPr="007834E7" w:rsidRDefault="007834E7" w:rsidP="007834E7">
      <w:pPr>
        <w:widowControl w:val="0"/>
        <w:autoSpaceDE w:val="0"/>
        <w:autoSpaceDN w:val="0"/>
        <w:adjustRightInd w:val="0"/>
        <w:spacing w:line="480" w:lineRule="auto"/>
        <w:ind w:left="480" w:hanging="480"/>
        <w:rPr>
          <w:rFonts w:cs="Times New Roman"/>
          <w:noProof/>
          <w:szCs w:val="24"/>
        </w:rPr>
      </w:pPr>
      <w:r w:rsidRPr="007834E7">
        <w:rPr>
          <w:rFonts w:cs="Times New Roman"/>
          <w:noProof/>
          <w:szCs w:val="24"/>
        </w:rPr>
        <w:t>Morshed, M. G. et al. 2005. Migratory songbirds disperse ticks across Canada, and first isolation of the Lyme disease spirochete, Borrelia burgdorferi, from the avian tick, Ixodes auritulus. - J. Parasitol. 91: 780–790.</w:t>
      </w:r>
    </w:p>
    <w:p w14:paraId="61F0BF0F" w14:textId="77777777" w:rsidR="007834E7" w:rsidRPr="007834E7" w:rsidRDefault="007834E7" w:rsidP="007834E7">
      <w:pPr>
        <w:widowControl w:val="0"/>
        <w:autoSpaceDE w:val="0"/>
        <w:autoSpaceDN w:val="0"/>
        <w:adjustRightInd w:val="0"/>
        <w:spacing w:line="480" w:lineRule="auto"/>
        <w:ind w:left="480" w:hanging="480"/>
        <w:rPr>
          <w:rFonts w:cs="Times New Roman"/>
          <w:noProof/>
          <w:szCs w:val="24"/>
        </w:rPr>
      </w:pPr>
      <w:r w:rsidRPr="007834E7">
        <w:rPr>
          <w:rFonts w:cs="Times New Roman"/>
          <w:noProof/>
          <w:szCs w:val="24"/>
        </w:rPr>
        <w:t>O’Connor, E. A. et al. 2020. Wetter climates select for higher immune gene diversity in resident, but not migratory, songbirds. - Proceedings. Biol. Sci. 287: 20192675.</w:t>
      </w:r>
    </w:p>
    <w:p w14:paraId="6BDE96F6" w14:textId="77777777" w:rsidR="007834E7" w:rsidRPr="007834E7" w:rsidRDefault="007834E7" w:rsidP="007834E7">
      <w:pPr>
        <w:widowControl w:val="0"/>
        <w:autoSpaceDE w:val="0"/>
        <w:autoSpaceDN w:val="0"/>
        <w:adjustRightInd w:val="0"/>
        <w:spacing w:line="480" w:lineRule="auto"/>
        <w:ind w:left="480" w:hanging="480"/>
        <w:rPr>
          <w:rFonts w:cs="Times New Roman"/>
          <w:noProof/>
          <w:szCs w:val="24"/>
        </w:rPr>
      </w:pPr>
      <w:r w:rsidRPr="007834E7">
        <w:rPr>
          <w:rFonts w:cs="Times New Roman"/>
          <w:noProof/>
          <w:szCs w:val="24"/>
        </w:rPr>
        <w:t>Okanga, S. et al. 2014. Host specificity and co-speciation in avian haemosporidia in the Western Cape, South Africa. - PLoS One in press.</w:t>
      </w:r>
    </w:p>
    <w:p w14:paraId="55524684" w14:textId="77777777" w:rsidR="007834E7" w:rsidRPr="007834E7" w:rsidRDefault="007834E7" w:rsidP="007834E7">
      <w:pPr>
        <w:widowControl w:val="0"/>
        <w:autoSpaceDE w:val="0"/>
        <w:autoSpaceDN w:val="0"/>
        <w:adjustRightInd w:val="0"/>
        <w:spacing w:line="480" w:lineRule="auto"/>
        <w:ind w:left="480" w:hanging="480"/>
        <w:rPr>
          <w:rFonts w:cs="Times New Roman"/>
          <w:noProof/>
          <w:szCs w:val="24"/>
        </w:rPr>
      </w:pPr>
      <w:r w:rsidRPr="007834E7">
        <w:rPr>
          <w:rFonts w:cs="Times New Roman"/>
          <w:noProof/>
          <w:szCs w:val="24"/>
        </w:rPr>
        <w:t>Paradis, E. and Schliep, K. 2018. ape 5.0: an environment for modern phylogenetics and evolutionary analyses in R. - Bioinformatics 35: 526–528.</w:t>
      </w:r>
    </w:p>
    <w:p w14:paraId="50680633" w14:textId="77777777" w:rsidR="007834E7" w:rsidRPr="00A877AA" w:rsidRDefault="007834E7" w:rsidP="007834E7">
      <w:pPr>
        <w:widowControl w:val="0"/>
        <w:autoSpaceDE w:val="0"/>
        <w:autoSpaceDN w:val="0"/>
        <w:adjustRightInd w:val="0"/>
        <w:spacing w:line="480" w:lineRule="auto"/>
        <w:ind w:left="480" w:hanging="480"/>
        <w:rPr>
          <w:rFonts w:cs="Times New Roman"/>
          <w:noProof/>
          <w:szCs w:val="24"/>
          <w:lang w:val="fr-FR"/>
        </w:rPr>
      </w:pPr>
      <w:r w:rsidRPr="007834E7">
        <w:rPr>
          <w:rFonts w:cs="Times New Roman"/>
          <w:noProof/>
          <w:szCs w:val="24"/>
        </w:rPr>
        <w:t xml:space="preserve">Pigeault, R. et al. 2015. Avian malaria: a new lease of life for an old experimental model to study the evolutionary ecology of Plasmodium. - Philos. </w:t>
      </w:r>
      <w:r w:rsidRPr="00A877AA">
        <w:rPr>
          <w:rFonts w:cs="Times New Roman"/>
          <w:noProof/>
          <w:szCs w:val="24"/>
          <w:lang w:val="fr-FR"/>
        </w:rPr>
        <w:t>Trans. R. Soc. Lond. B. Biol. Sci. 370: 323–330.</w:t>
      </w:r>
    </w:p>
    <w:p w14:paraId="41C2C0F9" w14:textId="77777777" w:rsidR="007834E7" w:rsidRPr="007834E7" w:rsidRDefault="007834E7" w:rsidP="007834E7">
      <w:pPr>
        <w:widowControl w:val="0"/>
        <w:autoSpaceDE w:val="0"/>
        <w:autoSpaceDN w:val="0"/>
        <w:adjustRightInd w:val="0"/>
        <w:spacing w:line="480" w:lineRule="auto"/>
        <w:ind w:left="480" w:hanging="480"/>
        <w:rPr>
          <w:rFonts w:cs="Times New Roman"/>
          <w:noProof/>
          <w:szCs w:val="24"/>
        </w:rPr>
      </w:pPr>
      <w:r w:rsidRPr="00A877AA">
        <w:rPr>
          <w:rFonts w:cs="Times New Roman"/>
          <w:noProof/>
          <w:szCs w:val="24"/>
          <w:lang w:val="fr-FR"/>
        </w:rPr>
        <w:lastRenderedPageBreak/>
        <w:t xml:space="preserve">Poupon, M. et al. 2006. </w:t>
      </w:r>
      <w:r w:rsidRPr="007834E7">
        <w:rPr>
          <w:rFonts w:cs="Times New Roman"/>
          <w:noProof/>
          <w:szCs w:val="24"/>
        </w:rPr>
        <w:t>Prevalence of Borrelia burgdorferi Sensu Lato in Ticks Collected from Migratory Birds in Switzerland Prevalence of Borrelia burgdorferi Sensu Lato in Ticks Collected from Migratory Birds in Switzerland. - Appl. Environ. Microbiol. 72: 976–979.</w:t>
      </w:r>
    </w:p>
    <w:p w14:paraId="6771E041" w14:textId="77777777" w:rsidR="007834E7" w:rsidRPr="007834E7" w:rsidRDefault="007834E7" w:rsidP="007834E7">
      <w:pPr>
        <w:widowControl w:val="0"/>
        <w:autoSpaceDE w:val="0"/>
        <w:autoSpaceDN w:val="0"/>
        <w:adjustRightInd w:val="0"/>
        <w:spacing w:line="480" w:lineRule="auto"/>
        <w:ind w:left="480" w:hanging="480"/>
        <w:rPr>
          <w:rFonts w:cs="Times New Roman"/>
          <w:noProof/>
          <w:szCs w:val="24"/>
        </w:rPr>
      </w:pPr>
      <w:r w:rsidRPr="007834E7">
        <w:rPr>
          <w:rFonts w:cs="Times New Roman"/>
          <w:noProof/>
          <w:szCs w:val="24"/>
        </w:rPr>
        <w:t>Prenter, J. et al. 2004. Roles of parasites in animal invasions. - Trends Ecol. Evol. 19: 385–390.</w:t>
      </w:r>
    </w:p>
    <w:p w14:paraId="16B5089D" w14:textId="77777777" w:rsidR="007834E7" w:rsidRPr="007834E7" w:rsidRDefault="007834E7" w:rsidP="007834E7">
      <w:pPr>
        <w:widowControl w:val="0"/>
        <w:autoSpaceDE w:val="0"/>
        <w:autoSpaceDN w:val="0"/>
        <w:adjustRightInd w:val="0"/>
        <w:spacing w:line="480" w:lineRule="auto"/>
        <w:ind w:left="480" w:hanging="480"/>
        <w:rPr>
          <w:rFonts w:cs="Times New Roman"/>
          <w:noProof/>
          <w:szCs w:val="24"/>
        </w:rPr>
      </w:pPr>
      <w:r w:rsidRPr="007834E7">
        <w:rPr>
          <w:rFonts w:cs="Times New Roman"/>
          <w:noProof/>
          <w:szCs w:val="24"/>
        </w:rPr>
        <w:t>Remsen, J. V. J. et al. A classification of the bird species of South America. - Am. Ornithol. Soc.</w:t>
      </w:r>
    </w:p>
    <w:p w14:paraId="3A183133" w14:textId="77777777" w:rsidR="007834E7" w:rsidRPr="007834E7" w:rsidRDefault="007834E7" w:rsidP="007834E7">
      <w:pPr>
        <w:widowControl w:val="0"/>
        <w:autoSpaceDE w:val="0"/>
        <w:autoSpaceDN w:val="0"/>
        <w:adjustRightInd w:val="0"/>
        <w:spacing w:line="480" w:lineRule="auto"/>
        <w:ind w:left="480" w:hanging="480"/>
        <w:rPr>
          <w:rFonts w:cs="Times New Roman"/>
          <w:noProof/>
          <w:szCs w:val="24"/>
        </w:rPr>
      </w:pPr>
      <w:r w:rsidRPr="007834E7">
        <w:rPr>
          <w:rFonts w:cs="Times New Roman"/>
          <w:noProof/>
          <w:szCs w:val="24"/>
        </w:rPr>
        <w:t>Revell LJ 2012. phytools: An R package for phylogenetic comparative biology (and other things). - Methods Ecol. Evol 3: 217–223.</w:t>
      </w:r>
    </w:p>
    <w:p w14:paraId="4D2433EA" w14:textId="77777777" w:rsidR="007834E7" w:rsidRPr="007834E7" w:rsidRDefault="007834E7" w:rsidP="007834E7">
      <w:pPr>
        <w:widowControl w:val="0"/>
        <w:autoSpaceDE w:val="0"/>
        <w:autoSpaceDN w:val="0"/>
        <w:adjustRightInd w:val="0"/>
        <w:spacing w:line="480" w:lineRule="auto"/>
        <w:ind w:left="480" w:hanging="480"/>
        <w:rPr>
          <w:rFonts w:cs="Times New Roman"/>
          <w:noProof/>
          <w:szCs w:val="24"/>
        </w:rPr>
      </w:pPr>
      <w:r w:rsidRPr="007834E7">
        <w:rPr>
          <w:rFonts w:cs="Times New Roman"/>
          <w:noProof/>
          <w:szCs w:val="24"/>
        </w:rPr>
        <w:t>Ricklefs, R. E. et al. 2017. Avian migration and the distribution of malaria parasites in New World passerine birds. - J. Biogeogr. 44: 1113–1123.</w:t>
      </w:r>
    </w:p>
    <w:p w14:paraId="00E86F4E" w14:textId="77777777" w:rsidR="007834E7" w:rsidRPr="007834E7" w:rsidRDefault="007834E7" w:rsidP="007834E7">
      <w:pPr>
        <w:widowControl w:val="0"/>
        <w:autoSpaceDE w:val="0"/>
        <w:autoSpaceDN w:val="0"/>
        <w:adjustRightInd w:val="0"/>
        <w:spacing w:line="480" w:lineRule="auto"/>
        <w:ind w:left="480" w:hanging="480"/>
        <w:rPr>
          <w:rFonts w:cs="Times New Roman"/>
          <w:noProof/>
          <w:szCs w:val="24"/>
        </w:rPr>
      </w:pPr>
      <w:r w:rsidRPr="007834E7">
        <w:rPr>
          <w:rFonts w:cs="Times New Roman"/>
          <w:noProof/>
          <w:szCs w:val="24"/>
        </w:rPr>
        <w:t>Soares, L. et al. 2019. Neotropical migratory and resident birds occurring in sympatry during winter have distinct haemosporidian parasite assemblages. - J. Biogeogr.: 1–12.</w:t>
      </w:r>
    </w:p>
    <w:p w14:paraId="7002A7E6" w14:textId="77777777" w:rsidR="007834E7" w:rsidRPr="007834E7" w:rsidRDefault="007834E7" w:rsidP="007834E7">
      <w:pPr>
        <w:widowControl w:val="0"/>
        <w:autoSpaceDE w:val="0"/>
        <w:autoSpaceDN w:val="0"/>
        <w:adjustRightInd w:val="0"/>
        <w:spacing w:line="480" w:lineRule="auto"/>
        <w:ind w:left="480" w:hanging="480"/>
        <w:rPr>
          <w:rFonts w:cs="Times New Roman"/>
          <w:noProof/>
          <w:szCs w:val="24"/>
        </w:rPr>
      </w:pPr>
      <w:r w:rsidRPr="007834E7">
        <w:rPr>
          <w:rFonts w:cs="Times New Roman"/>
          <w:noProof/>
          <w:szCs w:val="24"/>
        </w:rPr>
        <w:t>Somenzari, M. et al. 2018. An overview of migratory birds in Brazil.</w:t>
      </w:r>
    </w:p>
    <w:p w14:paraId="30F014F9" w14:textId="77777777" w:rsidR="007834E7" w:rsidRPr="005A6F61" w:rsidRDefault="007834E7" w:rsidP="007834E7">
      <w:pPr>
        <w:widowControl w:val="0"/>
        <w:autoSpaceDE w:val="0"/>
        <w:autoSpaceDN w:val="0"/>
        <w:adjustRightInd w:val="0"/>
        <w:spacing w:line="480" w:lineRule="auto"/>
        <w:ind w:left="480" w:hanging="480"/>
        <w:rPr>
          <w:rFonts w:cs="Times New Roman"/>
          <w:noProof/>
          <w:szCs w:val="24"/>
          <w:lang w:val="pt-BR"/>
        </w:rPr>
      </w:pPr>
      <w:r w:rsidRPr="00A877AA">
        <w:rPr>
          <w:rFonts w:cs="Times New Roman"/>
          <w:noProof/>
          <w:szCs w:val="24"/>
          <w:lang w:val="fr-FR"/>
        </w:rPr>
        <w:t xml:space="preserve">Turchetto-Zolet, A. C. et al. 2013. </w:t>
      </w:r>
      <w:r w:rsidRPr="007834E7">
        <w:rPr>
          <w:rFonts w:cs="Times New Roman"/>
          <w:noProof/>
          <w:szCs w:val="24"/>
        </w:rPr>
        <w:t xml:space="preserve">Phylogeographical patterns shed light on evolutionary process in South America. - Mol. </w:t>
      </w:r>
      <w:r w:rsidRPr="005A6F61">
        <w:rPr>
          <w:rFonts w:cs="Times New Roman"/>
          <w:noProof/>
          <w:szCs w:val="24"/>
          <w:lang w:val="pt-BR"/>
        </w:rPr>
        <w:t>Ecol. 22: 1193–1213.</w:t>
      </w:r>
    </w:p>
    <w:p w14:paraId="05616190" w14:textId="77777777" w:rsidR="007834E7" w:rsidRPr="005A6F61" w:rsidRDefault="007834E7" w:rsidP="007834E7">
      <w:pPr>
        <w:widowControl w:val="0"/>
        <w:autoSpaceDE w:val="0"/>
        <w:autoSpaceDN w:val="0"/>
        <w:adjustRightInd w:val="0"/>
        <w:spacing w:line="480" w:lineRule="auto"/>
        <w:ind w:left="480" w:hanging="480"/>
        <w:rPr>
          <w:rFonts w:cs="Times New Roman"/>
          <w:noProof/>
          <w:szCs w:val="24"/>
          <w:lang w:val="pt-BR"/>
        </w:rPr>
      </w:pPr>
      <w:r w:rsidRPr="005A6F61">
        <w:rPr>
          <w:rFonts w:cs="Times New Roman"/>
          <w:noProof/>
          <w:szCs w:val="24"/>
          <w:lang w:val="pt-BR"/>
        </w:rPr>
        <w:t>Valkiūnas, G. 2005. Avian Malaria Parasites and other Haemosporidia.</w:t>
      </w:r>
    </w:p>
    <w:p w14:paraId="03E88145" w14:textId="77777777" w:rsidR="007834E7" w:rsidRPr="007834E7" w:rsidRDefault="007834E7" w:rsidP="007834E7">
      <w:pPr>
        <w:widowControl w:val="0"/>
        <w:autoSpaceDE w:val="0"/>
        <w:autoSpaceDN w:val="0"/>
        <w:adjustRightInd w:val="0"/>
        <w:spacing w:line="480" w:lineRule="auto"/>
        <w:ind w:left="480" w:hanging="480"/>
        <w:rPr>
          <w:rFonts w:cs="Times New Roman"/>
          <w:noProof/>
        </w:rPr>
      </w:pPr>
      <w:r w:rsidRPr="005A6F61">
        <w:rPr>
          <w:rFonts w:cs="Times New Roman"/>
          <w:noProof/>
          <w:szCs w:val="24"/>
          <w:lang w:val="pt-BR"/>
        </w:rPr>
        <w:t xml:space="preserve">Zamora-Vilchis, I. et al. 2012. </w:t>
      </w:r>
      <w:r w:rsidRPr="007834E7">
        <w:rPr>
          <w:rFonts w:cs="Times New Roman"/>
          <w:noProof/>
          <w:szCs w:val="24"/>
        </w:rPr>
        <w:t>Environmental temperature affects prevalence of blood parasites of birds on an elevation gradient: Implications for disease in a warming climate. - PLoS One in press.</w:t>
      </w:r>
    </w:p>
    <w:p w14:paraId="5F3501B3" w14:textId="445B4CCD" w:rsidR="007A383F" w:rsidRPr="003B6A4F" w:rsidRDefault="00715F50" w:rsidP="003B6A4F">
      <w:pPr>
        <w:spacing w:line="480" w:lineRule="auto"/>
        <w:rPr>
          <w:rFonts w:cs="Times New Roman"/>
          <w:szCs w:val="24"/>
        </w:rPr>
      </w:pPr>
      <w:r w:rsidRPr="003B6A4F">
        <w:rPr>
          <w:rFonts w:cs="Times New Roman"/>
          <w:szCs w:val="24"/>
        </w:rPr>
        <w:lastRenderedPageBreak/>
        <w:fldChar w:fldCharType="end"/>
      </w:r>
      <w:r w:rsidR="007A383F" w:rsidRPr="003B6A4F">
        <w:rPr>
          <w:rFonts w:cs="Times New Roman"/>
          <w:szCs w:val="24"/>
        </w:rPr>
        <w:t>Table 1: Parameter estimates, standard errors, and p values for the Bayesian model testing the differences</w:t>
      </w:r>
      <w:r w:rsidR="00FA0BB7" w:rsidRPr="003B6A4F">
        <w:rPr>
          <w:rFonts w:cs="Times New Roman"/>
          <w:szCs w:val="24"/>
        </w:rPr>
        <w:t xml:space="preserve"> </w:t>
      </w:r>
      <w:r w:rsidR="00BD282E" w:rsidRPr="003B6A4F">
        <w:rPr>
          <w:rFonts w:cs="Times New Roman"/>
          <w:szCs w:val="24"/>
        </w:rPr>
        <w:t xml:space="preserve">in the distribution </w:t>
      </w:r>
      <w:r w:rsidR="00FA0BB7" w:rsidRPr="003B6A4F">
        <w:rPr>
          <w:rFonts w:cs="Times New Roman"/>
          <w:szCs w:val="24"/>
        </w:rPr>
        <w:t xml:space="preserve">of </w:t>
      </w:r>
      <w:proofErr w:type="spellStart"/>
      <w:r w:rsidR="00FA0BB7" w:rsidRPr="003B6A4F">
        <w:rPr>
          <w:rFonts w:cs="Times New Roman"/>
          <w:szCs w:val="24"/>
        </w:rPr>
        <w:t>haemosporidian</w:t>
      </w:r>
      <w:proofErr w:type="spellEnd"/>
      <w:r w:rsidR="007A383F" w:rsidRPr="003B6A4F">
        <w:rPr>
          <w:rFonts w:cs="Times New Roman"/>
          <w:szCs w:val="24"/>
        </w:rPr>
        <w:t xml:space="preserve"> lineages </w:t>
      </w:r>
      <w:r w:rsidR="00F93F66" w:rsidRPr="003B6A4F">
        <w:rPr>
          <w:rFonts w:cs="Times New Roman"/>
          <w:szCs w:val="24"/>
        </w:rPr>
        <w:t>among those that occur in</w:t>
      </w:r>
      <w:r w:rsidR="007A383F" w:rsidRPr="003B6A4F">
        <w:rPr>
          <w:rFonts w:cs="Times New Roman"/>
          <w:szCs w:val="24"/>
        </w:rPr>
        <w:t xml:space="preserve"> migratory and</w:t>
      </w:r>
      <w:r w:rsidR="00F93F66" w:rsidRPr="003B6A4F">
        <w:rPr>
          <w:rFonts w:cs="Times New Roman"/>
          <w:szCs w:val="24"/>
        </w:rPr>
        <w:t>/or</w:t>
      </w:r>
      <w:r w:rsidR="007A383F" w:rsidRPr="003B6A4F">
        <w:rPr>
          <w:rFonts w:cs="Times New Roman"/>
          <w:szCs w:val="24"/>
        </w:rPr>
        <w:t xml:space="preserve"> resident avian host species. </w:t>
      </w:r>
    </w:p>
    <w:tbl>
      <w:tblPr>
        <w:tblStyle w:val="TabelaSimples5"/>
        <w:tblW w:w="0" w:type="auto"/>
        <w:tblLook w:val="04A0" w:firstRow="1" w:lastRow="0" w:firstColumn="1" w:lastColumn="0" w:noHBand="0" w:noVBand="1"/>
      </w:tblPr>
      <w:tblGrid>
        <w:gridCol w:w="3469"/>
        <w:gridCol w:w="1771"/>
        <w:gridCol w:w="1843"/>
        <w:gridCol w:w="1745"/>
      </w:tblGrid>
      <w:tr w:rsidR="007A383F" w:rsidRPr="003B6A4F" w14:paraId="0F5F3D55" w14:textId="77777777" w:rsidTr="00D37D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69" w:type="dxa"/>
          </w:tcPr>
          <w:p w14:paraId="0F8F2764" w14:textId="77777777" w:rsidR="007A383F" w:rsidRPr="003B6A4F" w:rsidRDefault="007A383F" w:rsidP="003B6A4F">
            <w:pPr>
              <w:spacing w:line="480" w:lineRule="auto"/>
              <w:rPr>
                <w:rFonts w:cs="Times New Roman"/>
                <w:b/>
                <w:bCs/>
                <w:i w:val="0"/>
                <w:iCs w:val="0"/>
                <w:szCs w:val="24"/>
              </w:rPr>
            </w:pPr>
          </w:p>
        </w:tc>
        <w:tc>
          <w:tcPr>
            <w:tcW w:w="1771" w:type="dxa"/>
          </w:tcPr>
          <w:p w14:paraId="01E6E85F" w14:textId="77777777" w:rsidR="007A383F" w:rsidRPr="003B6A4F" w:rsidRDefault="007A383F"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Estimate</w:t>
            </w:r>
          </w:p>
        </w:tc>
        <w:tc>
          <w:tcPr>
            <w:tcW w:w="1843" w:type="dxa"/>
          </w:tcPr>
          <w:p w14:paraId="126D2B1A" w14:textId="77777777" w:rsidR="007A383F" w:rsidRPr="003B6A4F" w:rsidRDefault="007A383F"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Std. error</w:t>
            </w:r>
          </w:p>
        </w:tc>
        <w:tc>
          <w:tcPr>
            <w:tcW w:w="1745" w:type="dxa"/>
          </w:tcPr>
          <w:p w14:paraId="011B4CD5" w14:textId="77777777" w:rsidR="007A383F" w:rsidRPr="003B6A4F" w:rsidRDefault="007A383F"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p</w:t>
            </w:r>
          </w:p>
        </w:tc>
      </w:tr>
      <w:tr w:rsidR="007A383F" w:rsidRPr="003B6A4F" w14:paraId="7BE5C7D7"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53C090F7" w14:textId="77777777" w:rsidR="007A383F" w:rsidRPr="003B6A4F" w:rsidRDefault="007A383F" w:rsidP="003B6A4F">
            <w:pPr>
              <w:spacing w:line="480" w:lineRule="auto"/>
              <w:rPr>
                <w:rFonts w:cs="Times New Roman"/>
                <w:i w:val="0"/>
                <w:iCs w:val="0"/>
                <w:szCs w:val="24"/>
              </w:rPr>
            </w:pPr>
            <w:r w:rsidRPr="003B6A4F">
              <w:rPr>
                <w:rFonts w:cs="Times New Roman"/>
                <w:i w:val="0"/>
                <w:iCs w:val="0"/>
                <w:szCs w:val="24"/>
              </w:rPr>
              <w:t>Full migrant</w:t>
            </w:r>
          </w:p>
        </w:tc>
        <w:tc>
          <w:tcPr>
            <w:tcW w:w="1771" w:type="dxa"/>
          </w:tcPr>
          <w:p w14:paraId="1D8623B8" w14:textId="07FEE3D7" w:rsidR="007A383F" w:rsidRPr="003B6A4F" w:rsidRDefault="007A383F"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w:t>
            </w:r>
            <w:r w:rsidR="006D056B" w:rsidRPr="003B6A4F">
              <w:rPr>
                <w:rFonts w:cs="Times New Roman"/>
                <w:szCs w:val="24"/>
              </w:rPr>
              <w:t>4.64</w:t>
            </w:r>
          </w:p>
        </w:tc>
        <w:tc>
          <w:tcPr>
            <w:tcW w:w="1843" w:type="dxa"/>
          </w:tcPr>
          <w:p w14:paraId="3E150CAE" w14:textId="77777777" w:rsidR="007A383F" w:rsidRPr="003B6A4F" w:rsidRDefault="007A383F"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0.11</w:t>
            </w:r>
          </w:p>
        </w:tc>
        <w:tc>
          <w:tcPr>
            <w:tcW w:w="1745" w:type="dxa"/>
          </w:tcPr>
          <w:p w14:paraId="489449F3" w14:textId="556E8921" w:rsidR="007A383F" w:rsidRPr="003B6A4F" w:rsidRDefault="0012483E"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&lt;0.001</w:t>
            </w:r>
          </w:p>
        </w:tc>
      </w:tr>
      <w:tr w:rsidR="007A383F" w:rsidRPr="003B6A4F" w14:paraId="55AF0C92"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393077C5" w14:textId="77777777" w:rsidR="007A383F" w:rsidRPr="003B6A4F" w:rsidRDefault="007A383F" w:rsidP="003B6A4F">
            <w:pPr>
              <w:spacing w:line="480" w:lineRule="auto"/>
              <w:rPr>
                <w:rFonts w:cs="Times New Roman"/>
                <w:i w:val="0"/>
                <w:iCs w:val="0"/>
                <w:szCs w:val="24"/>
              </w:rPr>
            </w:pPr>
            <w:r w:rsidRPr="003B6A4F">
              <w:rPr>
                <w:rFonts w:cs="Times New Roman"/>
                <w:i w:val="0"/>
                <w:iCs w:val="0"/>
                <w:szCs w:val="24"/>
              </w:rPr>
              <w:t>Partial migrant</w:t>
            </w:r>
          </w:p>
        </w:tc>
        <w:tc>
          <w:tcPr>
            <w:tcW w:w="1771" w:type="dxa"/>
          </w:tcPr>
          <w:p w14:paraId="136F935D" w14:textId="77777777" w:rsidR="007A383F" w:rsidRPr="003B6A4F" w:rsidRDefault="007A383F"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-0.04</w:t>
            </w:r>
          </w:p>
        </w:tc>
        <w:tc>
          <w:tcPr>
            <w:tcW w:w="1843" w:type="dxa"/>
          </w:tcPr>
          <w:p w14:paraId="3A75259C" w14:textId="78864EDB" w:rsidR="007A383F" w:rsidRPr="003B6A4F" w:rsidRDefault="007A383F"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0.1</w:t>
            </w:r>
            <w:r w:rsidR="006D056B" w:rsidRPr="003B6A4F">
              <w:rPr>
                <w:rFonts w:cs="Times New Roman"/>
                <w:szCs w:val="24"/>
              </w:rPr>
              <w:t>8</w:t>
            </w:r>
          </w:p>
        </w:tc>
        <w:tc>
          <w:tcPr>
            <w:tcW w:w="1745" w:type="dxa"/>
          </w:tcPr>
          <w:p w14:paraId="3B30AECF" w14:textId="77777777" w:rsidR="007A383F" w:rsidRPr="003B6A4F" w:rsidRDefault="007A383F"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0.81</w:t>
            </w:r>
          </w:p>
        </w:tc>
      </w:tr>
      <w:tr w:rsidR="007A383F" w:rsidRPr="003B6A4F" w14:paraId="258E3ED6"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78220EB" w14:textId="77777777" w:rsidR="007A383F" w:rsidRPr="003B6A4F" w:rsidRDefault="007A383F" w:rsidP="003B6A4F">
            <w:pPr>
              <w:spacing w:line="480" w:lineRule="auto"/>
              <w:rPr>
                <w:rFonts w:cs="Times New Roman"/>
                <w:i w:val="0"/>
                <w:iCs w:val="0"/>
                <w:szCs w:val="24"/>
              </w:rPr>
            </w:pPr>
            <w:r w:rsidRPr="003B6A4F">
              <w:rPr>
                <w:rFonts w:cs="Times New Roman"/>
                <w:i w:val="0"/>
                <w:iCs w:val="0"/>
                <w:szCs w:val="24"/>
              </w:rPr>
              <w:t>Resident</w:t>
            </w:r>
          </w:p>
        </w:tc>
        <w:tc>
          <w:tcPr>
            <w:tcW w:w="1771" w:type="dxa"/>
          </w:tcPr>
          <w:p w14:paraId="1635B615" w14:textId="77777777" w:rsidR="007A383F" w:rsidRPr="003B6A4F" w:rsidRDefault="007A383F"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0.09</w:t>
            </w:r>
          </w:p>
        </w:tc>
        <w:tc>
          <w:tcPr>
            <w:tcW w:w="1843" w:type="dxa"/>
          </w:tcPr>
          <w:p w14:paraId="25970DE3" w14:textId="77777777" w:rsidR="007A383F" w:rsidRPr="003B6A4F" w:rsidRDefault="007A383F"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0.11</w:t>
            </w:r>
          </w:p>
        </w:tc>
        <w:tc>
          <w:tcPr>
            <w:tcW w:w="1745" w:type="dxa"/>
          </w:tcPr>
          <w:p w14:paraId="2EFC712B" w14:textId="2DE11E9A" w:rsidR="007A383F" w:rsidRPr="003B6A4F" w:rsidRDefault="007A383F"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0.4</w:t>
            </w:r>
            <w:r w:rsidR="004704B3" w:rsidRPr="003B6A4F">
              <w:rPr>
                <w:rFonts w:cs="Times New Roman"/>
                <w:szCs w:val="24"/>
              </w:rPr>
              <w:t>2</w:t>
            </w:r>
          </w:p>
        </w:tc>
      </w:tr>
      <w:tr w:rsidR="007A383F" w:rsidRPr="003B6A4F" w14:paraId="08B1203F"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5D0D64C4" w14:textId="77777777" w:rsidR="007A383F" w:rsidRPr="003B6A4F" w:rsidRDefault="007A383F" w:rsidP="003B6A4F">
            <w:pPr>
              <w:spacing w:line="480" w:lineRule="auto"/>
              <w:rPr>
                <w:rFonts w:cs="Times New Roman"/>
                <w:i w:val="0"/>
                <w:iCs w:val="0"/>
                <w:szCs w:val="24"/>
              </w:rPr>
            </w:pPr>
            <w:r w:rsidRPr="003B6A4F">
              <w:rPr>
                <w:rFonts w:cs="Times New Roman"/>
                <w:i w:val="0"/>
                <w:iCs w:val="0"/>
                <w:szCs w:val="24"/>
              </w:rPr>
              <w:t>Resident and full migrant</w:t>
            </w:r>
          </w:p>
        </w:tc>
        <w:tc>
          <w:tcPr>
            <w:tcW w:w="1771" w:type="dxa"/>
          </w:tcPr>
          <w:p w14:paraId="65DFA8EA" w14:textId="5BE3F2AE" w:rsidR="007A383F" w:rsidRPr="003B6A4F" w:rsidRDefault="007A383F"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w:t>
            </w:r>
            <w:r w:rsidR="006D056B" w:rsidRPr="003B6A4F">
              <w:rPr>
                <w:rFonts w:cs="Times New Roman"/>
                <w:szCs w:val="24"/>
              </w:rPr>
              <w:t>88</w:t>
            </w:r>
          </w:p>
        </w:tc>
        <w:tc>
          <w:tcPr>
            <w:tcW w:w="1843" w:type="dxa"/>
          </w:tcPr>
          <w:p w14:paraId="5060008F" w14:textId="77777777" w:rsidR="007A383F" w:rsidRPr="003B6A4F" w:rsidRDefault="007A383F"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0.15</w:t>
            </w:r>
          </w:p>
        </w:tc>
        <w:tc>
          <w:tcPr>
            <w:tcW w:w="1745" w:type="dxa"/>
          </w:tcPr>
          <w:p w14:paraId="0E0248D7" w14:textId="3D53DDBE" w:rsidR="007A383F"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&lt;0.001</w:t>
            </w:r>
          </w:p>
        </w:tc>
      </w:tr>
      <w:tr w:rsidR="007A383F" w:rsidRPr="003B6A4F" w14:paraId="6374AD22"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0E2ED6F3" w14:textId="77777777" w:rsidR="007A383F" w:rsidRPr="003B6A4F" w:rsidRDefault="007A383F" w:rsidP="003B6A4F">
            <w:pPr>
              <w:spacing w:line="480" w:lineRule="auto"/>
              <w:rPr>
                <w:rFonts w:cs="Times New Roman"/>
                <w:i w:val="0"/>
                <w:iCs w:val="0"/>
                <w:szCs w:val="24"/>
              </w:rPr>
            </w:pPr>
            <w:r w:rsidRPr="003B6A4F">
              <w:rPr>
                <w:rFonts w:cs="Times New Roman"/>
                <w:i w:val="0"/>
                <w:iCs w:val="0"/>
                <w:szCs w:val="24"/>
              </w:rPr>
              <w:t>Resident and partial migrant</w:t>
            </w:r>
          </w:p>
        </w:tc>
        <w:tc>
          <w:tcPr>
            <w:tcW w:w="1771" w:type="dxa"/>
          </w:tcPr>
          <w:p w14:paraId="35F8D563" w14:textId="3E9C0D08" w:rsidR="007A383F" w:rsidRPr="003B6A4F" w:rsidRDefault="007A383F"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0.7</w:t>
            </w:r>
            <w:r w:rsidR="006D056B" w:rsidRPr="003B6A4F">
              <w:rPr>
                <w:rFonts w:cs="Times New Roman"/>
                <w:szCs w:val="24"/>
              </w:rPr>
              <w:t>6</w:t>
            </w:r>
          </w:p>
        </w:tc>
        <w:tc>
          <w:tcPr>
            <w:tcW w:w="1843" w:type="dxa"/>
          </w:tcPr>
          <w:p w14:paraId="261EF7C8" w14:textId="77777777" w:rsidR="007A383F" w:rsidRPr="003B6A4F" w:rsidRDefault="007A383F"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0.14</w:t>
            </w:r>
          </w:p>
        </w:tc>
        <w:tc>
          <w:tcPr>
            <w:tcW w:w="1745" w:type="dxa"/>
          </w:tcPr>
          <w:p w14:paraId="0D146BB5" w14:textId="7CDEADB9" w:rsidR="007A383F" w:rsidRPr="003B6A4F" w:rsidRDefault="0012483E"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&lt;0.001</w:t>
            </w:r>
          </w:p>
        </w:tc>
      </w:tr>
      <w:tr w:rsidR="007A383F" w:rsidRPr="003B6A4F" w14:paraId="073883FE" w14:textId="77777777" w:rsidTr="00D37DC0">
        <w:trPr>
          <w:trHeight w:val="429"/>
        </w:trPr>
        <w:tc>
          <w:tcPr>
            <w:cnfStyle w:val="001000000000" w:firstRow="0" w:lastRow="0" w:firstColumn="1" w:lastColumn="0" w:oddVBand="0" w:evenVBand="0" w:oddHBand="0" w:evenHBand="0" w:firstRowFirstColumn="0" w:firstRowLastColumn="0" w:lastRowFirstColumn="0" w:lastRowLastColumn="0"/>
            <w:tcW w:w="3469" w:type="dxa"/>
          </w:tcPr>
          <w:p w14:paraId="0E22DBE7" w14:textId="77777777" w:rsidR="007A383F" w:rsidRPr="003B6A4F" w:rsidRDefault="007A383F" w:rsidP="003B6A4F">
            <w:pPr>
              <w:spacing w:line="480" w:lineRule="auto"/>
              <w:rPr>
                <w:rFonts w:cs="Times New Roman"/>
                <w:i w:val="0"/>
                <w:iCs w:val="0"/>
                <w:szCs w:val="24"/>
              </w:rPr>
            </w:pPr>
            <w:r w:rsidRPr="003B6A4F">
              <w:rPr>
                <w:rFonts w:cs="Times New Roman"/>
                <w:i w:val="0"/>
                <w:iCs w:val="0"/>
                <w:szCs w:val="24"/>
              </w:rPr>
              <w:t>Resident, partial and full migrant</w:t>
            </w:r>
          </w:p>
        </w:tc>
        <w:tc>
          <w:tcPr>
            <w:tcW w:w="1771" w:type="dxa"/>
          </w:tcPr>
          <w:p w14:paraId="6A5AEBA1" w14:textId="759272E4" w:rsidR="007A383F" w:rsidRPr="003B6A4F" w:rsidRDefault="007A383F"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1.</w:t>
            </w:r>
            <w:r w:rsidR="006D056B" w:rsidRPr="003B6A4F">
              <w:rPr>
                <w:rFonts w:cs="Times New Roman"/>
                <w:szCs w:val="24"/>
              </w:rPr>
              <w:t>56</w:t>
            </w:r>
          </w:p>
        </w:tc>
        <w:tc>
          <w:tcPr>
            <w:tcW w:w="1843" w:type="dxa"/>
          </w:tcPr>
          <w:p w14:paraId="3D0E80F7" w14:textId="77777777" w:rsidR="007A383F" w:rsidRPr="003B6A4F" w:rsidRDefault="007A383F"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0.17</w:t>
            </w:r>
          </w:p>
        </w:tc>
        <w:tc>
          <w:tcPr>
            <w:tcW w:w="1745" w:type="dxa"/>
          </w:tcPr>
          <w:p w14:paraId="707658C5" w14:textId="09652707" w:rsidR="007A383F"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&lt;0.001</w:t>
            </w:r>
          </w:p>
        </w:tc>
      </w:tr>
    </w:tbl>
    <w:p w14:paraId="2AFF7D64" w14:textId="6F0C63D3" w:rsidR="005860BF" w:rsidRPr="003B6A4F" w:rsidRDefault="005860BF" w:rsidP="003B6A4F">
      <w:pPr>
        <w:spacing w:line="480" w:lineRule="auto"/>
        <w:rPr>
          <w:rFonts w:cs="Times New Roman"/>
          <w:szCs w:val="24"/>
        </w:rPr>
      </w:pPr>
    </w:p>
    <w:p w14:paraId="5F9A06EE" w14:textId="138C87AA" w:rsidR="00FA0BB7" w:rsidRPr="003B6A4F" w:rsidRDefault="00FA0BB7" w:rsidP="003B6A4F">
      <w:pPr>
        <w:spacing w:line="480" w:lineRule="auto"/>
        <w:rPr>
          <w:rFonts w:cs="Times New Roman"/>
          <w:szCs w:val="24"/>
        </w:rPr>
      </w:pPr>
      <w:r w:rsidRPr="003B6A4F">
        <w:rPr>
          <w:rFonts w:cs="Times New Roman"/>
          <w:szCs w:val="24"/>
        </w:rPr>
        <w:t xml:space="preserve">Table 2: Parameter estimates, standard errors, and p values for the Bayesian model testing the differences </w:t>
      </w:r>
      <w:r w:rsidR="00DE315E" w:rsidRPr="003B6A4F">
        <w:rPr>
          <w:rFonts w:cs="Times New Roman"/>
          <w:szCs w:val="24"/>
        </w:rPr>
        <w:t xml:space="preserve">in the distribution of </w:t>
      </w:r>
      <w:r w:rsidRPr="003B6A4F">
        <w:rPr>
          <w:rFonts w:cs="Times New Roman"/>
          <w:i/>
          <w:iCs/>
          <w:szCs w:val="24"/>
        </w:rPr>
        <w:t>Plasmodium</w:t>
      </w:r>
      <w:r w:rsidRPr="003B6A4F">
        <w:rPr>
          <w:rFonts w:cs="Times New Roman"/>
          <w:szCs w:val="24"/>
        </w:rPr>
        <w:t xml:space="preserve"> lineages </w:t>
      </w:r>
      <w:r w:rsidR="00DE315E" w:rsidRPr="003B6A4F">
        <w:rPr>
          <w:rFonts w:cs="Times New Roman"/>
          <w:szCs w:val="24"/>
        </w:rPr>
        <w:t xml:space="preserve">among those that occur in </w:t>
      </w:r>
      <w:r w:rsidRPr="003B6A4F">
        <w:rPr>
          <w:rFonts w:cs="Times New Roman"/>
          <w:szCs w:val="24"/>
        </w:rPr>
        <w:t xml:space="preserve">migratory </w:t>
      </w:r>
      <w:r w:rsidR="00DE315E" w:rsidRPr="003B6A4F">
        <w:rPr>
          <w:rFonts w:cs="Times New Roman"/>
          <w:szCs w:val="24"/>
        </w:rPr>
        <w:t xml:space="preserve">and/or </w:t>
      </w:r>
      <w:r w:rsidRPr="003B6A4F">
        <w:rPr>
          <w:rFonts w:cs="Times New Roman"/>
          <w:szCs w:val="24"/>
        </w:rPr>
        <w:t xml:space="preserve">resident avian host species. </w:t>
      </w:r>
    </w:p>
    <w:tbl>
      <w:tblPr>
        <w:tblStyle w:val="TabelaSimples5"/>
        <w:tblW w:w="0" w:type="auto"/>
        <w:tblLook w:val="04A0" w:firstRow="1" w:lastRow="0" w:firstColumn="1" w:lastColumn="0" w:noHBand="0" w:noVBand="1"/>
      </w:tblPr>
      <w:tblGrid>
        <w:gridCol w:w="3469"/>
        <w:gridCol w:w="1771"/>
        <w:gridCol w:w="1843"/>
        <w:gridCol w:w="1745"/>
      </w:tblGrid>
      <w:tr w:rsidR="00FA0BB7" w:rsidRPr="003B6A4F" w14:paraId="3D6DD45F" w14:textId="77777777" w:rsidTr="00D37D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69" w:type="dxa"/>
          </w:tcPr>
          <w:p w14:paraId="3308C8DB" w14:textId="77777777" w:rsidR="00FA0BB7" w:rsidRPr="003B6A4F" w:rsidRDefault="00FA0BB7" w:rsidP="003B6A4F">
            <w:pPr>
              <w:spacing w:line="480" w:lineRule="auto"/>
              <w:rPr>
                <w:rFonts w:cs="Times New Roman"/>
                <w:b/>
                <w:bCs/>
                <w:i w:val="0"/>
                <w:iCs w:val="0"/>
                <w:szCs w:val="24"/>
              </w:rPr>
            </w:pPr>
          </w:p>
        </w:tc>
        <w:tc>
          <w:tcPr>
            <w:tcW w:w="1771" w:type="dxa"/>
          </w:tcPr>
          <w:p w14:paraId="730E3EB7" w14:textId="77777777" w:rsidR="00FA0BB7" w:rsidRPr="003B6A4F" w:rsidRDefault="00FA0BB7"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Estimate</w:t>
            </w:r>
          </w:p>
        </w:tc>
        <w:tc>
          <w:tcPr>
            <w:tcW w:w="1843" w:type="dxa"/>
          </w:tcPr>
          <w:p w14:paraId="0488E56D" w14:textId="77777777" w:rsidR="00FA0BB7" w:rsidRPr="003B6A4F" w:rsidRDefault="00FA0BB7"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Std. error</w:t>
            </w:r>
          </w:p>
        </w:tc>
        <w:tc>
          <w:tcPr>
            <w:tcW w:w="1745" w:type="dxa"/>
          </w:tcPr>
          <w:p w14:paraId="12D62C4A" w14:textId="77777777" w:rsidR="00FA0BB7" w:rsidRPr="003B6A4F" w:rsidRDefault="00FA0BB7"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p</w:t>
            </w:r>
          </w:p>
        </w:tc>
      </w:tr>
      <w:tr w:rsidR="00FA0BB7" w:rsidRPr="003B6A4F" w14:paraId="6AE5E78D"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97910E9"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Full migrant</w:t>
            </w:r>
          </w:p>
        </w:tc>
        <w:tc>
          <w:tcPr>
            <w:tcW w:w="1771" w:type="dxa"/>
          </w:tcPr>
          <w:p w14:paraId="748A90A9" w14:textId="5BA3A22F"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w:t>
            </w:r>
            <w:r w:rsidR="006D056B" w:rsidRPr="003B6A4F">
              <w:rPr>
                <w:rFonts w:cs="Times New Roman"/>
                <w:szCs w:val="24"/>
              </w:rPr>
              <w:t>4.77</w:t>
            </w:r>
          </w:p>
        </w:tc>
        <w:tc>
          <w:tcPr>
            <w:tcW w:w="1843" w:type="dxa"/>
          </w:tcPr>
          <w:p w14:paraId="02DC9152" w14:textId="26422C96"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0.20</w:t>
            </w:r>
          </w:p>
        </w:tc>
        <w:tc>
          <w:tcPr>
            <w:tcW w:w="1745" w:type="dxa"/>
          </w:tcPr>
          <w:p w14:paraId="62BF95E2" w14:textId="5B60787A" w:rsidR="00FA0BB7" w:rsidRPr="003B6A4F" w:rsidRDefault="0012483E"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&lt;0.001</w:t>
            </w:r>
          </w:p>
        </w:tc>
      </w:tr>
      <w:tr w:rsidR="00FA0BB7" w:rsidRPr="003B6A4F" w14:paraId="5D0C0527"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10F10503"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Partial migrant</w:t>
            </w:r>
          </w:p>
        </w:tc>
        <w:tc>
          <w:tcPr>
            <w:tcW w:w="1771" w:type="dxa"/>
          </w:tcPr>
          <w:p w14:paraId="0959F014" w14:textId="5AC8970C"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w:t>
            </w:r>
            <w:r w:rsidR="006D056B" w:rsidRPr="003B6A4F">
              <w:rPr>
                <w:rFonts w:cs="Times New Roman"/>
                <w:szCs w:val="24"/>
              </w:rPr>
              <w:t>8</w:t>
            </w:r>
          </w:p>
        </w:tc>
        <w:tc>
          <w:tcPr>
            <w:tcW w:w="1843" w:type="dxa"/>
          </w:tcPr>
          <w:p w14:paraId="5A5BD447" w14:textId="26433956"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0.2</w:t>
            </w:r>
            <w:r w:rsidR="006D056B" w:rsidRPr="003B6A4F">
              <w:rPr>
                <w:rFonts w:cs="Times New Roman"/>
                <w:szCs w:val="24"/>
              </w:rPr>
              <w:t>8</w:t>
            </w:r>
          </w:p>
        </w:tc>
        <w:tc>
          <w:tcPr>
            <w:tcW w:w="1745" w:type="dxa"/>
          </w:tcPr>
          <w:p w14:paraId="0FEB9DA9" w14:textId="2FF06E47"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0.76</w:t>
            </w:r>
          </w:p>
        </w:tc>
      </w:tr>
      <w:tr w:rsidR="00FA0BB7" w:rsidRPr="003B6A4F" w14:paraId="54A10AD5"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12EA22E"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Resident</w:t>
            </w:r>
          </w:p>
        </w:tc>
        <w:tc>
          <w:tcPr>
            <w:tcW w:w="1771" w:type="dxa"/>
          </w:tcPr>
          <w:p w14:paraId="65107F99" w14:textId="6BFDB4A8"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0.24</w:t>
            </w:r>
          </w:p>
        </w:tc>
        <w:tc>
          <w:tcPr>
            <w:tcW w:w="1843" w:type="dxa"/>
          </w:tcPr>
          <w:p w14:paraId="44FBF5F6" w14:textId="439E893F"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0.20</w:t>
            </w:r>
          </w:p>
        </w:tc>
        <w:tc>
          <w:tcPr>
            <w:tcW w:w="1745" w:type="dxa"/>
          </w:tcPr>
          <w:p w14:paraId="1117AEFE" w14:textId="0BB53939"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0.2</w:t>
            </w:r>
            <w:r w:rsidR="006D056B" w:rsidRPr="003B6A4F">
              <w:rPr>
                <w:rFonts w:cs="Times New Roman"/>
                <w:szCs w:val="24"/>
              </w:rPr>
              <w:t>4</w:t>
            </w:r>
          </w:p>
        </w:tc>
      </w:tr>
      <w:tr w:rsidR="00FA0BB7" w:rsidRPr="003B6A4F" w14:paraId="695FC26C"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41296EF0"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Resident and full migrant</w:t>
            </w:r>
          </w:p>
        </w:tc>
        <w:tc>
          <w:tcPr>
            <w:tcW w:w="1771" w:type="dxa"/>
          </w:tcPr>
          <w:p w14:paraId="6D91B3B1" w14:textId="1F1DD2B8"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1.0</w:t>
            </w:r>
            <w:r w:rsidR="006D056B" w:rsidRPr="003B6A4F">
              <w:rPr>
                <w:rFonts w:cs="Times New Roman"/>
                <w:szCs w:val="24"/>
              </w:rPr>
              <w:t>3</w:t>
            </w:r>
          </w:p>
        </w:tc>
        <w:tc>
          <w:tcPr>
            <w:tcW w:w="1843" w:type="dxa"/>
          </w:tcPr>
          <w:p w14:paraId="09A78A96" w14:textId="68B1E7B2"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0.2</w:t>
            </w:r>
            <w:r w:rsidR="006D056B" w:rsidRPr="003B6A4F">
              <w:rPr>
                <w:rFonts w:cs="Times New Roman"/>
                <w:szCs w:val="24"/>
              </w:rPr>
              <w:t>5</w:t>
            </w:r>
          </w:p>
        </w:tc>
        <w:tc>
          <w:tcPr>
            <w:tcW w:w="1745" w:type="dxa"/>
          </w:tcPr>
          <w:p w14:paraId="7B7C4493" w14:textId="5951980E" w:rsidR="00FA0BB7"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&lt;0.001</w:t>
            </w:r>
          </w:p>
        </w:tc>
      </w:tr>
      <w:tr w:rsidR="00FA0BB7" w:rsidRPr="003B6A4F" w14:paraId="60BACE98"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19B28F5D"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Resident and partial migrant</w:t>
            </w:r>
          </w:p>
        </w:tc>
        <w:tc>
          <w:tcPr>
            <w:tcW w:w="1771" w:type="dxa"/>
          </w:tcPr>
          <w:p w14:paraId="7232AC5D" w14:textId="5FF0F15B"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1.0</w:t>
            </w:r>
            <w:r w:rsidR="006D056B" w:rsidRPr="003B6A4F">
              <w:rPr>
                <w:rFonts w:cs="Times New Roman"/>
                <w:szCs w:val="24"/>
              </w:rPr>
              <w:t>2</w:t>
            </w:r>
          </w:p>
        </w:tc>
        <w:tc>
          <w:tcPr>
            <w:tcW w:w="1843" w:type="dxa"/>
          </w:tcPr>
          <w:p w14:paraId="1D0B53DD" w14:textId="473B351C"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0.23</w:t>
            </w:r>
          </w:p>
        </w:tc>
        <w:tc>
          <w:tcPr>
            <w:tcW w:w="1745" w:type="dxa"/>
          </w:tcPr>
          <w:p w14:paraId="569D044C" w14:textId="6DF51637" w:rsidR="00FA0BB7" w:rsidRPr="003B6A4F" w:rsidRDefault="0012483E"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&lt;0.001</w:t>
            </w:r>
          </w:p>
        </w:tc>
      </w:tr>
      <w:tr w:rsidR="00FA0BB7" w:rsidRPr="003B6A4F" w14:paraId="339D2EDB" w14:textId="77777777" w:rsidTr="00D37DC0">
        <w:trPr>
          <w:trHeight w:val="429"/>
        </w:trPr>
        <w:tc>
          <w:tcPr>
            <w:cnfStyle w:val="001000000000" w:firstRow="0" w:lastRow="0" w:firstColumn="1" w:lastColumn="0" w:oddVBand="0" w:evenVBand="0" w:oddHBand="0" w:evenHBand="0" w:firstRowFirstColumn="0" w:firstRowLastColumn="0" w:lastRowFirstColumn="0" w:lastRowLastColumn="0"/>
            <w:tcW w:w="3469" w:type="dxa"/>
          </w:tcPr>
          <w:p w14:paraId="79948823"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Resident, partial and full migrant</w:t>
            </w:r>
          </w:p>
        </w:tc>
        <w:tc>
          <w:tcPr>
            <w:tcW w:w="1771" w:type="dxa"/>
          </w:tcPr>
          <w:p w14:paraId="5237AEA2" w14:textId="095FB94F" w:rsidR="00FA0BB7" w:rsidRPr="003B6A4F" w:rsidRDefault="006D056B"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2.83</w:t>
            </w:r>
          </w:p>
        </w:tc>
        <w:tc>
          <w:tcPr>
            <w:tcW w:w="1843" w:type="dxa"/>
          </w:tcPr>
          <w:p w14:paraId="3D3369DF" w14:textId="10CAEA23"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0.2</w:t>
            </w:r>
            <w:r w:rsidR="006D056B" w:rsidRPr="003B6A4F">
              <w:rPr>
                <w:rFonts w:cs="Times New Roman"/>
                <w:szCs w:val="24"/>
              </w:rPr>
              <w:t>3</w:t>
            </w:r>
          </w:p>
        </w:tc>
        <w:tc>
          <w:tcPr>
            <w:tcW w:w="1745" w:type="dxa"/>
          </w:tcPr>
          <w:p w14:paraId="787174DD" w14:textId="47F0FCBD" w:rsidR="00FA0BB7"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&lt;0.001</w:t>
            </w:r>
          </w:p>
        </w:tc>
      </w:tr>
    </w:tbl>
    <w:p w14:paraId="495E94F5" w14:textId="0A7CBEF7" w:rsidR="00FA0BB7" w:rsidRPr="003B6A4F" w:rsidRDefault="00FA0BB7" w:rsidP="003B6A4F">
      <w:pPr>
        <w:spacing w:line="480" w:lineRule="auto"/>
        <w:rPr>
          <w:rFonts w:cs="Times New Roman"/>
          <w:szCs w:val="24"/>
        </w:rPr>
      </w:pPr>
    </w:p>
    <w:p w14:paraId="7E95495B" w14:textId="1FEA3E6A" w:rsidR="00FA0BB7" w:rsidRPr="003B6A4F" w:rsidRDefault="00FA0BB7" w:rsidP="003B6A4F">
      <w:pPr>
        <w:spacing w:line="480" w:lineRule="auto"/>
        <w:rPr>
          <w:rFonts w:cs="Times New Roman"/>
          <w:szCs w:val="24"/>
        </w:rPr>
      </w:pPr>
      <w:r w:rsidRPr="003B6A4F">
        <w:rPr>
          <w:rFonts w:cs="Times New Roman"/>
          <w:szCs w:val="24"/>
        </w:rPr>
        <w:lastRenderedPageBreak/>
        <w:t xml:space="preserve">Table 3: Parameter estimates, standard errors, and p values for the Bayesian model testing the differences </w:t>
      </w:r>
      <w:r w:rsidR="00DE315E" w:rsidRPr="003B6A4F">
        <w:rPr>
          <w:rFonts w:cs="Times New Roman"/>
          <w:szCs w:val="24"/>
        </w:rPr>
        <w:t xml:space="preserve">in the distribution of </w:t>
      </w:r>
      <w:proofErr w:type="spellStart"/>
      <w:r w:rsidRPr="003B6A4F">
        <w:rPr>
          <w:rFonts w:cs="Times New Roman"/>
          <w:i/>
          <w:iCs/>
          <w:szCs w:val="24"/>
        </w:rPr>
        <w:t>Haemoproteus</w:t>
      </w:r>
      <w:proofErr w:type="spellEnd"/>
      <w:r w:rsidRPr="003B6A4F">
        <w:rPr>
          <w:rFonts w:cs="Times New Roman"/>
          <w:szCs w:val="24"/>
        </w:rPr>
        <w:t xml:space="preserve"> lineages </w:t>
      </w:r>
      <w:r w:rsidR="00DE315E" w:rsidRPr="003B6A4F">
        <w:rPr>
          <w:rFonts w:cs="Times New Roman"/>
          <w:szCs w:val="24"/>
        </w:rPr>
        <w:t xml:space="preserve">among those that occur in </w:t>
      </w:r>
      <w:r w:rsidRPr="003B6A4F">
        <w:rPr>
          <w:rFonts w:cs="Times New Roman"/>
          <w:szCs w:val="24"/>
        </w:rPr>
        <w:t xml:space="preserve">migratory </w:t>
      </w:r>
      <w:r w:rsidR="00DE315E" w:rsidRPr="003B6A4F">
        <w:rPr>
          <w:rFonts w:cs="Times New Roman"/>
          <w:szCs w:val="24"/>
        </w:rPr>
        <w:t xml:space="preserve">and/or </w:t>
      </w:r>
      <w:r w:rsidRPr="003B6A4F">
        <w:rPr>
          <w:rFonts w:cs="Times New Roman"/>
          <w:szCs w:val="24"/>
        </w:rPr>
        <w:t xml:space="preserve">resident avian host species. </w:t>
      </w:r>
    </w:p>
    <w:tbl>
      <w:tblPr>
        <w:tblStyle w:val="TabelaSimples5"/>
        <w:tblW w:w="0" w:type="auto"/>
        <w:tblLook w:val="04A0" w:firstRow="1" w:lastRow="0" w:firstColumn="1" w:lastColumn="0" w:noHBand="0" w:noVBand="1"/>
      </w:tblPr>
      <w:tblGrid>
        <w:gridCol w:w="3469"/>
        <w:gridCol w:w="1771"/>
        <w:gridCol w:w="1843"/>
        <w:gridCol w:w="1745"/>
      </w:tblGrid>
      <w:tr w:rsidR="00FA0BB7" w:rsidRPr="003B6A4F" w14:paraId="131D6A5E" w14:textId="77777777" w:rsidTr="00D37D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69" w:type="dxa"/>
          </w:tcPr>
          <w:p w14:paraId="402C2C15" w14:textId="77777777" w:rsidR="00FA0BB7" w:rsidRPr="003B6A4F" w:rsidRDefault="00FA0BB7" w:rsidP="003B6A4F">
            <w:pPr>
              <w:spacing w:line="480" w:lineRule="auto"/>
              <w:rPr>
                <w:rFonts w:cs="Times New Roman"/>
                <w:b/>
                <w:bCs/>
                <w:i w:val="0"/>
                <w:iCs w:val="0"/>
                <w:szCs w:val="24"/>
              </w:rPr>
            </w:pPr>
          </w:p>
        </w:tc>
        <w:tc>
          <w:tcPr>
            <w:tcW w:w="1771" w:type="dxa"/>
          </w:tcPr>
          <w:p w14:paraId="79A3FD90" w14:textId="77777777" w:rsidR="00FA0BB7" w:rsidRPr="003B6A4F" w:rsidRDefault="00FA0BB7"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Estimate</w:t>
            </w:r>
          </w:p>
        </w:tc>
        <w:tc>
          <w:tcPr>
            <w:tcW w:w="1843" w:type="dxa"/>
          </w:tcPr>
          <w:p w14:paraId="234378A6" w14:textId="77777777" w:rsidR="00FA0BB7" w:rsidRPr="003B6A4F" w:rsidRDefault="00FA0BB7"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Std. error</w:t>
            </w:r>
          </w:p>
        </w:tc>
        <w:tc>
          <w:tcPr>
            <w:tcW w:w="1745" w:type="dxa"/>
          </w:tcPr>
          <w:p w14:paraId="6E782B2E" w14:textId="026081DA" w:rsidR="00FA0BB7" w:rsidRPr="003B6A4F" w:rsidRDefault="0012483E"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P</w:t>
            </w:r>
          </w:p>
        </w:tc>
      </w:tr>
      <w:tr w:rsidR="00FA0BB7" w:rsidRPr="003B6A4F" w14:paraId="6CA57C47"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6A8645ED"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Full migrant</w:t>
            </w:r>
          </w:p>
        </w:tc>
        <w:tc>
          <w:tcPr>
            <w:tcW w:w="1771" w:type="dxa"/>
          </w:tcPr>
          <w:p w14:paraId="3C3594A0" w14:textId="4D00D50A"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w:t>
            </w:r>
            <w:r w:rsidR="006D056B" w:rsidRPr="003B6A4F">
              <w:rPr>
                <w:rFonts w:cs="Times New Roman"/>
                <w:szCs w:val="24"/>
              </w:rPr>
              <w:t>4</w:t>
            </w:r>
            <w:r w:rsidRPr="003B6A4F">
              <w:rPr>
                <w:rFonts w:cs="Times New Roman"/>
                <w:szCs w:val="24"/>
              </w:rPr>
              <w:t>.</w:t>
            </w:r>
            <w:r w:rsidR="006D056B" w:rsidRPr="003B6A4F">
              <w:rPr>
                <w:rFonts w:cs="Times New Roman"/>
                <w:szCs w:val="24"/>
              </w:rPr>
              <w:t>68</w:t>
            </w:r>
          </w:p>
        </w:tc>
        <w:tc>
          <w:tcPr>
            <w:tcW w:w="1843" w:type="dxa"/>
          </w:tcPr>
          <w:p w14:paraId="6E939DCE" w14:textId="116D435C"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w:t>
            </w:r>
            <w:r w:rsidR="00540A70" w:rsidRPr="003B6A4F">
              <w:rPr>
                <w:rFonts w:cs="Times New Roman"/>
                <w:szCs w:val="24"/>
              </w:rPr>
              <w:t>1</w:t>
            </w:r>
            <w:r w:rsidR="006D056B" w:rsidRPr="003B6A4F">
              <w:rPr>
                <w:rFonts w:cs="Times New Roman"/>
                <w:szCs w:val="24"/>
              </w:rPr>
              <w:t>5</w:t>
            </w:r>
          </w:p>
        </w:tc>
        <w:tc>
          <w:tcPr>
            <w:tcW w:w="1745" w:type="dxa"/>
          </w:tcPr>
          <w:p w14:paraId="3019E651" w14:textId="05DB2F81" w:rsidR="00FA0BB7" w:rsidRPr="003B6A4F" w:rsidRDefault="0012483E"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&lt;0.001</w:t>
            </w:r>
          </w:p>
        </w:tc>
      </w:tr>
      <w:tr w:rsidR="00FA0BB7" w:rsidRPr="003B6A4F" w14:paraId="67D5EDD0"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239D9B3E"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Partial migrant</w:t>
            </w:r>
          </w:p>
        </w:tc>
        <w:tc>
          <w:tcPr>
            <w:tcW w:w="1771" w:type="dxa"/>
          </w:tcPr>
          <w:p w14:paraId="70595F47" w14:textId="5F67824A" w:rsidR="00FA0BB7" w:rsidRPr="003B6A4F" w:rsidRDefault="00540A70"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-0.10</w:t>
            </w:r>
          </w:p>
        </w:tc>
        <w:tc>
          <w:tcPr>
            <w:tcW w:w="1843" w:type="dxa"/>
          </w:tcPr>
          <w:p w14:paraId="2FA92B1E" w14:textId="3B766DB2"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0.2</w:t>
            </w:r>
            <w:r w:rsidR="006D056B" w:rsidRPr="003B6A4F">
              <w:rPr>
                <w:rFonts w:cs="Times New Roman"/>
                <w:szCs w:val="24"/>
              </w:rPr>
              <w:t>4</w:t>
            </w:r>
          </w:p>
        </w:tc>
        <w:tc>
          <w:tcPr>
            <w:tcW w:w="1745" w:type="dxa"/>
          </w:tcPr>
          <w:p w14:paraId="07E7EF59" w14:textId="0806721A"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w:t>
            </w:r>
            <w:r w:rsidR="006D056B" w:rsidRPr="003B6A4F">
              <w:rPr>
                <w:rFonts w:cs="Times New Roman"/>
                <w:szCs w:val="24"/>
              </w:rPr>
              <w:t>70</w:t>
            </w:r>
          </w:p>
        </w:tc>
      </w:tr>
      <w:tr w:rsidR="00FA0BB7" w:rsidRPr="003B6A4F" w14:paraId="62E0B867"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15114584"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Resident</w:t>
            </w:r>
          </w:p>
        </w:tc>
        <w:tc>
          <w:tcPr>
            <w:tcW w:w="1771" w:type="dxa"/>
          </w:tcPr>
          <w:p w14:paraId="52A4A395" w14:textId="0ECAC1B0"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w:t>
            </w:r>
            <w:r w:rsidR="00540A70" w:rsidRPr="003B6A4F">
              <w:rPr>
                <w:rFonts w:cs="Times New Roman"/>
                <w:szCs w:val="24"/>
              </w:rPr>
              <w:t>04</w:t>
            </w:r>
          </w:p>
        </w:tc>
        <w:tc>
          <w:tcPr>
            <w:tcW w:w="1843" w:type="dxa"/>
          </w:tcPr>
          <w:p w14:paraId="112461AD" w14:textId="6C6B718F"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w:t>
            </w:r>
            <w:r w:rsidR="00540A70" w:rsidRPr="003B6A4F">
              <w:rPr>
                <w:rFonts w:cs="Times New Roman"/>
                <w:szCs w:val="24"/>
              </w:rPr>
              <w:t>16</w:t>
            </w:r>
          </w:p>
        </w:tc>
        <w:tc>
          <w:tcPr>
            <w:tcW w:w="1745" w:type="dxa"/>
          </w:tcPr>
          <w:p w14:paraId="3BC3D575" w14:textId="05D57454"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w:t>
            </w:r>
            <w:r w:rsidR="00540A70" w:rsidRPr="003B6A4F">
              <w:rPr>
                <w:rFonts w:cs="Times New Roman"/>
                <w:szCs w:val="24"/>
              </w:rPr>
              <w:t>8</w:t>
            </w:r>
            <w:r w:rsidR="006D056B" w:rsidRPr="003B6A4F">
              <w:rPr>
                <w:rFonts w:cs="Times New Roman"/>
                <w:szCs w:val="24"/>
              </w:rPr>
              <w:t>6</w:t>
            </w:r>
          </w:p>
        </w:tc>
      </w:tr>
      <w:tr w:rsidR="00FA0BB7" w:rsidRPr="003B6A4F" w14:paraId="4A6904E0"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620F2B85"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Resident and full migrant</w:t>
            </w:r>
          </w:p>
        </w:tc>
        <w:tc>
          <w:tcPr>
            <w:tcW w:w="1771" w:type="dxa"/>
          </w:tcPr>
          <w:p w14:paraId="7B0580ED" w14:textId="6B73C938"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1.</w:t>
            </w:r>
            <w:r w:rsidR="006D056B" w:rsidRPr="003B6A4F">
              <w:rPr>
                <w:rFonts w:cs="Times New Roman"/>
                <w:szCs w:val="24"/>
              </w:rPr>
              <w:t>07</w:t>
            </w:r>
          </w:p>
        </w:tc>
        <w:tc>
          <w:tcPr>
            <w:tcW w:w="1843" w:type="dxa"/>
          </w:tcPr>
          <w:p w14:paraId="1D300EB8" w14:textId="274A9A4A"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w:t>
            </w:r>
            <w:r w:rsidR="00540A70" w:rsidRPr="003B6A4F">
              <w:rPr>
                <w:rFonts w:cs="Times New Roman"/>
                <w:szCs w:val="24"/>
              </w:rPr>
              <w:t>19</w:t>
            </w:r>
          </w:p>
        </w:tc>
        <w:tc>
          <w:tcPr>
            <w:tcW w:w="1745" w:type="dxa"/>
          </w:tcPr>
          <w:p w14:paraId="57B15DD1" w14:textId="17B0C6A2" w:rsidR="00FA0BB7"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&lt;0.001</w:t>
            </w:r>
          </w:p>
        </w:tc>
      </w:tr>
      <w:tr w:rsidR="00FA0BB7" w:rsidRPr="003B6A4F" w14:paraId="4360AF7E"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9ECD912"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Resident and partial migrant</w:t>
            </w:r>
          </w:p>
        </w:tc>
        <w:tc>
          <w:tcPr>
            <w:tcW w:w="1771" w:type="dxa"/>
          </w:tcPr>
          <w:p w14:paraId="4E505D42" w14:textId="6A4A2870" w:rsidR="00FA0BB7" w:rsidRPr="003B6A4F" w:rsidRDefault="00540A70"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0.6</w:t>
            </w:r>
            <w:r w:rsidR="006D056B" w:rsidRPr="003B6A4F">
              <w:rPr>
                <w:rFonts w:cs="Times New Roman"/>
                <w:szCs w:val="24"/>
              </w:rPr>
              <w:t>1</w:t>
            </w:r>
          </w:p>
        </w:tc>
        <w:tc>
          <w:tcPr>
            <w:tcW w:w="1843" w:type="dxa"/>
          </w:tcPr>
          <w:p w14:paraId="7C167F05" w14:textId="6AD13F40"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w:t>
            </w:r>
            <w:r w:rsidR="00540A70" w:rsidRPr="003B6A4F">
              <w:rPr>
                <w:rFonts w:cs="Times New Roman"/>
                <w:szCs w:val="24"/>
              </w:rPr>
              <w:t>1</w:t>
            </w:r>
            <w:r w:rsidR="006D056B" w:rsidRPr="003B6A4F">
              <w:rPr>
                <w:rFonts w:cs="Times New Roman"/>
                <w:szCs w:val="24"/>
              </w:rPr>
              <w:t>8</w:t>
            </w:r>
          </w:p>
        </w:tc>
        <w:tc>
          <w:tcPr>
            <w:tcW w:w="1745" w:type="dxa"/>
          </w:tcPr>
          <w:p w14:paraId="0613DF0D" w14:textId="498C9C79" w:rsidR="00FA0BB7" w:rsidRPr="003B6A4F" w:rsidRDefault="0012483E"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&lt;0.001</w:t>
            </w:r>
          </w:p>
        </w:tc>
      </w:tr>
      <w:tr w:rsidR="00FA0BB7" w:rsidRPr="003B6A4F" w14:paraId="5D986B40" w14:textId="77777777" w:rsidTr="00D37DC0">
        <w:trPr>
          <w:trHeight w:val="429"/>
        </w:trPr>
        <w:tc>
          <w:tcPr>
            <w:cnfStyle w:val="001000000000" w:firstRow="0" w:lastRow="0" w:firstColumn="1" w:lastColumn="0" w:oddVBand="0" w:evenVBand="0" w:oddHBand="0" w:evenHBand="0" w:firstRowFirstColumn="0" w:firstRowLastColumn="0" w:lastRowFirstColumn="0" w:lastRowLastColumn="0"/>
            <w:tcW w:w="3469" w:type="dxa"/>
          </w:tcPr>
          <w:p w14:paraId="6F395055"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Resident, partial and full migrant</w:t>
            </w:r>
          </w:p>
        </w:tc>
        <w:tc>
          <w:tcPr>
            <w:tcW w:w="1771" w:type="dxa"/>
          </w:tcPr>
          <w:p w14:paraId="04CBCBBD" w14:textId="2462FCE9" w:rsidR="00FA0BB7" w:rsidRPr="003B6A4F" w:rsidRDefault="00540A70"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0.09</w:t>
            </w:r>
          </w:p>
        </w:tc>
        <w:tc>
          <w:tcPr>
            <w:tcW w:w="1843" w:type="dxa"/>
          </w:tcPr>
          <w:p w14:paraId="1953B2B5" w14:textId="78E61868"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w:t>
            </w:r>
            <w:r w:rsidR="00540A70" w:rsidRPr="003B6A4F">
              <w:rPr>
                <w:rFonts w:cs="Times New Roman"/>
                <w:szCs w:val="24"/>
              </w:rPr>
              <w:t>3</w:t>
            </w:r>
            <w:r w:rsidR="006D056B" w:rsidRPr="003B6A4F">
              <w:rPr>
                <w:rFonts w:cs="Times New Roman"/>
                <w:szCs w:val="24"/>
              </w:rPr>
              <w:t>7</w:t>
            </w:r>
          </w:p>
        </w:tc>
        <w:tc>
          <w:tcPr>
            <w:tcW w:w="1745" w:type="dxa"/>
          </w:tcPr>
          <w:p w14:paraId="3AFB8134" w14:textId="5784E16C"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w:t>
            </w:r>
            <w:r w:rsidR="00540A70" w:rsidRPr="003B6A4F">
              <w:rPr>
                <w:rFonts w:cs="Times New Roman"/>
                <w:szCs w:val="24"/>
              </w:rPr>
              <w:t>75</w:t>
            </w:r>
          </w:p>
        </w:tc>
      </w:tr>
    </w:tbl>
    <w:p w14:paraId="6EB6D063" w14:textId="65A79987" w:rsidR="00FA0BB7" w:rsidRPr="003B6A4F" w:rsidRDefault="00FA0BB7" w:rsidP="003B6A4F">
      <w:pPr>
        <w:spacing w:line="480" w:lineRule="auto"/>
        <w:rPr>
          <w:rFonts w:cs="Times New Roman"/>
          <w:szCs w:val="24"/>
        </w:rPr>
      </w:pPr>
    </w:p>
    <w:p w14:paraId="39070B26" w14:textId="78E0EBC1" w:rsidR="006F628F" w:rsidRPr="003B6A4F" w:rsidRDefault="006F628F" w:rsidP="003B6A4F">
      <w:pPr>
        <w:spacing w:line="480" w:lineRule="auto"/>
        <w:rPr>
          <w:rFonts w:cs="Times New Roman"/>
          <w:szCs w:val="24"/>
        </w:rPr>
      </w:pPr>
      <w:r w:rsidRPr="003B6A4F">
        <w:rPr>
          <w:rFonts w:cs="Times New Roman"/>
          <w:szCs w:val="24"/>
        </w:rPr>
        <w:t xml:space="preserve">Table 4: Parameter estimates, standard errors, and p values for the mixed model testing the </w:t>
      </w:r>
      <w:r w:rsidR="00C65512" w:rsidRPr="003B6A4F">
        <w:rPr>
          <w:rFonts w:cs="Times New Roman"/>
          <w:szCs w:val="24"/>
        </w:rPr>
        <w:t>variation</w:t>
      </w:r>
      <w:r w:rsidRPr="003B6A4F">
        <w:rPr>
          <w:rFonts w:cs="Times New Roman"/>
          <w:szCs w:val="24"/>
        </w:rPr>
        <w:t xml:space="preserve"> of </w:t>
      </w:r>
      <w:proofErr w:type="spellStart"/>
      <w:r w:rsidRPr="003B6A4F">
        <w:rPr>
          <w:rFonts w:cs="Times New Roman"/>
          <w:szCs w:val="24"/>
        </w:rPr>
        <w:t>haemosporidian</w:t>
      </w:r>
      <w:proofErr w:type="spellEnd"/>
      <w:r w:rsidRPr="003B6A4F">
        <w:rPr>
          <w:rFonts w:cs="Times New Roman"/>
          <w:szCs w:val="24"/>
        </w:rPr>
        <w:t xml:space="preserve"> richness</w:t>
      </w:r>
      <w:r w:rsidR="00FC2EC1" w:rsidRPr="003B6A4F">
        <w:rPr>
          <w:rFonts w:cs="Times New Roman"/>
          <w:szCs w:val="24"/>
        </w:rPr>
        <w:t xml:space="preserve"> as a</w:t>
      </w:r>
      <w:r w:rsidRPr="003B6A4F">
        <w:rPr>
          <w:rFonts w:cs="Times New Roman"/>
          <w:szCs w:val="24"/>
        </w:rPr>
        <w:t xml:space="preserve"> function of the percentage of migratory </w:t>
      </w:r>
      <w:r w:rsidR="00C65512" w:rsidRPr="003B6A4F">
        <w:rPr>
          <w:rFonts w:cs="Times New Roman"/>
          <w:szCs w:val="24"/>
        </w:rPr>
        <w:t>individuals</w:t>
      </w:r>
      <w:r w:rsidRPr="003B6A4F">
        <w:rPr>
          <w:rFonts w:cs="Times New Roman"/>
          <w:szCs w:val="24"/>
        </w:rPr>
        <w:t xml:space="preserve"> out of all </w:t>
      </w:r>
      <w:r w:rsidR="00C65512" w:rsidRPr="003B6A4F">
        <w:rPr>
          <w:rFonts w:cs="Times New Roman"/>
          <w:szCs w:val="24"/>
        </w:rPr>
        <w:t>individual birds sampled per locality, as well as other potential predictors</w:t>
      </w:r>
      <w:r w:rsidRPr="003B6A4F">
        <w:rPr>
          <w:rFonts w:cs="Times New Roman"/>
          <w:szCs w:val="24"/>
        </w:rPr>
        <w:t>.</w:t>
      </w:r>
    </w:p>
    <w:tbl>
      <w:tblPr>
        <w:tblStyle w:val="TabelaSimples5"/>
        <w:tblW w:w="0" w:type="auto"/>
        <w:tblLook w:val="04A0" w:firstRow="1" w:lastRow="0" w:firstColumn="1" w:lastColumn="0" w:noHBand="0" w:noVBand="1"/>
      </w:tblPr>
      <w:tblGrid>
        <w:gridCol w:w="3828"/>
        <w:gridCol w:w="1412"/>
        <w:gridCol w:w="1843"/>
        <w:gridCol w:w="1745"/>
      </w:tblGrid>
      <w:tr w:rsidR="006F628F" w:rsidRPr="003B6A4F" w14:paraId="48C993E6" w14:textId="77777777" w:rsidTr="00FC2E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8" w:type="dxa"/>
          </w:tcPr>
          <w:p w14:paraId="5E4371C4" w14:textId="77777777" w:rsidR="006F628F" w:rsidRPr="003B6A4F" w:rsidRDefault="006F628F" w:rsidP="003B6A4F">
            <w:pPr>
              <w:spacing w:line="480" w:lineRule="auto"/>
              <w:rPr>
                <w:rFonts w:cs="Times New Roman"/>
                <w:b/>
                <w:bCs/>
                <w:i w:val="0"/>
                <w:iCs w:val="0"/>
                <w:szCs w:val="24"/>
              </w:rPr>
            </w:pPr>
          </w:p>
        </w:tc>
        <w:tc>
          <w:tcPr>
            <w:tcW w:w="1412" w:type="dxa"/>
          </w:tcPr>
          <w:p w14:paraId="5C70588C" w14:textId="77777777" w:rsidR="006F628F" w:rsidRPr="003B6A4F" w:rsidRDefault="006F628F"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Estimate</w:t>
            </w:r>
          </w:p>
        </w:tc>
        <w:tc>
          <w:tcPr>
            <w:tcW w:w="1843" w:type="dxa"/>
          </w:tcPr>
          <w:p w14:paraId="5D01E5B9" w14:textId="77777777" w:rsidR="006F628F" w:rsidRPr="003B6A4F" w:rsidRDefault="006F628F"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Std. error</w:t>
            </w:r>
          </w:p>
        </w:tc>
        <w:tc>
          <w:tcPr>
            <w:tcW w:w="1745" w:type="dxa"/>
          </w:tcPr>
          <w:p w14:paraId="2CD6D581" w14:textId="1EA4370D" w:rsidR="006F628F" w:rsidRPr="003B6A4F" w:rsidRDefault="0012483E"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P</w:t>
            </w:r>
          </w:p>
        </w:tc>
      </w:tr>
      <w:tr w:rsidR="0012483E" w:rsidRPr="003B6A4F" w14:paraId="509BDF28" w14:textId="77777777" w:rsidTr="00FC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565D99A6" w14:textId="1A9DC10A" w:rsidR="0012483E" w:rsidRPr="003B6A4F" w:rsidRDefault="0012483E" w:rsidP="003B6A4F">
            <w:pPr>
              <w:spacing w:line="480" w:lineRule="auto"/>
              <w:rPr>
                <w:rFonts w:cs="Times New Roman"/>
                <w:i w:val="0"/>
                <w:iCs w:val="0"/>
                <w:szCs w:val="24"/>
              </w:rPr>
            </w:pPr>
            <w:r w:rsidRPr="003B6A4F">
              <w:rPr>
                <w:rFonts w:cs="Times New Roman"/>
                <w:i w:val="0"/>
                <w:iCs w:val="0"/>
                <w:szCs w:val="24"/>
              </w:rPr>
              <w:t>Intercept</w:t>
            </w:r>
          </w:p>
        </w:tc>
        <w:tc>
          <w:tcPr>
            <w:tcW w:w="1412" w:type="dxa"/>
          </w:tcPr>
          <w:p w14:paraId="5FDC5AE8" w14:textId="00714EDF" w:rsidR="0012483E" w:rsidRPr="003B6A4F" w:rsidRDefault="003A6AED"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-6.51</w:t>
            </w:r>
          </w:p>
        </w:tc>
        <w:tc>
          <w:tcPr>
            <w:tcW w:w="1843" w:type="dxa"/>
          </w:tcPr>
          <w:p w14:paraId="23985BD0" w14:textId="7094DBA9" w:rsidR="0012483E" w:rsidRPr="003B6A4F" w:rsidRDefault="003A6AED"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2.53</w:t>
            </w:r>
          </w:p>
        </w:tc>
        <w:tc>
          <w:tcPr>
            <w:tcW w:w="1745" w:type="dxa"/>
          </w:tcPr>
          <w:p w14:paraId="2706F2C3" w14:textId="5C8A72D4" w:rsidR="0012483E" w:rsidRPr="003B6A4F" w:rsidRDefault="003A6AED"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0.01</w:t>
            </w:r>
          </w:p>
        </w:tc>
      </w:tr>
      <w:tr w:rsidR="00FC2EC1" w:rsidRPr="003B6A4F" w14:paraId="6A7B3B4B" w14:textId="77777777" w:rsidTr="00FC2EC1">
        <w:tc>
          <w:tcPr>
            <w:cnfStyle w:val="001000000000" w:firstRow="0" w:lastRow="0" w:firstColumn="1" w:lastColumn="0" w:oddVBand="0" w:evenVBand="0" w:oddHBand="0" w:evenHBand="0" w:firstRowFirstColumn="0" w:firstRowLastColumn="0" w:lastRowFirstColumn="0" w:lastRowLastColumn="0"/>
            <w:tcW w:w="3828" w:type="dxa"/>
          </w:tcPr>
          <w:p w14:paraId="783BB6D1" w14:textId="6D083F84" w:rsidR="00FC2EC1" w:rsidRPr="003B6A4F" w:rsidRDefault="00FC2EC1" w:rsidP="003B6A4F">
            <w:pPr>
              <w:spacing w:line="480" w:lineRule="auto"/>
              <w:rPr>
                <w:rFonts w:cs="Times New Roman"/>
                <w:i w:val="0"/>
                <w:iCs w:val="0"/>
                <w:szCs w:val="24"/>
              </w:rPr>
            </w:pPr>
            <w:r w:rsidRPr="003B6A4F">
              <w:rPr>
                <w:rFonts w:cs="Times New Roman"/>
                <w:i w:val="0"/>
                <w:iCs w:val="0"/>
                <w:szCs w:val="24"/>
              </w:rPr>
              <w:t>Percentage of migrant individuals</w:t>
            </w:r>
          </w:p>
        </w:tc>
        <w:tc>
          <w:tcPr>
            <w:tcW w:w="1412" w:type="dxa"/>
          </w:tcPr>
          <w:p w14:paraId="25E16F15" w14:textId="0485C7DB" w:rsidR="00FC2EC1" w:rsidRPr="003B6A4F" w:rsidRDefault="00FC2EC1"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-33.05</w:t>
            </w:r>
          </w:p>
        </w:tc>
        <w:tc>
          <w:tcPr>
            <w:tcW w:w="1843" w:type="dxa"/>
          </w:tcPr>
          <w:p w14:paraId="546F358B" w14:textId="03E2969F" w:rsidR="00FC2EC1" w:rsidRPr="003B6A4F" w:rsidRDefault="00FC2EC1"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24.90</w:t>
            </w:r>
          </w:p>
        </w:tc>
        <w:tc>
          <w:tcPr>
            <w:tcW w:w="1745" w:type="dxa"/>
          </w:tcPr>
          <w:p w14:paraId="4966092F" w14:textId="22E84863" w:rsidR="00FC2EC1" w:rsidRPr="003B6A4F" w:rsidRDefault="00FC2EC1"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0.18</w:t>
            </w:r>
          </w:p>
        </w:tc>
      </w:tr>
      <w:tr w:rsidR="00FC2EC1" w:rsidRPr="003B6A4F" w14:paraId="67E23CEE" w14:textId="77777777" w:rsidTr="00FC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149EA9AE" w14:textId="4161E9FE" w:rsidR="00FC2EC1" w:rsidRPr="003B6A4F" w:rsidRDefault="00FC2EC1" w:rsidP="003B6A4F">
            <w:pPr>
              <w:spacing w:line="480" w:lineRule="auto"/>
              <w:rPr>
                <w:rFonts w:cs="Times New Roman"/>
                <w:i w:val="0"/>
                <w:iCs w:val="0"/>
                <w:szCs w:val="24"/>
              </w:rPr>
            </w:pPr>
            <w:r w:rsidRPr="003B6A4F">
              <w:rPr>
                <w:rFonts w:cs="Times New Roman"/>
                <w:i w:val="0"/>
                <w:iCs w:val="0"/>
                <w:szCs w:val="24"/>
              </w:rPr>
              <w:t xml:space="preserve">Host </w:t>
            </w:r>
            <w:r w:rsidR="00C76A4F" w:rsidRPr="003B6A4F">
              <w:rPr>
                <w:rFonts w:cs="Times New Roman"/>
                <w:i w:val="0"/>
                <w:iCs w:val="0"/>
                <w:szCs w:val="24"/>
              </w:rPr>
              <w:t>r</w:t>
            </w:r>
            <w:r w:rsidRPr="003B6A4F">
              <w:rPr>
                <w:rFonts w:cs="Times New Roman"/>
                <w:i w:val="0"/>
                <w:iCs w:val="0"/>
                <w:szCs w:val="24"/>
              </w:rPr>
              <w:t>ichness</w:t>
            </w:r>
          </w:p>
        </w:tc>
        <w:tc>
          <w:tcPr>
            <w:tcW w:w="1412" w:type="dxa"/>
          </w:tcPr>
          <w:p w14:paraId="25E02E3C" w14:textId="397BAAC7" w:rsidR="00FC2EC1" w:rsidRPr="003B6A4F" w:rsidRDefault="00FC2EC1"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0.3</w:t>
            </w:r>
          </w:p>
        </w:tc>
        <w:tc>
          <w:tcPr>
            <w:tcW w:w="1843" w:type="dxa"/>
          </w:tcPr>
          <w:p w14:paraId="245A8C37" w14:textId="7E7F5354" w:rsidR="00FC2EC1" w:rsidRPr="003B6A4F" w:rsidRDefault="00FC2EC1"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0.16</w:t>
            </w:r>
          </w:p>
        </w:tc>
        <w:tc>
          <w:tcPr>
            <w:tcW w:w="1745" w:type="dxa"/>
          </w:tcPr>
          <w:p w14:paraId="40C1DA58" w14:textId="1AD06B26" w:rsidR="00FC2EC1" w:rsidRPr="003B6A4F" w:rsidRDefault="00FC2EC1"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&gt;0.001</w:t>
            </w:r>
          </w:p>
        </w:tc>
      </w:tr>
      <w:tr w:rsidR="00FC2EC1" w:rsidRPr="003B6A4F" w14:paraId="2169433D" w14:textId="77777777" w:rsidTr="00FC2EC1">
        <w:tc>
          <w:tcPr>
            <w:cnfStyle w:val="001000000000" w:firstRow="0" w:lastRow="0" w:firstColumn="1" w:lastColumn="0" w:oddVBand="0" w:evenVBand="0" w:oddHBand="0" w:evenHBand="0" w:firstRowFirstColumn="0" w:firstRowLastColumn="0" w:lastRowFirstColumn="0" w:lastRowLastColumn="0"/>
            <w:tcW w:w="3828" w:type="dxa"/>
          </w:tcPr>
          <w:p w14:paraId="6D4863EE" w14:textId="0FD24FD6" w:rsidR="00FC2EC1" w:rsidRPr="003B6A4F" w:rsidRDefault="00FC2EC1" w:rsidP="003B6A4F">
            <w:pPr>
              <w:spacing w:line="480" w:lineRule="auto"/>
              <w:rPr>
                <w:rFonts w:cs="Times New Roman"/>
                <w:szCs w:val="24"/>
              </w:rPr>
            </w:pPr>
            <w:r w:rsidRPr="003B6A4F">
              <w:rPr>
                <w:rFonts w:cs="Times New Roman"/>
                <w:i w:val="0"/>
                <w:iCs w:val="0"/>
                <w:szCs w:val="24"/>
              </w:rPr>
              <w:t>Prevalence</w:t>
            </w:r>
          </w:p>
        </w:tc>
        <w:tc>
          <w:tcPr>
            <w:tcW w:w="1412" w:type="dxa"/>
          </w:tcPr>
          <w:p w14:paraId="0D2E89C4" w14:textId="64E603D8" w:rsidR="00FC2EC1" w:rsidRPr="003B6A4F" w:rsidRDefault="00FC2EC1"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0.44</w:t>
            </w:r>
          </w:p>
        </w:tc>
        <w:tc>
          <w:tcPr>
            <w:tcW w:w="1843" w:type="dxa"/>
          </w:tcPr>
          <w:p w14:paraId="4D67D1AF" w14:textId="62ECF85E" w:rsidR="00FC2EC1" w:rsidRPr="003B6A4F" w:rsidRDefault="00FC2EC1"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0.07</w:t>
            </w:r>
          </w:p>
        </w:tc>
        <w:tc>
          <w:tcPr>
            <w:tcW w:w="1745" w:type="dxa"/>
          </w:tcPr>
          <w:p w14:paraId="22E40A3B" w14:textId="31441D44" w:rsidR="00FC2EC1" w:rsidRPr="003B6A4F" w:rsidRDefault="00FC2EC1"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&gt;0.001</w:t>
            </w:r>
          </w:p>
        </w:tc>
      </w:tr>
      <w:tr w:rsidR="00FC2EC1" w:rsidRPr="003B6A4F" w14:paraId="7F1D86E7" w14:textId="77777777" w:rsidTr="00FC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5E4551C7" w14:textId="68F58142" w:rsidR="00FC2EC1" w:rsidRPr="003B6A4F" w:rsidRDefault="00FC2EC1" w:rsidP="003B6A4F">
            <w:pPr>
              <w:spacing w:line="480" w:lineRule="auto"/>
              <w:rPr>
                <w:rFonts w:cs="Times New Roman"/>
                <w:i w:val="0"/>
                <w:iCs w:val="0"/>
                <w:szCs w:val="24"/>
              </w:rPr>
            </w:pPr>
            <w:r w:rsidRPr="003B6A4F">
              <w:rPr>
                <w:rFonts w:cs="Times New Roman"/>
                <w:i w:val="0"/>
                <w:iCs w:val="0"/>
                <w:szCs w:val="24"/>
              </w:rPr>
              <w:t>Percentage of migrant species</w:t>
            </w:r>
          </w:p>
        </w:tc>
        <w:tc>
          <w:tcPr>
            <w:tcW w:w="1412" w:type="dxa"/>
          </w:tcPr>
          <w:p w14:paraId="245F183C" w14:textId="4A5AF588" w:rsidR="00FC2EC1" w:rsidRPr="003B6A4F" w:rsidRDefault="00FC2EC1"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0.09</w:t>
            </w:r>
          </w:p>
        </w:tc>
        <w:tc>
          <w:tcPr>
            <w:tcW w:w="1843" w:type="dxa"/>
          </w:tcPr>
          <w:p w14:paraId="6F318093" w14:textId="35DF2962" w:rsidR="00FC2EC1" w:rsidRPr="003B6A4F" w:rsidRDefault="00FC2EC1"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0.30</w:t>
            </w:r>
          </w:p>
        </w:tc>
        <w:tc>
          <w:tcPr>
            <w:tcW w:w="1745" w:type="dxa"/>
          </w:tcPr>
          <w:p w14:paraId="591E6BE1" w14:textId="4074914D" w:rsidR="00FC2EC1" w:rsidRPr="003B6A4F" w:rsidRDefault="00FC2EC1"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0.77</w:t>
            </w:r>
          </w:p>
        </w:tc>
      </w:tr>
      <w:tr w:rsidR="00FC2EC1" w:rsidRPr="003B6A4F" w14:paraId="09EBC025" w14:textId="77777777" w:rsidTr="00FC2EC1">
        <w:tc>
          <w:tcPr>
            <w:cnfStyle w:val="001000000000" w:firstRow="0" w:lastRow="0" w:firstColumn="1" w:lastColumn="0" w:oddVBand="0" w:evenVBand="0" w:oddHBand="0" w:evenHBand="0" w:firstRowFirstColumn="0" w:firstRowLastColumn="0" w:lastRowFirstColumn="0" w:lastRowLastColumn="0"/>
            <w:tcW w:w="3828" w:type="dxa"/>
          </w:tcPr>
          <w:p w14:paraId="2ACD48E6" w14:textId="6605CE53" w:rsidR="00FC2EC1" w:rsidRPr="003B6A4F" w:rsidRDefault="00FC2EC1" w:rsidP="003B6A4F">
            <w:pPr>
              <w:spacing w:line="480" w:lineRule="auto"/>
              <w:rPr>
                <w:rFonts w:cs="Times New Roman"/>
                <w:i w:val="0"/>
                <w:iCs w:val="0"/>
                <w:szCs w:val="24"/>
              </w:rPr>
            </w:pPr>
            <w:r w:rsidRPr="003B6A4F">
              <w:rPr>
                <w:rFonts w:cs="Times New Roman"/>
                <w:i w:val="0"/>
                <w:iCs w:val="0"/>
                <w:szCs w:val="24"/>
              </w:rPr>
              <w:t>Number of migrants</w:t>
            </w:r>
          </w:p>
        </w:tc>
        <w:tc>
          <w:tcPr>
            <w:tcW w:w="1412" w:type="dxa"/>
          </w:tcPr>
          <w:p w14:paraId="2072787F" w14:textId="2926F4A2" w:rsidR="00FC2EC1" w:rsidRPr="003B6A4F" w:rsidRDefault="00FC2EC1"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0.08</w:t>
            </w:r>
          </w:p>
        </w:tc>
        <w:tc>
          <w:tcPr>
            <w:tcW w:w="1843" w:type="dxa"/>
          </w:tcPr>
          <w:p w14:paraId="62856AEA" w14:textId="589A66BC" w:rsidR="00FC2EC1" w:rsidRPr="003B6A4F" w:rsidRDefault="00FC2EC1"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0.26</w:t>
            </w:r>
          </w:p>
        </w:tc>
        <w:tc>
          <w:tcPr>
            <w:tcW w:w="1745" w:type="dxa"/>
          </w:tcPr>
          <w:p w14:paraId="3363777D" w14:textId="67E08A55" w:rsidR="00FC2EC1" w:rsidRPr="003B6A4F" w:rsidRDefault="00FC2EC1"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0.0013</w:t>
            </w:r>
          </w:p>
        </w:tc>
      </w:tr>
    </w:tbl>
    <w:p w14:paraId="07DCA6D7" w14:textId="7960C9FF" w:rsidR="00FC2EC1" w:rsidRPr="003B6A4F" w:rsidRDefault="00FC2EC1" w:rsidP="003B6A4F">
      <w:pPr>
        <w:spacing w:line="480" w:lineRule="auto"/>
        <w:rPr>
          <w:rFonts w:cs="Times New Roman"/>
          <w:szCs w:val="24"/>
        </w:rPr>
      </w:pPr>
    </w:p>
    <w:p w14:paraId="443CCD1F" w14:textId="53DE9F24" w:rsidR="00FC2EC1" w:rsidRPr="003B6A4F" w:rsidRDefault="00FC2EC1" w:rsidP="003B6A4F">
      <w:pPr>
        <w:spacing w:line="480" w:lineRule="auto"/>
        <w:rPr>
          <w:rFonts w:cs="Times New Roman"/>
          <w:szCs w:val="24"/>
        </w:rPr>
      </w:pPr>
      <w:r w:rsidRPr="003B6A4F">
        <w:rPr>
          <w:rFonts w:cs="Times New Roman"/>
          <w:szCs w:val="24"/>
        </w:rPr>
        <w:lastRenderedPageBreak/>
        <w:t xml:space="preserve">Table 5: Parameter estimates, standard errors, and p values for the mixed model testing the </w:t>
      </w:r>
      <w:r w:rsidR="00EC1DFD" w:rsidRPr="003B6A4F">
        <w:rPr>
          <w:rFonts w:cs="Times New Roman"/>
          <w:szCs w:val="24"/>
        </w:rPr>
        <w:t>variation</w:t>
      </w:r>
      <w:r w:rsidRPr="003B6A4F">
        <w:rPr>
          <w:rFonts w:cs="Times New Roman"/>
          <w:szCs w:val="24"/>
        </w:rPr>
        <w:t xml:space="preserve"> of </w:t>
      </w:r>
      <w:r w:rsidR="00EC1DFD" w:rsidRPr="003B6A4F">
        <w:rPr>
          <w:rFonts w:cs="Times New Roman"/>
          <w:szCs w:val="24"/>
        </w:rPr>
        <w:t xml:space="preserve">local </w:t>
      </w:r>
      <w:proofErr w:type="spellStart"/>
      <w:r w:rsidRPr="003B6A4F">
        <w:rPr>
          <w:rFonts w:cs="Times New Roman"/>
          <w:szCs w:val="24"/>
        </w:rPr>
        <w:t>haemosporidian</w:t>
      </w:r>
      <w:proofErr w:type="spellEnd"/>
      <w:r w:rsidRPr="003B6A4F">
        <w:rPr>
          <w:rFonts w:cs="Times New Roman"/>
          <w:szCs w:val="24"/>
        </w:rPr>
        <w:t xml:space="preserve"> prevalence per specie</w:t>
      </w:r>
      <w:r w:rsidR="00EC1DFD" w:rsidRPr="003B6A4F">
        <w:rPr>
          <w:rFonts w:cs="Times New Roman"/>
          <w:szCs w:val="24"/>
        </w:rPr>
        <w:t>s</w:t>
      </w:r>
      <w:r w:rsidRPr="003B6A4F">
        <w:rPr>
          <w:rFonts w:cs="Times New Roman"/>
          <w:szCs w:val="24"/>
        </w:rPr>
        <w:t xml:space="preserve"> as a function of </w:t>
      </w:r>
      <w:r w:rsidR="00EC1DFD" w:rsidRPr="003B6A4F">
        <w:rPr>
          <w:rFonts w:cs="Times New Roman"/>
          <w:szCs w:val="24"/>
        </w:rPr>
        <w:t>the percentage of migratory individuals out of all individual birds sampled per locality, as well as other potential predictors</w:t>
      </w:r>
      <w:r w:rsidRPr="003B6A4F">
        <w:rPr>
          <w:rFonts w:cs="Times New Roman"/>
          <w:szCs w:val="24"/>
        </w:rPr>
        <w:t>.</w:t>
      </w:r>
    </w:p>
    <w:tbl>
      <w:tblPr>
        <w:tblStyle w:val="TabelaSimples5"/>
        <w:tblW w:w="0" w:type="auto"/>
        <w:tblLook w:val="04A0" w:firstRow="1" w:lastRow="0" w:firstColumn="1" w:lastColumn="0" w:noHBand="0" w:noVBand="1"/>
      </w:tblPr>
      <w:tblGrid>
        <w:gridCol w:w="3828"/>
        <w:gridCol w:w="1412"/>
        <w:gridCol w:w="1843"/>
        <w:gridCol w:w="1745"/>
      </w:tblGrid>
      <w:tr w:rsidR="00FC2EC1" w:rsidRPr="003B6A4F" w14:paraId="79240860" w14:textId="77777777" w:rsidTr="004704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8" w:type="dxa"/>
          </w:tcPr>
          <w:p w14:paraId="6B95E48B" w14:textId="77777777" w:rsidR="00FC2EC1" w:rsidRPr="003B6A4F" w:rsidRDefault="00FC2EC1" w:rsidP="003B6A4F">
            <w:pPr>
              <w:spacing w:line="480" w:lineRule="auto"/>
              <w:rPr>
                <w:rFonts w:cs="Times New Roman"/>
                <w:b/>
                <w:bCs/>
                <w:i w:val="0"/>
                <w:iCs w:val="0"/>
                <w:szCs w:val="24"/>
              </w:rPr>
            </w:pPr>
          </w:p>
        </w:tc>
        <w:tc>
          <w:tcPr>
            <w:tcW w:w="1412" w:type="dxa"/>
          </w:tcPr>
          <w:p w14:paraId="706D90DE" w14:textId="77777777" w:rsidR="00FC2EC1" w:rsidRPr="003B6A4F" w:rsidRDefault="00FC2EC1"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Estimate</w:t>
            </w:r>
          </w:p>
        </w:tc>
        <w:tc>
          <w:tcPr>
            <w:tcW w:w="1843" w:type="dxa"/>
          </w:tcPr>
          <w:p w14:paraId="365B95E7" w14:textId="77777777" w:rsidR="00FC2EC1" w:rsidRPr="003B6A4F" w:rsidRDefault="00FC2EC1"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Std. error</w:t>
            </w:r>
          </w:p>
        </w:tc>
        <w:tc>
          <w:tcPr>
            <w:tcW w:w="1745" w:type="dxa"/>
          </w:tcPr>
          <w:p w14:paraId="72927F21" w14:textId="77777777" w:rsidR="00FC2EC1" w:rsidRPr="003B6A4F" w:rsidRDefault="00FC2EC1"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p</w:t>
            </w:r>
          </w:p>
        </w:tc>
      </w:tr>
      <w:tr w:rsidR="0012483E" w:rsidRPr="003B6A4F" w14:paraId="554B9A8B" w14:textId="77777777" w:rsidTr="00470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0FB8AC2B" w14:textId="59EB9CAF" w:rsidR="0012483E" w:rsidRPr="003B6A4F" w:rsidRDefault="0012483E" w:rsidP="003B6A4F">
            <w:pPr>
              <w:spacing w:line="480" w:lineRule="auto"/>
              <w:rPr>
                <w:rFonts w:cs="Times New Roman"/>
                <w:i w:val="0"/>
                <w:iCs w:val="0"/>
                <w:szCs w:val="24"/>
              </w:rPr>
            </w:pPr>
            <w:r w:rsidRPr="003B6A4F">
              <w:rPr>
                <w:rFonts w:cs="Times New Roman"/>
                <w:i w:val="0"/>
                <w:iCs w:val="0"/>
                <w:szCs w:val="24"/>
              </w:rPr>
              <w:t>Intercept</w:t>
            </w:r>
          </w:p>
        </w:tc>
        <w:tc>
          <w:tcPr>
            <w:tcW w:w="1412" w:type="dxa"/>
          </w:tcPr>
          <w:p w14:paraId="3AB1AD76" w14:textId="69D69409" w:rsidR="0012483E" w:rsidRPr="003B6A4F" w:rsidRDefault="005914E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0.33</w:t>
            </w:r>
          </w:p>
        </w:tc>
        <w:tc>
          <w:tcPr>
            <w:tcW w:w="1843" w:type="dxa"/>
          </w:tcPr>
          <w:p w14:paraId="4D58586A" w14:textId="6B6C8B2F" w:rsidR="0012483E" w:rsidRPr="003B6A4F" w:rsidRDefault="005914E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0.05</w:t>
            </w:r>
          </w:p>
        </w:tc>
        <w:tc>
          <w:tcPr>
            <w:tcW w:w="1745" w:type="dxa"/>
          </w:tcPr>
          <w:p w14:paraId="5144BE76" w14:textId="7451C9F8" w:rsidR="0012483E" w:rsidRPr="003B6A4F" w:rsidRDefault="005914E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&gt;0.001</w:t>
            </w:r>
          </w:p>
        </w:tc>
      </w:tr>
      <w:tr w:rsidR="0012483E" w:rsidRPr="003B6A4F" w14:paraId="70E5989B" w14:textId="77777777" w:rsidTr="004704B3">
        <w:tc>
          <w:tcPr>
            <w:cnfStyle w:val="001000000000" w:firstRow="0" w:lastRow="0" w:firstColumn="1" w:lastColumn="0" w:oddVBand="0" w:evenVBand="0" w:oddHBand="0" w:evenHBand="0" w:firstRowFirstColumn="0" w:firstRowLastColumn="0" w:lastRowFirstColumn="0" w:lastRowLastColumn="0"/>
            <w:tcW w:w="3828" w:type="dxa"/>
          </w:tcPr>
          <w:p w14:paraId="76624096" w14:textId="77777777" w:rsidR="0012483E" w:rsidRPr="003B6A4F" w:rsidRDefault="0012483E" w:rsidP="003B6A4F">
            <w:pPr>
              <w:spacing w:line="480" w:lineRule="auto"/>
              <w:rPr>
                <w:rFonts w:cs="Times New Roman"/>
                <w:i w:val="0"/>
                <w:iCs w:val="0"/>
                <w:szCs w:val="24"/>
              </w:rPr>
            </w:pPr>
            <w:r w:rsidRPr="003B6A4F">
              <w:rPr>
                <w:rFonts w:cs="Times New Roman"/>
                <w:i w:val="0"/>
                <w:iCs w:val="0"/>
                <w:szCs w:val="24"/>
              </w:rPr>
              <w:t>Percentage of migrant individuals</w:t>
            </w:r>
          </w:p>
        </w:tc>
        <w:tc>
          <w:tcPr>
            <w:tcW w:w="1412" w:type="dxa"/>
          </w:tcPr>
          <w:p w14:paraId="3254A21F" w14:textId="6BC904D3" w:rsidR="0012483E"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-1.36</w:t>
            </w:r>
          </w:p>
        </w:tc>
        <w:tc>
          <w:tcPr>
            <w:tcW w:w="1843" w:type="dxa"/>
          </w:tcPr>
          <w:p w14:paraId="73DC3AD4" w14:textId="3D679CA7" w:rsidR="0012483E"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w:t>
            </w:r>
            <w:r w:rsidR="005914E7" w:rsidRPr="003B6A4F">
              <w:rPr>
                <w:rFonts w:cs="Times New Roman"/>
                <w:szCs w:val="24"/>
              </w:rPr>
              <w:t>68</w:t>
            </w:r>
          </w:p>
        </w:tc>
        <w:tc>
          <w:tcPr>
            <w:tcW w:w="1745" w:type="dxa"/>
          </w:tcPr>
          <w:p w14:paraId="62C9C05D" w14:textId="6666E471" w:rsidR="0012483E"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0.04</w:t>
            </w:r>
          </w:p>
        </w:tc>
      </w:tr>
      <w:tr w:rsidR="0012483E" w:rsidRPr="003B6A4F" w14:paraId="342AC3D3" w14:textId="77777777" w:rsidTr="00470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331C76EF" w14:textId="5952B29B" w:rsidR="0012483E" w:rsidRPr="003B6A4F" w:rsidRDefault="0012483E" w:rsidP="003B6A4F">
            <w:pPr>
              <w:spacing w:line="480" w:lineRule="auto"/>
              <w:rPr>
                <w:rFonts w:cs="Times New Roman"/>
                <w:i w:val="0"/>
                <w:iCs w:val="0"/>
                <w:szCs w:val="24"/>
              </w:rPr>
            </w:pPr>
            <w:r w:rsidRPr="003B6A4F">
              <w:rPr>
                <w:rFonts w:cs="Times New Roman"/>
                <w:i w:val="0"/>
                <w:iCs w:val="0"/>
                <w:szCs w:val="24"/>
              </w:rPr>
              <w:t>Host richness</w:t>
            </w:r>
          </w:p>
        </w:tc>
        <w:tc>
          <w:tcPr>
            <w:tcW w:w="1412" w:type="dxa"/>
          </w:tcPr>
          <w:p w14:paraId="660B75C8" w14:textId="3DBCA260" w:rsidR="0012483E" w:rsidRPr="003B6A4F" w:rsidRDefault="0012483E"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&gt;0.001</w:t>
            </w:r>
          </w:p>
        </w:tc>
        <w:tc>
          <w:tcPr>
            <w:tcW w:w="1843" w:type="dxa"/>
          </w:tcPr>
          <w:p w14:paraId="60B25405" w14:textId="0030C108" w:rsidR="0012483E" w:rsidRPr="003B6A4F" w:rsidRDefault="0012483E"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&gt;0.001</w:t>
            </w:r>
          </w:p>
        </w:tc>
        <w:tc>
          <w:tcPr>
            <w:tcW w:w="1745" w:type="dxa"/>
          </w:tcPr>
          <w:p w14:paraId="344E1FE8" w14:textId="2882FCDD" w:rsidR="0012483E" w:rsidRPr="003B6A4F" w:rsidRDefault="0012483E"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0.69</w:t>
            </w:r>
          </w:p>
        </w:tc>
      </w:tr>
      <w:tr w:rsidR="0012483E" w:rsidRPr="003B6A4F" w14:paraId="7442F248" w14:textId="77777777" w:rsidTr="004704B3">
        <w:tc>
          <w:tcPr>
            <w:cnfStyle w:val="001000000000" w:firstRow="0" w:lastRow="0" w:firstColumn="1" w:lastColumn="0" w:oddVBand="0" w:evenVBand="0" w:oddHBand="0" w:evenHBand="0" w:firstRowFirstColumn="0" w:firstRowLastColumn="0" w:lastRowFirstColumn="0" w:lastRowLastColumn="0"/>
            <w:tcW w:w="3828" w:type="dxa"/>
          </w:tcPr>
          <w:p w14:paraId="67A7467F" w14:textId="75A83A79" w:rsidR="0012483E" w:rsidRPr="003B6A4F" w:rsidRDefault="0012483E" w:rsidP="003B6A4F">
            <w:pPr>
              <w:spacing w:line="480" w:lineRule="auto"/>
              <w:rPr>
                <w:rFonts w:cs="Times New Roman"/>
                <w:i w:val="0"/>
                <w:iCs w:val="0"/>
                <w:szCs w:val="24"/>
              </w:rPr>
            </w:pPr>
            <w:r w:rsidRPr="003B6A4F">
              <w:rPr>
                <w:rFonts w:cs="Times New Roman"/>
                <w:i w:val="0"/>
                <w:iCs w:val="0"/>
                <w:szCs w:val="24"/>
              </w:rPr>
              <w:t>Parasite richness</w:t>
            </w:r>
          </w:p>
        </w:tc>
        <w:tc>
          <w:tcPr>
            <w:tcW w:w="1412" w:type="dxa"/>
          </w:tcPr>
          <w:p w14:paraId="174875F8" w14:textId="46C5C6BF" w:rsidR="0012483E"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-0.001</w:t>
            </w:r>
          </w:p>
        </w:tc>
        <w:tc>
          <w:tcPr>
            <w:tcW w:w="1843" w:type="dxa"/>
          </w:tcPr>
          <w:p w14:paraId="51E259EC" w14:textId="36ED3791" w:rsidR="0012483E"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0.001</w:t>
            </w:r>
          </w:p>
        </w:tc>
        <w:tc>
          <w:tcPr>
            <w:tcW w:w="1745" w:type="dxa"/>
          </w:tcPr>
          <w:p w14:paraId="73A0A0BA" w14:textId="6145DCA5" w:rsidR="0012483E"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0.40</w:t>
            </w:r>
          </w:p>
        </w:tc>
      </w:tr>
      <w:tr w:rsidR="005914E7" w:rsidRPr="003B6A4F" w14:paraId="73D243B8" w14:textId="77777777" w:rsidTr="00470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4755B7F4" w14:textId="77777777" w:rsidR="005914E7" w:rsidRPr="003B6A4F" w:rsidRDefault="005914E7" w:rsidP="003B6A4F">
            <w:pPr>
              <w:spacing w:line="480" w:lineRule="auto"/>
              <w:rPr>
                <w:rFonts w:cs="Times New Roman"/>
                <w:i w:val="0"/>
                <w:iCs w:val="0"/>
                <w:szCs w:val="24"/>
              </w:rPr>
            </w:pPr>
            <w:r w:rsidRPr="003B6A4F">
              <w:rPr>
                <w:rFonts w:cs="Times New Roman"/>
                <w:i w:val="0"/>
                <w:iCs w:val="0"/>
                <w:szCs w:val="24"/>
              </w:rPr>
              <w:t>Percentage of migrant species</w:t>
            </w:r>
          </w:p>
        </w:tc>
        <w:tc>
          <w:tcPr>
            <w:tcW w:w="1412" w:type="dxa"/>
          </w:tcPr>
          <w:p w14:paraId="3E7EF8F6" w14:textId="615C35B0" w:rsidR="005914E7" w:rsidRPr="003B6A4F" w:rsidRDefault="005914E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&gt;0.001</w:t>
            </w:r>
          </w:p>
        </w:tc>
        <w:tc>
          <w:tcPr>
            <w:tcW w:w="1843" w:type="dxa"/>
          </w:tcPr>
          <w:p w14:paraId="2821CFBC" w14:textId="5A66F5F7" w:rsidR="005914E7" w:rsidRPr="003B6A4F" w:rsidRDefault="005914E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&gt;0.001</w:t>
            </w:r>
          </w:p>
        </w:tc>
        <w:tc>
          <w:tcPr>
            <w:tcW w:w="1745" w:type="dxa"/>
          </w:tcPr>
          <w:p w14:paraId="342B1506" w14:textId="4FD7F138" w:rsidR="005914E7" w:rsidRPr="003B6A4F" w:rsidRDefault="005914E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0.21</w:t>
            </w:r>
          </w:p>
        </w:tc>
      </w:tr>
      <w:tr w:rsidR="0012483E" w:rsidRPr="003B6A4F" w14:paraId="3BE1926B" w14:textId="77777777" w:rsidTr="004704B3">
        <w:tc>
          <w:tcPr>
            <w:cnfStyle w:val="001000000000" w:firstRow="0" w:lastRow="0" w:firstColumn="1" w:lastColumn="0" w:oddVBand="0" w:evenVBand="0" w:oddHBand="0" w:evenHBand="0" w:firstRowFirstColumn="0" w:firstRowLastColumn="0" w:lastRowFirstColumn="0" w:lastRowLastColumn="0"/>
            <w:tcW w:w="3828" w:type="dxa"/>
          </w:tcPr>
          <w:p w14:paraId="647CE10E" w14:textId="77777777" w:rsidR="0012483E" w:rsidRPr="003B6A4F" w:rsidRDefault="0012483E" w:rsidP="003B6A4F">
            <w:pPr>
              <w:spacing w:line="480" w:lineRule="auto"/>
              <w:rPr>
                <w:rFonts w:cs="Times New Roman"/>
                <w:i w:val="0"/>
                <w:iCs w:val="0"/>
                <w:szCs w:val="24"/>
              </w:rPr>
            </w:pPr>
            <w:r w:rsidRPr="003B6A4F">
              <w:rPr>
                <w:rFonts w:cs="Times New Roman"/>
                <w:i w:val="0"/>
                <w:iCs w:val="0"/>
                <w:szCs w:val="24"/>
              </w:rPr>
              <w:t>Number of migrants</w:t>
            </w:r>
          </w:p>
        </w:tc>
        <w:tc>
          <w:tcPr>
            <w:tcW w:w="1412" w:type="dxa"/>
          </w:tcPr>
          <w:p w14:paraId="25D2AFA1" w14:textId="29240F1F" w:rsidR="0012483E"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-0.001</w:t>
            </w:r>
          </w:p>
        </w:tc>
        <w:tc>
          <w:tcPr>
            <w:tcW w:w="1843" w:type="dxa"/>
          </w:tcPr>
          <w:p w14:paraId="1EA8694A" w14:textId="5380FA18" w:rsidR="0012483E"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0.001</w:t>
            </w:r>
          </w:p>
        </w:tc>
        <w:tc>
          <w:tcPr>
            <w:tcW w:w="1745" w:type="dxa"/>
          </w:tcPr>
          <w:p w14:paraId="3DDBFF65" w14:textId="542F70F6" w:rsidR="0012483E"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0.27</w:t>
            </w:r>
          </w:p>
        </w:tc>
      </w:tr>
    </w:tbl>
    <w:p w14:paraId="11323027" w14:textId="77777777" w:rsidR="00FC2EC1" w:rsidRPr="003B6A4F" w:rsidRDefault="00FC2EC1" w:rsidP="003B6A4F">
      <w:pPr>
        <w:spacing w:line="480" w:lineRule="auto"/>
        <w:rPr>
          <w:rFonts w:cs="Times New Roman"/>
          <w:szCs w:val="24"/>
        </w:rPr>
      </w:pPr>
    </w:p>
    <w:sectPr w:rsidR="00FC2EC1" w:rsidRPr="003B6A4F" w:rsidSect="00A83253">
      <w:footerReference w:type="default" r:id="rId25"/>
      <w:pgSz w:w="12240" w:h="15840"/>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niela de Angeli Dutra" w:date="2020-05-08T15:00:00Z" w:initials="DdAD">
    <w:p w14:paraId="5BCBDAA8" w14:textId="621D69A6" w:rsidR="00DE046C" w:rsidRDefault="00DE046C">
      <w:pPr>
        <w:pStyle w:val="Textodecomentrio"/>
      </w:pPr>
      <w:r>
        <w:rPr>
          <w:rStyle w:val="Refdecomentrio"/>
        </w:rPr>
        <w:annotationRef/>
      </w:r>
      <w:r>
        <w:t xml:space="preserve">Add your </w:t>
      </w:r>
      <w:proofErr w:type="spellStart"/>
      <w:r>
        <w:t>Orcids</w:t>
      </w:r>
      <w:proofErr w:type="spellEnd"/>
    </w:p>
  </w:comment>
  <w:comment w:id="2" w:author="PLASMODIUM" w:date="2020-05-11T08:59:00Z" w:initials="P">
    <w:p w14:paraId="125343C1" w14:textId="353F466A" w:rsidR="00DE046C" w:rsidRDefault="00DE046C">
      <w:pPr>
        <w:pStyle w:val="Textodecomentrio"/>
      </w:pPr>
      <w:r>
        <w:rPr>
          <w:rStyle w:val="Refdecomentrio"/>
        </w:rPr>
        <w:annotationRef/>
      </w:r>
      <w:r>
        <w:t>ok</w:t>
      </w:r>
    </w:p>
  </w:comment>
  <w:comment w:id="3" w:author="PLASMODIUM" w:date="2020-05-11T09:20:00Z" w:initials="P">
    <w:p w14:paraId="7D9ED0A3" w14:textId="5BE1DD7E" w:rsidR="00DE046C" w:rsidRPr="0044608A" w:rsidRDefault="00DE046C">
      <w:pPr>
        <w:pStyle w:val="Textodecomentrio"/>
        <w:rPr>
          <w:lang w:val="pt-BR"/>
        </w:rPr>
      </w:pPr>
      <w:r>
        <w:rPr>
          <w:rStyle w:val="Refdecomentrio"/>
        </w:rPr>
        <w:annotationRef/>
      </w:r>
      <w:r w:rsidRPr="0044608A">
        <w:rPr>
          <w:lang w:val="pt-BR"/>
        </w:rPr>
        <w:t>Daniela, o abstract tem q</w:t>
      </w:r>
      <w:r>
        <w:rPr>
          <w:lang w:val="pt-BR"/>
        </w:rPr>
        <w:t xml:space="preserve">ue melhorar muito. É onde </w:t>
      </w:r>
      <w:proofErr w:type="spellStart"/>
      <w:r>
        <w:rPr>
          <w:lang w:val="pt-BR"/>
        </w:rPr>
        <w:t>vc</w:t>
      </w:r>
      <w:proofErr w:type="spellEnd"/>
      <w:r>
        <w:rPr>
          <w:lang w:val="pt-BR"/>
        </w:rPr>
        <w:t xml:space="preserve"> vende o seu peixe. Está confuso e não está apontando os resultados contundentes. </w:t>
      </w:r>
    </w:p>
  </w:comment>
  <w:comment w:id="22" w:author="PLASMODIUM" w:date="2020-05-11T09:12:00Z" w:initials="P">
    <w:p w14:paraId="6B914A4B" w14:textId="390A004C" w:rsidR="00DE046C" w:rsidRPr="00674F62" w:rsidRDefault="00DE046C">
      <w:pPr>
        <w:pStyle w:val="Textodecomentrio"/>
        <w:rPr>
          <w:lang w:val="pt-BR"/>
        </w:rPr>
      </w:pPr>
      <w:r>
        <w:rPr>
          <w:rStyle w:val="Refdecomentrio"/>
        </w:rPr>
        <w:annotationRef/>
      </w:r>
      <w:proofErr w:type="spellStart"/>
      <w:r w:rsidRPr="00674F62">
        <w:rPr>
          <w:lang w:val="pt-BR"/>
        </w:rPr>
        <w:t>Vc</w:t>
      </w:r>
      <w:proofErr w:type="spellEnd"/>
      <w:r w:rsidRPr="00674F62">
        <w:rPr>
          <w:lang w:val="pt-BR"/>
        </w:rPr>
        <w:t xml:space="preserve"> está dizendo q</w:t>
      </w:r>
      <w:r>
        <w:rPr>
          <w:lang w:val="pt-BR"/>
        </w:rPr>
        <w:t xml:space="preserve">ue vai testar aqui o que </w:t>
      </w:r>
      <w:proofErr w:type="spellStart"/>
      <w:r>
        <w:rPr>
          <w:lang w:val="pt-BR"/>
        </w:rPr>
        <w:t>vc</w:t>
      </w:r>
      <w:proofErr w:type="spellEnd"/>
      <w:r>
        <w:rPr>
          <w:lang w:val="pt-BR"/>
        </w:rPr>
        <w:t xml:space="preserve"> afirmou acima. Tentei colocar </w:t>
      </w:r>
      <w:proofErr w:type="spellStart"/>
      <w:r>
        <w:rPr>
          <w:lang w:val="pt-BR"/>
        </w:rPr>
        <w:t>may</w:t>
      </w:r>
      <w:proofErr w:type="spellEnd"/>
      <w:r>
        <w:rPr>
          <w:lang w:val="pt-BR"/>
        </w:rPr>
        <w:t xml:space="preserve"> no lugar de </w:t>
      </w:r>
      <w:proofErr w:type="spellStart"/>
      <w:r>
        <w:rPr>
          <w:lang w:val="pt-BR"/>
        </w:rPr>
        <w:t>can</w:t>
      </w:r>
      <w:proofErr w:type="spellEnd"/>
      <w:r>
        <w:rPr>
          <w:lang w:val="pt-BR"/>
        </w:rPr>
        <w:t xml:space="preserve"> para não amenizar. Mas, aqui tem que mudar se </w:t>
      </w:r>
      <w:proofErr w:type="spellStart"/>
      <w:r>
        <w:rPr>
          <w:lang w:val="pt-BR"/>
        </w:rPr>
        <w:t>vc</w:t>
      </w:r>
      <w:proofErr w:type="spellEnd"/>
      <w:r>
        <w:rPr>
          <w:lang w:val="pt-BR"/>
        </w:rPr>
        <w:t xml:space="preserve"> quiser manter as frases acima. Eu tiraria isso das suas hipóteses. Me parece muito geral e que talvez seja apenas uma discussão que deverá ser feita com base nos seus achados. Portanto, rever suas hipóteses. Que tal não ter uma hipótese única bem elaborada?</w:t>
      </w:r>
    </w:p>
  </w:comment>
  <w:comment w:id="33" w:author="PLASMODIUM" w:date="2020-05-11T09:19:00Z" w:initials="P">
    <w:p w14:paraId="1CB16AC9" w14:textId="71AB20E2" w:rsidR="00DE046C" w:rsidRPr="0044608A" w:rsidRDefault="00DE046C">
      <w:pPr>
        <w:pStyle w:val="Textodecomentrio"/>
        <w:rPr>
          <w:lang w:val="pt-BR"/>
        </w:rPr>
      </w:pPr>
      <w:r>
        <w:rPr>
          <w:rStyle w:val="Refdecomentrio"/>
        </w:rPr>
        <w:annotationRef/>
      </w:r>
      <w:r w:rsidRPr="0044608A">
        <w:rPr>
          <w:lang w:val="pt-BR"/>
        </w:rPr>
        <w:t>Não e</w:t>
      </w:r>
      <w:r>
        <w:rPr>
          <w:lang w:val="pt-BR"/>
        </w:rPr>
        <w:t>ntendi direito. Ausência de correlação da riqueza com o quê?</w:t>
      </w:r>
    </w:p>
  </w:comment>
  <w:comment w:id="35" w:author="PLASMODIUM" w:date="2020-05-11T09:23:00Z" w:initials="P">
    <w:p w14:paraId="17F091D5" w14:textId="7BBDAC16" w:rsidR="00DE046C" w:rsidRPr="00AA106D" w:rsidRDefault="00DE046C">
      <w:pPr>
        <w:pStyle w:val="Textodecomentrio"/>
        <w:rPr>
          <w:lang w:val="pt-BR"/>
        </w:rPr>
      </w:pPr>
      <w:r>
        <w:rPr>
          <w:rStyle w:val="Refdecomentrio"/>
        </w:rPr>
        <w:annotationRef/>
      </w:r>
      <w:r w:rsidRPr="00AA106D">
        <w:rPr>
          <w:lang w:val="pt-BR"/>
        </w:rPr>
        <w:t>Acho que está f</w:t>
      </w:r>
      <w:r>
        <w:rPr>
          <w:lang w:val="pt-BR"/>
        </w:rPr>
        <w:t xml:space="preserve">altando uma conclusão direta. </w:t>
      </w:r>
    </w:p>
  </w:comment>
  <w:comment w:id="36" w:author="PLASMODIUM" w:date="2020-05-11T09:36:00Z" w:initials="P">
    <w:p w14:paraId="7F52A21C" w14:textId="071AA806" w:rsidR="00DE046C" w:rsidRPr="00A67BF0" w:rsidRDefault="00DE046C">
      <w:pPr>
        <w:pStyle w:val="Textodecomentrio"/>
        <w:rPr>
          <w:lang w:val="pt-BR"/>
        </w:rPr>
      </w:pPr>
      <w:r>
        <w:rPr>
          <w:rStyle w:val="Refdecomentrio"/>
        </w:rPr>
        <w:annotationRef/>
      </w:r>
      <w:proofErr w:type="spellStart"/>
      <w:r w:rsidRPr="00A67BF0">
        <w:rPr>
          <w:lang w:val="pt-BR"/>
        </w:rPr>
        <w:t>REpare</w:t>
      </w:r>
      <w:proofErr w:type="spellEnd"/>
      <w:r w:rsidRPr="00A67BF0">
        <w:rPr>
          <w:lang w:val="pt-BR"/>
        </w:rPr>
        <w:t xml:space="preserve"> que essas s</w:t>
      </w:r>
      <w:r>
        <w:rPr>
          <w:lang w:val="pt-BR"/>
        </w:rPr>
        <w:t xml:space="preserve">ão as hipóteses que </w:t>
      </w:r>
      <w:proofErr w:type="spellStart"/>
      <w:r>
        <w:rPr>
          <w:lang w:val="pt-BR"/>
        </w:rPr>
        <w:t>vc</w:t>
      </w:r>
      <w:proofErr w:type="spellEnd"/>
      <w:r>
        <w:rPr>
          <w:lang w:val="pt-BR"/>
        </w:rPr>
        <w:t xml:space="preserve"> está colocando no resumo. Então, não faz sentido! Rever. Suas hipóteses terão que ser reformuladas e mais pontuais não amplas como as várias evidências demonstradas na literatura como </w:t>
      </w:r>
      <w:proofErr w:type="spellStart"/>
      <w:r>
        <w:rPr>
          <w:lang w:val="pt-BR"/>
        </w:rPr>
        <w:t>vc</w:t>
      </w:r>
      <w:proofErr w:type="spellEnd"/>
      <w:r>
        <w:rPr>
          <w:lang w:val="pt-BR"/>
        </w:rPr>
        <w:t xml:space="preserve"> mesma coloca. </w:t>
      </w:r>
    </w:p>
  </w:comment>
  <w:comment w:id="37" w:author="PLASMODIUM" w:date="2020-05-11T09:40:00Z" w:initials="P">
    <w:p w14:paraId="63765844" w14:textId="3F2D3F3F" w:rsidR="00DE046C" w:rsidRPr="00726849" w:rsidRDefault="00DE046C">
      <w:pPr>
        <w:pStyle w:val="Textodecomentrio"/>
        <w:rPr>
          <w:lang w:val="pt-BR"/>
        </w:rPr>
      </w:pPr>
      <w:r>
        <w:rPr>
          <w:rStyle w:val="Refdecomentrio"/>
        </w:rPr>
        <w:annotationRef/>
      </w:r>
      <w:r w:rsidRPr="00726849">
        <w:rPr>
          <w:lang w:val="pt-BR"/>
        </w:rPr>
        <w:t>R</w:t>
      </w:r>
      <w:r>
        <w:rPr>
          <w:lang w:val="pt-BR"/>
        </w:rPr>
        <w:t>e</w:t>
      </w:r>
      <w:r w:rsidRPr="00726849">
        <w:rPr>
          <w:lang w:val="pt-BR"/>
        </w:rPr>
        <w:t>pare aqui. Já e</w:t>
      </w:r>
      <w:r>
        <w:rPr>
          <w:lang w:val="pt-BR"/>
        </w:rPr>
        <w:t xml:space="preserve">xistem evidências que </w:t>
      </w:r>
      <w:proofErr w:type="spellStart"/>
      <w:r>
        <w:rPr>
          <w:lang w:val="pt-BR"/>
        </w:rPr>
        <w:t>vc</w:t>
      </w:r>
      <w:proofErr w:type="spellEnd"/>
      <w:r>
        <w:rPr>
          <w:lang w:val="pt-BR"/>
        </w:rPr>
        <w:t xml:space="preserve"> mesma destaca. E não são poucas. </w:t>
      </w:r>
    </w:p>
  </w:comment>
  <w:comment w:id="38" w:author="PLASMODIUM" w:date="2020-05-11T09:41:00Z" w:initials="P">
    <w:p w14:paraId="733B5937" w14:textId="4E5CC79F" w:rsidR="00DE046C" w:rsidRPr="00726849" w:rsidRDefault="00DE046C">
      <w:pPr>
        <w:pStyle w:val="Textodecomentrio"/>
        <w:rPr>
          <w:lang w:val="pt-BR"/>
        </w:rPr>
      </w:pPr>
      <w:r>
        <w:rPr>
          <w:rStyle w:val="Refdecomentrio"/>
        </w:rPr>
        <w:annotationRef/>
      </w:r>
      <w:r w:rsidRPr="00726849">
        <w:rPr>
          <w:lang w:val="pt-BR"/>
        </w:rPr>
        <w:t>Isso a</w:t>
      </w:r>
      <w:r>
        <w:rPr>
          <w:lang w:val="pt-BR"/>
        </w:rPr>
        <w:t xml:space="preserve">qui pode ser diferente do que as evidências reportadas anteriormente. Então talvez possam fazer parte das suas hipóteses. </w:t>
      </w:r>
    </w:p>
  </w:comment>
  <w:comment w:id="41" w:author="PLASMODIUM" w:date="2020-05-11T09:43:00Z" w:initials="P">
    <w:p w14:paraId="5A8F3C8A" w14:textId="25F72BFE" w:rsidR="00DE046C" w:rsidRPr="00726849" w:rsidRDefault="00DE046C">
      <w:pPr>
        <w:pStyle w:val="Textodecomentrio"/>
        <w:rPr>
          <w:lang w:val="pt-BR"/>
        </w:rPr>
      </w:pPr>
      <w:r>
        <w:rPr>
          <w:rStyle w:val="Refdecomentrio"/>
        </w:rPr>
        <w:annotationRef/>
      </w:r>
      <w:r w:rsidRPr="00726849">
        <w:rPr>
          <w:lang w:val="pt-BR"/>
        </w:rPr>
        <w:t xml:space="preserve">Qual estudo? </w:t>
      </w:r>
      <w:r>
        <w:rPr>
          <w:lang w:val="pt-BR"/>
        </w:rPr>
        <w:t xml:space="preserve">Referência. É </w:t>
      </w:r>
      <w:proofErr w:type="spellStart"/>
      <w:r>
        <w:rPr>
          <w:lang w:val="pt-BR"/>
        </w:rPr>
        <w:t>Marzal</w:t>
      </w:r>
      <w:proofErr w:type="spellEnd"/>
      <w:r>
        <w:rPr>
          <w:lang w:val="pt-BR"/>
        </w:rPr>
        <w:t xml:space="preserve"> 2012? Então conectar as frases. </w:t>
      </w:r>
    </w:p>
  </w:comment>
  <w:comment w:id="42" w:author="PLASMODIUM" w:date="2020-05-11T09:43:00Z" w:initials="P">
    <w:p w14:paraId="52A474B2" w14:textId="2ADEAFBA" w:rsidR="00DE046C" w:rsidRPr="00726849" w:rsidRDefault="00DE046C">
      <w:pPr>
        <w:pStyle w:val="Textodecomentrio"/>
        <w:rPr>
          <w:lang w:val="pt-BR"/>
        </w:rPr>
      </w:pPr>
      <w:r>
        <w:rPr>
          <w:rStyle w:val="Refdecomentrio"/>
        </w:rPr>
        <w:annotationRef/>
      </w:r>
      <w:r w:rsidRPr="00726849">
        <w:rPr>
          <w:lang w:val="pt-BR"/>
        </w:rPr>
        <w:t xml:space="preserve">Qual? </w:t>
      </w:r>
      <w:r>
        <w:rPr>
          <w:lang w:val="pt-BR"/>
        </w:rPr>
        <w:t xml:space="preserve">Não é apenas </w:t>
      </w:r>
      <w:proofErr w:type="spellStart"/>
      <w:r>
        <w:rPr>
          <w:lang w:val="pt-BR"/>
        </w:rPr>
        <w:t>Marzal</w:t>
      </w:r>
      <w:proofErr w:type="spellEnd"/>
      <w:r>
        <w:rPr>
          <w:lang w:val="pt-BR"/>
        </w:rPr>
        <w:t xml:space="preserve"> 2012?</w:t>
      </w:r>
    </w:p>
  </w:comment>
  <w:comment w:id="43" w:author="PLASMODIUM" w:date="2020-05-11T09:44:00Z" w:initials="P">
    <w:p w14:paraId="6BF985B9" w14:textId="59BC1EA4" w:rsidR="00DE046C" w:rsidRPr="00726849" w:rsidRDefault="00DE046C">
      <w:pPr>
        <w:pStyle w:val="Textodecomentrio"/>
        <w:rPr>
          <w:lang w:val="pt-BR"/>
        </w:rPr>
      </w:pPr>
      <w:r>
        <w:rPr>
          <w:rStyle w:val="Refdecomentrio"/>
        </w:rPr>
        <w:annotationRef/>
      </w:r>
      <w:r w:rsidRPr="00726849">
        <w:rPr>
          <w:lang w:val="pt-BR"/>
        </w:rPr>
        <w:t xml:space="preserve">Como este </w:t>
      </w:r>
      <w:r>
        <w:rPr>
          <w:lang w:val="pt-BR"/>
        </w:rPr>
        <w:t xml:space="preserve">é um trabalho importante como referência para o seu estudo, </w:t>
      </w:r>
      <w:proofErr w:type="spellStart"/>
      <w:r>
        <w:rPr>
          <w:lang w:val="pt-BR"/>
        </w:rPr>
        <w:t>vc</w:t>
      </w:r>
      <w:proofErr w:type="spellEnd"/>
      <w:r>
        <w:rPr>
          <w:lang w:val="pt-BR"/>
        </w:rPr>
        <w:t xml:space="preserve"> terá que melhorar o que está explicando aqui. Tem que dar suporte para o seu trabalho mas, não pode exaurir a sua pergunta. Tem que ficar atenta. </w:t>
      </w:r>
    </w:p>
  </w:comment>
  <w:comment w:id="44" w:author="PLASMODIUM" w:date="2020-05-11T09:46:00Z" w:initials="P">
    <w:p w14:paraId="3275A225" w14:textId="50CA613C" w:rsidR="00DE046C" w:rsidRPr="000B1059" w:rsidRDefault="00DE046C">
      <w:pPr>
        <w:pStyle w:val="Textodecomentrio"/>
        <w:rPr>
          <w:lang w:val="pt-BR"/>
        </w:rPr>
      </w:pPr>
      <w:r>
        <w:rPr>
          <w:rStyle w:val="Refdecomentrio"/>
        </w:rPr>
        <w:annotationRef/>
      </w:r>
      <w:proofErr w:type="spellStart"/>
      <w:r w:rsidRPr="000B1059">
        <w:rPr>
          <w:lang w:val="pt-BR"/>
        </w:rPr>
        <w:t>REpetitivo</w:t>
      </w:r>
      <w:proofErr w:type="spellEnd"/>
      <w:r w:rsidRPr="000B1059">
        <w:rPr>
          <w:lang w:val="pt-BR"/>
        </w:rPr>
        <w:t xml:space="preserve">. </w:t>
      </w:r>
    </w:p>
  </w:comment>
  <w:comment w:id="45" w:author="PLASMODIUM" w:date="2020-05-11T10:23:00Z" w:initials="P">
    <w:p w14:paraId="0355CE44" w14:textId="0122F4EF" w:rsidR="00E94B74" w:rsidRPr="00E94B74" w:rsidRDefault="00E94B74">
      <w:pPr>
        <w:pStyle w:val="Textodecomentrio"/>
        <w:rPr>
          <w:lang w:val="pt-BR"/>
        </w:rPr>
      </w:pPr>
      <w:r>
        <w:rPr>
          <w:rStyle w:val="Refdecomentrio"/>
        </w:rPr>
        <w:annotationRef/>
      </w:r>
      <w:r w:rsidRPr="00E94B74">
        <w:rPr>
          <w:lang w:val="pt-BR"/>
        </w:rPr>
        <w:t>Quais s</w:t>
      </w:r>
      <w:r>
        <w:rPr>
          <w:lang w:val="pt-BR"/>
        </w:rPr>
        <w:t xml:space="preserve">ão os biomas na América do Sul diferentes daqueles que temos no Brasil? Existem artigos com </w:t>
      </w:r>
      <w:proofErr w:type="spellStart"/>
      <w:r>
        <w:rPr>
          <w:lang w:val="pt-BR"/>
        </w:rPr>
        <w:t>hemosporídeos</w:t>
      </w:r>
      <w:proofErr w:type="spellEnd"/>
      <w:r>
        <w:rPr>
          <w:lang w:val="pt-BR"/>
        </w:rPr>
        <w:t xml:space="preserve"> aviários na América do Sul que correlaciona com o bioma? Se sim, é preciso fazer uma consideração geral porque </w:t>
      </w:r>
      <w:proofErr w:type="spellStart"/>
      <w:r>
        <w:rPr>
          <w:lang w:val="pt-BR"/>
        </w:rPr>
        <w:t>vc</w:t>
      </w:r>
      <w:proofErr w:type="spellEnd"/>
      <w:r>
        <w:rPr>
          <w:lang w:val="pt-BR"/>
        </w:rPr>
        <w:t xml:space="preserve"> está discutindo apenas Brasil a seguir. Isso faz parte do seu estudo. </w:t>
      </w:r>
    </w:p>
  </w:comment>
  <w:comment w:id="49" w:author="PLASMODIUM" w:date="2020-05-11T10:02:00Z" w:initials="P">
    <w:p w14:paraId="72974AA2" w14:textId="3303F51B" w:rsidR="000B1059" w:rsidRPr="000B1059" w:rsidRDefault="000B1059">
      <w:pPr>
        <w:pStyle w:val="Textodecomentrio"/>
        <w:rPr>
          <w:lang w:val="pt-BR"/>
        </w:rPr>
      </w:pPr>
      <w:r>
        <w:rPr>
          <w:rStyle w:val="Refdecomentrio"/>
        </w:rPr>
        <w:annotationRef/>
      </w:r>
      <w:r w:rsidRPr="000B1059">
        <w:rPr>
          <w:lang w:val="pt-BR"/>
        </w:rPr>
        <w:t>Ver anotações f</w:t>
      </w:r>
      <w:r>
        <w:rPr>
          <w:lang w:val="pt-BR"/>
        </w:rPr>
        <w:t xml:space="preserve">eitas acima. Acho também que depois de feitas as alterações </w:t>
      </w:r>
      <w:proofErr w:type="spellStart"/>
      <w:r>
        <w:rPr>
          <w:lang w:val="pt-BR"/>
        </w:rPr>
        <w:t>vc</w:t>
      </w:r>
      <w:proofErr w:type="spellEnd"/>
      <w:r>
        <w:rPr>
          <w:lang w:val="pt-BR"/>
        </w:rPr>
        <w:t xml:space="preserve"> deve mudar a forma de escrever na introdução e no abstract. Ficar idêntico não é bom. </w:t>
      </w:r>
    </w:p>
  </w:comment>
  <w:comment w:id="51" w:author="PLASMODIUM" w:date="2020-05-11T10:17:00Z" w:initials="P">
    <w:p w14:paraId="2E553D08" w14:textId="52F7110A" w:rsidR="00257991" w:rsidRPr="00257991" w:rsidRDefault="00257991">
      <w:pPr>
        <w:pStyle w:val="Textodecomentrio"/>
        <w:rPr>
          <w:lang w:val="pt-BR"/>
        </w:rPr>
      </w:pPr>
      <w:r>
        <w:rPr>
          <w:rStyle w:val="Refdecomentrio"/>
        </w:rPr>
        <w:annotationRef/>
      </w:r>
      <w:r w:rsidRPr="00257991">
        <w:rPr>
          <w:lang w:val="pt-BR"/>
        </w:rPr>
        <w:t>Sugiro colocar as f</w:t>
      </w:r>
      <w:r>
        <w:rPr>
          <w:lang w:val="pt-BR"/>
        </w:rPr>
        <w:t xml:space="preserve">iguras 3 e 4 juntas colocando letras A e B. Facilita a comparação, poupa em número de figuras também. Talvez até mesmo incluir a figura 2. Fazer uma legenda única , explicando os detalhes de cada gráfico referente a cada letra, A, B e C. </w:t>
      </w:r>
    </w:p>
  </w:comment>
  <w:comment w:id="52" w:author="PLASMODIUM" w:date="2020-05-11T10:41:00Z" w:initials="P">
    <w:p w14:paraId="041F4168" w14:textId="74E8454E" w:rsidR="005138A8" w:rsidRPr="005138A8" w:rsidRDefault="005138A8">
      <w:pPr>
        <w:pStyle w:val="Textodecomentrio"/>
        <w:rPr>
          <w:lang w:val="pt-BR"/>
        </w:rPr>
      </w:pPr>
      <w:r>
        <w:rPr>
          <w:rStyle w:val="Refdecomentrio"/>
        </w:rPr>
        <w:annotationRef/>
      </w:r>
      <w:r w:rsidRPr="005138A8">
        <w:rPr>
          <w:lang w:val="pt-BR"/>
        </w:rPr>
        <w:t>Acho q</w:t>
      </w:r>
      <w:r>
        <w:rPr>
          <w:lang w:val="pt-BR"/>
        </w:rPr>
        <w:t xml:space="preserve">ue tem que </w:t>
      </w:r>
      <w:proofErr w:type="spellStart"/>
      <w:r>
        <w:rPr>
          <w:lang w:val="pt-BR"/>
        </w:rPr>
        <w:t>amuderecer</w:t>
      </w:r>
      <w:proofErr w:type="spellEnd"/>
      <w:r>
        <w:rPr>
          <w:lang w:val="pt-BR"/>
        </w:rPr>
        <w:t xml:space="preserve"> mais a discussão. Certamente, o </w:t>
      </w:r>
      <w:proofErr w:type="spellStart"/>
      <w:r>
        <w:rPr>
          <w:lang w:val="pt-BR"/>
        </w:rPr>
        <w:t>Poulin</w:t>
      </w:r>
      <w:proofErr w:type="spellEnd"/>
      <w:r>
        <w:rPr>
          <w:lang w:val="pt-BR"/>
        </w:rPr>
        <w:t xml:space="preserve"> vai te ajudar nessa questão. Mas, </w:t>
      </w:r>
      <w:proofErr w:type="spellStart"/>
      <w:r>
        <w:rPr>
          <w:lang w:val="pt-BR"/>
        </w:rPr>
        <w:t>vc</w:t>
      </w:r>
      <w:proofErr w:type="spellEnd"/>
      <w:r>
        <w:rPr>
          <w:lang w:val="pt-BR"/>
        </w:rPr>
        <w:t xml:space="preserve"> precisa deixar  </w:t>
      </w:r>
      <w:proofErr w:type="spellStart"/>
      <w:r>
        <w:rPr>
          <w:lang w:val="pt-BR"/>
        </w:rPr>
        <w:t>omais</w:t>
      </w:r>
      <w:proofErr w:type="spellEnd"/>
      <w:r>
        <w:rPr>
          <w:lang w:val="pt-BR"/>
        </w:rPr>
        <w:t xml:space="preserve"> próximo do ideal ...</w:t>
      </w:r>
      <w:bookmarkStart w:id="53" w:name="_GoBack"/>
      <w:bookmarkEnd w:id="53"/>
    </w:p>
  </w:comment>
  <w:comment w:id="54" w:author="PLASMODIUM" w:date="2020-05-11T10:20:00Z" w:initials="P">
    <w:p w14:paraId="151D56C8" w14:textId="31C8EAF7" w:rsidR="00334B9A" w:rsidRPr="00334B9A" w:rsidRDefault="00334B9A">
      <w:pPr>
        <w:pStyle w:val="Textodecomentrio"/>
        <w:rPr>
          <w:lang w:val="pt-BR"/>
        </w:rPr>
      </w:pPr>
      <w:r>
        <w:rPr>
          <w:rStyle w:val="Refdecomentrio"/>
        </w:rPr>
        <w:annotationRef/>
      </w:r>
      <w:r w:rsidRPr="00334B9A">
        <w:rPr>
          <w:lang w:val="pt-BR"/>
        </w:rPr>
        <w:t>Não sei se c</w:t>
      </w:r>
      <w:r>
        <w:rPr>
          <w:lang w:val="pt-BR"/>
        </w:rPr>
        <w:t xml:space="preserve">oncordo. Acho que tem evidências anteriores que devem ser mencionadas e que depois apontam para essa conclusão. Esta frase solta assim não está fazendo sentido. </w:t>
      </w:r>
      <w:proofErr w:type="spellStart"/>
      <w:r>
        <w:rPr>
          <w:lang w:val="pt-BR"/>
        </w:rPr>
        <w:t>Vc</w:t>
      </w:r>
      <w:proofErr w:type="spellEnd"/>
      <w:r>
        <w:rPr>
          <w:lang w:val="pt-BR"/>
        </w:rPr>
        <w:t xml:space="preserve"> tem que deixar claro o que sua análise mostrou de nov</w:t>
      </w:r>
      <w:r w:rsidR="00CF4758">
        <w:rPr>
          <w:lang w:val="pt-BR"/>
        </w:rPr>
        <w:t>i</w:t>
      </w:r>
      <w:r>
        <w:rPr>
          <w:lang w:val="pt-BR"/>
        </w:rPr>
        <w:t xml:space="preserve">dade. O que é único e a importância de ter incluído tantas amostras. </w:t>
      </w:r>
    </w:p>
  </w:comment>
  <w:comment w:id="55" w:author="PLASMODIUM" w:date="2020-05-11T10:37:00Z" w:initials="P">
    <w:p w14:paraId="6D8B1FE8" w14:textId="7AA166A7" w:rsidR="003A3DF2" w:rsidRPr="003A3DF2" w:rsidRDefault="003A3DF2">
      <w:pPr>
        <w:pStyle w:val="Textodecomentrio"/>
        <w:rPr>
          <w:lang w:val="pt-BR"/>
        </w:rPr>
      </w:pPr>
      <w:r>
        <w:rPr>
          <w:rStyle w:val="Refdecomentrio"/>
        </w:rPr>
        <w:annotationRef/>
      </w:r>
      <w:r w:rsidRPr="003A3DF2">
        <w:rPr>
          <w:lang w:val="pt-BR"/>
        </w:rPr>
        <w:t>Is</w:t>
      </w:r>
      <w:r>
        <w:rPr>
          <w:lang w:val="pt-BR"/>
        </w:rPr>
        <w:t>s</w:t>
      </w:r>
      <w:r w:rsidRPr="003A3DF2">
        <w:rPr>
          <w:lang w:val="pt-BR"/>
        </w:rPr>
        <w:t>o deveria se</w:t>
      </w:r>
      <w:r>
        <w:rPr>
          <w:lang w:val="pt-BR"/>
        </w:rPr>
        <w:t>r colocado logo sem muita história antes.</w:t>
      </w:r>
    </w:p>
  </w:comment>
  <w:comment w:id="63" w:author="PLASMODIUM" w:date="2020-05-11T10:35:00Z" w:initials="P">
    <w:p w14:paraId="5879EBC0" w14:textId="5F821ABF" w:rsidR="003A3DF2" w:rsidRPr="003A3DF2" w:rsidRDefault="003A3DF2">
      <w:pPr>
        <w:pStyle w:val="Textodecomentrio"/>
        <w:rPr>
          <w:lang w:val="pt-BR"/>
        </w:rPr>
      </w:pPr>
      <w:r>
        <w:rPr>
          <w:rStyle w:val="Refdecomentrio"/>
        </w:rPr>
        <w:annotationRef/>
      </w:r>
      <w:r w:rsidRPr="003A3DF2">
        <w:rPr>
          <w:lang w:val="pt-BR"/>
        </w:rPr>
        <w:t xml:space="preserve">Repare esta frase. </w:t>
      </w:r>
      <w:proofErr w:type="spellStart"/>
      <w:r w:rsidRPr="003A3DF2">
        <w:rPr>
          <w:lang w:val="pt-BR"/>
        </w:rPr>
        <w:t>È</w:t>
      </w:r>
      <w:proofErr w:type="spellEnd"/>
      <w:r>
        <w:rPr>
          <w:lang w:val="pt-BR"/>
        </w:rPr>
        <w:t xml:space="preserve"> um resultado importante, mas, está muito confuso para entender. Sugiro que </w:t>
      </w:r>
      <w:proofErr w:type="spellStart"/>
      <w:r>
        <w:rPr>
          <w:lang w:val="pt-BR"/>
        </w:rPr>
        <w:t>vc</w:t>
      </w:r>
      <w:proofErr w:type="spellEnd"/>
      <w:r>
        <w:rPr>
          <w:lang w:val="pt-BR"/>
        </w:rPr>
        <w:t xml:space="preserve"> coloque os resultados encontrados de forma clara seguidos da discussão bem </w:t>
      </w:r>
      <w:proofErr w:type="spellStart"/>
      <w:r>
        <w:rPr>
          <w:lang w:val="pt-BR"/>
        </w:rPr>
        <w:t>embassada</w:t>
      </w:r>
      <w:proofErr w:type="spellEnd"/>
      <w:r>
        <w:rPr>
          <w:lang w:val="pt-BR"/>
        </w:rPr>
        <w:t xml:space="preserve">. Está muito amplo e acabo me perdendo.  </w:t>
      </w:r>
    </w:p>
  </w:comment>
  <w:comment w:id="68" w:author="PLASMODIUM" w:date="2020-05-11T10:40:00Z" w:initials="P">
    <w:p w14:paraId="7DA55281" w14:textId="1F46DBC9" w:rsidR="003A3DF2" w:rsidRPr="003A3DF2" w:rsidRDefault="003A3DF2">
      <w:pPr>
        <w:pStyle w:val="Textodecomentrio"/>
        <w:rPr>
          <w:lang w:val="pt-BR"/>
        </w:rPr>
      </w:pPr>
      <w:r>
        <w:rPr>
          <w:rStyle w:val="Refdecomentrio"/>
        </w:rPr>
        <w:annotationRef/>
      </w:r>
      <w:r w:rsidRPr="003A3DF2">
        <w:rPr>
          <w:lang w:val="pt-BR"/>
        </w:rPr>
        <w:t>Uma pergunta: a</w:t>
      </w:r>
      <w:r>
        <w:rPr>
          <w:lang w:val="pt-BR"/>
        </w:rPr>
        <w:t xml:space="preserve"> sua amostra para o Brasil é bem maior. Isso influenciou?</w:t>
      </w:r>
    </w:p>
  </w:comment>
  <w:comment w:id="71" w:author="Daniela de Angeli Dutra" w:date="2020-05-11T08:26:00Z" w:initials="DdAD">
    <w:p w14:paraId="0608319B" w14:textId="77777777" w:rsidR="00DE046C" w:rsidRPr="00674F62" w:rsidRDefault="00DE046C">
      <w:pPr>
        <w:pStyle w:val="Textodecomentrio"/>
        <w:rPr>
          <w:lang w:val="pt-BR"/>
        </w:rPr>
      </w:pPr>
      <w:r>
        <w:rPr>
          <w:rStyle w:val="Refdecomentrio"/>
        </w:rPr>
        <w:annotationRef/>
      </w:r>
      <w:r w:rsidRPr="00674F62">
        <w:rPr>
          <w:lang w:val="pt-BR"/>
        </w:rPr>
        <w:t>Robert,</w:t>
      </w:r>
    </w:p>
    <w:p w14:paraId="6DF4CEE0" w14:textId="128AD655" w:rsidR="00DE046C" w:rsidRDefault="00DE046C">
      <w:pPr>
        <w:pStyle w:val="Textodecomentrio"/>
      </w:pPr>
      <w:r>
        <w:t xml:space="preserve">What </w:t>
      </w:r>
      <w:proofErr w:type="spellStart"/>
      <w:r>
        <w:t>fundings</w:t>
      </w:r>
      <w:proofErr w:type="spellEnd"/>
      <w:r>
        <w:t xml:space="preserve"> do we use here in NZ?</w:t>
      </w:r>
    </w:p>
  </w:comment>
  <w:comment w:id="72" w:author="PLASMODIUM" w:date="2020-05-11T10:28:00Z" w:initials="P">
    <w:p w14:paraId="138FBBF5" w14:textId="6FEAE3DD" w:rsidR="00CF4758" w:rsidRPr="00CF4758" w:rsidRDefault="00CF4758">
      <w:pPr>
        <w:pStyle w:val="Textodecomentrio"/>
        <w:rPr>
          <w:lang w:val="pt-BR"/>
        </w:rPr>
      </w:pPr>
      <w:r>
        <w:rPr>
          <w:rStyle w:val="Refdecomentrio"/>
        </w:rPr>
        <w:annotationRef/>
      </w:r>
      <w:r w:rsidRPr="00CF4758">
        <w:rPr>
          <w:lang w:val="pt-BR"/>
        </w:rPr>
        <w:t xml:space="preserve">Isso não é </w:t>
      </w:r>
      <w:proofErr w:type="spellStart"/>
      <w:r w:rsidRPr="00CF4758">
        <w:rPr>
          <w:lang w:val="pt-BR"/>
        </w:rPr>
        <w:t>funding</w:t>
      </w:r>
      <w:proofErr w:type="spellEnd"/>
      <w:r w:rsidRPr="00CF4758">
        <w:rPr>
          <w:lang w:val="pt-BR"/>
        </w:rPr>
        <w:t>? No m</w:t>
      </w:r>
      <w:r>
        <w:rPr>
          <w:lang w:val="pt-BR"/>
        </w:rPr>
        <w:t xml:space="preserve">eu caso tem que citar o CNPq porque sou bolsista.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CBDAA8" w15:done="0"/>
  <w15:commentEx w15:paraId="125343C1" w15:paraIdParent="5BCBDAA8" w15:done="0"/>
  <w15:commentEx w15:paraId="7D9ED0A3" w15:done="0"/>
  <w15:commentEx w15:paraId="6B914A4B" w15:done="0"/>
  <w15:commentEx w15:paraId="1CB16AC9" w15:done="0"/>
  <w15:commentEx w15:paraId="17F091D5" w15:done="0"/>
  <w15:commentEx w15:paraId="7F52A21C" w15:done="0"/>
  <w15:commentEx w15:paraId="63765844" w15:done="0"/>
  <w15:commentEx w15:paraId="733B5937" w15:done="0"/>
  <w15:commentEx w15:paraId="5A8F3C8A" w15:done="0"/>
  <w15:commentEx w15:paraId="52A474B2" w15:done="0"/>
  <w15:commentEx w15:paraId="6BF985B9" w15:done="0"/>
  <w15:commentEx w15:paraId="3275A225" w15:done="0"/>
  <w15:commentEx w15:paraId="0355CE44" w15:done="0"/>
  <w15:commentEx w15:paraId="72974AA2" w15:done="0"/>
  <w15:commentEx w15:paraId="2E553D08" w15:done="0"/>
  <w15:commentEx w15:paraId="041F4168" w15:done="0"/>
  <w15:commentEx w15:paraId="151D56C8" w15:done="0"/>
  <w15:commentEx w15:paraId="6D8B1FE8" w15:done="0"/>
  <w15:commentEx w15:paraId="5879EBC0" w15:done="0"/>
  <w15:commentEx w15:paraId="7DA55281" w15:done="0"/>
  <w15:commentEx w15:paraId="6DF4CEE0" w15:done="0"/>
  <w15:commentEx w15:paraId="138FBB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FF280" w16cex:dateUtc="2020-05-08T03:00:00Z"/>
  <w16cex:commentExtensible w16cex:durableId="22638ACA" w16cex:dateUtc="2020-05-10T2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CBDAA8" w16cid:durableId="225FF280"/>
  <w16cid:commentId w16cid:paraId="125343C1" w16cid:durableId="22639282"/>
  <w16cid:commentId w16cid:paraId="7D9ED0A3" w16cid:durableId="22639763"/>
  <w16cid:commentId w16cid:paraId="6B914A4B" w16cid:durableId="2263957E"/>
  <w16cid:commentId w16cid:paraId="1CB16AC9" w16cid:durableId="22639726"/>
  <w16cid:commentId w16cid:paraId="17F091D5" w16cid:durableId="2263980B"/>
  <w16cid:commentId w16cid:paraId="7F52A21C" w16cid:durableId="22639B1E"/>
  <w16cid:commentId w16cid:paraId="63765844" w16cid:durableId="22639C24"/>
  <w16cid:commentId w16cid:paraId="733B5937" w16cid:durableId="22639C5F"/>
  <w16cid:commentId w16cid:paraId="5A8F3C8A" w16cid:durableId="22639CB4"/>
  <w16cid:commentId w16cid:paraId="52A474B2" w16cid:durableId="22639CD9"/>
  <w16cid:commentId w16cid:paraId="6BF985B9" w16cid:durableId="22639D17"/>
  <w16cid:commentId w16cid:paraId="3275A225" w16cid:durableId="22639D7F"/>
  <w16cid:commentId w16cid:paraId="0355CE44" w16cid:durableId="2263A62D"/>
  <w16cid:commentId w16cid:paraId="72974AA2" w16cid:durableId="2263A11B"/>
  <w16cid:commentId w16cid:paraId="2E553D08" w16cid:durableId="2263A4CF"/>
  <w16cid:commentId w16cid:paraId="041F4168" w16cid:durableId="2263AA47"/>
  <w16cid:commentId w16cid:paraId="151D56C8" w16cid:durableId="2263A584"/>
  <w16cid:commentId w16cid:paraId="6D8B1FE8" w16cid:durableId="2263A97C"/>
  <w16cid:commentId w16cid:paraId="5879EBC0" w16cid:durableId="2263A8F6"/>
  <w16cid:commentId w16cid:paraId="7DA55281" w16cid:durableId="2263AA01"/>
  <w16cid:commentId w16cid:paraId="6DF4CEE0" w16cid:durableId="22638ACA"/>
  <w16cid:commentId w16cid:paraId="138FBBF5" w16cid:durableId="2263A7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95DF4" w14:textId="77777777" w:rsidR="00B22730" w:rsidRDefault="00B22730" w:rsidP="00A77265">
      <w:pPr>
        <w:spacing w:after="0" w:line="240" w:lineRule="auto"/>
      </w:pPr>
      <w:r>
        <w:separator/>
      </w:r>
    </w:p>
  </w:endnote>
  <w:endnote w:type="continuationSeparator" w:id="0">
    <w:p w14:paraId="7F1765FC" w14:textId="77777777" w:rsidR="00B22730" w:rsidRDefault="00B22730" w:rsidP="00A7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4808154"/>
      <w:docPartObj>
        <w:docPartGallery w:val="Page Numbers (Bottom of Page)"/>
        <w:docPartUnique/>
      </w:docPartObj>
    </w:sdtPr>
    <w:sdtEndPr>
      <w:rPr>
        <w:noProof/>
      </w:rPr>
    </w:sdtEndPr>
    <w:sdtContent>
      <w:p w14:paraId="7FF144FE" w14:textId="5E83871A" w:rsidR="00DE046C" w:rsidRDefault="00DE046C">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6F918928" w14:textId="77777777" w:rsidR="00DE046C" w:rsidRDefault="00DE046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EDB31" w14:textId="77777777" w:rsidR="00B22730" w:rsidRDefault="00B22730" w:rsidP="00A77265">
      <w:pPr>
        <w:spacing w:after="0" w:line="240" w:lineRule="auto"/>
      </w:pPr>
      <w:r>
        <w:separator/>
      </w:r>
    </w:p>
  </w:footnote>
  <w:footnote w:type="continuationSeparator" w:id="0">
    <w:p w14:paraId="2CB87A34" w14:textId="77777777" w:rsidR="00B22730" w:rsidRDefault="00B22730" w:rsidP="00A77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331DE"/>
    <w:multiLevelType w:val="hybridMultilevel"/>
    <w:tmpl w:val="1AE4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a de Angeli Dutra">
    <w15:presenceInfo w15:providerId="Windows Live" w15:userId="fd1a50d9069d8ec8"/>
  </w15:person>
  <w15:person w15:author="PLASMODIUM">
    <w15:presenceInfo w15:providerId="None" w15:userId="PLASMODI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33"/>
    <w:rsid w:val="000002D6"/>
    <w:rsid w:val="00012B88"/>
    <w:rsid w:val="00021A7F"/>
    <w:rsid w:val="00024388"/>
    <w:rsid w:val="00027BAB"/>
    <w:rsid w:val="00034699"/>
    <w:rsid w:val="000358F8"/>
    <w:rsid w:val="0004720D"/>
    <w:rsid w:val="000479CC"/>
    <w:rsid w:val="00061194"/>
    <w:rsid w:val="00067660"/>
    <w:rsid w:val="00076621"/>
    <w:rsid w:val="0007665F"/>
    <w:rsid w:val="00081452"/>
    <w:rsid w:val="00090D39"/>
    <w:rsid w:val="00094B31"/>
    <w:rsid w:val="000966AC"/>
    <w:rsid w:val="000A2F1F"/>
    <w:rsid w:val="000B1059"/>
    <w:rsid w:val="000B20CD"/>
    <w:rsid w:val="000C218B"/>
    <w:rsid w:val="000C390B"/>
    <w:rsid w:val="000D0A24"/>
    <w:rsid w:val="000D4C59"/>
    <w:rsid w:val="000D53CF"/>
    <w:rsid w:val="000E401E"/>
    <w:rsid w:val="000F4E9E"/>
    <w:rsid w:val="00103106"/>
    <w:rsid w:val="0010523D"/>
    <w:rsid w:val="0011367F"/>
    <w:rsid w:val="00114D04"/>
    <w:rsid w:val="0012483E"/>
    <w:rsid w:val="00124D8D"/>
    <w:rsid w:val="00127505"/>
    <w:rsid w:val="001302BA"/>
    <w:rsid w:val="0013048E"/>
    <w:rsid w:val="00137BF9"/>
    <w:rsid w:val="0015296D"/>
    <w:rsid w:val="00162906"/>
    <w:rsid w:val="001675D3"/>
    <w:rsid w:val="001678D5"/>
    <w:rsid w:val="001707FB"/>
    <w:rsid w:val="00174F23"/>
    <w:rsid w:val="00175870"/>
    <w:rsid w:val="0018290F"/>
    <w:rsid w:val="001859DC"/>
    <w:rsid w:val="00192A01"/>
    <w:rsid w:val="00195C1A"/>
    <w:rsid w:val="0019740C"/>
    <w:rsid w:val="001A0956"/>
    <w:rsid w:val="001C52A5"/>
    <w:rsid w:val="001D6949"/>
    <w:rsid w:val="001E7579"/>
    <w:rsid w:val="001F60D9"/>
    <w:rsid w:val="001F60EB"/>
    <w:rsid w:val="00202062"/>
    <w:rsid w:val="00227E9F"/>
    <w:rsid w:val="00232A09"/>
    <w:rsid w:val="00236540"/>
    <w:rsid w:val="002475AE"/>
    <w:rsid w:val="00255073"/>
    <w:rsid w:val="00257991"/>
    <w:rsid w:val="00260D57"/>
    <w:rsid w:val="0027180A"/>
    <w:rsid w:val="0028507F"/>
    <w:rsid w:val="00286CE3"/>
    <w:rsid w:val="002B431F"/>
    <w:rsid w:val="002B4A61"/>
    <w:rsid w:val="002B648E"/>
    <w:rsid w:val="002B6B8C"/>
    <w:rsid w:val="002C2ACF"/>
    <w:rsid w:val="002C326D"/>
    <w:rsid w:val="002C5D62"/>
    <w:rsid w:val="002C5FEB"/>
    <w:rsid w:val="002C7EF7"/>
    <w:rsid w:val="002D69E8"/>
    <w:rsid w:val="002E56D5"/>
    <w:rsid w:val="003108ED"/>
    <w:rsid w:val="00320556"/>
    <w:rsid w:val="00323103"/>
    <w:rsid w:val="00326BC5"/>
    <w:rsid w:val="003337A3"/>
    <w:rsid w:val="00334B9A"/>
    <w:rsid w:val="00362807"/>
    <w:rsid w:val="00372C23"/>
    <w:rsid w:val="003738E4"/>
    <w:rsid w:val="00383776"/>
    <w:rsid w:val="003A38BC"/>
    <w:rsid w:val="003A3DF2"/>
    <w:rsid w:val="003A6AED"/>
    <w:rsid w:val="003B6A4F"/>
    <w:rsid w:val="003C47DC"/>
    <w:rsid w:val="003D1223"/>
    <w:rsid w:val="003D40FB"/>
    <w:rsid w:val="003D44C6"/>
    <w:rsid w:val="003E4BDE"/>
    <w:rsid w:val="003F11D2"/>
    <w:rsid w:val="003F187A"/>
    <w:rsid w:val="00403131"/>
    <w:rsid w:val="0041114D"/>
    <w:rsid w:val="0041176D"/>
    <w:rsid w:val="00412ACC"/>
    <w:rsid w:val="00412DAE"/>
    <w:rsid w:val="004169D3"/>
    <w:rsid w:val="004206EA"/>
    <w:rsid w:val="004226EF"/>
    <w:rsid w:val="0044608A"/>
    <w:rsid w:val="00447E41"/>
    <w:rsid w:val="004704B2"/>
    <w:rsid w:val="004704B3"/>
    <w:rsid w:val="00477D27"/>
    <w:rsid w:val="00483B3D"/>
    <w:rsid w:val="004874C1"/>
    <w:rsid w:val="00487C25"/>
    <w:rsid w:val="00493F1C"/>
    <w:rsid w:val="004A2F22"/>
    <w:rsid w:val="004A3456"/>
    <w:rsid w:val="004B3F0F"/>
    <w:rsid w:val="004D0655"/>
    <w:rsid w:val="004D3F26"/>
    <w:rsid w:val="004D41B6"/>
    <w:rsid w:val="004E284A"/>
    <w:rsid w:val="004E4F02"/>
    <w:rsid w:val="004F2555"/>
    <w:rsid w:val="004F3EDC"/>
    <w:rsid w:val="005075F8"/>
    <w:rsid w:val="005138A8"/>
    <w:rsid w:val="0051528A"/>
    <w:rsid w:val="00531765"/>
    <w:rsid w:val="00540A70"/>
    <w:rsid w:val="005433E6"/>
    <w:rsid w:val="00546453"/>
    <w:rsid w:val="00557450"/>
    <w:rsid w:val="0056034F"/>
    <w:rsid w:val="0056058A"/>
    <w:rsid w:val="0057065D"/>
    <w:rsid w:val="00572EF5"/>
    <w:rsid w:val="005860BF"/>
    <w:rsid w:val="00586B60"/>
    <w:rsid w:val="005914E7"/>
    <w:rsid w:val="005A1A36"/>
    <w:rsid w:val="005A20BD"/>
    <w:rsid w:val="005A2849"/>
    <w:rsid w:val="005A422F"/>
    <w:rsid w:val="005A6F61"/>
    <w:rsid w:val="005B1080"/>
    <w:rsid w:val="005B6477"/>
    <w:rsid w:val="005C5C20"/>
    <w:rsid w:val="005D2F04"/>
    <w:rsid w:val="005D3197"/>
    <w:rsid w:val="005F6C12"/>
    <w:rsid w:val="006066DE"/>
    <w:rsid w:val="00612144"/>
    <w:rsid w:val="00622F82"/>
    <w:rsid w:val="006232C8"/>
    <w:rsid w:val="006252C3"/>
    <w:rsid w:val="00630AFD"/>
    <w:rsid w:val="00631B94"/>
    <w:rsid w:val="00635956"/>
    <w:rsid w:val="00656EB5"/>
    <w:rsid w:val="006642B1"/>
    <w:rsid w:val="00664FA6"/>
    <w:rsid w:val="00674C90"/>
    <w:rsid w:val="00674F62"/>
    <w:rsid w:val="00682C0C"/>
    <w:rsid w:val="0068328F"/>
    <w:rsid w:val="00684800"/>
    <w:rsid w:val="006914BA"/>
    <w:rsid w:val="00695FCF"/>
    <w:rsid w:val="006C33D7"/>
    <w:rsid w:val="006D056B"/>
    <w:rsid w:val="006D057D"/>
    <w:rsid w:val="006D0E6A"/>
    <w:rsid w:val="006D23C1"/>
    <w:rsid w:val="006E3EF6"/>
    <w:rsid w:val="006E54B2"/>
    <w:rsid w:val="006F628F"/>
    <w:rsid w:val="0070347C"/>
    <w:rsid w:val="00715F50"/>
    <w:rsid w:val="00717262"/>
    <w:rsid w:val="00721A5B"/>
    <w:rsid w:val="00723BEC"/>
    <w:rsid w:val="00726849"/>
    <w:rsid w:val="00735D53"/>
    <w:rsid w:val="00743B28"/>
    <w:rsid w:val="00745994"/>
    <w:rsid w:val="007467BA"/>
    <w:rsid w:val="00747160"/>
    <w:rsid w:val="00747F76"/>
    <w:rsid w:val="00750556"/>
    <w:rsid w:val="0076272E"/>
    <w:rsid w:val="00766EC9"/>
    <w:rsid w:val="00775178"/>
    <w:rsid w:val="00782E5B"/>
    <w:rsid w:val="007834E7"/>
    <w:rsid w:val="0079320C"/>
    <w:rsid w:val="007A2464"/>
    <w:rsid w:val="007A383F"/>
    <w:rsid w:val="007B6775"/>
    <w:rsid w:val="007C0274"/>
    <w:rsid w:val="007D48D5"/>
    <w:rsid w:val="007E05A2"/>
    <w:rsid w:val="007E3A99"/>
    <w:rsid w:val="007F704F"/>
    <w:rsid w:val="008010C1"/>
    <w:rsid w:val="00803EEE"/>
    <w:rsid w:val="0080670E"/>
    <w:rsid w:val="00806CCD"/>
    <w:rsid w:val="00810ED3"/>
    <w:rsid w:val="00812104"/>
    <w:rsid w:val="008140D3"/>
    <w:rsid w:val="00816833"/>
    <w:rsid w:val="00822E02"/>
    <w:rsid w:val="00823665"/>
    <w:rsid w:val="00827C41"/>
    <w:rsid w:val="00827DCF"/>
    <w:rsid w:val="008326D8"/>
    <w:rsid w:val="00845D7A"/>
    <w:rsid w:val="00852774"/>
    <w:rsid w:val="00861470"/>
    <w:rsid w:val="008623A3"/>
    <w:rsid w:val="00864837"/>
    <w:rsid w:val="00865E4D"/>
    <w:rsid w:val="00873748"/>
    <w:rsid w:val="0087691F"/>
    <w:rsid w:val="008779D2"/>
    <w:rsid w:val="00880FCF"/>
    <w:rsid w:val="00884689"/>
    <w:rsid w:val="008921E6"/>
    <w:rsid w:val="00892A47"/>
    <w:rsid w:val="008A0E42"/>
    <w:rsid w:val="008A16BA"/>
    <w:rsid w:val="008C0524"/>
    <w:rsid w:val="008D7893"/>
    <w:rsid w:val="008E3DB7"/>
    <w:rsid w:val="009079B4"/>
    <w:rsid w:val="00911113"/>
    <w:rsid w:val="009221E4"/>
    <w:rsid w:val="009267FA"/>
    <w:rsid w:val="009325B7"/>
    <w:rsid w:val="00935BCA"/>
    <w:rsid w:val="009425E4"/>
    <w:rsid w:val="009644FD"/>
    <w:rsid w:val="00965435"/>
    <w:rsid w:val="00966AB9"/>
    <w:rsid w:val="00971EBD"/>
    <w:rsid w:val="0097518E"/>
    <w:rsid w:val="009A129A"/>
    <w:rsid w:val="009B0616"/>
    <w:rsid w:val="009C3EC6"/>
    <w:rsid w:val="009C75DB"/>
    <w:rsid w:val="009D4CB2"/>
    <w:rsid w:val="009D7251"/>
    <w:rsid w:val="009E2175"/>
    <w:rsid w:val="009F2661"/>
    <w:rsid w:val="00A117F9"/>
    <w:rsid w:val="00A425A7"/>
    <w:rsid w:val="00A5598E"/>
    <w:rsid w:val="00A67BF0"/>
    <w:rsid w:val="00A706DB"/>
    <w:rsid w:val="00A723AD"/>
    <w:rsid w:val="00A7245A"/>
    <w:rsid w:val="00A77265"/>
    <w:rsid w:val="00A83253"/>
    <w:rsid w:val="00A84A46"/>
    <w:rsid w:val="00A877AA"/>
    <w:rsid w:val="00AA106D"/>
    <w:rsid w:val="00AA23B1"/>
    <w:rsid w:val="00AA52F5"/>
    <w:rsid w:val="00AB2A50"/>
    <w:rsid w:val="00AD46E1"/>
    <w:rsid w:val="00B019F7"/>
    <w:rsid w:val="00B22730"/>
    <w:rsid w:val="00B321EF"/>
    <w:rsid w:val="00B338DC"/>
    <w:rsid w:val="00B401D3"/>
    <w:rsid w:val="00B4162E"/>
    <w:rsid w:val="00B45F9B"/>
    <w:rsid w:val="00B46907"/>
    <w:rsid w:val="00B7625A"/>
    <w:rsid w:val="00B871BF"/>
    <w:rsid w:val="00B9762B"/>
    <w:rsid w:val="00BB627D"/>
    <w:rsid w:val="00BC1400"/>
    <w:rsid w:val="00BD22DE"/>
    <w:rsid w:val="00BD2568"/>
    <w:rsid w:val="00BD282E"/>
    <w:rsid w:val="00BF0AE9"/>
    <w:rsid w:val="00C06156"/>
    <w:rsid w:val="00C22A46"/>
    <w:rsid w:val="00C26B7A"/>
    <w:rsid w:val="00C57531"/>
    <w:rsid w:val="00C63C43"/>
    <w:rsid w:val="00C65512"/>
    <w:rsid w:val="00C76A4F"/>
    <w:rsid w:val="00C80A2A"/>
    <w:rsid w:val="00C83609"/>
    <w:rsid w:val="00C86262"/>
    <w:rsid w:val="00C95628"/>
    <w:rsid w:val="00CB54F7"/>
    <w:rsid w:val="00CB59BA"/>
    <w:rsid w:val="00CB6DD7"/>
    <w:rsid w:val="00CD1DDD"/>
    <w:rsid w:val="00CD64A0"/>
    <w:rsid w:val="00CE5AE7"/>
    <w:rsid w:val="00CF098C"/>
    <w:rsid w:val="00CF4758"/>
    <w:rsid w:val="00CF79A8"/>
    <w:rsid w:val="00D00A31"/>
    <w:rsid w:val="00D01101"/>
    <w:rsid w:val="00D02F85"/>
    <w:rsid w:val="00D056E5"/>
    <w:rsid w:val="00D05B19"/>
    <w:rsid w:val="00D05D5C"/>
    <w:rsid w:val="00D30ACD"/>
    <w:rsid w:val="00D32620"/>
    <w:rsid w:val="00D36CC1"/>
    <w:rsid w:val="00D37DC0"/>
    <w:rsid w:val="00D46FCB"/>
    <w:rsid w:val="00D50314"/>
    <w:rsid w:val="00D50544"/>
    <w:rsid w:val="00D6185B"/>
    <w:rsid w:val="00D62320"/>
    <w:rsid w:val="00D70811"/>
    <w:rsid w:val="00D7401F"/>
    <w:rsid w:val="00D83289"/>
    <w:rsid w:val="00D91C45"/>
    <w:rsid w:val="00D93ACB"/>
    <w:rsid w:val="00DA1478"/>
    <w:rsid w:val="00DA34B2"/>
    <w:rsid w:val="00DA5CA5"/>
    <w:rsid w:val="00DC6E2C"/>
    <w:rsid w:val="00DC7989"/>
    <w:rsid w:val="00DD3D89"/>
    <w:rsid w:val="00DE046C"/>
    <w:rsid w:val="00DE315E"/>
    <w:rsid w:val="00DE5CA7"/>
    <w:rsid w:val="00DE6075"/>
    <w:rsid w:val="00DE68F8"/>
    <w:rsid w:val="00E040E6"/>
    <w:rsid w:val="00E04C13"/>
    <w:rsid w:val="00E06D40"/>
    <w:rsid w:val="00E1049A"/>
    <w:rsid w:val="00E116E2"/>
    <w:rsid w:val="00E442B0"/>
    <w:rsid w:val="00E55743"/>
    <w:rsid w:val="00E6065F"/>
    <w:rsid w:val="00E61FAA"/>
    <w:rsid w:val="00E63A3F"/>
    <w:rsid w:val="00E718A6"/>
    <w:rsid w:val="00E84E17"/>
    <w:rsid w:val="00E90DD3"/>
    <w:rsid w:val="00E94B74"/>
    <w:rsid w:val="00EA0758"/>
    <w:rsid w:val="00EA1F89"/>
    <w:rsid w:val="00EA75DE"/>
    <w:rsid w:val="00EB2192"/>
    <w:rsid w:val="00EC1DFD"/>
    <w:rsid w:val="00ED2C1E"/>
    <w:rsid w:val="00EE2AE8"/>
    <w:rsid w:val="00F005EF"/>
    <w:rsid w:val="00F01214"/>
    <w:rsid w:val="00F0678C"/>
    <w:rsid w:val="00F0731D"/>
    <w:rsid w:val="00F10E81"/>
    <w:rsid w:val="00F11330"/>
    <w:rsid w:val="00F1206D"/>
    <w:rsid w:val="00F20647"/>
    <w:rsid w:val="00F24218"/>
    <w:rsid w:val="00F431A5"/>
    <w:rsid w:val="00F451F6"/>
    <w:rsid w:val="00F5427D"/>
    <w:rsid w:val="00F70802"/>
    <w:rsid w:val="00F7506D"/>
    <w:rsid w:val="00F816E6"/>
    <w:rsid w:val="00F8562B"/>
    <w:rsid w:val="00F931D6"/>
    <w:rsid w:val="00F93F66"/>
    <w:rsid w:val="00FA0BB7"/>
    <w:rsid w:val="00FA4D1E"/>
    <w:rsid w:val="00FB3698"/>
    <w:rsid w:val="00FC2EC1"/>
    <w:rsid w:val="00FC4721"/>
    <w:rsid w:val="00FD5B37"/>
    <w:rsid w:val="00FD6C1C"/>
    <w:rsid w:val="00FD7E46"/>
    <w:rsid w:val="00FE22AA"/>
    <w:rsid w:val="00FF2758"/>
    <w:rsid w:val="00FF2A33"/>
    <w:rsid w:val="00FF4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5D4D1"/>
  <w15:chartTrackingRefBased/>
  <w15:docId w15:val="{3797FF62-4E02-4671-969D-4D6AE0C9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1478"/>
    <w:pPr>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FF2A33"/>
    <w:rPr>
      <w:sz w:val="18"/>
      <w:szCs w:val="18"/>
    </w:rPr>
  </w:style>
  <w:style w:type="paragraph" w:styleId="Ttulo">
    <w:name w:val="Title"/>
    <w:basedOn w:val="Normal"/>
    <w:next w:val="Normal"/>
    <w:link w:val="TtuloChar"/>
    <w:uiPriority w:val="10"/>
    <w:qFormat/>
    <w:rsid w:val="00DA1478"/>
    <w:pPr>
      <w:spacing w:after="0" w:line="240" w:lineRule="auto"/>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DA1478"/>
    <w:rPr>
      <w:rFonts w:ascii="Times New Roman" w:eastAsiaTheme="majorEastAsia" w:hAnsi="Times New Roman" w:cstheme="majorBidi"/>
      <w:b/>
      <w:spacing w:val="-10"/>
      <w:kern w:val="28"/>
      <w:sz w:val="24"/>
      <w:szCs w:val="56"/>
    </w:rPr>
  </w:style>
  <w:style w:type="paragraph" w:styleId="Subttulo">
    <w:name w:val="Subtitle"/>
    <w:basedOn w:val="Normal"/>
    <w:next w:val="Normal"/>
    <w:link w:val="SubttuloChar"/>
    <w:uiPriority w:val="11"/>
    <w:qFormat/>
    <w:rsid w:val="00DA1478"/>
    <w:pPr>
      <w:numPr>
        <w:ilvl w:val="1"/>
      </w:numPr>
      <w:spacing w:line="240" w:lineRule="auto"/>
    </w:pPr>
    <w:rPr>
      <w:rFonts w:eastAsiaTheme="minorEastAsia"/>
      <w:b/>
      <w:color w:val="000000" w:themeColor="text1"/>
    </w:rPr>
  </w:style>
  <w:style w:type="character" w:customStyle="1" w:styleId="SubttuloChar">
    <w:name w:val="Subtítulo Char"/>
    <w:basedOn w:val="Fontepargpadro"/>
    <w:link w:val="Subttulo"/>
    <w:uiPriority w:val="11"/>
    <w:rsid w:val="00DA1478"/>
    <w:rPr>
      <w:rFonts w:ascii="Times New Roman" w:eastAsiaTheme="minorEastAsia" w:hAnsi="Times New Roman"/>
      <w:b/>
      <w:color w:val="000000" w:themeColor="text1"/>
      <w:sz w:val="24"/>
    </w:rPr>
  </w:style>
  <w:style w:type="character" w:styleId="Hyperlink">
    <w:name w:val="Hyperlink"/>
    <w:basedOn w:val="Fontepargpadro"/>
    <w:uiPriority w:val="99"/>
    <w:unhideWhenUsed/>
    <w:rsid w:val="00DA1478"/>
    <w:rPr>
      <w:color w:val="0563C1" w:themeColor="hyperlink"/>
      <w:u w:val="single"/>
    </w:rPr>
  </w:style>
  <w:style w:type="character" w:customStyle="1" w:styleId="shorttext">
    <w:name w:val="short_text"/>
    <w:basedOn w:val="Fontepargpadro"/>
    <w:rsid w:val="00DA1478"/>
  </w:style>
  <w:style w:type="character" w:customStyle="1" w:styleId="UnresolvedMention1">
    <w:name w:val="Unresolved Mention1"/>
    <w:basedOn w:val="Fontepargpadro"/>
    <w:uiPriority w:val="99"/>
    <w:semiHidden/>
    <w:unhideWhenUsed/>
    <w:rsid w:val="00D93ACB"/>
    <w:rPr>
      <w:color w:val="605E5C"/>
      <w:shd w:val="clear" w:color="auto" w:fill="E1DFDD"/>
    </w:rPr>
  </w:style>
  <w:style w:type="paragraph" w:styleId="PargrafodaLista">
    <w:name w:val="List Paragraph"/>
    <w:basedOn w:val="Normal"/>
    <w:uiPriority w:val="34"/>
    <w:qFormat/>
    <w:rsid w:val="00750556"/>
    <w:pPr>
      <w:ind w:left="720"/>
      <w:contextualSpacing/>
    </w:pPr>
  </w:style>
  <w:style w:type="character" w:styleId="Nmerodelinha">
    <w:name w:val="line number"/>
    <w:basedOn w:val="Fontepargpadro"/>
    <w:uiPriority w:val="99"/>
    <w:semiHidden/>
    <w:unhideWhenUsed/>
    <w:rsid w:val="00A83253"/>
  </w:style>
  <w:style w:type="paragraph" w:styleId="Textodecomentrio">
    <w:name w:val="annotation text"/>
    <w:basedOn w:val="Normal"/>
    <w:link w:val="TextodecomentrioChar"/>
    <w:uiPriority w:val="99"/>
    <w:semiHidden/>
    <w:unhideWhenUsed/>
    <w:rsid w:val="00412DA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12DAE"/>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12DAE"/>
    <w:rPr>
      <w:b/>
      <w:bCs/>
    </w:rPr>
  </w:style>
  <w:style w:type="character" w:customStyle="1" w:styleId="AssuntodocomentrioChar">
    <w:name w:val="Assunto do comentário Char"/>
    <w:basedOn w:val="TextodecomentrioChar"/>
    <w:link w:val="Assuntodocomentrio"/>
    <w:uiPriority w:val="99"/>
    <w:semiHidden/>
    <w:rsid w:val="00412DAE"/>
    <w:rPr>
      <w:rFonts w:ascii="Times New Roman" w:hAnsi="Times New Roman"/>
      <w:b/>
      <w:bCs/>
      <w:sz w:val="20"/>
      <w:szCs w:val="20"/>
    </w:rPr>
  </w:style>
  <w:style w:type="paragraph" w:styleId="Textodebalo">
    <w:name w:val="Balloon Text"/>
    <w:basedOn w:val="Normal"/>
    <w:link w:val="TextodebaloChar"/>
    <w:uiPriority w:val="99"/>
    <w:semiHidden/>
    <w:unhideWhenUsed/>
    <w:rsid w:val="00412DA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12DAE"/>
    <w:rPr>
      <w:rFonts w:ascii="Segoe UI" w:hAnsi="Segoe UI" w:cs="Segoe UI"/>
      <w:sz w:val="18"/>
      <w:szCs w:val="18"/>
    </w:rPr>
  </w:style>
  <w:style w:type="table" w:styleId="Tabelacomgrade">
    <w:name w:val="Table Grid"/>
    <w:basedOn w:val="Tabelanormal"/>
    <w:uiPriority w:val="39"/>
    <w:rsid w:val="005A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5A20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5A20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4">
    <w:name w:val="Plain Table 4"/>
    <w:basedOn w:val="Tabelanormal"/>
    <w:uiPriority w:val="44"/>
    <w:rsid w:val="005A20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3">
    <w:name w:val="Grid Table 3"/>
    <w:basedOn w:val="Tabelanormal"/>
    <w:uiPriority w:val="48"/>
    <w:rsid w:val="005A20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mples1">
    <w:name w:val="Plain Table 1"/>
    <w:basedOn w:val="Tabelanormal"/>
    <w:uiPriority w:val="41"/>
    <w:rsid w:val="005A20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Fontepargpadro"/>
    <w:rsid w:val="00D62320"/>
    <w:rPr>
      <w:rFonts w:ascii="TimesNewRomanPSMT" w:hAnsi="TimesNewRomanPSMT" w:hint="default"/>
      <w:b w:val="0"/>
      <w:bCs w:val="0"/>
      <w:i w:val="0"/>
      <w:iCs w:val="0"/>
      <w:color w:val="000000"/>
      <w:sz w:val="24"/>
      <w:szCs w:val="24"/>
    </w:rPr>
  </w:style>
  <w:style w:type="character" w:styleId="MenoPendente">
    <w:name w:val="Unresolved Mention"/>
    <w:basedOn w:val="Fontepargpadro"/>
    <w:uiPriority w:val="99"/>
    <w:rsid w:val="00D62320"/>
    <w:rPr>
      <w:color w:val="605E5C"/>
      <w:shd w:val="clear" w:color="auto" w:fill="E1DFDD"/>
    </w:rPr>
  </w:style>
  <w:style w:type="paragraph" w:styleId="Cabealho">
    <w:name w:val="header"/>
    <w:basedOn w:val="Normal"/>
    <w:link w:val="CabealhoChar"/>
    <w:uiPriority w:val="99"/>
    <w:unhideWhenUsed/>
    <w:rsid w:val="00A77265"/>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A77265"/>
    <w:rPr>
      <w:rFonts w:ascii="Times New Roman" w:hAnsi="Times New Roman"/>
      <w:sz w:val="24"/>
    </w:rPr>
  </w:style>
  <w:style w:type="paragraph" w:styleId="Rodap">
    <w:name w:val="footer"/>
    <w:basedOn w:val="Normal"/>
    <w:link w:val="RodapChar"/>
    <w:uiPriority w:val="99"/>
    <w:unhideWhenUsed/>
    <w:rsid w:val="00A77265"/>
    <w:pPr>
      <w:tabs>
        <w:tab w:val="center" w:pos="4419"/>
        <w:tab w:val="right" w:pos="8838"/>
      </w:tabs>
      <w:spacing w:after="0" w:line="240" w:lineRule="auto"/>
    </w:pPr>
  </w:style>
  <w:style w:type="character" w:customStyle="1" w:styleId="RodapChar">
    <w:name w:val="Rodapé Char"/>
    <w:basedOn w:val="Fontepargpadro"/>
    <w:link w:val="Rodap"/>
    <w:uiPriority w:val="99"/>
    <w:rsid w:val="00A77265"/>
    <w:rPr>
      <w:rFonts w:ascii="Times New Roman" w:hAnsi="Times New Roman"/>
      <w:sz w:val="24"/>
    </w:rPr>
  </w:style>
  <w:style w:type="paragraph" w:styleId="NormalWeb">
    <w:name w:val="Normal (Web)"/>
    <w:basedOn w:val="Normal"/>
    <w:uiPriority w:val="99"/>
    <w:semiHidden/>
    <w:unhideWhenUsed/>
    <w:rsid w:val="00320556"/>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11852">
      <w:bodyDiv w:val="1"/>
      <w:marLeft w:val="0"/>
      <w:marRight w:val="0"/>
      <w:marTop w:val="0"/>
      <w:marBottom w:val="0"/>
      <w:divBdr>
        <w:top w:val="none" w:sz="0" w:space="0" w:color="auto"/>
        <w:left w:val="none" w:sz="0" w:space="0" w:color="auto"/>
        <w:bottom w:val="none" w:sz="0" w:space="0" w:color="auto"/>
        <w:right w:val="none" w:sz="0" w:space="0" w:color="auto"/>
      </w:divBdr>
    </w:div>
    <w:div w:id="573783675">
      <w:bodyDiv w:val="1"/>
      <w:marLeft w:val="0"/>
      <w:marRight w:val="0"/>
      <w:marTop w:val="0"/>
      <w:marBottom w:val="0"/>
      <w:divBdr>
        <w:top w:val="none" w:sz="0" w:space="0" w:color="auto"/>
        <w:left w:val="none" w:sz="0" w:space="0" w:color="auto"/>
        <w:bottom w:val="none" w:sz="0" w:space="0" w:color="auto"/>
        <w:right w:val="none" w:sz="0" w:space="0" w:color="auto"/>
      </w:divBdr>
    </w:div>
    <w:div w:id="674039236">
      <w:bodyDiv w:val="1"/>
      <w:marLeft w:val="0"/>
      <w:marRight w:val="0"/>
      <w:marTop w:val="0"/>
      <w:marBottom w:val="0"/>
      <w:divBdr>
        <w:top w:val="none" w:sz="0" w:space="0" w:color="auto"/>
        <w:left w:val="none" w:sz="0" w:space="0" w:color="auto"/>
        <w:bottom w:val="none" w:sz="0" w:space="0" w:color="auto"/>
        <w:right w:val="none" w:sz="0" w:space="0" w:color="auto"/>
      </w:divBdr>
    </w:div>
    <w:div w:id="774061341">
      <w:bodyDiv w:val="1"/>
      <w:marLeft w:val="0"/>
      <w:marRight w:val="0"/>
      <w:marTop w:val="0"/>
      <w:marBottom w:val="0"/>
      <w:divBdr>
        <w:top w:val="none" w:sz="0" w:space="0" w:color="auto"/>
        <w:left w:val="none" w:sz="0" w:space="0" w:color="auto"/>
        <w:bottom w:val="none" w:sz="0" w:space="0" w:color="auto"/>
        <w:right w:val="none" w:sz="0" w:space="0" w:color="auto"/>
      </w:divBdr>
    </w:div>
    <w:div w:id="777221211">
      <w:bodyDiv w:val="1"/>
      <w:marLeft w:val="0"/>
      <w:marRight w:val="0"/>
      <w:marTop w:val="0"/>
      <w:marBottom w:val="0"/>
      <w:divBdr>
        <w:top w:val="none" w:sz="0" w:space="0" w:color="auto"/>
        <w:left w:val="none" w:sz="0" w:space="0" w:color="auto"/>
        <w:bottom w:val="none" w:sz="0" w:space="0" w:color="auto"/>
        <w:right w:val="none" w:sz="0" w:space="0" w:color="auto"/>
      </w:divBdr>
    </w:div>
    <w:div w:id="1279601417">
      <w:bodyDiv w:val="1"/>
      <w:marLeft w:val="0"/>
      <w:marRight w:val="0"/>
      <w:marTop w:val="0"/>
      <w:marBottom w:val="0"/>
      <w:divBdr>
        <w:top w:val="none" w:sz="0" w:space="0" w:color="auto"/>
        <w:left w:val="none" w:sz="0" w:space="0" w:color="auto"/>
        <w:bottom w:val="none" w:sz="0" w:space="0" w:color="auto"/>
        <w:right w:val="none" w:sz="0" w:space="0" w:color="auto"/>
      </w:divBdr>
    </w:div>
    <w:div w:id="134933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embraga@icb.ufmg.br" TargetMode="External"/><Relationship Id="rId18" Type="http://schemas.openxmlformats.org/officeDocument/2006/relationships/hyperlink" Target="https://birdtree.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mailto:alanfecchio@gmail.com" TargetMode="External"/><Relationship Id="rId17" Type="http://schemas.openxmlformats.org/officeDocument/2006/relationships/image" Target="media/image1.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birdlife.org/" TargetMode="External"/><Relationship Id="rId20" Type="http://schemas.openxmlformats.org/officeDocument/2006/relationships/image" Target="media/image2.PNG"/><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nideangeli@live.com*"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130.235.244.92/Malavi/" TargetMode="External"/><Relationship Id="rId23" Type="http://schemas.openxmlformats.org/officeDocument/2006/relationships/image" Target="media/image5.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worldclim.org/version2"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orcid.org/0000-0001-5550-7157" TargetMode="External"/><Relationship Id="rId22" Type="http://schemas.openxmlformats.org/officeDocument/2006/relationships/image" Target="media/image4.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E08F5-93DE-433E-9A3D-AB251D781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27</Pages>
  <Words>27031</Words>
  <Characters>154079</Characters>
  <Application>Microsoft Office Word</Application>
  <DocSecurity>0</DocSecurity>
  <Lines>1283</Lines>
  <Paragraphs>361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PLASMODIUM</cp:lastModifiedBy>
  <cp:revision>16</cp:revision>
  <dcterms:created xsi:type="dcterms:W3CDTF">2020-05-11T12:00:00Z</dcterms:created>
  <dcterms:modified xsi:type="dcterms:W3CDTF">2020-05-11T13:42:00Z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http://www.zotero.org/styles/acta-tropica</vt:lpwstr>
  </property>
  <property fmtid="{D5CDD505-2E9C-101B-9397-08002B2CF9AE}" pid="3" name="Mendeley Recent Style Name 0_1">
    <vt:lpwstr>Acta Tropica</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http://www.zotero.org/styles/ecography</vt:lpwstr>
  </property>
  <property fmtid="{D5CDD505-2E9C-101B-9397-08002B2CF9AE}" pid="13" name="Mendeley Recent Style Name 5_1">
    <vt:lpwstr>Ecography</vt:lpwstr>
  </property>
  <property fmtid="{D5CDD505-2E9C-101B-9397-08002B2CF9AE}" pid="14" name="Mendeley Recent Style Id 6_1">
    <vt:lpwstr>http://www.zotero.org/styles/international-journal-for-parasitology</vt:lpwstr>
  </property>
  <property fmtid="{D5CDD505-2E9C-101B-9397-08002B2CF9AE}" pid="15" name="Mendeley Recent Style Name 6_1">
    <vt:lpwstr>International Journal for Parasitology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http://www.zotero.org/styles/ecography</vt:lpwstr>
  </property>
</Properties>
</file>