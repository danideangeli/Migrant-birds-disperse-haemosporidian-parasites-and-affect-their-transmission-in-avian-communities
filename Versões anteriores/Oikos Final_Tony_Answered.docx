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3C996EBF" w:rsidR="003B6A4F" w:rsidRPr="002B7F27" w:rsidRDefault="5CF9B6AD" w:rsidP="5CF9B6AD">
      <w:pPr>
        <w:spacing w:line="480" w:lineRule="auto"/>
        <w:rPr>
          <w:rFonts w:cs="Times New Roman"/>
        </w:rPr>
      </w:pPr>
      <w:r w:rsidRPr="5CF9B6AD">
        <w:rPr>
          <w:rFonts w:cs="Times New Roman"/>
        </w:rPr>
        <w:t xml:space="preserve">Migration has an important impact on the transmission of pathogens. Migratory birds disperse parasites through their routes and may consequently introduce them to new areas and hosts. Hence, </w:t>
      </w:r>
      <w:proofErr w:type="spellStart"/>
      <w:r w:rsidRPr="5CF9B6AD">
        <w:rPr>
          <w:rFonts w:cs="Times New Roman"/>
        </w:rPr>
        <w:t>haemosporidian</w:t>
      </w:r>
      <w:proofErr w:type="spellEnd"/>
      <w:r w:rsidRPr="5CF9B6AD">
        <w:rPr>
          <w:rFonts w:cs="Times New Roman"/>
        </w:rPr>
        <w:t xml:space="preserve"> parasites, which are among the most prevalent, diverse, and important bird pathogens, are potentially dispersed when infecting migrant hosts.</w:t>
      </w:r>
      <w:r w:rsidR="00A5105D">
        <w:rPr>
          <w:rFonts w:cs="Times New Roman"/>
        </w:rPr>
        <w:t xml:space="preserve"> </w:t>
      </w:r>
      <w:r w:rsidR="00A5105D" w:rsidRPr="00A5105D">
        <w:rPr>
          <w:rFonts w:cs="Times New Roman"/>
          <w:color w:val="FF0000"/>
        </w:rPr>
        <w:t>Further, migrant hosts c</w:t>
      </w:r>
      <w:r w:rsidR="00A5105D">
        <w:rPr>
          <w:rFonts w:cs="Times New Roman"/>
          <w:color w:val="FF0000"/>
        </w:rPr>
        <w:t>ould</w:t>
      </w:r>
      <w:r w:rsidR="00A5105D" w:rsidRPr="00A5105D">
        <w:rPr>
          <w:rFonts w:cs="Times New Roman"/>
          <w:color w:val="FF0000"/>
        </w:rPr>
        <w:t xml:space="preserve"> enhance local parasite prevalence and richness </w:t>
      </w:r>
      <w:r w:rsidR="00A5105D">
        <w:rPr>
          <w:rFonts w:cs="Times New Roman"/>
          <w:color w:val="FF0000"/>
        </w:rPr>
        <w:t xml:space="preserve">by transporting new </w:t>
      </w:r>
      <w:r w:rsidR="00156ABB">
        <w:rPr>
          <w:rFonts w:cs="Times New Roman"/>
          <w:color w:val="FF0000"/>
        </w:rPr>
        <w:t xml:space="preserve">parasite </w:t>
      </w:r>
      <w:r w:rsidR="00A5105D">
        <w:rPr>
          <w:rFonts w:cs="Times New Roman"/>
          <w:color w:val="FF0000"/>
        </w:rPr>
        <w:t>strains to new areas.</w:t>
      </w:r>
      <w:r w:rsidRPr="00A5105D">
        <w:rPr>
          <w:rFonts w:cs="Times New Roman"/>
          <w:color w:val="FF0000"/>
        </w:rPr>
        <w:t xml:space="preserve"> </w:t>
      </w:r>
      <w:r w:rsidRPr="5CF9B6AD">
        <w:rPr>
          <w:rFonts w:cs="Times New Roman"/>
        </w:rPr>
        <w:t xml:space="preserve">Here, we hypothesize and aim to evaluate if (1) migratory birds spread parasite lineages along their routes, and (2) localities crossed by more migratory birds have greater prevalence and richness of </w:t>
      </w:r>
      <w:proofErr w:type="spellStart"/>
      <w:r w:rsidRPr="5CF9B6AD">
        <w:rPr>
          <w:rFonts w:cs="Times New Roman"/>
        </w:rPr>
        <w:t>haemosporidians</w:t>
      </w:r>
      <w:proofErr w:type="spellEnd"/>
      <w:r w:rsidRPr="5CF9B6AD">
        <w:rPr>
          <w:rFonts w:cs="Times New Roman"/>
        </w:rPr>
        <w:t>. For the first hypothesis, we tested whether parasite lineages found (</w:t>
      </w:r>
      <w:proofErr w:type="spellStart"/>
      <w:r w:rsidRPr="5CF9B6AD">
        <w:rPr>
          <w:rFonts w:cs="Times New Roman"/>
        </w:rPr>
        <w:t>i</w:t>
      </w:r>
      <w:proofErr w:type="spellEnd"/>
      <w:r w:rsidRPr="5CF9B6AD">
        <w:rPr>
          <w:rFonts w:cs="Times New Roman"/>
        </w:rPr>
        <w:t xml:space="preserve">) in both migrants and residents, and (ii) only in residents, differ in their frequencies of occurrence among localities. For the second hypothesis, we tested for a relationship among localities between the overall local </w:t>
      </w:r>
      <w:proofErr w:type="spellStart"/>
      <w:r w:rsidRPr="5CF9B6AD">
        <w:rPr>
          <w:rFonts w:cs="Times New Roman"/>
        </w:rPr>
        <w:t>haemosporidian</w:t>
      </w:r>
      <w:proofErr w:type="spellEnd"/>
      <w:r w:rsidRPr="5CF9B6AD">
        <w:rPr>
          <w:rFonts w:cs="Times New Roman"/>
        </w:rPr>
        <w:t xml:space="preserve"> parasite richness and prevalence, and the proportion of migratory bird individuals present in a locality. We combined a dataset on 13200 bird samples with additional data from the </w:t>
      </w:r>
      <w:proofErr w:type="spellStart"/>
      <w:r w:rsidRPr="5CF9B6AD">
        <w:rPr>
          <w:rFonts w:cs="Times New Roman"/>
        </w:rPr>
        <w:t>MalAvi</w:t>
      </w:r>
      <w:proofErr w:type="spellEnd"/>
      <w:r w:rsidRPr="5CF9B6AD">
        <w:rPr>
          <w:rFonts w:cs="Times New Roman"/>
        </w:rPr>
        <w:t xml:space="preserve"> database (total: ~2800 sequenced parasites comprising 675 distinct lineages, from 506 host species and 156 localities) from South America, and used Bayesian multi-level and mixed models to test our hypotheses. We demonstrate that parasites shared between resident and migratory species are the most spatially widespread, highlighting the potential of migrants to carry and transmit </w:t>
      </w:r>
      <w:proofErr w:type="spellStart"/>
      <w:r w:rsidRPr="5CF9B6AD">
        <w:rPr>
          <w:rFonts w:cs="Times New Roman"/>
        </w:rPr>
        <w:t>haemosporidians</w:t>
      </w:r>
      <w:proofErr w:type="spellEnd"/>
      <w:r w:rsidRPr="5CF9B6AD">
        <w:rPr>
          <w:rFonts w:cs="Times New Roman"/>
        </w:rPr>
        <w:t xml:space="preserve">. Further, the presence of migrants in a locality was negatively related to local parasite richness, but not associated with local prevalence. Here, we confirm that migrants can contribute to parasite dispersal and visiting migrants are present in regions with lower </w:t>
      </w:r>
      <w:r w:rsidRPr="5CF9B6AD">
        <w:rPr>
          <w:rFonts w:cs="Times New Roman"/>
          <w:i/>
          <w:iCs/>
        </w:rPr>
        <w:t>Plasmodium</w:t>
      </w:r>
      <w:r w:rsidRPr="5CF9B6AD">
        <w:rPr>
          <w:rFonts w:cs="Times New Roman"/>
        </w:rPr>
        <w:t xml:space="preserve"> prevalence. Also, we observed their presence might raise </w:t>
      </w:r>
      <w:proofErr w:type="spellStart"/>
      <w:r w:rsidRPr="5CF9B6AD">
        <w:rPr>
          <w:rFonts w:cs="Times New Roman"/>
          <w:i/>
          <w:iCs/>
        </w:rPr>
        <w:t>Haemoproteus</w:t>
      </w:r>
      <w:proofErr w:type="spellEnd"/>
      <w:r w:rsidRPr="5CF9B6AD">
        <w:rPr>
          <w:rFonts w:cs="Times New Roman"/>
        </w:rPr>
        <w:t xml:space="preserve"> community prevalence. </w:t>
      </w:r>
      <w:r w:rsidRPr="5CF9B6AD">
        <w:rPr>
          <w:rFonts w:cs="Times New Roman"/>
        </w:rPr>
        <w:lastRenderedPageBreak/>
        <w:t xml:space="preserve">Therefore, we demonstrate migrants enhance pathogens spread and their presence may influence parasite community transmission. </w:t>
      </w:r>
      <w:r w:rsidR="00934CA7" w:rsidRPr="5CF9B6AD">
        <w:rPr>
          <w:rFonts w:cs="Times New Roman"/>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3AF64CF0" w:rsidR="00CC00DD" w:rsidRPr="00F76EA3" w:rsidRDefault="00C86E96" w:rsidP="00F76EA3">
      <w:pPr>
        <w:spacing w:line="480" w:lineRule="auto"/>
        <w:ind w:firstLine="360"/>
        <w:rPr>
          <w:rFonts w:cs="Times New Roman"/>
          <w:color w:val="FF0000"/>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56ABB">
        <w:rPr>
          <w:rFonts w:cs="Times New Roman"/>
          <w:szCs w:val="24"/>
        </w:rPr>
        <w:t xml:space="preserve">Migrant </w:t>
      </w:r>
      <w:r w:rsidR="00FF2A33" w:rsidRPr="002B7F27">
        <w:rPr>
          <w:rFonts w:cs="Times New Roman"/>
          <w:szCs w:val="24"/>
        </w:rPr>
        <w:t xml:space="preserve">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 </w:t>
      </w:r>
      <w:r w:rsidR="00F76EA3" w:rsidRPr="00F76EA3">
        <w:rPr>
          <w:rStyle w:val="Refdecomentrio"/>
          <w:rFonts w:cs="Times New Roman"/>
          <w:color w:val="FF0000"/>
          <w:sz w:val="24"/>
          <w:szCs w:val="24"/>
        </w:rPr>
        <w:t>The spread of pathogens might increase host richness by reducing local competition pressures and, consequently, preventing competitive exclusion. On the other hand, pathogens might act as an environmental filter to new species colonization as they can reduce survival and fitness of infected individuals and affect general population growth</w:t>
      </w:r>
      <w:r w:rsidR="00F76EA3" w:rsidRPr="00F76EA3">
        <w:rPr>
          <w:rFonts w:cs="Times New Roman"/>
          <w:color w:val="FF0000"/>
        </w:rPr>
        <w:t xml:space="preserve">. Indeed, recent studies have demonstrated that migratory birds harbor a greater diversity of parasites than resident species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birds","type":"article-journal","volume":"124"},"uris":["http://www.mendeley.com/documents/?uuid=4eb1e1d6-061e-41ad-8661-a7b6f492f935"]},{"id":"ITEM-2","itemData":{"DOI":"10.1111/1365-2656.12998","ISSN":"13652656","PMID":"31002193","abstract":"Identifying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ecology","type":"article-journal","volume":"88"},"uris":["http://www.mendeley.com/documents/?uuid=41b154c0-dbe7-4275-984a-b935e33c4dc1"]}],"mendeley":{"formattedCitation":"(Koprivnikar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rPr>
        <w:t>(Koprivnikar and Leung 2015, Gutiérrez et al. 2019)</w:t>
      </w:r>
      <w:r w:rsidR="00F76EA3" w:rsidRPr="00F76EA3">
        <w:rPr>
          <w:rFonts w:cs="Times New Roman"/>
          <w:color w:val="FF0000"/>
        </w:rPr>
        <w:fldChar w:fldCharType="end"/>
      </w:r>
      <w:r w:rsidR="00F76EA3" w:rsidRPr="00F76EA3">
        <w:rPr>
          <w:rFonts w:cs="Times New Roman"/>
          <w:color w:val="FF0000"/>
        </w:rPr>
        <w:t xml:space="preserve"> and documented the influence of migratory birds on the spread of important pathogens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rPr>
        <w:t>(Morshed et al. 2005, Hellgren et al. 2007, Ricklefs et al. 2017)</w:t>
      </w:r>
      <w:r w:rsidR="00F76EA3" w:rsidRPr="00F76EA3">
        <w:rPr>
          <w:rFonts w:cs="Times New Roman"/>
          <w:color w:val="FF0000"/>
        </w:rPr>
        <w:fldChar w:fldCharType="end"/>
      </w:r>
      <w:r w:rsidR="00F76EA3" w:rsidRPr="00F76EA3">
        <w:rPr>
          <w:rFonts w:cs="Times New Roman"/>
          <w:color w:val="FF0000"/>
        </w:rPr>
        <w:t xml:space="preserve"> with some of these able to infect humans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lang w:val="en-AU"/>
        </w:rPr>
        <w:t>(Morshed et al. 2005, Poupon et al. 2006, Lindeborg et al. 2012)</w:t>
      </w:r>
      <w:r w:rsidR="00F76EA3" w:rsidRPr="00F76EA3">
        <w:rPr>
          <w:rFonts w:cs="Times New Roman"/>
          <w:color w:val="FF0000"/>
        </w:rPr>
        <w:fldChar w:fldCharType="end"/>
      </w:r>
      <w:r w:rsidR="00F76EA3" w:rsidRPr="00F76EA3">
        <w:rPr>
          <w:rFonts w:cs="Times New Roman"/>
          <w:color w:val="FF0000"/>
          <w:lang w:val="en-AU"/>
        </w:rPr>
        <w:t xml:space="preserve">. </w:t>
      </w:r>
      <w:r w:rsidR="00F76EA3" w:rsidRPr="00F76EA3">
        <w:rPr>
          <w:rFonts w:cs="Times New Roman"/>
          <w:color w:val="FF0000"/>
        </w:rPr>
        <w:t>Thus, the migratory behavior of birds may directly influence host local richness and population size, as well as the local richness of parasite species.</w:t>
      </w:r>
    </w:p>
    <w:p w14:paraId="1E60A40B" w14:textId="26864D80" w:rsidR="00F76EA3" w:rsidRPr="00F76EA3" w:rsidRDefault="00F76EA3" w:rsidP="00F76EA3">
      <w:pPr>
        <w:spacing w:line="480" w:lineRule="auto"/>
        <w:ind w:firstLine="360"/>
        <w:rPr>
          <w:rFonts w:cs="Times New Roman"/>
        </w:rPr>
      </w:pPr>
      <w:r>
        <w:rPr>
          <w:rFonts w:cs="Times New Roman"/>
          <w:szCs w:val="24"/>
          <w:lang w:val="de-DE"/>
        </w:rPr>
        <w:t>T</w:t>
      </w:r>
      <w:r w:rsidRPr="002B7F27">
        <w:rPr>
          <w:rFonts w:cs="Times New Roman"/>
          <w:szCs w:val="24"/>
        </w:rPr>
        <w:t xml:space="preserve">he metabolic demands of migration can decrease the amount of resources available to mount an immune response, which could lead to higher susceptibility to infections </w:t>
      </w:r>
      <w:r w:rsidRPr="002B7F27">
        <w:rPr>
          <w:rFonts w:cs="Times New Roman"/>
          <w:szCs w:val="24"/>
        </w:rPr>
        <w:fldChar w:fldCharType="begin" w:fldLock="1"/>
      </w:r>
      <w:r>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(Wikelski et al. 2003, Altizer et al. 2011)</w:t>
      </w:r>
      <w:r w:rsidRPr="002B7F27">
        <w:rPr>
          <w:rFonts w:cs="Times New Roman"/>
          <w:szCs w:val="24"/>
        </w:rPr>
        <w:fldChar w:fldCharType="end"/>
      </w:r>
      <w:r w:rsidRPr="002B7F27">
        <w:rPr>
          <w:rFonts w:cs="Times New Roman"/>
          <w:szCs w:val="24"/>
        </w:rPr>
        <w:t xml:space="preserve">. </w:t>
      </w:r>
      <w:r w:rsidRPr="00F76EA3">
        <w:rPr>
          <w:rFonts w:cs="Times New Roman"/>
          <w:color w:val="FF0000"/>
          <w:szCs w:val="24"/>
        </w:rPr>
        <w:t xml:space="preserve">For this reason, it might </w:t>
      </w:r>
      <w:r w:rsidRPr="001A5B63">
        <w:rPr>
          <w:rFonts w:cs="Times New Roman"/>
          <w:color w:val="FF0000"/>
          <w:szCs w:val="24"/>
        </w:rPr>
        <w:t>also be expected that migratory birds harbor a more diverse range of parasites and might be more susceptible to parasite infections.</w:t>
      </w:r>
      <w:r w:rsidR="007428FB">
        <w:rPr>
          <w:rFonts w:cs="Times New Roman"/>
          <w:color w:val="FF0000"/>
          <w:szCs w:val="24"/>
        </w:rPr>
        <w:t xml:space="preserve"> </w:t>
      </w:r>
      <w:r w:rsidR="007428FB" w:rsidRPr="002B7F27">
        <w:rPr>
          <w:rFonts w:cs="Times New Roman"/>
          <w:szCs w:val="24"/>
        </w:rPr>
        <w:t>Conversely, migration may</w:t>
      </w:r>
      <w:r w:rsidR="007428FB">
        <w:rPr>
          <w:rFonts w:cs="Times New Roman"/>
          <w:szCs w:val="24"/>
        </w:rPr>
        <w:t xml:space="preserve"> also</w:t>
      </w:r>
      <w:r w:rsidR="007428FB" w:rsidRPr="002B7F27">
        <w:rPr>
          <w:rFonts w:cs="Times New Roman"/>
          <w:szCs w:val="24"/>
        </w:rPr>
        <w:t xml:space="preserve"> have a protective effect since migratory behavior allows hosts to escape environments presenting a high risk of infection </w:t>
      </w:r>
      <w:r w:rsidR="007428FB" w:rsidRPr="002B7F27">
        <w:rPr>
          <w:rFonts w:cs="Times New Roman"/>
          <w:szCs w:val="24"/>
        </w:rPr>
        <w:fldChar w:fldCharType="begin" w:fldLock="1"/>
      </w:r>
      <w:r w:rsidR="007428FB">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7428FB" w:rsidRPr="002B7F27">
        <w:rPr>
          <w:rFonts w:cs="Times New Roman"/>
          <w:szCs w:val="24"/>
        </w:rPr>
        <w:fldChar w:fldCharType="separate"/>
      </w:r>
      <w:r w:rsidR="007428FB" w:rsidRPr="002B7F27">
        <w:rPr>
          <w:rFonts w:cs="Times New Roman"/>
          <w:noProof/>
          <w:szCs w:val="24"/>
        </w:rPr>
        <w:t xml:space="preserve">(Altizer et al. 2011, Poulin </w:t>
      </w:r>
      <w:r w:rsidR="007428FB" w:rsidRPr="002B7F27">
        <w:rPr>
          <w:rFonts w:cs="Times New Roman"/>
          <w:noProof/>
          <w:szCs w:val="24"/>
        </w:rPr>
        <w:lastRenderedPageBreak/>
        <w:t>et al. 2012)</w:t>
      </w:r>
      <w:r w:rsidR="007428FB" w:rsidRPr="002B7F27">
        <w:rPr>
          <w:rFonts w:cs="Times New Roman"/>
          <w:szCs w:val="24"/>
        </w:rPr>
        <w:fldChar w:fldCharType="end"/>
      </w:r>
      <w:r w:rsidR="007428FB" w:rsidRPr="002B7F27">
        <w:rPr>
          <w:rFonts w:cs="Times New Roman"/>
          <w:szCs w:val="24"/>
        </w:rPr>
        <w:t>.</w:t>
      </w:r>
      <w:r w:rsidRPr="001A5B63">
        <w:rPr>
          <w:rFonts w:cs="Times New Roman"/>
          <w:color w:val="FF0000"/>
          <w:szCs w:val="24"/>
        </w:rPr>
        <w:t xml:space="preserve"> </w:t>
      </w:r>
      <w:r w:rsidR="003A4C52">
        <w:rPr>
          <w:rFonts w:cs="Times New Roman"/>
          <w:color w:val="FF0000"/>
          <w:szCs w:val="24"/>
        </w:rPr>
        <w:t xml:space="preserve">Avian </w:t>
      </w:r>
      <w:proofErr w:type="spellStart"/>
      <w:r w:rsidR="003A4C52">
        <w:rPr>
          <w:rFonts w:cs="Times New Roman"/>
          <w:color w:val="FF0000"/>
        </w:rPr>
        <w:t>h</w:t>
      </w:r>
      <w:r w:rsidRPr="00E430EF">
        <w:rPr>
          <w:rFonts w:cs="Times New Roman"/>
          <w:color w:val="FF0000"/>
          <w:szCs w:val="24"/>
        </w:rPr>
        <w:t>aemosporidians</w:t>
      </w:r>
      <w:proofErr w:type="spellEnd"/>
      <w:r w:rsidRPr="00E430EF">
        <w:rPr>
          <w:rFonts w:cs="Times New Roman"/>
          <w:color w:val="FF0000"/>
          <w:szCs w:val="24"/>
        </w:rPr>
        <w:t>,</w:t>
      </w:r>
      <w:r w:rsidR="003A4C52">
        <w:rPr>
          <w:rFonts w:cs="Times New Roman"/>
          <w:color w:val="FF0000"/>
          <w:szCs w:val="24"/>
        </w:rPr>
        <w:t xml:space="preserve"> genera </w:t>
      </w:r>
      <w:r w:rsidR="003A4C52" w:rsidRPr="003A4C52">
        <w:rPr>
          <w:rFonts w:cs="Times New Roman"/>
          <w:i/>
          <w:iCs/>
          <w:color w:val="FF0000"/>
          <w:szCs w:val="24"/>
        </w:rPr>
        <w:t>Plasmodium</w:t>
      </w:r>
      <w:r w:rsidR="003A4C52">
        <w:rPr>
          <w:rFonts w:cs="Times New Roman"/>
          <w:color w:val="FF0000"/>
          <w:szCs w:val="24"/>
        </w:rPr>
        <w:t xml:space="preserve">, </w:t>
      </w:r>
      <w:proofErr w:type="spellStart"/>
      <w:r w:rsidR="003A4C52" w:rsidRPr="003A4C52">
        <w:rPr>
          <w:rFonts w:cs="Times New Roman"/>
          <w:i/>
          <w:iCs/>
          <w:color w:val="FF0000"/>
          <w:szCs w:val="24"/>
        </w:rPr>
        <w:t>Haemoproteus</w:t>
      </w:r>
      <w:proofErr w:type="spellEnd"/>
      <w:r w:rsidR="003A4C52">
        <w:rPr>
          <w:rFonts w:cs="Times New Roman"/>
          <w:color w:val="FF0000"/>
          <w:szCs w:val="24"/>
        </w:rPr>
        <w:t xml:space="preserve"> and </w:t>
      </w:r>
      <w:proofErr w:type="spellStart"/>
      <w:r w:rsidR="003A4C52" w:rsidRPr="003A4C52">
        <w:rPr>
          <w:rFonts w:cs="Times New Roman"/>
          <w:i/>
          <w:iCs/>
          <w:color w:val="FF0000"/>
          <w:szCs w:val="24"/>
        </w:rPr>
        <w:t>Leucocytozoon</w:t>
      </w:r>
      <w:proofErr w:type="spellEnd"/>
      <w:r w:rsidR="003A4C52">
        <w:rPr>
          <w:rFonts w:cs="Times New Roman"/>
          <w:color w:val="FF0000"/>
          <w:szCs w:val="24"/>
        </w:rPr>
        <w:t>, are</w:t>
      </w:r>
      <w:r w:rsidRPr="00E430EF">
        <w:rPr>
          <w:rFonts w:cs="Times New Roman"/>
          <w:color w:val="FF0000"/>
          <w:szCs w:val="24"/>
        </w:rPr>
        <w:t xml:space="preserve"> vector borne protozoan parasites </w:t>
      </w:r>
      <w:r w:rsidR="003A4C52">
        <w:rPr>
          <w:rFonts w:cs="Times New Roman"/>
          <w:color w:val="FF0000"/>
          <w:szCs w:val="24"/>
        </w:rPr>
        <w:t xml:space="preserve">and are </w:t>
      </w:r>
      <w:r w:rsidRPr="00E430EF">
        <w:rPr>
          <w:rFonts w:cs="Times New Roman"/>
          <w:color w:val="FF0000"/>
          <w:szCs w:val="24"/>
        </w:rPr>
        <w:t xml:space="preserve">among the most prevalent, diverse and well-studied avian parasites, being widely distributed and able to infect many avian clades </w:t>
      </w:r>
      <w:r w:rsidRPr="00E430EF">
        <w:rPr>
          <w:rFonts w:cs="Times New Roman"/>
          <w:color w:val="FF0000"/>
          <w:szCs w:val="24"/>
        </w:rPr>
        <w:fldChar w:fldCharType="begin" w:fldLock="1"/>
      </w:r>
      <w:r>
        <w:rPr>
          <w:rFonts w:cs="Times New Roman"/>
          <w:color w:val="FF0000"/>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parasites","type":"article-journal"},"uris":["http://www.mendeley.com/documents/?uuid=e7cce80b-f636-4010-9ca2-519597eda106"]}],"mendeley":{"formattedCitation":"(Valkiūnas 2005, Fecchio et al. 2020)","plainTextFormattedCitation":"(Valkiūnas 2005, Fecchio et al. 2020)","previouslyFormattedCitation":"(Valkiūnas 2005, Fecchio et al. 2020)"},"properties":{"noteIndex":0},"schema":"https://github.com/citation-style-language/schema/raw/master/csl-citation.json"}</w:instrText>
      </w:r>
      <w:r w:rsidRPr="00E430EF">
        <w:rPr>
          <w:rFonts w:cs="Times New Roman"/>
          <w:color w:val="FF0000"/>
          <w:szCs w:val="24"/>
        </w:rPr>
        <w:fldChar w:fldCharType="separate"/>
      </w:r>
      <w:r w:rsidRPr="00E430EF">
        <w:rPr>
          <w:rFonts w:cs="Times New Roman"/>
          <w:noProof/>
          <w:color w:val="FF0000"/>
          <w:szCs w:val="24"/>
        </w:rPr>
        <w:t>(Valkiūnas 2005, Fecchio et al. 2020)</w:t>
      </w:r>
      <w:r w:rsidRPr="00E430EF">
        <w:rPr>
          <w:rFonts w:cs="Times New Roman"/>
          <w:color w:val="FF0000"/>
          <w:szCs w:val="24"/>
        </w:rPr>
        <w:fldChar w:fldCharType="end"/>
      </w:r>
      <w:r w:rsidRPr="00E430EF">
        <w:rPr>
          <w:rFonts w:cs="Times New Roman"/>
          <w:color w:val="FF0000"/>
          <w:szCs w:val="24"/>
        </w:rPr>
        <w:t xml:space="preserve">. </w:t>
      </w:r>
      <w:r>
        <w:rPr>
          <w:rFonts w:cs="Times New Roman"/>
          <w:color w:val="FF0000"/>
          <w:szCs w:val="24"/>
        </w:rPr>
        <w:t>Due to its high abundance, diversity, the facility of capturing birds and human importance of vector borne diseases, these</w:t>
      </w:r>
      <w:r w:rsidRPr="00E430EF">
        <w:rPr>
          <w:rFonts w:cs="Times New Roman"/>
          <w:color w:val="FF0000"/>
          <w:szCs w:val="24"/>
        </w:rPr>
        <w:t xml:space="preserve"> parasites are frequently used as ecological models</w:t>
      </w:r>
      <w:r>
        <w:rPr>
          <w:rFonts w:cs="Times New Roman"/>
          <w:color w:val="FF0000"/>
          <w:szCs w:val="24"/>
        </w:rPr>
        <w:t xml:space="preserve"> </w:t>
      </w:r>
      <w:r>
        <w:rPr>
          <w:rFonts w:cs="Times New Roman"/>
          <w:color w:val="FF0000"/>
          <w:szCs w:val="24"/>
        </w:rPr>
        <w:fldChar w:fldCharType="begin" w:fldLock="1"/>
      </w:r>
      <w:r>
        <w:rPr>
          <w:rFonts w:cs="Times New Roman"/>
          <w:color w:val="FF0000"/>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Pr>
          <w:rFonts w:cs="Times New Roman"/>
          <w:color w:val="FF0000"/>
          <w:szCs w:val="24"/>
        </w:rPr>
        <w:fldChar w:fldCharType="separate"/>
      </w:r>
      <w:r w:rsidRPr="00E430EF">
        <w:rPr>
          <w:rFonts w:cs="Times New Roman"/>
          <w:noProof/>
          <w:color w:val="FF0000"/>
          <w:szCs w:val="24"/>
        </w:rPr>
        <w:t>(Marzal 2012)</w:t>
      </w:r>
      <w:r>
        <w:rPr>
          <w:rFonts w:cs="Times New Roman"/>
          <w:color w:val="FF0000"/>
          <w:szCs w:val="24"/>
        </w:rPr>
        <w:fldChar w:fldCharType="end"/>
      </w:r>
      <w:r w:rsidRPr="00C7240F">
        <w:rPr>
          <w:rFonts w:cs="Times New Roman"/>
          <w:szCs w:val="24"/>
        </w:rPr>
        <w:t xml:space="preserve">. </w:t>
      </w:r>
    </w:p>
    <w:p w14:paraId="11BA5223" w14:textId="00E6ED42" w:rsidR="006914BA" w:rsidRPr="00093967" w:rsidRDefault="004775B3" w:rsidP="004775B3">
      <w:pPr>
        <w:spacing w:line="480" w:lineRule="auto"/>
        <w:ind w:firstLine="360"/>
        <w:rPr>
          <w:rFonts w:cs="Times New Roman"/>
          <w:lang w:val="fr-CA"/>
        </w:rPr>
      </w:pPr>
      <w:r w:rsidRPr="002B7F27">
        <w:rPr>
          <w:rFonts w:cs="Times New Roman"/>
          <w:szCs w:val="24"/>
        </w:rPr>
        <w:t xml:space="preserve">Since most </w:t>
      </w:r>
      <w:proofErr w:type="spellStart"/>
      <w:r w:rsidRPr="002B7F27">
        <w:rPr>
          <w:rFonts w:cs="Times New Roman"/>
          <w:szCs w:val="24"/>
        </w:rPr>
        <w:t>haemosporidians</w:t>
      </w:r>
      <w:proofErr w:type="spellEnd"/>
      <w:r w:rsidRPr="002B7F27">
        <w:rPr>
          <w:rFonts w:cs="Times New Roman"/>
          <w:szCs w:val="24"/>
        </w:rPr>
        <w:t xml:space="preserve"> cause life-long infections </w:t>
      </w:r>
      <w:r w:rsidRPr="002B7F27">
        <w:rPr>
          <w:rFonts w:cs="Times New Roman"/>
          <w:szCs w:val="24"/>
        </w:rPr>
        <w:fldChar w:fldCharType="begin" w:fldLock="1"/>
      </w:r>
      <w:r>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(Valkiūnas 2005)</w:t>
      </w:r>
      <w:r w:rsidRPr="002B7F27">
        <w:rPr>
          <w:rFonts w:cs="Times New Roman"/>
          <w:szCs w:val="24"/>
        </w:rPr>
        <w:fldChar w:fldCharType="end"/>
      </w:r>
      <w:r w:rsidRPr="002B7F27">
        <w:rPr>
          <w:rFonts w:cs="Times New Roman"/>
          <w:szCs w:val="24"/>
        </w:rPr>
        <w:t xml:space="preserve">, parasites may travel across long distances with their bird host during migration, allowing them to infect new vectors and new avian hosts in novel environments. Indeed, migratory species are known for their potential to connect distant habitats and transfer large amounts of biomass, nutrients and other organisms between ecosystems </w:t>
      </w:r>
      <w:r w:rsidRPr="002B7F27">
        <w:rPr>
          <w:rFonts w:cs="Times New Roman"/>
          <w:szCs w:val="24"/>
        </w:rPr>
        <w:fldChar w:fldCharType="begin" w:fldLock="1"/>
      </w:r>
      <w:r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(Bauer and Hoye 2014)</w:t>
      </w:r>
      <w:r w:rsidRPr="002B7F27">
        <w:rPr>
          <w:rFonts w:cs="Times New Roman"/>
          <w:szCs w:val="24"/>
        </w:rPr>
        <w:fldChar w:fldCharType="end"/>
      </w:r>
      <w:r w:rsidRPr="002B7F27">
        <w:rPr>
          <w:rFonts w:cs="Times New Roman"/>
          <w:szCs w:val="24"/>
        </w:rPr>
        <w:t xml:space="preserve">. </w:t>
      </w:r>
      <w:r>
        <w:rPr>
          <w:rFonts w:cs="Times New Roman"/>
          <w:szCs w:val="24"/>
        </w:rPr>
        <w:t>However, p</w:t>
      </w:r>
      <w:r w:rsidR="006914BA" w:rsidRPr="002B7F27">
        <w:rPr>
          <w:rFonts w:cs="Times New Roman"/>
          <w:szCs w:val="24"/>
        </w:rPr>
        <w:t xml:space="preserve">revious research has demonstrated differences in the timing of the main occurrence of </w:t>
      </w:r>
      <w:proofErr w:type="spellStart"/>
      <w:r w:rsidR="006914BA" w:rsidRPr="002B7F27">
        <w:rPr>
          <w:rFonts w:cs="Times New Roman"/>
          <w:szCs w:val="24"/>
        </w:rPr>
        <w:t>haemosporidian</w:t>
      </w:r>
      <w:proofErr w:type="spellEnd"/>
      <w:r w:rsidR="006914BA" w:rsidRPr="002B7F27">
        <w:rPr>
          <w:rFonts w:cs="Times New Roman"/>
          <w:szCs w:val="24"/>
        </w:rPr>
        <w:t xml:space="preserve"> infection in migrating birds. These studies have suggested that differences in </w:t>
      </w:r>
      <w:proofErr w:type="spellStart"/>
      <w:r w:rsidR="006914BA" w:rsidRPr="002B7F27">
        <w:rPr>
          <w:rFonts w:cs="Times New Roman"/>
          <w:szCs w:val="24"/>
        </w:rPr>
        <w:t>haemosporidian</w:t>
      </w:r>
      <w:proofErr w:type="spellEnd"/>
      <w:r w:rsidR="006914BA" w:rsidRPr="002B7F27">
        <w:rPr>
          <w:rFonts w:cs="Times New Roman"/>
          <w:szCs w:val="24"/>
        </w:rPr>
        <w:t xml:space="preserve"> lineages </w:t>
      </w:r>
      <w:r w:rsidR="000F77DA" w:rsidRPr="002B7F27">
        <w:rPr>
          <w:rFonts w:cs="Times New Roman"/>
          <w:szCs w:val="24"/>
        </w:rPr>
        <w:t>harbored</w:t>
      </w:r>
      <w:r w:rsidR="003E09E0" w:rsidRPr="002B7F27">
        <w:rPr>
          <w:rFonts w:cs="Times New Roman"/>
          <w:szCs w:val="24"/>
        </w:rPr>
        <w:t xml:space="preserve">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w:t>
      </w:r>
      <w:r>
        <w:rPr>
          <w:rFonts w:cs="Times New Roman"/>
          <w:szCs w:val="24"/>
        </w:rPr>
        <w:t xml:space="preserve"> </w:t>
      </w:r>
      <w:r w:rsidRPr="00BB54FE">
        <w:rPr>
          <w:rFonts w:cs="Times New Roman"/>
          <w:color w:val="FF0000"/>
          <w:szCs w:val="24"/>
        </w:rPr>
        <w:t>Some</w:t>
      </w:r>
      <w:r w:rsidR="003A4C52">
        <w:rPr>
          <w:rFonts w:cs="Times New Roman"/>
          <w:color w:val="FF0000"/>
          <w:szCs w:val="24"/>
        </w:rPr>
        <w:t xml:space="preserve"> other</w:t>
      </w:r>
      <w:r w:rsidRPr="00BB54FE">
        <w:rPr>
          <w:rFonts w:cs="Times New Roman"/>
          <w:color w:val="FF0000"/>
          <w:szCs w:val="24"/>
        </w:rPr>
        <w:t xml:space="preserve"> factors such as environmental conditions, local host richness and composition and </w:t>
      </w:r>
      <w:r>
        <w:rPr>
          <w:rFonts w:cs="Times New Roman"/>
          <w:color w:val="FF0000"/>
          <w:szCs w:val="24"/>
        </w:rPr>
        <w:t xml:space="preserve">host phylogeny </w:t>
      </w:r>
      <w:r w:rsidRPr="00BB54FE">
        <w:rPr>
          <w:rFonts w:cs="Times New Roman"/>
          <w:color w:val="FF0000"/>
          <w:szCs w:val="24"/>
        </w:rPr>
        <w:t>can also impact the susceptibility of avian hosts to</w:t>
      </w:r>
      <w:r w:rsidR="003A4C52">
        <w:rPr>
          <w:rFonts w:cs="Times New Roman"/>
          <w:color w:val="FF0000"/>
          <w:szCs w:val="24"/>
        </w:rPr>
        <w:t xml:space="preserve"> </w:t>
      </w:r>
      <w:proofErr w:type="spellStart"/>
      <w:r w:rsidR="003A4C52">
        <w:rPr>
          <w:rFonts w:cs="Times New Roman"/>
          <w:color w:val="FF0000"/>
          <w:szCs w:val="24"/>
        </w:rPr>
        <w:t>haemosporidian</w:t>
      </w:r>
      <w:proofErr w:type="spellEnd"/>
      <w:r w:rsidRPr="00BB54FE">
        <w:rPr>
          <w:rFonts w:cs="Times New Roman"/>
          <w:color w:val="FF0000"/>
          <w:szCs w:val="24"/>
        </w:rPr>
        <w:t xml:space="preserve"> parasites </w:t>
      </w:r>
      <w:r w:rsidRPr="00BB54FE">
        <w:rPr>
          <w:rFonts w:cs="Times New Roman"/>
          <w:color w:val="FF0000"/>
          <w:szCs w:val="24"/>
        </w:rPr>
        <w:fldChar w:fldCharType="begin" w:fldLock="1"/>
      </w:r>
      <w:r>
        <w:rPr>
          <w:rFonts w:cs="Times New Roman"/>
          <w:color w:val="FF0000"/>
          <w:szCs w:val="24"/>
        </w:rPr>
        <w:instrText>ADDIN CSL_CITATION {"citationItems":[{"id":"ITEM-1","itemData":{"DOI":"10.1016/j.parint.2020.102204","ISSN":"18730329","PMID":"33045411","abstract":"Human induced changes on landscape can alter the biotic and abiotic factors that influence the transmission of vector-borne parasites. To examine how infection rates of vector-transmitted parasites respond to changes on natural landscapes, we captured 330 Blue-black Grassquits (Volatinia jacarina) in Brazilian biomes and assessed the prevalence and diversity of avian haemosporidian parasites (Plasmodium and Haemoproteus) across avian host populations inhabiting environment under different disturbance and climatic conditions. Overall prevalence in Blue-black Grassquits was low (11%) and infection rates exhibited considerable spatial variation, ranging from zero to 39%. Based on genetic divergence of cytochrome b gene, we found two lineages of Haemoproteus (Parahaemoproteus) and 10 of Plasmodium. We showed that Blue-black Grassquit populations inhabiting sites with higher proportion of native vegetation cover were more infected across Brazil. Other landscape metrics (number of water bodies and distance to urban areas) and climatic condition (temperature and precipitation) known to influence vector activity and promote avian malaria transmission did not explain infection probability in Blue-black Grassquit populations. Moreover, breeding season did not explain prevalence across avian host populations. Our findings suggest that avian haemosporidian prevalence and diversity in Blue-black Grassquit populations are determined by recent anthropogenic changes in vegetation cover that may alter microclimate, thus influencing vector activity and parasite transmission.","author":[{"dropping-particle":"","family":"Fecchio","given":"Alan","non-dropping-particle":"","parse-names":false,"suffix":""},{"dropping-particle":"","family":"Ribeiro","given":"Rayanne M.","non-dropping-particle":"","parse-names":false,"suffix":""},{"dropping-particle":"","family":"Ferreira","given":"Francisco C.","non-dropping-particle":"","parse-names":false,"suffix":""},{"dropping-particle":"","family":"Angeli Dutra","given":"Daniela","non-dropping-particle":"de","parse-names":false,"suffix":""},{"dropping-particle":"","family":"Tolesano-Pascoli","given":"Graziela","non-dropping-particle":"","parse-names":false,"suffix":""},{"dropping-particle":"","family":"Alquezar","given":"Renata D.","non-dropping-particle":"","parse-names":false,"suffix":""},{"dropping-particle":"","family":"Khan","given":"Asmat U.","non-dropping-particle":"","parse-names":false,"suffix":""},{"dropping-particle":"","family":"Pichorim","given":"Mauro","non-dropping-particle":"","parse-names":false,"suffix":""},{"dropping-particle":"","family":"Moreira","given":"Patrícia A.","non-dropping-particle":"","parse-names":false,"suffix":""},{"dropping-particle":"","family":"Costa-Nascimento","given":"Maria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S.","non-dropping-particle":"","parse-names":false,"suffix":""},{"dropping-particle":"","family":"Guimarães","given":"Lilian O.","non-dropping-particle":"","parse-names":false,"suffix":""},{"dropping-particle":"","family":"Simões","given":"Roseli F.","non-dropping-particle":"","parse-names":false,"suffix":""},{"dropping-particle":"","family":"Braga","given":"Érika M.","non-dropping-particle":"","parse-names":false,"suffix":""},{"dropping-particle":"","family":"Kirchgatter","given":"Karin","non-dropping-particle":"","parse-names":false,"suffix":""},{"dropping-particle":"","family":"Dias","given":"Raphael I.","non-dropping-particle":"","parse-names":false,"suffix":""}],"container-title":"Parasitology International","id":"ITEM-1","issue":"July 2020","issued":{"date-parts":[["2021"]]},"page":"102204","publisher":"Elsevier","title":"Higher infection probability of haemosporidian parasites in Blue-black Grassquits (Volatinia jacarina) inhabiting native vegetation across Brazil","type":"article-journal","volume":"80"},"uris":["http://www.mendeley.com/documents/?uuid=6836cc95-a1c7-48a3-87b8-4adced1b0ead"]},{"id":"ITEM-2","itemData":{"DOI":"10.1111/mec.15094","ISSN":"1365294X","abstract":"Identifying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birds","type":"article-journal","volume":"28"},"uris":["http://www.mendeley.com/documents/?uuid=5b9307eb-220e-41eb-9477-1fbeaad1eba9"]},{"id":"ITEM-3","itemData":{"DOI":"10.1111/mec.15545","ISSN":"1365294X","abstract":"Identifying robust environmental predictors of infection probability is central to forecasting and mitigating the ongoing impacts of climate change on vector-borne disease threats. We applied phylogenetic hierarchical models to a data 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[NDVI])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probably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Ecology","id":"ITEM-3","issue":"September","issued":{"date-parts":[["2020"]]},"page":"0-1","title":"Robust geographical determinants of infection prevalence and a contrasting latitudinal diversity gradient for haemosporidian parasites in Western Palearctic birds","type":"article-journal"},"uris":["http://www.mendeley.com/documents/?uuid=acbda5d4-17d5-4a1e-8b72-9163bf99f4c5"]},{"id":"ITEM-4","itemData":{"DOI":"10.1111/ele.13263","ISSN":"14610248","abstract":"Variation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w:instrText>
      </w:r>
      <w:r w:rsidRPr="00093967">
        <w:rPr>
          <w:rFonts w:cs="Times New Roman"/>
          <w:color w:val="FF0000"/>
          <w:szCs w:val="24"/>
          <w:lang w:val="fr-CA"/>
        </w:rPr>
        <w:instrText>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Letters","id":"ITEM-4","issue":"6","issued":{"date-parts":[["2019"]]},"page":"987-998","title":"Deeply conserved susceptibility in a multi-host, multi-parasite system","type":"article-journal","volume":"22"},"uris":["http://www.mendeley.com/documents/?uuid=d08ada39-c837-4eca-9e9c-1752232f752a"]}],"mendeley":{"formattedCitation":"(Barrow et al. 2019, Fecchio et al. 2019a, 2021, Clark et al. 2020)","plainTextFormattedCitation":"(Barrow et al. 2019, Fecchio et al. 2019a, 2021, Clark et al. 2020)","previouslyFormattedCitation":"(González et al. 2014, Fecchio et al. 2019a, 2021, Clark et al. 2020)"},"properties":{"noteIndex":0},"schema":"https://github.com/citation-style-language/schema/raw/master/csl-citation.json"}</w:instrText>
      </w:r>
      <w:r w:rsidRPr="00BB54FE">
        <w:rPr>
          <w:rFonts w:cs="Times New Roman"/>
          <w:color w:val="FF0000"/>
          <w:szCs w:val="24"/>
        </w:rPr>
        <w:fldChar w:fldCharType="separate"/>
      </w:r>
      <w:r w:rsidRPr="00093967">
        <w:rPr>
          <w:rFonts w:cs="Times New Roman"/>
          <w:noProof/>
          <w:color w:val="FF0000"/>
          <w:szCs w:val="24"/>
          <w:lang w:val="fr-CA"/>
        </w:rPr>
        <w:t>(Barrow et al. 2019, Fecchio et al. 2019a, 2021, Clark et al. 2020)</w:t>
      </w:r>
      <w:r w:rsidRPr="00BB54FE">
        <w:rPr>
          <w:rFonts w:cs="Times New Roman"/>
          <w:color w:val="FF0000"/>
          <w:szCs w:val="24"/>
        </w:rPr>
        <w:fldChar w:fldCharType="end"/>
      </w:r>
      <w:r w:rsidRPr="00093967">
        <w:rPr>
          <w:rFonts w:cs="Times New Roman"/>
          <w:color w:val="FF0000"/>
          <w:szCs w:val="24"/>
          <w:lang w:val="fr-CA"/>
        </w:rPr>
        <w:t>.</w:t>
      </w:r>
      <w:r w:rsidR="003A4C52" w:rsidRPr="00093967">
        <w:rPr>
          <w:rFonts w:cs="Times New Roman"/>
          <w:color w:val="FF0000"/>
          <w:szCs w:val="24"/>
          <w:lang w:val="fr-CA"/>
        </w:rPr>
        <w:t xml:space="preserve"> </w:t>
      </w:r>
      <w:r w:rsidR="006914BA" w:rsidRPr="00093967">
        <w:rPr>
          <w:rFonts w:cs="Times New Roman"/>
          <w:szCs w:val="24"/>
          <w:lang w:val="fr-CA"/>
        </w:rPr>
        <w:t xml:space="preserve"> </w:t>
      </w:r>
    </w:p>
    <w:p w14:paraId="2B80EE5B" w14:textId="30F5BBDA" w:rsidR="00042865" w:rsidRDefault="5CF9B6AD" w:rsidP="00042865">
      <w:pPr>
        <w:spacing w:line="480" w:lineRule="auto"/>
        <w:ind w:firstLine="360"/>
        <w:rPr>
          <w:rFonts w:cs="Times New Roman"/>
        </w:rPr>
      </w:pPr>
      <w:r w:rsidRPr="5CF9B6AD">
        <w:rPr>
          <w:rFonts w:cs="Times New Roman"/>
        </w:rPr>
        <w:t xml:space="preserve">South America comprises different types of biomes, which hold a great richness of native resident and migratory bird species, thus making it an ideal system to investigate such questions. Moreover, prevalence of </w:t>
      </w:r>
      <w:r w:rsidRPr="5CF9B6AD">
        <w:rPr>
          <w:rFonts w:cs="Times New Roman"/>
          <w:i/>
          <w:iCs/>
        </w:rPr>
        <w:t>Plasmodium,</w:t>
      </w:r>
      <w:r w:rsidRPr="5CF9B6AD">
        <w:rPr>
          <w:rFonts w:cs="Times New Roman"/>
        </w:rPr>
        <w:t xml:space="preserve"> which is the most prevalent </w:t>
      </w:r>
      <w:proofErr w:type="spellStart"/>
      <w:r w:rsidRPr="5CF9B6AD">
        <w:rPr>
          <w:rFonts w:cs="Times New Roman"/>
        </w:rPr>
        <w:t>haemosporidian</w:t>
      </w:r>
      <w:proofErr w:type="spellEnd"/>
      <w:r w:rsidRPr="5CF9B6AD">
        <w:rPr>
          <w:rFonts w:cs="Times New Roman"/>
        </w:rPr>
        <w:t xml:space="preserve"> in this region,</w:t>
      </w:r>
      <w:r w:rsidRPr="5CF9B6AD">
        <w:rPr>
          <w:rFonts w:cs="Times New Roman"/>
          <w:i/>
          <w:iCs/>
        </w:rPr>
        <w:t xml:space="preserve"> </w:t>
      </w:r>
      <w:r w:rsidRPr="5CF9B6AD">
        <w:rPr>
          <w:rFonts w:cs="Times New Roman"/>
        </w:rPr>
        <w:t xml:space="preserve">can be markedly different among South American regions </w:t>
      </w:r>
      <w:r w:rsidR="006914BA" w:rsidRPr="5CF9B6AD">
        <w:rPr>
          <w:rFonts w:cs="Times New Roman"/>
        </w:rPr>
        <w:fldChar w:fldCharType="begin" w:fldLock="1"/>
      </w:r>
      <w:r w:rsidR="006914BA" w:rsidRPr="5CF9B6AD">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6914BA" w:rsidRPr="5CF9B6AD">
        <w:rPr>
          <w:rFonts w:cs="Times New Roman"/>
        </w:rPr>
        <w:fldChar w:fldCharType="separate"/>
      </w:r>
      <w:r w:rsidRPr="5CF9B6AD">
        <w:rPr>
          <w:rFonts w:cs="Times New Roman"/>
          <w:noProof/>
        </w:rPr>
        <w:t>(Braga et al. 2011)</w:t>
      </w:r>
      <w:r w:rsidR="006914BA" w:rsidRPr="5CF9B6AD">
        <w:rPr>
          <w:rFonts w:cs="Times New Roman"/>
        </w:rPr>
        <w:fldChar w:fldCharType="end"/>
      </w:r>
      <w:r w:rsidRPr="5CF9B6AD">
        <w:rPr>
          <w:rFonts w:cs="Times New Roman"/>
        </w:rPr>
        <w:t xml:space="preserve">. </w:t>
      </w:r>
      <w:r w:rsidRPr="5CF9B6AD">
        <w:rPr>
          <w:rFonts w:cs="Times New Roman"/>
          <w:i/>
          <w:iCs/>
        </w:rPr>
        <w:t>Plasmodium</w:t>
      </w:r>
      <w:r w:rsidRPr="5CF9B6AD">
        <w:rPr>
          <w:rFonts w:cs="Times New Roman"/>
        </w:rPr>
        <w:t xml:space="preserve"> parasites present higher host-shifting rates than other bird </w:t>
      </w:r>
      <w:proofErr w:type="spellStart"/>
      <w:r w:rsidRPr="5CF9B6AD">
        <w:rPr>
          <w:rFonts w:cs="Times New Roman"/>
        </w:rPr>
        <w:lastRenderedPageBreak/>
        <w:t>haemosporidians</w:t>
      </w:r>
      <w:proofErr w:type="spellEnd"/>
      <w:r w:rsidRPr="5CF9B6AD">
        <w:rPr>
          <w:rFonts w:cs="Times New Roman"/>
        </w:rPr>
        <w:t xml:space="preserve"> </w:t>
      </w:r>
      <w:r w:rsidR="006914BA" w:rsidRPr="5CF9B6AD">
        <w:rPr>
          <w:rFonts w:cs="Times New Roman"/>
        </w:rPr>
        <w:fldChar w:fldCharType="begin" w:fldLock="1"/>
      </w:r>
      <w:r w:rsidR="006914BA"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6914BA" w:rsidRPr="5CF9B6AD">
        <w:rPr>
          <w:rFonts w:cs="Times New Roman"/>
        </w:rPr>
        <w:fldChar w:fldCharType="separate"/>
      </w:r>
      <w:r w:rsidRPr="5CF9B6AD">
        <w:rPr>
          <w:rFonts w:cs="Times New Roman"/>
          <w:noProof/>
        </w:rPr>
        <w:t>(Hellgren et al. 2007)</w:t>
      </w:r>
      <w:r w:rsidR="006914BA" w:rsidRPr="5CF9B6AD">
        <w:rPr>
          <w:rFonts w:cs="Times New Roman"/>
        </w:rPr>
        <w:fldChar w:fldCharType="end"/>
      </w:r>
      <w:r w:rsidRPr="5CF9B6AD">
        <w:rPr>
          <w:rFonts w:cs="Times New Roman"/>
        </w:rPr>
        <w:t xml:space="preserve">, which could certainly result from their increased dissemination by migratory birds into new areas. Indeed, host-shifting of a </w:t>
      </w:r>
      <w:r w:rsidRPr="5CF9B6AD">
        <w:rPr>
          <w:rFonts w:cs="Times New Roman"/>
          <w:i/>
          <w:iCs/>
        </w:rPr>
        <w:t>Plasmodium</w:t>
      </w:r>
      <w:r w:rsidRPr="5CF9B6AD">
        <w:rPr>
          <w:rFonts w:cs="Times New Roman"/>
        </w:rPr>
        <w:t xml:space="preserve"> species from domestic chicken to wild and native birds has already been reported in South America </w:t>
      </w:r>
      <w:r w:rsidR="006914BA" w:rsidRPr="5CF9B6AD">
        <w:rPr>
          <w:rFonts w:cs="Times New Roman"/>
        </w:rPr>
        <w:fldChar w:fldCharType="begin" w:fldLock="1"/>
      </w:r>
      <w:r w:rsidR="006914BA" w:rsidRPr="5CF9B6AD">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6914BA" w:rsidRPr="5CF9B6AD">
        <w:rPr>
          <w:rFonts w:cs="Times New Roman"/>
        </w:rPr>
        <w:fldChar w:fldCharType="separate"/>
      </w:r>
      <w:r w:rsidRPr="5CF9B6AD">
        <w:rPr>
          <w:rFonts w:cs="Times New Roman"/>
          <w:noProof/>
        </w:rPr>
        <w:t>(Ferreira-Junior et al. 2018)</w:t>
      </w:r>
      <w:r w:rsidR="006914BA" w:rsidRPr="5CF9B6AD">
        <w:rPr>
          <w:rFonts w:cs="Times New Roman"/>
        </w:rPr>
        <w:fldChar w:fldCharType="end"/>
      </w:r>
      <w:r w:rsidRPr="5CF9B6AD">
        <w:rPr>
          <w:rFonts w:cs="Times New Roman"/>
        </w:rPr>
        <w:t xml:space="preserve">. </w:t>
      </w:r>
    </w:p>
    <w:p w14:paraId="63D0D294" w14:textId="516D0088" w:rsidR="00042865" w:rsidRDefault="5CF9B6AD" w:rsidP="00042865">
      <w:pPr>
        <w:spacing w:line="480" w:lineRule="auto"/>
        <w:ind w:firstLine="360"/>
        <w:rPr>
          <w:rFonts w:cs="Times New Roman"/>
        </w:rPr>
      </w:pPr>
      <w:r w:rsidRPr="5CF9B6AD">
        <w:rPr>
          <w:rFonts w:cs="Times New Roman"/>
        </w:rPr>
        <w:t xml:space="preserve">Furthermore, the great avian richness (~3500 species) and abundance in South America </w:t>
      </w:r>
      <w:r w:rsidR="006914BA" w:rsidRPr="5CF9B6AD">
        <w:rPr>
          <w:rFonts w:cs="Times New Roman"/>
        </w:rPr>
        <w:fldChar w:fldCharType="begin" w:fldLock="1"/>
      </w:r>
      <w:r w:rsidR="006914BA" w:rsidRPr="5CF9B6AD">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6914BA" w:rsidRPr="5CF9B6AD">
        <w:rPr>
          <w:rFonts w:cs="Times New Roman"/>
        </w:rPr>
        <w:fldChar w:fldCharType="separate"/>
      </w:r>
      <w:r w:rsidRPr="5CF9B6AD">
        <w:rPr>
          <w:rFonts w:cs="Times New Roman"/>
          <w:noProof/>
        </w:rPr>
        <w:t>(Remsen et al. in press)</w:t>
      </w:r>
      <w:r w:rsidR="006914BA" w:rsidRPr="5CF9B6AD">
        <w:rPr>
          <w:rFonts w:cs="Times New Roman"/>
        </w:rPr>
        <w:fldChar w:fldCharType="end"/>
      </w:r>
      <w:r w:rsidRPr="5CF9B6AD">
        <w:rPr>
          <w:rStyle w:val="Hyperlink"/>
          <w:color w:val="auto"/>
          <w:u w:val="none"/>
        </w:rPr>
        <w:t xml:space="preserve"> </w:t>
      </w:r>
      <w:r w:rsidRPr="5CF9B6AD">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006914BA" w:rsidRPr="5CF9B6AD">
        <w:rPr>
          <w:rFonts w:cs="Times New Roman"/>
        </w:rPr>
        <w:fldChar w:fldCharType="begin" w:fldLock="1"/>
      </w:r>
      <w:r w:rsidR="006914BA" w:rsidRPr="5CF9B6AD">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6914BA" w:rsidRPr="5CF9B6AD">
        <w:rPr>
          <w:rFonts w:cs="Times New Roman"/>
        </w:rPr>
        <w:fldChar w:fldCharType="separate"/>
      </w:r>
      <w:r w:rsidRPr="5CF9B6AD">
        <w:rPr>
          <w:rFonts w:cs="Times New Roman"/>
          <w:noProof/>
        </w:rPr>
        <w:t>(Consoli and Oliveira 1994, Santiago-Alarcon et al. 2012a)</w:t>
      </w:r>
      <w:r w:rsidR="006914BA" w:rsidRPr="5CF9B6AD">
        <w:rPr>
          <w:rFonts w:cs="Times New Roman"/>
        </w:rPr>
        <w:fldChar w:fldCharType="end"/>
      </w:r>
      <w:r w:rsidRPr="5CF9B6AD">
        <w:rPr>
          <w:rFonts w:cs="Times New Roman"/>
        </w:rPr>
        <w:t xml:space="preserve"> could also increase the chances of host-shifting between migratory and resident birds as it increases the chances of compatible vectors being present in any given locality. These features make the South American avian </w:t>
      </w:r>
      <w:proofErr w:type="spellStart"/>
      <w:r w:rsidRPr="5CF9B6AD">
        <w:rPr>
          <w:rFonts w:cs="Times New Roman"/>
        </w:rPr>
        <w:t>haemosporidians</w:t>
      </w:r>
      <w:proofErr w:type="spellEnd"/>
      <w:r w:rsidRPr="5CF9B6AD">
        <w:rPr>
          <w:rFonts w:cs="Times New Roman"/>
        </w:rPr>
        <w:t xml:space="preserve"> a great model system to investigate the putative transmission of pathogens via host migration in nature.</w:t>
      </w:r>
      <w:r w:rsidR="003A4C52">
        <w:rPr>
          <w:rFonts w:cs="Times New Roman"/>
        </w:rPr>
        <w:t xml:space="preserve"> </w:t>
      </w:r>
    </w:p>
    <w:p w14:paraId="3E36A1BD" w14:textId="72A13659" w:rsidR="00C86E96" w:rsidRPr="003A4C52" w:rsidRDefault="003A4C52" w:rsidP="003A4C52">
      <w:pPr>
        <w:spacing w:line="480" w:lineRule="auto"/>
        <w:ind w:firstLine="360"/>
        <w:rPr>
          <w:rFonts w:cs="Times New Roman"/>
          <w:color w:val="FF0000"/>
        </w:rPr>
      </w:pPr>
      <w:r w:rsidRPr="001A5B63">
        <w:rPr>
          <w:rFonts w:cs="Times New Roman"/>
          <w:color w:val="FF0000"/>
          <w:szCs w:val="24"/>
        </w:rPr>
        <w:t>Naturally</w:t>
      </w:r>
      <w:r>
        <w:rPr>
          <w:rFonts w:cs="Times New Roman"/>
          <w:color w:val="FF0000"/>
          <w:szCs w:val="24"/>
        </w:rPr>
        <w:t xml:space="preserve">, </w:t>
      </w:r>
      <w:r>
        <w:rPr>
          <w:rFonts w:cs="Times New Roman"/>
          <w:color w:val="FF0000"/>
        </w:rPr>
        <w:t xml:space="preserve">studying the potential of migrant host to spread pathogens and their impact in local community transmission is fundamental to understand patterns of pathogen dispersal, prevalence and diversity. </w:t>
      </w:r>
      <w:r w:rsidR="006914BA" w:rsidRPr="002B7F27">
        <w:rPr>
          <w:rFonts w:cs="Times New Roman"/>
          <w:szCs w:val="24"/>
        </w:rPr>
        <w:t xml:space="preserve">In this context, the main goal of this study is to evaluate the influence of migratory birds on the spread </w:t>
      </w:r>
      <w:r w:rsidR="00EB6DB5">
        <w:rPr>
          <w:rFonts w:cs="Times New Roman"/>
          <w:color w:val="FF0000"/>
          <w:szCs w:val="24"/>
        </w:rPr>
        <w:t>and community transmission of</w:t>
      </w:r>
      <w:r w:rsidR="006914BA" w:rsidRPr="002B7F27">
        <w:rPr>
          <w:rFonts w:cs="Times New Roman"/>
          <w:szCs w:val="24"/>
        </w:rPr>
        <w:t xml:space="preserve"> </w:t>
      </w:r>
      <w:proofErr w:type="spellStart"/>
      <w:r w:rsidR="006914BA" w:rsidRPr="002B7F27">
        <w:rPr>
          <w:rFonts w:cs="Times New Roman"/>
          <w:szCs w:val="24"/>
        </w:rPr>
        <w:t>haemosporidian</w:t>
      </w:r>
      <w:proofErr w:type="spellEnd"/>
      <w:r w:rsidR="006914BA" w:rsidRPr="002B7F27">
        <w:rPr>
          <w:rFonts w:cs="Times New Roman"/>
          <w:szCs w:val="24"/>
        </w:rPr>
        <w:t xml:space="preserve"> parasites in South America. Specifically, we</w:t>
      </w:r>
      <w:r w:rsidR="004874C1" w:rsidRPr="002B7F27">
        <w:rPr>
          <w:rFonts w:cs="Times New Roman"/>
          <w:szCs w:val="24"/>
        </w:rPr>
        <w:t xml:space="preserve"> evaluated the hypothesis</w:t>
      </w:r>
      <w:r w:rsidR="006914BA" w:rsidRPr="002B7F27">
        <w:rPr>
          <w:rFonts w:cs="Times New Roman"/>
          <w:szCs w:val="24"/>
        </w:rPr>
        <w:t xml:space="preserve"> that (1) migratory birds spread parasite lineages along their migratory routes, and (2) localities crossed by more migratory routes have g</w:t>
      </w:r>
      <w:r w:rsidR="00F10E81" w:rsidRPr="002B7F27">
        <w:rPr>
          <w:rFonts w:cs="Times New Roman"/>
          <w:szCs w:val="24"/>
        </w:rPr>
        <w:t xml:space="preserve">reater prevalence and richness </w:t>
      </w:r>
      <w:r w:rsidR="006914BA" w:rsidRPr="002B7F27">
        <w:rPr>
          <w:rFonts w:cs="Times New Roman"/>
          <w:szCs w:val="24"/>
        </w:rPr>
        <w:t xml:space="preserve">of </w:t>
      </w:r>
      <w:proofErr w:type="spellStart"/>
      <w:r w:rsidR="006914BA" w:rsidRPr="002B7F27">
        <w:rPr>
          <w:rFonts w:cs="Times New Roman"/>
          <w:szCs w:val="24"/>
        </w:rPr>
        <w:t>haemosporidian</w:t>
      </w:r>
      <w:proofErr w:type="spellEnd"/>
      <w:r w:rsidR="006914BA" w:rsidRPr="002B7F27">
        <w:rPr>
          <w:rFonts w:cs="Times New Roman"/>
          <w:szCs w:val="24"/>
        </w:rPr>
        <w:t xml:space="preserve"> lineages. For the first hypothesis, we tested whether parasite lineages found (</w:t>
      </w:r>
      <w:proofErr w:type="spellStart"/>
      <w:r w:rsidR="006914BA" w:rsidRPr="002B7F27">
        <w:rPr>
          <w:rFonts w:cs="Times New Roman"/>
          <w:szCs w:val="24"/>
        </w:rPr>
        <w:t>i</w:t>
      </w:r>
      <w:proofErr w:type="spellEnd"/>
      <w:r w:rsidR="006914BA" w:rsidRPr="002B7F27">
        <w:rPr>
          <w:rFonts w:cs="Times New Roman"/>
          <w:szCs w:val="24"/>
        </w:rPr>
        <w:t>) in both migrants and residents</w:t>
      </w:r>
      <w:r w:rsidR="001334DF" w:rsidRPr="002B7F27">
        <w:rPr>
          <w:rFonts w:cs="Times New Roman"/>
          <w:szCs w:val="24"/>
        </w:rPr>
        <w:t xml:space="preserve"> </w:t>
      </w:r>
      <w:r w:rsidR="006914BA" w:rsidRPr="002B7F27">
        <w:rPr>
          <w:rFonts w:cs="Times New Roman"/>
          <w:szCs w:val="24"/>
        </w:rPr>
        <w:t>and (i</w:t>
      </w:r>
      <w:r w:rsidR="001F5D26" w:rsidRPr="002B7F27">
        <w:rPr>
          <w:rFonts w:cs="Times New Roman"/>
          <w:szCs w:val="24"/>
        </w:rPr>
        <w:t>i</w:t>
      </w:r>
      <w:r w:rsidR="006914BA" w:rsidRPr="002B7F27">
        <w:rPr>
          <w:rFonts w:cs="Times New Roman"/>
          <w:szCs w:val="24"/>
        </w:rPr>
        <w:t xml:space="preserve">) only in residents differ in </w:t>
      </w:r>
      <w:r w:rsidR="00687A81" w:rsidRPr="002B7F27">
        <w:rPr>
          <w:rFonts w:cs="Times New Roman"/>
          <w:szCs w:val="24"/>
        </w:rPr>
        <w:t>their geographical range</w:t>
      </w:r>
      <w:r w:rsidR="006914BA" w:rsidRPr="002B7F27">
        <w:rPr>
          <w:rFonts w:cs="Times New Roman"/>
          <w:szCs w:val="24"/>
        </w:rPr>
        <w:t>. Due to the fact migrants can carry parasites from many sites and</w:t>
      </w:r>
      <w:r w:rsidR="00A15F57" w:rsidRPr="002B7F27">
        <w:rPr>
          <w:rFonts w:cs="Times New Roman"/>
          <w:szCs w:val="24"/>
        </w:rPr>
        <w:t xml:space="preserve"> potentially</w:t>
      </w:r>
      <w:r w:rsidR="006914BA" w:rsidRPr="002B7F27">
        <w:rPr>
          <w:rFonts w:cs="Times New Roman"/>
          <w:szCs w:val="24"/>
        </w:rPr>
        <w:t xml:space="preserve"> infect resident birds, we predicted that parasite </w:t>
      </w:r>
      <w:r w:rsidR="006914BA" w:rsidRPr="002B7F27">
        <w:rPr>
          <w:rFonts w:cs="Times New Roman"/>
          <w:szCs w:val="24"/>
        </w:rPr>
        <w:lastRenderedPageBreak/>
        <w:t xml:space="preserve">lineages using migratory birds </w:t>
      </w:r>
      <w:r w:rsidR="0087660E" w:rsidRPr="002B7F27">
        <w:rPr>
          <w:rFonts w:cs="Times New Roman"/>
          <w:szCs w:val="24"/>
        </w:rPr>
        <w:t>should</w:t>
      </w:r>
      <w:r w:rsidR="006914BA" w:rsidRPr="002B7F27">
        <w:rPr>
          <w:rFonts w:cs="Times New Roman"/>
          <w:szCs w:val="24"/>
        </w:rPr>
        <w:t xml:space="preserve"> occur </w:t>
      </w:r>
      <w:r w:rsidR="0028286A" w:rsidRPr="002B7F27">
        <w:rPr>
          <w:rFonts w:cs="Times New Roman"/>
          <w:szCs w:val="24"/>
        </w:rPr>
        <w:t>across</w:t>
      </w:r>
      <w:r w:rsidR="006914BA" w:rsidRPr="002B7F27">
        <w:rPr>
          <w:rFonts w:cs="Times New Roman"/>
          <w:szCs w:val="24"/>
        </w:rPr>
        <w:t xml:space="preserve"> a </w:t>
      </w:r>
      <w:r w:rsidR="00687A81" w:rsidRPr="002B7F27">
        <w:rPr>
          <w:rFonts w:cs="Times New Roman"/>
          <w:szCs w:val="24"/>
        </w:rPr>
        <w:t xml:space="preserve">greater </w:t>
      </w:r>
      <w:r w:rsidR="0028286A" w:rsidRPr="002B7F27">
        <w:rPr>
          <w:rFonts w:cs="Times New Roman"/>
          <w:szCs w:val="24"/>
        </w:rPr>
        <w:t xml:space="preserve">spatial </w:t>
      </w:r>
      <w:r w:rsidR="00687A81" w:rsidRPr="002B7F27">
        <w:rPr>
          <w:rFonts w:cs="Times New Roman"/>
          <w:szCs w:val="24"/>
        </w:rPr>
        <w:t>range</w:t>
      </w:r>
      <w:r w:rsidR="006914BA" w:rsidRPr="002B7F27">
        <w:rPr>
          <w:rFonts w:cs="Times New Roman"/>
          <w:szCs w:val="24"/>
        </w:rPr>
        <w:t xml:space="preserve"> than those </w:t>
      </w:r>
      <w:r w:rsidR="00E00D09" w:rsidRPr="002B7F27">
        <w:rPr>
          <w:rFonts w:cs="Times New Roman"/>
          <w:szCs w:val="24"/>
        </w:rPr>
        <w:t xml:space="preserve">infecting </w:t>
      </w:r>
      <w:r w:rsidR="006914BA" w:rsidRPr="002B7F27">
        <w:rPr>
          <w:rFonts w:cs="Times New Roman"/>
          <w:szCs w:val="24"/>
        </w:rPr>
        <w:t>only resident birds. Moreover, migration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006914BA" w:rsidRPr="002B7F27">
        <w:rPr>
          <w:rFonts w:cs="Times New Roman"/>
          <w:szCs w:val="24"/>
        </w:rPr>
        <w:t>we expect</w:t>
      </w:r>
      <w:r w:rsidR="007E3A99" w:rsidRPr="002B7F27">
        <w:rPr>
          <w:rFonts w:cs="Times New Roman"/>
          <w:szCs w:val="24"/>
        </w:rPr>
        <w:t xml:space="preserve"> </w:t>
      </w:r>
      <w:r w:rsidR="006914BA" w:rsidRPr="002B7F27">
        <w:rPr>
          <w:rFonts w:cs="Times New Roman"/>
          <w:szCs w:val="24"/>
        </w:rPr>
        <w:t>higher</w:t>
      </w:r>
      <w:r w:rsidR="00AD46E1" w:rsidRPr="002B7F27">
        <w:rPr>
          <w:rFonts w:cs="Times New Roman"/>
          <w:szCs w:val="24"/>
        </w:rPr>
        <w:t xml:space="preserve"> </w:t>
      </w:r>
      <w:proofErr w:type="spellStart"/>
      <w:r w:rsidR="00AD46E1" w:rsidRPr="002B7F27">
        <w:rPr>
          <w:rFonts w:cs="Times New Roman"/>
          <w:szCs w:val="24"/>
        </w:rPr>
        <w:t>haemosporidian</w:t>
      </w:r>
      <w:proofErr w:type="spellEnd"/>
      <w:r w:rsidR="00AD46E1" w:rsidRPr="002B7F27">
        <w:rPr>
          <w:rFonts w:cs="Times New Roman"/>
          <w:szCs w:val="24"/>
        </w:rPr>
        <w:t xml:space="preserve"> richness and prevalence</w:t>
      </w:r>
      <w:r w:rsidR="006914BA" w:rsidRPr="002B7F27">
        <w:rPr>
          <w:rFonts w:cs="Times New Roman"/>
          <w:szCs w:val="24"/>
        </w:rPr>
        <w:t xml:space="preserve"> </w:t>
      </w:r>
      <w:r w:rsidR="00AD46E1" w:rsidRPr="002B7F27">
        <w:rPr>
          <w:rFonts w:cs="Times New Roman"/>
          <w:szCs w:val="24"/>
        </w:rPr>
        <w:t>in regions with more</w:t>
      </w:r>
      <w:r w:rsidR="006914BA" w:rsidRPr="002B7F27">
        <w:rPr>
          <w:rFonts w:cs="Times New Roman"/>
          <w:szCs w:val="24"/>
        </w:rPr>
        <w:t xml:space="preserve"> migratory</w:t>
      </w:r>
      <w:r w:rsidR="00AD46E1" w:rsidRPr="002B7F27">
        <w:rPr>
          <w:rFonts w:cs="Times New Roman"/>
          <w:szCs w:val="24"/>
        </w:rPr>
        <w:t xml:space="preserve"> </w:t>
      </w:r>
      <w:r w:rsidR="006914BA" w:rsidRPr="002B7F27">
        <w:rPr>
          <w:rFonts w:cs="Times New Roman"/>
          <w:szCs w:val="24"/>
        </w:rPr>
        <w:t xml:space="preserve">birds. For the second hypothesis, we tested for a relationship among localities between the overall local </w:t>
      </w:r>
      <w:proofErr w:type="spellStart"/>
      <w:r w:rsidR="006914BA" w:rsidRPr="002B7F27">
        <w:rPr>
          <w:rFonts w:cs="Times New Roman"/>
          <w:szCs w:val="24"/>
        </w:rPr>
        <w:t>haemosporidian</w:t>
      </w:r>
      <w:proofErr w:type="spellEnd"/>
      <w:r w:rsidR="006914BA" w:rsidRPr="002B7F27">
        <w:rPr>
          <w:rFonts w:cs="Times New Roman"/>
          <w:szCs w:val="24"/>
        </w:rPr>
        <w:t xml:space="preserve"> </w:t>
      </w:r>
      <w:r w:rsidR="00AD46E1" w:rsidRPr="002B7F27">
        <w:rPr>
          <w:rFonts w:cs="Times New Roman"/>
          <w:szCs w:val="24"/>
        </w:rPr>
        <w:t xml:space="preserve">parasite richness </w:t>
      </w:r>
      <w:r w:rsidR="006914BA" w:rsidRPr="002B7F27">
        <w:rPr>
          <w:rFonts w:cs="Times New Roman"/>
          <w:szCs w:val="24"/>
        </w:rPr>
        <w:t xml:space="preserve">and </w:t>
      </w:r>
      <w:r w:rsidR="00AD46E1" w:rsidRPr="002B7F27">
        <w:rPr>
          <w:rFonts w:cs="Times New Roman"/>
          <w:szCs w:val="24"/>
        </w:rPr>
        <w:t>prevalence</w:t>
      </w:r>
      <w:r w:rsidR="006914BA" w:rsidRPr="002B7F27">
        <w:rPr>
          <w:rFonts w:cs="Times New Roman"/>
          <w:szCs w:val="24"/>
        </w:rPr>
        <w:t xml:space="preserve">, and the proportion of migratory birds </w:t>
      </w:r>
      <w:r w:rsidR="00C058A9" w:rsidRPr="002B7F27">
        <w:rPr>
          <w:rFonts w:cs="Times New Roman"/>
          <w:szCs w:val="24"/>
        </w:rPr>
        <w:t xml:space="preserve">present in </w:t>
      </w:r>
      <w:r w:rsidR="006914BA"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w:t>
      </w:r>
      <w:proofErr w:type="spellStart"/>
      <w:r w:rsidR="000740A8" w:rsidRPr="002B7F27">
        <w:rPr>
          <w:rFonts w:cs="Times New Roman"/>
          <w:szCs w:val="24"/>
        </w:rPr>
        <w:t>haemosporidian</w:t>
      </w:r>
      <w:proofErr w:type="spellEnd"/>
      <w:r w:rsidR="000740A8" w:rsidRPr="002B7F27">
        <w:rPr>
          <w:rFonts w:cs="Times New Roman"/>
          <w:szCs w:val="24"/>
        </w:rPr>
        <w:t xml:space="preserve">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3FE293F6"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BA729D"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Bell, et al., 2019;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w:t>
      </w:r>
      <w:proofErr w:type="spellStart"/>
      <w:r w:rsidR="00D00A31" w:rsidRPr="002B7F27">
        <w:rPr>
          <w:rFonts w:cs="Times New Roman"/>
          <w:szCs w:val="24"/>
        </w:rPr>
        <w:t>haemosporidian</w:t>
      </w:r>
      <w:proofErr w:type="spellEnd"/>
      <w:r w:rsidR="00D00A31" w:rsidRPr="002B7F27">
        <w:rPr>
          <w:rFonts w:cs="Times New Roman"/>
          <w:szCs w:val="24"/>
        </w:rPr>
        <w:t xml:space="preserve"> lineages from</w:t>
      </w:r>
      <w:r w:rsidR="00B1540C" w:rsidRPr="002B7F27">
        <w:rPr>
          <w:rFonts w:cs="Times New Roman"/>
          <w:szCs w:val="24"/>
        </w:rPr>
        <w:t xml:space="preserve"> the</w:t>
      </w:r>
      <w:r w:rsidR="00D00A31" w:rsidRPr="002B7F27">
        <w:rPr>
          <w:rFonts w:cs="Times New Roman"/>
          <w:bCs/>
          <w:iCs/>
          <w:szCs w:val="24"/>
        </w:rPr>
        <w:t xml:space="preserve"> </w:t>
      </w:r>
      <w:proofErr w:type="spellStart"/>
      <w:r w:rsidR="00D00A31" w:rsidRPr="002B7F27">
        <w:rPr>
          <w:rFonts w:cs="Times New Roman"/>
          <w:bCs/>
          <w:iCs/>
          <w:szCs w:val="24"/>
        </w:rPr>
        <w:t>MalAvi</w:t>
      </w:r>
      <w:proofErr w:type="spellEnd"/>
      <w:r w:rsidR="00D00A31" w:rsidRPr="002B7F27">
        <w:rPr>
          <w:rFonts w:cs="Times New Roman"/>
          <w:bCs/>
          <w:iCs/>
          <w:szCs w:val="24"/>
        </w:rPr>
        <w:t xml:space="preserve">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lastRenderedPageBreak/>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one of these three genera: </w:t>
      </w:r>
      <w:r w:rsidR="00911113" w:rsidRPr="002B7F27">
        <w:rPr>
          <w:rFonts w:cs="Times New Roman"/>
          <w:i/>
          <w:iCs/>
          <w:szCs w:val="24"/>
        </w:rPr>
        <w:t>Plasmodium</w:t>
      </w:r>
      <w:r w:rsidR="00911113" w:rsidRPr="002B7F27">
        <w:rPr>
          <w:rFonts w:cs="Times New Roman"/>
          <w:szCs w:val="24"/>
        </w:rPr>
        <w:t xml:space="preserve">, </w:t>
      </w:r>
      <w:proofErr w:type="spellStart"/>
      <w:r w:rsidR="00911113" w:rsidRPr="002B7F27">
        <w:rPr>
          <w:rFonts w:cs="Times New Roman"/>
          <w:i/>
          <w:iCs/>
          <w:szCs w:val="24"/>
        </w:rPr>
        <w:t>Haemoproteus</w:t>
      </w:r>
      <w:proofErr w:type="spellEnd"/>
      <w:r w:rsidR="00911113" w:rsidRPr="002B7F27">
        <w:rPr>
          <w:rFonts w:cs="Times New Roman"/>
          <w:szCs w:val="24"/>
        </w:rPr>
        <w:t xml:space="preserve"> and </w:t>
      </w:r>
      <w:proofErr w:type="spellStart"/>
      <w:r w:rsidR="00911113" w:rsidRPr="002B7F27">
        <w:rPr>
          <w:rFonts w:cs="Times New Roman"/>
          <w:i/>
          <w:iCs/>
          <w:szCs w:val="24"/>
        </w:rPr>
        <w:t>Leucocytozoon</w:t>
      </w:r>
      <w:proofErr w:type="spellEnd"/>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species and locality </w:t>
      </w:r>
      <w:r w:rsidRPr="002B7F27">
        <w:rPr>
          <w:rFonts w:cs="Times New Roman"/>
          <w:szCs w:val="24"/>
        </w:rPr>
        <w:t xml:space="preserve">was estimated using PCR diagnostic protocols described by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AB05DF" w:rsidRPr="002B7F27">
        <w:rPr>
          <w:rFonts w:cs="Times New Roman"/>
          <w:noProof/>
          <w:szCs w:val="24"/>
        </w:rPr>
        <w:t>,</w:t>
      </w:r>
      <w:r w:rsidR="00D02F85" w:rsidRPr="002B7F27">
        <w:rPr>
          <w:rFonts w:cs="Times New Roman"/>
          <w:szCs w:val="24"/>
        </w:rPr>
        <w:fldChar w:fldCharType="end"/>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Fallon et al. 2003</w:t>
      </w:r>
      <w:r w:rsidR="00D02F85" w:rsidRPr="002B7F27">
        <w:rPr>
          <w:rFonts w:cs="Times New Roman"/>
          <w:szCs w:val="24"/>
        </w:rPr>
        <w:fldChar w:fldCharType="end"/>
      </w:r>
      <w:r w:rsidR="00AB05DF" w:rsidRPr="002B7F27">
        <w:rPr>
          <w:rFonts w:cs="Times New Roman"/>
          <w:szCs w:val="24"/>
        </w:rPr>
        <w:t>, and</w:t>
      </w:r>
      <w:r w:rsidR="005D33D8" w:rsidRPr="002B7F27">
        <w:rPr>
          <w:rFonts w:cs="Times New Roman"/>
          <w:szCs w:val="24"/>
        </w:rPr>
        <w:t xml:space="preserve"> </w:t>
      </w:r>
      <w:r w:rsidR="005D33D8" w:rsidRPr="002B7F27">
        <w:rPr>
          <w:rFonts w:cs="Times New Roman"/>
          <w:szCs w:val="24"/>
        </w:rPr>
        <w:fldChar w:fldCharType="begin" w:fldLock="1"/>
      </w:r>
      <w:r w:rsidR="0054466C"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sidRPr="002B7F27">
        <w:rPr>
          <w:rFonts w:cs="Times New Roman"/>
          <w:szCs w:val="24"/>
        </w:rPr>
        <w:fldChar w:fldCharType="separate"/>
      </w:r>
      <w:r w:rsidR="005D33D8" w:rsidRPr="002B7F27">
        <w:rPr>
          <w:rFonts w:cs="Times New Roman"/>
          <w:noProof/>
          <w:szCs w:val="24"/>
        </w:rPr>
        <w:t>Bell et al. 2015</w:t>
      </w:r>
      <w:r w:rsidR="005D33D8"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w:t>
      </w:r>
      <w:proofErr w:type="spellStart"/>
      <w:r w:rsidR="005E70ED" w:rsidRPr="002B7F27">
        <w:rPr>
          <w:rFonts w:cs="Times New Roman"/>
          <w:szCs w:val="24"/>
        </w:rPr>
        <w:t>MalAvi</w:t>
      </w:r>
      <w:proofErr w:type="spellEnd"/>
      <w:r w:rsidR="005E70ED" w:rsidRPr="002B7F27">
        <w:rPr>
          <w:rFonts w:cs="Times New Roman"/>
          <w:szCs w:val="24"/>
        </w:rPr>
        <w:t xml:space="preserve"> and GenBank (https://www.ncbi.nlm.nih.gov/genbank/)</w:t>
      </w:r>
      <w:r w:rsidRPr="002B7F27">
        <w:rPr>
          <w:rFonts w:cs="Times New Roman"/>
          <w:szCs w:val="24"/>
        </w:rPr>
        <w:t xml:space="preserve">. This protocol produces a </w:t>
      </w:r>
      <w:proofErr w:type="spellStart"/>
      <w:r w:rsidRPr="002B7F27">
        <w:rPr>
          <w:rFonts w:cs="Times New Roman"/>
          <w:i/>
          <w:szCs w:val="24"/>
        </w:rPr>
        <w:t>cyt</w:t>
      </w:r>
      <w:proofErr w:type="spellEnd"/>
      <w:r w:rsidRPr="002B7F27">
        <w:rPr>
          <w:rFonts w:cs="Times New Roman"/>
          <w:i/>
          <w:szCs w:val="24"/>
        </w:rPr>
        <w:t xml:space="preserve">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(see supplementary table 2)</w:t>
      </w:r>
      <w:r w:rsidRPr="002B7F27">
        <w:rPr>
          <w:rStyle w:val="shorttext"/>
          <w:rFonts w:cs="Times New Roman"/>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w:t>
      </w:r>
      <w:proofErr w:type="spellStart"/>
      <w:r w:rsidRPr="002B7F27">
        <w:rPr>
          <w:rFonts w:cs="Times New Roman"/>
          <w:szCs w:val="24"/>
        </w:rPr>
        <w:t>BirdLife</w:t>
      </w:r>
      <w:proofErr w:type="spellEnd"/>
      <w:r w:rsidRPr="002B7F27">
        <w:rPr>
          <w:rFonts w:cs="Times New Roman"/>
          <w:szCs w:val="24"/>
        </w:rPr>
        <w:t xml:space="preserv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6465E3AC" w:rsidR="00CB03AB" w:rsidRPr="00514800" w:rsidRDefault="00CE1730" w:rsidP="00614BA8">
      <w:pPr>
        <w:spacing w:line="480" w:lineRule="auto"/>
        <w:ind w:firstLine="720"/>
        <w:rPr>
          <w:rFonts w:cs="Times New Roman"/>
          <w:color w:val="FF0000"/>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t>
      </w:r>
      <w:proofErr w:type="spellStart"/>
      <w:r w:rsidRPr="002B7F27">
        <w:rPr>
          <w:rFonts w:cs="Times New Roman"/>
          <w:szCs w:val="24"/>
        </w:rPr>
        <w:t>Worlclim</w:t>
      </w:r>
      <w:proofErr w:type="spellEnd"/>
      <w:r w:rsidRPr="002B7F27">
        <w:rPr>
          <w:rFonts w:cs="Times New Roman"/>
          <w:szCs w:val="24"/>
        </w:rPr>
        <w:t xml:space="preserve">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 </w:t>
      </w:r>
      <w:r w:rsidR="00C43E7E" w:rsidRPr="002B7F27">
        <w:rPr>
          <w:rFonts w:cs="Times New Roman"/>
          <w:szCs w:val="24"/>
        </w:rPr>
        <w:t xml:space="preserve">nested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 xml:space="preserve">second Bayesian and mixed </w:t>
      </w:r>
      <w:r w:rsidR="009C4B98" w:rsidRPr="002B7F27">
        <w:rPr>
          <w:rFonts w:cs="Times New Roman"/>
          <w:szCs w:val="24"/>
        </w:rPr>
        <w:t>model</w:t>
      </w:r>
      <w:r w:rsidR="007E5219" w:rsidRPr="002B7F27">
        <w:rPr>
          <w:rFonts w:cs="Times New Roman"/>
          <w:szCs w:val="24"/>
        </w:rPr>
        <w:t>s</w:t>
      </w:r>
      <w:r w:rsidR="009C4B98"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proofErr w:type="spellStart"/>
      <w:r w:rsidR="00C43E7E" w:rsidRPr="002B7F27">
        <w:rPr>
          <w:rFonts w:cs="Times New Roman"/>
          <w:szCs w:val="24"/>
        </w:rPr>
        <w:t>Pagel’s</w:t>
      </w:r>
      <w:proofErr w:type="spellEnd"/>
      <w:r w:rsidR="00C43E7E" w:rsidRPr="002B7F27">
        <w:rPr>
          <w:rFonts w:cs="Times New Roman"/>
          <w:szCs w:val="24"/>
        </w:rPr>
        <w:t xml:space="preserve"> lambda = </w:t>
      </w:r>
      <w:r w:rsidR="00CB03AB" w:rsidRPr="002B7F27">
        <w:rPr>
          <w:rFonts w:cs="Times New Roman"/>
          <w:szCs w:val="24"/>
        </w:rPr>
        <w:t>0.49) and parasite richness (0.17)</w:t>
      </w:r>
      <w:r w:rsidR="00F35F1C" w:rsidRPr="002B7F27">
        <w:rPr>
          <w:rFonts w:cs="Times New Roman"/>
          <w:szCs w:val="24"/>
        </w:rPr>
        <w:t xml:space="preserve"> and, </w:t>
      </w:r>
      <w:r w:rsidR="00F35F1C" w:rsidRPr="002B7F27">
        <w:rPr>
          <w:rFonts w:cs="Times New Roman"/>
          <w:szCs w:val="24"/>
        </w:rPr>
        <w:lastRenderedPageBreak/>
        <w:t xml:space="preserve">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commentRangeStart w:id="0"/>
      <w:commentRangeStart w:id="1"/>
      <w:r w:rsidR="00514800" w:rsidRPr="00514800">
        <w:rPr>
          <w:rFonts w:cs="Times New Roman"/>
          <w:color w:val="FF0000"/>
          <w:szCs w:val="24"/>
        </w:rPr>
        <w:t xml:space="preserve">All Bayesian models were checked for chain convergence </w:t>
      </w:r>
      <w:r w:rsidR="00FC359C">
        <w:rPr>
          <w:rFonts w:cs="Times New Roman"/>
          <w:color w:val="FF0000"/>
          <w:szCs w:val="24"/>
        </w:rPr>
        <w:t>using</w:t>
      </w:r>
      <w:r w:rsidR="00514800" w:rsidRPr="00514800">
        <w:rPr>
          <w:rFonts w:cs="Times New Roman"/>
          <w:color w:val="FF0000"/>
          <w:szCs w:val="24"/>
        </w:rPr>
        <w:t xml:space="preserve"> </w:t>
      </w:r>
      <w:r w:rsidR="00FC359C">
        <w:rPr>
          <w:rFonts w:cs="Times New Roman"/>
          <w:color w:val="FF0000"/>
          <w:szCs w:val="24"/>
        </w:rPr>
        <w:t>“</w:t>
      </w:r>
      <w:r w:rsidR="00514800" w:rsidRPr="00514800">
        <w:rPr>
          <w:rFonts w:cs="Times New Roman"/>
          <w:color w:val="FF0000"/>
          <w:szCs w:val="24"/>
        </w:rPr>
        <w:t>plot</w:t>
      </w:r>
      <w:r w:rsidR="00FC359C">
        <w:rPr>
          <w:rFonts w:cs="Times New Roman"/>
          <w:color w:val="FF0000"/>
          <w:szCs w:val="24"/>
        </w:rPr>
        <w:t>” function in R.</w:t>
      </w:r>
      <w:commentRangeEnd w:id="0"/>
      <w:r w:rsidR="00093967">
        <w:rPr>
          <w:rStyle w:val="Refdecomentrio"/>
        </w:rPr>
        <w:commentReference w:id="0"/>
      </w:r>
      <w:commentRangeEnd w:id="1"/>
      <w:r w:rsidR="008910E3">
        <w:rPr>
          <w:rStyle w:val="Refdecomentrio"/>
        </w:rPr>
        <w:commentReference w:id="1"/>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commentRangeStart w:id="2"/>
      <w:commentRangeStart w:id="3"/>
      <w:r w:rsidRPr="002B7F27">
        <w:rPr>
          <w:rFonts w:cs="Times New Roman"/>
          <w:i/>
          <w:iCs/>
          <w:szCs w:val="24"/>
        </w:rPr>
        <w:t>Bayesian model</w:t>
      </w:r>
      <w:r w:rsidR="006E29DA" w:rsidRPr="002B7F27">
        <w:rPr>
          <w:rFonts w:cs="Times New Roman"/>
          <w:i/>
          <w:iCs/>
          <w:szCs w:val="24"/>
        </w:rPr>
        <w:t>s</w:t>
      </w:r>
      <w:commentRangeEnd w:id="2"/>
      <w:r w:rsidR="00093967">
        <w:rPr>
          <w:rStyle w:val="Refdecomentrio"/>
        </w:rPr>
        <w:commentReference w:id="2"/>
      </w:r>
      <w:commentRangeEnd w:id="3"/>
      <w:r w:rsidR="008910E3">
        <w:rPr>
          <w:rStyle w:val="Refdecomentrio"/>
        </w:rPr>
        <w:commentReference w:id="3"/>
      </w:r>
    </w:p>
    <w:p w14:paraId="281CC551" w14:textId="64419CF5" w:rsidR="008863C4" w:rsidRPr="002B7F27" w:rsidRDefault="00CB03AB" w:rsidP="5CF9B6AD">
      <w:pPr>
        <w:spacing w:line="480" w:lineRule="auto"/>
        <w:rPr>
          <w:rFonts w:cs="Times New Roman"/>
        </w:rPr>
      </w:pPr>
      <w:r w:rsidRPr="002B7F27">
        <w:rPr>
          <w:rFonts w:cs="Times New Roman"/>
          <w:szCs w:val="24"/>
        </w:rPr>
        <w:tab/>
      </w:r>
      <w:r w:rsidRPr="5CF9B6AD">
        <w:rPr>
          <w:rFonts w:cs="Times New Roman"/>
        </w:rPr>
        <w:t xml:space="preserve">In order to determine whether migratory birds spread parasite lineages along their migratory routes and to evaluate the parasite connectivity among localities due to migratory behavior, we used multi-level modeling (MLM) with the “brms” package </w:t>
      </w:r>
      <w:r w:rsidRPr="5CF9B6AD">
        <w:rPr>
          <w:rFonts w:cs="Times New Roman"/>
        </w:rPr>
        <w:fldChar w:fldCharType="begin" w:fldLock="1"/>
      </w:r>
      <w:r w:rsidR="00D16DD0" w:rsidRPr="5CF9B6AD">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5CF9B6AD">
        <w:rPr>
          <w:rFonts w:cs="Times New Roman"/>
        </w:rPr>
        <w:fldChar w:fldCharType="separate"/>
      </w:r>
      <w:r w:rsidR="005B2EA7" w:rsidRPr="5CF9B6AD">
        <w:rPr>
          <w:rFonts w:cs="Times New Roman"/>
          <w:noProof/>
        </w:rPr>
        <w:t>(Bürkner 2017)</w:t>
      </w:r>
      <w:r w:rsidRPr="5CF9B6AD">
        <w:rPr>
          <w:rFonts w:cs="Times New Roman"/>
        </w:rPr>
        <w:fldChar w:fldCharType="end"/>
      </w:r>
      <w:r w:rsidRPr="5CF9B6AD">
        <w:rPr>
          <w:rFonts w:cs="Times New Roman"/>
        </w:rPr>
        <w:t xml:space="preserve"> to evaluate the </w:t>
      </w:r>
      <w:r w:rsidR="00687A81" w:rsidRPr="5CF9B6AD">
        <w:rPr>
          <w:rFonts w:cs="Times New Roman"/>
        </w:rPr>
        <w:t xml:space="preserve">geographical range </w:t>
      </w:r>
      <w:r w:rsidRPr="5CF9B6AD">
        <w:rPr>
          <w:rFonts w:cs="Times New Roman"/>
        </w:rPr>
        <w:t xml:space="preserve">in which </w:t>
      </w:r>
      <w:r w:rsidR="00720190" w:rsidRPr="5CF9B6AD">
        <w:rPr>
          <w:rFonts w:cs="Times New Roman"/>
        </w:rPr>
        <w:t xml:space="preserve">each </w:t>
      </w:r>
      <w:proofErr w:type="spellStart"/>
      <w:r w:rsidRPr="5CF9B6AD">
        <w:rPr>
          <w:rFonts w:cs="Times New Roman"/>
        </w:rPr>
        <w:t>haemosporidian</w:t>
      </w:r>
      <w:proofErr w:type="spellEnd"/>
      <w:r w:rsidRPr="5CF9B6AD">
        <w:rPr>
          <w:rFonts w:cs="Times New Roman"/>
        </w:rPr>
        <w:t xml:space="preserve"> lineage occurred depending on whether they were found only in resident birds</w:t>
      </w:r>
      <w:r w:rsidR="005F395B" w:rsidRPr="5CF9B6AD">
        <w:rPr>
          <w:rFonts w:cs="Times New Roman"/>
        </w:rPr>
        <w:t xml:space="preserve"> </w:t>
      </w:r>
      <w:r w:rsidRPr="5CF9B6AD">
        <w:rPr>
          <w:rFonts w:cs="Times New Roman"/>
        </w:rPr>
        <w:t>or in both residents and migrants.</w:t>
      </w:r>
      <w:commentRangeStart w:id="4"/>
      <w:commentRangeStart w:id="5"/>
      <w:r w:rsidRPr="5CF9B6AD">
        <w:rPr>
          <w:rFonts w:cs="Times New Roman"/>
        </w:rPr>
        <w:t xml:space="preserve"> We use</w:t>
      </w:r>
      <w:r w:rsidR="000B0A8B" w:rsidRPr="5CF9B6AD">
        <w:rPr>
          <w:rFonts w:cs="Times New Roman"/>
        </w:rPr>
        <w:t>d</w:t>
      </w:r>
      <w:r w:rsidRPr="5CF9B6AD">
        <w:rPr>
          <w:rFonts w:cs="Times New Roman"/>
        </w:rPr>
        <w:t xml:space="preserve"> </w:t>
      </w:r>
      <w:r w:rsidR="009E60C6" w:rsidRPr="002B7F27">
        <w:t>Bayesian modelling</w:t>
      </w:r>
      <w:r w:rsidR="009E60C6" w:rsidRPr="5CF9B6AD">
        <w:rPr>
          <w:rFonts w:cs="Times New Roman"/>
        </w:rPr>
        <w:t xml:space="preserve"> </w:t>
      </w:r>
      <w:r w:rsidRPr="5CF9B6AD">
        <w:rPr>
          <w:rFonts w:cs="Times New Roman"/>
        </w:rPr>
        <w:t xml:space="preserve">as it allows </w:t>
      </w:r>
      <w:r w:rsidR="0018552B" w:rsidRPr="5CF9B6AD">
        <w:rPr>
          <w:rFonts w:cs="Times New Roman"/>
        </w:rPr>
        <w:t xml:space="preserve">to </w:t>
      </w:r>
      <w:r w:rsidRPr="5CF9B6AD">
        <w:rPr>
          <w:rFonts w:cs="Times New Roman"/>
        </w:rPr>
        <w:t xml:space="preserve">statistically estimate the </w:t>
      </w:r>
      <w:r w:rsidR="008E4BA0" w:rsidRPr="5CF9B6AD">
        <w:rPr>
          <w:rFonts w:cs="Times New Roman"/>
        </w:rPr>
        <w:t xml:space="preserve">geographical range </w:t>
      </w:r>
      <w:r w:rsidRPr="5CF9B6AD">
        <w:rPr>
          <w:rFonts w:cs="Times New Roman"/>
        </w:rPr>
        <w:t>among which lineages are distributed according to their host</w:t>
      </w:r>
      <w:r w:rsidR="000B0A8B" w:rsidRPr="5CF9B6AD">
        <w:rPr>
          <w:rFonts w:cs="Times New Roman"/>
        </w:rPr>
        <w:t xml:space="preserve"> migratory</w:t>
      </w:r>
      <w:r w:rsidRPr="5CF9B6AD">
        <w:rPr>
          <w:rFonts w:cs="Times New Roman"/>
        </w:rPr>
        <w:t xml:space="preserve"> status. </w:t>
      </w:r>
      <w:commentRangeEnd w:id="4"/>
      <w:r w:rsidR="00093967">
        <w:rPr>
          <w:rStyle w:val="Refdecomentrio"/>
        </w:rPr>
        <w:commentReference w:id="4"/>
      </w:r>
      <w:commentRangeEnd w:id="5"/>
      <w:r w:rsidR="008910E3">
        <w:rPr>
          <w:rStyle w:val="Refdecomentrio"/>
        </w:rPr>
        <w:commentReference w:id="5"/>
      </w:r>
      <w:r w:rsidR="008863C4" w:rsidRPr="5CF9B6AD">
        <w:rPr>
          <w:rFonts w:cs="Times New Roman"/>
        </w:rPr>
        <w:t>Naturally, for parasites to be dispersed by migrant</w:t>
      </w:r>
      <w:r w:rsidR="009E60C6" w:rsidRPr="5CF9B6AD">
        <w:rPr>
          <w:rFonts w:cs="Times New Roman"/>
        </w:rPr>
        <w:t xml:space="preserve"> hosts</w:t>
      </w:r>
      <w:r w:rsidR="008863C4" w:rsidRPr="5CF9B6AD">
        <w:rPr>
          <w:rFonts w:cs="Times New Roman"/>
        </w:rPr>
        <w:t xml:space="preserve">, they need not only to be moved around by migratory hosts, but also infect the resident community. Hence, </w:t>
      </w:r>
      <w:r w:rsidR="009E60C6" w:rsidRPr="5CF9B6AD">
        <w:rPr>
          <w:rFonts w:cs="Times New Roman"/>
        </w:rPr>
        <w:t xml:space="preserve">we </w:t>
      </w:r>
      <w:r w:rsidR="008863C4" w:rsidRPr="5CF9B6AD">
        <w:rPr>
          <w:rFonts w:cs="Times New Roman"/>
        </w:rPr>
        <w:t xml:space="preserve">compared the geographic range of parasites found in resident birds only </w:t>
      </w:r>
      <w:r w:rsidR="00720190" w:rsidRPr="5CF9B6AD">
        <w:rPr>
          <w:rFonts w:cs="Times New Roman"/>
        </w:rPr>
        <w:t>with that of</w:t>
      </w:r>
      <w:r w:rsidR="008863C4" w:rsidRPr="5CF9B6AD">
        <w:rPr>
          <w:rFonts w:cs="Times New Roman"/>
        </w:rPr>
        <w:t xml:space="preserve"> </w:t>
      </w:r>
      <w:r w:rsidR="009E60C6" w:rsidRPr="5CF9B6AD">
        <w:rPr>
          <w:rFonts w:cs="Times New Roman"/>
        </w:rPr>
        <w:t>parasites</w:t>
      </w:r>
      <w:r w:rsidR="008863C4" w:rsidRPr="5CF9B6AD">
        <w:rPr>
          <w:rFonts w:cs="Times New Roman"/>
        </w:rPr>
        <w:t xml:space="preserve"> shared by resident and migratory </w:t>
      </w:r>
      <w:r w:rsidR="009E60C6" w:rsidRPr="5CF9B6AD">
        <w:rPr>
          <w:rFonts w:cs="Times New Roman"/>
        </w:rPr>
        <w:t xml:space="preserve">host </w:t>
      </w:r>
      <w:r w:rsidR="008863C4" w:rsidRPr="5CF9B6AD">
        <w:rPr>
          <w:rFonts w:cs="Times New Roman"/>
        </w:rPr>
        <w:t>species</w:t>
      </w:r>
      <w:r w:rsidR="009E60C6" w:rsidRPr="5CF9B6AD">
        <w:rPr>
          <w:rFonts w:cs="Times New Roman"/>
        </w:rPr>
        <w:t>.</w:t>
      </w:r>
      <w:r w:rsidR="008863C4" w:rsidRPr="5CF9B6AD">
        <w:rPr>
          <w:rFonts w:cs="Times New Roman"/>
        </w:rPr>
        <w:t xml:space="preserve"> </w:t>
      </w:r>
      <w:r w:rsidR="009E60C6" w:rsidRPr="5CF9B6AD">
        <w:rPr>
          <w:rFonts w:cs="Times New Roman"/>
        </w:rPr>
        <w:t>H</w:t>
      </w:r>
      <w:r w:rsidR="008863C4" w:rsidRPr="5CF9B6AD">
        <w:rPr>
          <w:rFonts w:cs="Times New Roman"/>
        </w:rPr>
        <w:t xml:space="preserve">owever, for this last group, we </w:t>
      </w:r>
      <w:r w:rsidR="00562247" w:rsidRPr="5CF9B6AD">
        <w:rPr>
          <w:rFonts w:cs="Times New Roman"/>
        </w:rPr>
        <w:t>discarded all</w:t>
      </w:r>
      <w:r w:rsidR="008863C4" w:rsidRPr="5CF9B6AD">
        <w:rPr>
          <w:rFonts w:cs="Times New Roman"/>
        </w:rPr>
        <w:t xml:space="preserve"> localities where lineages were</w:t>
      </w:r>
      <w:r w:rsidR="0046535B" w:rsidRPr="5CF9B6AD">
        <w:rPr>
          <w:rFonts w:cs="Times New Roman"/>
        </w:rPr>
        <w:t xml:space="preserve"> found</w:t>
      </w:r>
      <w:r w:rsidR="008863C4" w:rsidRPr="5CF9B6AD">
        <w:rPr>
          <w:rFonts w:cs="Times New Roman"/>
        </w:rPr>
        <w:t xml:space="preserve"> infecting </w:t>
      </w:r>
      <w:r w:rsidR="00562247" w:rsidRPr="5CF9B6AD">
        <w:rPr>
          <w:rFonts w:cs="Times New Roman"/>
        </w:rPr>
        <w:t xml:space="preserve">only </w:t>
      </w:r>
      <w:r w:rsidR="008863C4" w:rsidRPr="5CF9B6AD">
        <w:rPr>
          <w:rFonts w:cs="Times New Roman"/>
        </w:rPr>
        <w:t>migrant hosts</w:t>
      </w:r>
      <w:r w:rsidR="009E60C6" w:rsidRPr="5CF9B6AD">
        <w:rPr>
          <w:rFonts w:cs="Times New Roman"/>
        </w:rPr>
        <w:t xml:space="preserve"> </w:t>
      </w:r>
      <w:r w:rsidR="00562247" w:rsidRPr="5CF9B6AD">
        <w:rPr>
          <w:rFonts w:cs="Times New Roman"/>
        </w:rPr>
        <w:t>since</w:t>
      </w:r>
      <w:r w:rsidR="002620A8" w:rsidRPr="5CF9B6AD">
        <w:rPr>
          <w:rFonts w:cs="Times New Roman"/>
        </w:rPr>
        <w:t xml:space="preserve"> only whe</w:t>
      </w:r>
      <w:r w:rsidR="00562247" w:rsidRPr="5CF9B6AD">
        <w:rPr>
          <w:rFonts w:cs="Times New Roman"/>
        </w:rPr>
        <w:t>n</w:t>
      </w:r>
      <w:r w:rsidR="002620A8" w:rsidRPr="5CF9B6AD">
        <w:rPr>
          <w:rFonts w:cs="Times New Roman"/>
        </w:rPr>
        <w:t xml:space="preserve"> the parasite is also present in the resident community</w:t>
      </w:r>
      <w:r w:rsidR="00720190" w:rsidRPr="5CF9B6AD">
        <w:rPr>
          <w:rFonts w:cs="Times New Roman"/>
        </w:rPr>
        <w:t xml:space="preserve"> </w:t>
      </w:r>
      <w:r w:rsidR="00132596" w:rsidRPr="5CF9B6AD">
        <w:rPr>
          <w:rFonts w:cs="Times New Roman"/>
        </w:rPr>
        <w:t xml:space="preserve">would </w:t>
      </w:r>
      <w:r w:rsidR="00720190" w:rsidRPr="5CF9B6AD">
        <w:rPr>
          <w:rFonts w:cs="Times New Roman"/>
        </w:rPr>
        <w:t>there</w:t>
      </w:r>
      <w:r w:rsidR="00562247" w:rsidRPr="5CF9B6AD">
        <w:rPr>
          <w:rFonts w:cs="Times New Roman"/>
        </w:rPr>
        <w:t xml:space="preserve"> </w:t>
      </w:r>
      <w:r w:rsidR="00132596" w:rsidRPr="5CF9B6AD">
        <w:rPr>
          <w:rFonts w:cs="Times New Roman"/>
        </w:rPr>
        <w:t>be</w:t>
      </w:r>
      <w:r w:rsidR="00720190" w:rsidRPr="5CF9B6AD">
        <w:rPr>
          <w:rFonts w:cs="Times New Roman"/>
        </w:rPr>
        <w:t xml:space="preserve"> real</w:t>
      </w:r>
      <w:r w:rsidR="002620A8" w:rsidRPr="5CF9B6AD">
        <w:rPr>
          <w:rFonts w:cs="Times New Roman"/>
        </w:rPr>
        <w:t xml:space="preserve"> evidence of parasite dispersal</w:t>
      </w:r>
      <w:r w:rsidR="008863C4" w:rsidRPr="5CF9B6AD">
        <w:rPr>
          <w:rFonts w:cs="Times New Roman"/>
        </w:rPr>
        <w:t xml:space="preserve">. </w:t>
      </w:r>
    </w:p>
    <w:p w14:paraId="7ABC0DDF" w14:textId="43F487A3" w:rsidR="00E00D09" w:rsidRPr="002B7F27" w:rsidRDefault="5CF9B6AD" w:rsidP="5CF9B6AD">
      <w:pPr>
        <w:spacing w:line="480" w:lineRule="auto"/>
        <w:ind w:firstLine="720"/>
        <w:rPr>
          <w:rFonts w:cs="Times New Roman"/>
        </w:rPr>
      </w:pPr>
      <w:r w:rsidRPr="5CF9B6AD">
        <w:rPr>
          <w:rFonts w:cs="Times New Roman"/>
        </w:rPr>
        <w:t xml:space="preserve">To understand the variation of geographical range (estimated by minimum spanning tree distance - i.e. shortest total distance of all lines connecting each locality where a lineage was found, see supplementary material) among </w:t>
      </w:r>
      <w:proofErr w:type="spellStart"/>
      <w:r w:rsidRPr="5CF9B6AD">
        <w:rPr>
          <w:rFonts w:cs="Times New Roman"/>
        </w:rPr>
        <w:t>haemosporidian</w:t>
      </w:r>
      <w:proofErr w:type="spellEnd"/>
      <w:r w:rsidRPr="5CF9B6AD">
        <w:rPr>
          <w:rFonts w:cs="Times New Roman"/>
        </w:rPr>
        <w:t xml:space="preserve"> lineages, we built two models including the migratory status of hosts used by a lineage. We first ran a model comparing lineages present in resident birds only and lineages present in residents plus also </w:t>
      </w:r>
      <w:r w:rsidRPr="5CF9B6AD">
        <w:rPr>
          <w:rFonts w:cs="Times New Roman"/>
        </w:rPr>
        <w:lastRenderedPageBreak/>
        <w:t xml:space="preserve">birds of any migratory category. In addition, we built a second model comprising </w:t>
      </w:r>
      <w:commentRangeStart w:id="6"/>
      <w:commentRangeStart w:id="7"/>
      <w:r w:rsidRPr="5CF9B6AD">
        <w:rPr>
          <w:rFonts w:cs="Times New Roman"/>
        </w:rPr>
        <w:t>four categorical variable levels</w:t>
      </w:r>
      <w:commentRangeEnd w:id="6"/>
      <w:r w:rsidR="00093967">
        <w:rPr>
          <w:rStyle w:val="Refdecomentrio"/>
        </w:rPr>
        <w:commentReference w:id="6"/>
      </w:r>
      <w:commentRangeEnd w:id="7"/>
      <w:r w:rsidR="008910E3">
        <w:rPr>
          <w:rStyle w:val="Refdecomentrio"/>
        </w:rPr>
        <w:commentReference w:id="7"/>
      </w:r>
      <w:r w:rsidRPr="5CF9B6AD">
        <w:rPr>
          <w:rFonts w:cs="Times New Roman"/>
        </w:rPr>
        <w:t xml:space="preserve">: lineages present only in resident species, lineages present only in partial migratory and resident species, lineages present only full migratory and resident species, and lineages present in species from all three migratory status: partial, full migratory and resident. </w:t>
      </w:r>
      <w:commentRangeStart w:id="8"/>
      <w:commentRangeStart w:id="9"/>
      <w:r w:rsidRPr="5CF9B6AD">
        <w:rPr>
          <w:rFonts w:cs="Times New Roman"/>
        </w:rPr>
        <w:t>Our reference category in both models was lineages present only in resident bird species</w:t>
      </w:r>
      <w:commentRangeEnd w:id="8"/>
      <w:r w:rsidR="00093967">
        <w:rPr>
          <w:rStyle w:val="Refdecomentrio"/>
        </w:rPr>
        <w:commentReference w:id="8"/>
      </w:r>
      <w:commentRangeEnd w:id="9"/>
      <w:r w:rsidR="008910E3">
        <w:rPr>
          <w:rStyle w:val="Refdecomentrio"/>
        </w:rPr>
        <w:commentReference w:id="9"/>
      </w:r>
      <w:r w:rsidRPr="5CF9B6AD">
        <w:rPr>
          <w:rFonts w:cs="Times New Roman"/>
        </w:rPr>
        <w:t xml:space="preserve">. We also controlled for </w:t>
      </w:r>
      <w:commentRangeStart w:id="10"/>
      <w:commentRangeStart w:id="11"/>
      <w:r w:rsidRPr="5CF9B6AD">
        <w:rPr>
          <w:rFonts w:cs="Times New Roman"/>
        </w:rPr>
        <w:t>sample size (i.e. n</w:t>
      </w:r>
      <w:r>
        <w:t>umber of birds positive for that lineage)</w:t>
      </w:r>
      <w:r w:rsidRPr="5CF9B6AD">
        <w:rPr>
          <w:rFonts w:cs="Times New Roman"/>
        </w:rPr>
        <w:t xml:space="preserve"> </w:t>
      </w:r>
      <w:commentRangeEnd w:id="10"/>
      <w:r w:rsidR="00093967">
        <w:rPr>
          <w:rStyle w:val="Refdecomentrio"/>
        </w:rPr>
        <w:commentReference w:id="10"/>
      </w:r>
      <w:commentRangeEnd w:id="11"/>
      <w:r w:rsidR="008910E3">
        <w:rPr>
          <w:rStyle w:val="Refdecomentrio"/>
        </w:rPr>
        <w:commentReference w:id="11"/>
      </w:r>
      <w:r w:rsidRPr="5CF9B6AD">
        <w:rPr>
          <w:rFonts w:cs="Times New Roman"/>
        </w:rPr>
        <w:t xml:space="preserve">and number of host species used by a lineage by including them as fixed factors. </w:t>
      </w:r>
    </w:p>
    <w:p w14:paraId="6060763A" w14:textId="166CF5BF" w:rsidR="00B41A54" w:rsidRPr="002B7F27" w:rsidRDefault="5CF9B6AD" w:rsidP="5CF9B6AD">
      <w:pPr>
        <w:spacing w:line="480" w:lineRule="auto"/>
        <w:ind w:firstLine="720"/>
        <w:rPr>
          <w:rFonts w:cs="Times New Roman"/>
        </w:rPr>
      </w:pPr>
      <w:commentRangeStart w:id="12"/>
      <w:commentRangeStart w:id="13"/>
      <w:r w:rsidRPr="5CF9B6AD">
        <w:rPr>
          <w:rFonts w:cs="Times New Roman"/>
        </w:rPr>
        <w:t xml:space="preserve">Geographical range was the response variable and migratory status of hosts used by a lineage was the independent variable. </w:t>
      </w:r>
      <w:commentRangeEnd w:id="12"/>
      <w:r w:rsidR="00093967">
        <w:rPr>
          <w:rStyle w:val="Refdecomentrio"/>
        </w:rPr>
        <w:commentReference w:id="12"/>
      </w:r>
      <w:commentRangeEnd w:id="13"/>
      <w:r w:rsidR="008910E3">
        <w:rPr>
          <w:rStyle w:val="Refdecomentrio"/>
        </w:rPr>
        <w:commentReference w:id="13"/>
      </w:r>
      <w:r w:rsidRPr="5CF9B6AD">
        <w:rPr>
          <w:rFonts w:cs="Times New Roman"/>
        </w:rPr>
        <w:t>We chose our priors using the “</w:t>
      </w:r>
      <w:proofErr w:type="spellStart"/>
      <w:r w:rsidRPr="5CF9B6AD">
        <w:rPr>
          <w:rFonts w:cs="Times New Roman"/>
        </w:rPr>
        <w:t>get_prior</w:t>
      </w:r>
      <w:proofErr w:type="spellEnd"/>
      <w:r w:rsidRPr="5CF9B6AD">
        <w:rPr>
          <w:rFonts w:cs="Times New Roman"/>
        </w:rPr>
        <w:t xml:space="preserve">” function. </w:t>
      </w:r>
      <w:commentRangeStart w:id="14"/>
      <w:commentRangeStart w:id="15"/>
      <w:r w:rsidRPr="5CF9B6AD">
        <w:rPr>
          <w:rFonts w:cs="Times New Roman"/>
        </w:rPr>
        <w:t xml:space="preserve">As our response variable had a continuous but skewed distribution, we applied the Gamma </w:t>
      </w:r>
      <w:commentRangeEnd w:id="14"/>
      <w:r w:rsidR="00471B2D">
        <w:rPr>
          <w:rStyle w:val="Refdecomentrio"/>
        </w:rPr>
        <w:commentReference w:id="14"/>
      </w:r>
      <w:commentRangeEnd w:id="15"/>
      <w:r w:rsidR="008910E3">
        <w:rPr>
          <w:rStyle w:val="Refdecomentrio"/>
        </w:rPr>
        <w:commentReference w:id="15"/>
      </w:r>
      <w:r w:rsidRPr="5CF9B6AD">
        <w:rPr>
          <w:rFonts w:cs="Times New Roman"/>
        </w:rPr>
        <w:t>distribution family, using 4 chains with MCMC 4000 total iterations per chain (2000 for warmup, 2000 for sampling). The model results were plotted using the “</w:t>
      </w:r>
      <w:proofErr w:type="spellStart"/>
      <w:r w:rsidRPr="5CF9B6AD">
        <w:rPr>
          <w:rFonts w:cs="Times New Roman"/>
        </w:rPr>
        <w:t>conditional_effects</w:t>
      </w:r>
      <w:proofErr w:type="spellEnd"/>
      <w:r w:rsidRPr="5CF9B6AD">
        <w:rPr>
          <w:rFonts w:cs="Times New Roman"/>
        </w:rPr>
        <w:t xml:space="preserve">” function to visualize the predicted geographical range as a function of the host migratory status. We ran three models per analyses: one for all three parasite genera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which are the most frequent and abundant </w:t>
      </w:r>
      <w:proofErr w:type="spellStart"/>
      <w:r w:rsidRPr="5CF9B6AD">
        <w:rPr>
          <w:rFonts w:cs="Times New Roman"/>
        </w:rPr>
        <w:t>haemosporidian</w:t>
      </w:r>
      <w:proofErr w:type="spellEnd"/>
      <w:r w:rsidRPr="5CF9B6AD">
        <w:rPr>
          <w:rFonts w:cs="Times New Roman"/>
        </w:rPr>
        <w:t xml:space="preserve"> genera in our dataset. </w:t>
      </w:r>
    </w:p>
    <w:p w14:paraId="2D64D96C" w14:textId="3FBD79A6" w:rsidR="00512C25" w:rsidRPr="002B7F27" w:rsidRDefault="5CF9B6AD" w:rsidP="5CF9B6AD">
      <w:pPr>
        <w:spacing w:line="480" w:lineRule="auto"/>
        <w:ind w:firstLine="720"/>
        <w:rPr>
          <w:rFonts w:cs="Times New Roman"/>
          <w:lang w:val="en"/>
        </w:rPr>
      </w:pPr>
      <w:r w:rsidRPr="5CF9B6AD">
        <w:rPr>
          <w:rFonts w:cs="Times New Roman"/>
        </w:rPr>
        <w:t xml:space="preserve">Next, we </w:t>
      </w:r>
      <w:proofErr w:type="spellStart"/>
      <w:r w:rsidRPr="5CF9B6AD">
        <w:rPr>
          <w:rFonts w:cs="Times New Roman"/>
        </w:rPr>
        <w:t>analysed</w:t>
      </w:r>
      <w:proofErr w:type="spellEnd"/>
      <w:r w:rsidRPr="5CF9B6AD">
        <w:rPr>
          <w:rFonts w:cs="Times New Roman"/>
        </w:rPr>
        <w:t xml:space="preserve"> the prevalence of infection in each </w:t>
      </w:r>
      <w:r w:rsidRPr="005C628C">
        <w:rPr>
          <w:rFonts w:cs="Times New Roman"/>
        </w:rPr>
        <w:t xml:space="preserve">bird </w:t>
      </w:r>
      <w:r w:rsidR="00C3349D" w:rsidRPr="005C628C">
        <w:rPr>
          <w:rFonts w:cs="Times New Roman"/>
        </w:rPr>
        <w:t>individual</w:t>
      </w:r>
      <w:r w:rsidRPr="5CF9B6AD">
        <w:rPr>
          <w:rFonts w:cs="Times New Roman"/>
        </w:rPr>
        <w:t xml:space="preserve"> </w:t>
      </w:r>
      <w:r w:rsidRPr="5CF9B6AD">
        <w:rPr>
          <w:rFonts w:cs="Times New Roman"/>
          <w:lang w:val="en"/>
        </w:rPr>
        <w:t>among localities to test whether</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prevalence is generally higher in localities with more migratory birds</w:t>
      </w:r>
      <w:r w:rsidRPr="5CF9B6AD">
        <w:rPr>
          <w:rFonts w:cs="Times New Roman"/>
          <w:lang w:val="en"/>
        </w:rPr>
        <w:t xml:space="preserve">. </w:t>
      </w:r>
      <w:commentRangeStart w:id="16"/>
      <w:commentRangeStart w:id="17"/>
      <w:r w:rsidRPr="5CF9B6AD">
        <w:rPr>
          <w:rFonts w:cs="Times New Roman"/>
          <w:lang w:val="en"/>
        </w:rPr>
        <w:t>For this, we considered the local number of infections out of the total sample for each locality as our dependent variable</w:t>
      </w:r>
      <w:r w:rsidR="005C628C">
        <w:rPr>
          <w:rFonts w:cs="Times New Roman"/>
          <w:lang w:val="en"/>
        </w:rPr>
        <w:t xml:space="preserve"> </w:t>
      </w:r>
      <w:commentRangeEnd w:id="16"/>
      <w:r w:rsidR="00471B2D">
        <w:rPr>
          <w:rStyle w:val="Refdecomentrio"/>
        </w:rPr>
        <w:commentReference w:id="16"/>
      </w:r>
      <w:commentRangeEnd w:id="17"/>
      <w:r w:rsidR="008910E3">
        <w:rPr>
          <w:rStyle w:val="Refdecomentrio"/>
        </w:rPr>
        <w:commentReference w:id="17"/>
      </w:r>
      <w:r w:rsidR="005C628C">
        <w:rPr>
          <w:rFonts w:cs="Times New Roman"/>
          <w:color w:val="FF0000"/>
          <w:lang w:val="en"/>
        </w:rPr>
        <w:t xml:space="preserve">using the total number of birds as </w:t>
      </w:r>
      <w:commentRangeStart w:id="18"/>
      <w:commentRangeStart w:id="19"/>
      <w:r w:rsidR="005C628C">
        <w:rPr>
          <w:rFonts w:cs="Times New Roman"/>
          <w:color w:val="FF0000"/>
          <w:lang w:val="en"/>
        </w:rPr>
        <w:t>our offset</w:t>
      </w:r>
      <w:commentRangeEnd w:id="18"/>
      <w:r w:rsidR="003F18F4">
        <w:rPr>
          <w:rStyle w:val="Refdecomentrio"/>
        </w:rPr>
        <w:commentReference w:id="18"/>
      </w:r>
      <w:commentRangeEnd w:id="19"/>
      <w:r w:rsidR="008910E3">
        <w:rPr>
          <w:rStyle w:val="Refdecomentrio"/>
        </w:rPr>
        <w:commentReference w:id="19"/>
      </w:r>
      <w:r w:rsidRPr="5CF9B6AD">
        <w:rPr>
          <w:rFonts w:cs="Times New Roman"/>
          <w:lang w:val="en"/>
        </w:rPr>
        <w:t xml:space="preserve">, and local proportion of migratory individuals </w:t>
      </w:r>
      <w:r w:rsidRPr="5CF9B6AD">
        <w:rPr>
          <w:rFonts w:cs="Times New Roman"/>
        </w:rPr>
        <w:t>(i.e., proportion of migratory individuals, including both partial and full migrants, out of all individual birds sampled in a locality)</w:t>
      </w:r>
      <w:r w:rsidRPr="5CF9B6AD">
        <w:rPr>
          <w:rFonts w:cs="Times New Roman"/>
          <w:lang w:val="en"/>
        </w:rPr>
        <w:t xml:space="preserve"> as our independent variable. In this model we used only our original dataset and excluded the data </w:t>
      </w:r>
      <w:r w:rsidRPr="5CF9B6AD">
        <w:rPr>
          <w:rFonts w:cs="Times New Roman"/>
          <w:lang w:val="en"/>
        </w:rPr>
        <w:lastRenderedPageBreak/>
        <w:t xml:space="preserve">from the </w:t>
      </w:r>
      <w:proofErr w:type="spellStart"/>
      <w:r w:rsidRPr="5CF9B6AD">
        <w:rPr>
          <w:rFonts w:cs="Times New Roman"/>
          <w:lang w:val="en"/>
        </w:rPr>
        <w:t>MalAvi</w:t>
      </w:r>
      <w:proofErr w:type="spellEnd"/>
      <w:r w:rsidRPr="5CF9B6AD">
        <w:rPr>
          <w:rFonts w:cs="Times New Roman"/>
          <w:lang w:val="en"/>
        </w:rPr>
        <w:t xml:space="preserve"> database, since the latter includes only positive and sequenced samples. Thus, our analyses were based on 142 bird species distributed among 63 localities.</w:t>
      </w:r>
      <w:r w:rsidRPr="5CF9B6AD">
        <w:rPr>
          <w:rFonts w:cs="Times New Roman"/>
        </w:rPr>
        <w:t xml:space="preserve"> A</w:t>
      </w:r>
      <w:commentRangeStart w:id="20"/>
      <w:r w:rsidRPr="5CF9B6AD">
        <w:rPr>
          <w:rFonts w:cs="Times New Roman"/>
        </w:rPr>
        <w:t xml:space="preserve">lso, </w:t>
      </w:r>
      <w:r w:rsidRPr="5CF9B6AD">
        <w:rPr>
          <w:rFonts w:cs="Times New Roman"/>
          <w:lang w:val="en"/>
        </w:rPr>
        <w:t xml:space="preserve">in this model, we filtered our data in order to include only species with 10 or more bird individuals </w:t>
      </w:r>
      <w:proofErr w:type="spellStart"/>
      <w:r w:rsidRPr="5CF9B6AD">
        <w:rPr>
          <w:rFonts w:cs="Times New Roman"/>
          <w:lang w:val="en"/>
        </w:rPr>
        <w:t>analysed</w:t>
      </w:r>
      <w:proofErr w:type="spellEnd"/>
      <w:r w:rsidRPr="5CF9B6AD">
        <w:rPr>
          <w:rFonts w:cs="Times New Roman"/>
          <w:lang w:val="en"/>
        </w:rPr>
        <w:t xml:space="preserve"> per species in each locality where that bird species occurred</w:t>
      </w:r>
      <w:commentRangeEnd w:id="20"/>
      <w:r w:rsidR="003F18F4">
        <w:rPr>
          <w:rStyle w:val="Refdecomentrio"/>
        </w:rPr>
        <w:commentReference w:id="20"/>
      </w:r>
      <w:r w:rsidRPr="5CF9B6AD">
        <w:rPr>
          <w:rFonts w:cs="Times New Roman"/>
          <w:lang w:val="en"/>
        </w:rPr>
        <w:t xml:space="preserve">. </w:t>
      </w:r>
      <w:commentRangeStart w:id="21"/>
      <w:commentRangeStart w:id="22"/>
      <w:r w:rsidRPr="5CF9B6AD">
        <w:rPr>
          <w:rFonts w:cs="Times New Roman"/>
          <w:lang w:val="en"/>
        </w:rPr>
        <w:t xml:space="preserve">Further, we calculated the proportion of migrant individuals in an area based on the data on captured birds in our dataset, and calculated local parasite richness across all birds in an area independently of their migratory category. </w:t>
      </w:r>
      <w:commentRangeEnd w:id="21"/>
      <w:r w:rsidR="004B1CA1">
        <w:rPr>
          <w:rStyle w:val="Refdecomentrio"/>
        </w:rPr>
        <w:commentReference w:id="21"/>
      </w:r>
      <w:commentRangeEnd w:id="22"/>
      <w:r w:rsidR="008910E3">
        <w:rPr>
          <w:rStyle w:val="Refdecomentrio"/>
        </w:rPr>
        <w:commentReference w:id="22"/>
      </w:r>
    </w:p>
    <w:p w14:paraId="7661F528" w14:textId="0F668864" w:rsidR="00CB03AB" w:rsidRPr="002B7F27" w:rsidRDefault="5CF9B6AD" w:rsidP="5CF9B6AD">
      <w:pPr>
        <w:spacing w:line="480" w:lineRule="auto"/>
        <w:ind w:firstLine="720"/>
        <w:rPr>
          <w:rFonts w:cs="Times New Roman"/>
          <w:lang w:val="en"/>
        </w:rPr>
      </w:pPr>
      <w:r w:rsidRPr="5CF9B6AD">
        <w:rPr>
          <w:rFonts w:cs="Times New Roman"/>
          <w:lang w:val="en"/>
        </w:rPr>
        <w:t xml:space="preserve">We initially evaluated if </w:t>
      </w:r>
      <w:commentRangeStart w:id="23"/>
      <w:commentRangeStart w:id="24"/>
      <w:r w:rsidRPr="5CF9B6AD">
        <w:rPr>
          <w:rFonts w:cs="Times New Roman"/>
        </w:rPr>
        <w:t xml:space="preserve">host richness (i.e., number of bird species sampled per locality, log-transformed scaled value), </w:t>
      </w:r>
      <w:commentRangeEnd w:id="23"/>
      <w:r w:rsidR="004B1CA1">
        <w:rPr>
          <w:rStyle w:val="Refdecomentrio"/>
        </w:rPr>
        <w:commentReference w:id="23"/>
      </w:r>
      <w:commentRangeEnd w:id="24"/>
      <w:r w:rsidR="008910E3">
        <w:rPr>
          <w:rStyle w:val="Refdecomentrio"/>
        </w:rPr>
        <w:commentReference w:id="24"/>
      </w:r>
      <w:r w:rsidRPr="5CF9B6AD">
        <w:rPr>
          <w:rFonts w:cs="Times New Roman"/>
        </w:rPr>
        <w:t xml:space="preserve">local </w:t>
      </w:r>
      <w:commentRangeStart w:id="25"/>
      <w:commentRangeStart w:id="26"/>
      <w:r w:rsidRPr="5CF9B6AD">
        <w:rPr>
          <w:rFonts w:cs="Times New Roman"/>
        </w:rPr>
        <w:t xml:space="preserve">parasite richness </w:t>
      </w:r>
      <w:commentRangeEnd w:id="25"/>
      <w:r w:rsidR="004B1CA1">
        <w:rPr>
          <w:rStyle w:val="Refdecomentrio"/>
        </w:rPr>
        <w:commentReference w:id="25"/>
      </w:r>
      <w:commentRangeEnd w:id="26"/>
      <w:r w:rsidR="008910E3">
        <w:rPr>
          <w:rStyle w:val="Refdecomentrio"/>
        </w:rPr>
        <w:commentReference w:id="26"/>
      </w:r>
      <w:r w:rsidRPr="5CF9B6AD">
        <w:rPr>
          <w:rFonts w:cs="Times New Roman"/>
        </w:rPr>
        <w:t>(log-transformed scaled value</w:t>
      </w:r>
      <w:commentRangeStart w:id="27"/>
      <w:r w:rsidRPr="5CF9B6AD">
        <w:rPr>
          <w:rFonts w:cs="Times New Roman"/>
        </w:rPr>
        <w:t>), proportion of migratory species (log-transformed scaled value)</w:t>
      </w:r>
      <w:commentRangeEnd w:id="27"/>
      <w:r w:rsidR="004B1CA1">
        <w:rPr>
          <w:rStyle w:val="Refdecomentrio"/>
        </w:rPr>
        <w:commentReference w:id="27"/>
      </w:r>
      <w:r w:rsidRPr="5CF9B6AD">
        <w:rPr>
          <w:rFonts w:cs="Times New Roman"/>
        </w:rPr>
        <w:t xml:space="preserve">, </w:t>
      </w:r>
      <w:commentRangeStart w:id="28"/>
      <w:commentRangeStart w:id="29"/>
      <w:r w:rsidRPr="5CF9B6AD">
        <w:rPr>
          <w:rFonts w:cs="Times New Roman"/>
        </w:rPr>
        <w:t xml:space="preserve">number of migrant individuals (log-transformed scaled value), </w:t>
      </w:r>
      <w:commentRangeEnd w:id="28"/>
      <w:r w:rsidR="004B1CA1">
        <w:rPr>
          <w:rStyle w:val="Refdecomentrio"/>
        </w:rPr>
        <w:commentReference w:id="28"/>
      </w:r>
      <w:commentRangeEnd w:id="29"/>
      <w:r w:rsidR="008910E3">
        <w:rPr>
          <w:rStyle w:val="Refdecomentrio"/>
        </w:rPr>
        <w:commentReference w:id="29"/>
      </w:r>
      <w:r w:rsidRPr="5CF9B6AD">
        <w:rPr>
          <w:rFonts w:cs="Times New Roman"/>
        </w:rPr>
        <w:t xml:space="preserve">temperature (log-transformed scaled value) and precipitation had significant effects on prevalence. </w:t>
      </w:r>
      <w:commentRangeStart w:id="30"/>
      <w:commentRangeStart w:id="31"/>
      <w:r w:rsidRPr="5CF9B6AD">
        <w:rPr>
          <w:rFonts w:cs="Times New Roman"/>
          <w:lang w:val="en"/>
        </w:rPr>
        <w:t xml:space="preserve">Following these analyses, only parasite richness was retained as fixed factors since we did not detect any influence of the other factors on parasite infections. </w:t>
      </w:r>
      <w:commentRangeEnd w:id="30"/>
      <w:r w:rsidR="004B1CA1">
        <w:rPr>
          <w:rStyle w:val="Refdecomentrio"/>
        </w:rPr>
        <w:commentReference w:id="30"/>
      </w:r>
      <w:commentRangeEnd w:id="31"/>
      <w:r w:rsidR="008910E3">
        <w:rPr>
          <w:rStyle w:val="Refdecomentrio"/>
        </w:rPr>
        <w:commentReference w:id="31"/>
      </w:r>
      <w:r w:rsidRPr="5CF9B6AD">
        <w:rPr>
          <w:rFonts w:cs="Times New Roman"/>
          <w:lang w:val="en"/>
        </w:rPr>
        <w:t xml:space="preserve">The </w:t>
      </w:r>
      <w:commentRangeStart w:id="32"/>
      <w:commentRangeStart w:id="33"/>
      <w:r w:rsidRPr="5CF9B6AD">
        <w:rPr>
          <w:rFonts w:cs="Times New Roman"/>
          <w:lang w:val="en"/>
        </w:rPr>
        <w:t xml:space="preserve">negative binomial distribution was applied in this model to </w:t>
      </w:r>
      <w:r>
        <w:t>account for the overdispersion of prevalence data</w:t>
      </w:r>
      <w:commentRangeEnd w:id="32"/>
      <w:r w:rsidR="004B1CA1">
        <w:rPr>
          <w:rStyle w:val="Refdecomentrio"/>
        </w:rPr>
        <w:commentReference w:id="32"/>
      </w:r>
      <w:commentRangeEnd w:id="33"/>
      <w:r w:rsidR="008910E3">
        <w:rPr>
          <w:rStyle w:val="Refdecomentrio"/>
        </w:rPr>
        <w:commentReference w:id="33"/>
      </w:r>
      <w:r>
        <w:t>, thus avoiding production of biased estimates</w:t>
      </w:r>
      <w:r w:rsidRPr="5CF9B6AD">
        <w:rPr>
          <w:rFonts w:cs="Times New Roman"/>
          <w:lang w:val="en"/>
        </w:rPr>
        <w:t xml:space="preserve">. We used </w:t>
      </w:r>
      <w:r w:rsidRPr="5CF9B6AD">
        <w:rPr>
          <w:rFonts w:cs="Times New Roman"/>
        </w:rPr>
        <w:t xml:space="preserve">4 chains with MCMC 4000 total iterations per chain (2000 for warmup interactions, 2000 for sampling). </w:t>
      </w:r>
      <w:commentRangeStart w:id="34"/>
      <w:r w:rsidRPr="5CF9B6AD">
        <w:rPr>
          <w:rFonts w:cs="Times New Roman"/>
          <w:lang w:val="en"/>
        </w:rPr>
        <w:t xml:space="preserve">Further, we considered biome and locality ID </w:t>
      </w:r>
      <w:del w:id="35" w:author="Daniela de Angeli Dutra" w:date="2021-02-16T13:57:00Z">
        <w:r w:rsidRPr="5CF9B6AD" w:rsidDel="008910E3">
          <w:rPr>
            <w:rFonts w:cs="Times New Roman"/>
            <w:lang w:val="en"/>
          </w:rPr>
          <w:delText xml:space="preserve">as nested </w:delText>
        </w:r>
      </w:del>
      <w:r w:rsidRPr="5CF9B6AD">
        <w:rPr>
          <w:rFonts w:cs="Times New Roman"/>
          <w:lang w:val="en"/>
        </w:rPr>
        <w:t>random variables</w:t>
      </w:r>
      <w:commentRangeEnd w:id="34"/>
      <w:r w:rsidR="001559E6">
        <w:rPr>
          <w:rStyle w:val="Refdecomentrio"/>
        </w:rPr>
        <w:commentReference w:id="34"/>
      </w:r>
      <w:r w:rsidRPr="5CF9B6AD">
        <w:rPr>
          <w:rFonts w:cs="Times New Roman"/>
          <w:lang w:val="en"/>
        </w:rPr>
        <w:t xml:space="preserve">. </w:t>
      </w:r>
      <w:r w:rsidRPr="5CF9B6AD">
        <w:rPr>
          <w:rFonts w:cs="Times New Roman"/>
        </w:rPr>
        <w:t xml:space="preserve">Also, we created a matrix with phylogenetic distances between species and used the function </w:t>
      </w:r>
      <w:commentRangeStart w:id="36"/>
      <w:commentRangeStart w:id="37"/>
      <w:r w:rsidRPr="5CF9B6AD">
        <w:rPr>
          <w:rFonts w:cs="Times New Roman"/>
        </w:rPr>
        <w:t>“</w:t>
      </w:r>
      <w:proofErr w:type="spellStart"/>
      <w:r w:rsidRPr="5CF9B6AD">
        <w:rPr>
          <w:rFonts w:cs="Times New Roman"/>
        </w:rPr>
        <w:t>cov_ranef</w:t>
      </w:r>
      <w:proofErr w:type="spellEnd"/>
      <w:r w:rsidRPr="5CF9B6AD">
        <w:rPr>
          <w:rFonts w:cs="Times New Roman"/>
        </w:rPr>
        <w:t xml:space="preserve">” </w:t>
      </w:r>
      <w:commentRangeEnd w:id="36"/>
      <w:r w:rsidR="004B1CA1">
        <w:rPr>
          <w:rStyle w:val="Refdecomentrio"/>
        </w:rPr>
        <w:commentReference w:id="36"/>
      </w:r>
      <w:commentRangeEnd w:id="37"/>
      <w:r w:rsidR="008910E3">
        <w:rPr>
          <w:rStyle w:val="Refdecomentrio"/>
        </w:rPr>
        <w:commentReference w:id="37"/>
      </w:r>
      <w:r w:rsidRPr="5CF9B6AD">
        <w:rPr>
          <w:rFonts w:cs="Times New Roman"/>
        </w:rPr>
        <w:t>to account for possible phylogenetic influence on parasite infections</w:t>
      </w:r>
      <w:r w:rsidRPr="5CF9B6AD">
        <w:rPr>
          <w:rFonts w:cs="Times New Roman"/>
          <w:lang w:val="en"/>
        </w:rPr>
        <w:t xml:space="preserve">. </w:t>
      </w:r>
      <w:r w:rsidRPr="5CF9B6AD">
        <w:rPr>
          <w:rFonts w:cs="Times New Roman"/>
        </w:rPr>
        <w:t>The model results were plotted using the “</w:t>
      </w:r>
      <w:proofErr w:type="spellStart"/>
      <w:r w:rsidRPr="5CF9B6AD">
        <w:rPr>
          <w:rFonts w:cs="Times New Roman"/>
        </w:rPr>
        <w:t>conditional_effects</w:t>
      </w:r>
      <w:proofErr w:type="spellEnd"/>
      <w:r w:rsidRPr="5CF9B6AD">
        <w:rPr>
          <w:rFonts w:cs="Times New Roman"/>
        </w:rPr>
        <w:t>” function to visualize the predictions based on the independent variable</w:t>
      </w:r>
      <w:r w:rsidRPr="5CF9B6AD">
        <w:rPr>
          <w:rFonts w:cs="Times New Roman"/>
          <w:lang w:val="en"/>
        </w:rPr>
        <w:t xml:space="preserve">. </w:t>
      </w:r>
      <w:commentRangeStart w:id="38"/>
      <w:commentRangeStart w:id="39"/>
      <w:r w:rsidR="00A34727" w:rsidRPr="00A34727">
        <w:rPr>
          <w:rFonts w:cs="Times New Roman"/>
          <w:color w:val="FF0000"/>
          <w:lang w:val="en"/>
        </w:rPr>
        <w:t>Moran</w:t>
      </w:r>
      <w:r w:rsidR="00A34727">
        <w:rPr>
          <w:rFonts w:cs="Times New Roman"/>
          <w:color w:val="FF0000"/>
          <w:lang w:val="en"/>
        </w:rPr>
        <w:t xml:space="preserve">’s </w:t>
      </w:r>
      <w:r w:rsidR="00A34727" w:rsidRPr="00A34727">
        <w:rPr>
          <w:rFonts w:cs="Times New Roman"/>
          <w:color w:val="FF0000"/>
          <w:lang w:val="en"/>
        </w:rPr>
        <w:t>I value was checked for model residuals</w:t>
      </w:r>
      <w:commentRangeEnd w:id="38"/>
      <w:r w:rsidR="004B1CA1">
        <w:rPr>
          <w:rStyle w:val="Refdecomentrio"/>
        </w:rPr>
        <w:commentReference w:id="38"/>
      </w:r>
      <w:commentRangeEnd w:id="39"/>
      <w:r w:rsidR="008910E3">
        <w:rPr>
          <w:rStyle w:val="Refdecomentrio"/>
        </w:rPr>
        <w:commentReference w:id="39"/>
      </w:r>
      <w:r w:rsidR="00A34727">
        <w:rPr>
          <w:rFonts w:cs="Times New Roman"/>
          <w:lang w:val="en"/>
        </w:rPr>
        <w:t xml:space="preserve">. </w:t>
      </w:r>
      <w:r w:rsidRPr="5CF9B6AD">
        <w:rPr>
          <w:rFonts w:cs="Times New Roman"/>
        </w:rPr>
        <w:t xml:space="preserve">Again, we ran three models: one for all three parasite genera combined, one </w:t>
      </w:r>
      <w:r w:rsidRPr="5CF9B6AD">
        <w:rPr>
          <w:rFonts w:cs="Times New Roman"/>
        </w:rPr>
        <w:lastRenderedPageBreak/>
        <w:t xml:space="preserve">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in these last two models we fitted the data to a zero inflated negative binomial distribution.  </w:t>
      </w:r>
    </w:p>
    <w:p w14:paraId="655F70E9" w14:textId="2456A423" w:rsidR="00CB03AB" w:rsidRPr="00654937" w:rsidRDefault="000D4E97" w:rsidP="00654937">
      <w:pPr>
        <w:spacing w:line="480" w:lineRule="auto"/>
        <w:ind w:firstLine="720"/>
        <w:rPr>
          <w:rFonts w:cs="Times New Roman"/>
          <w:color w:val="FF0000"/>
        </w:rPr>
      </w:pPr>
      <w:r w:rsidRPr="5CF9B6AD">
        <w:rPr>
          <w:rFonts w:cs="Times New Roman"/>
        </w:rPr>
        <w:t>A</w:t>
      </w:r>
      <w:r w:rsidR="00654937">
        <w:rPr>
          <w:rFonts w:cs="Times New Roman"/>
        </w:rPr>
        <w:t>nother</w:t>
      </w:r>
      <w:r w:rsidRPr="5CF9B6AD">
        <w:rPr>
          <w:rFonts w:cs="Times New Roman"/>
        </w:rPr>
        <w:t xml:space="preserve"> </w:t>
      </w:r>
      <w:r w:rsidR="00654937">
        <w:rPr>
          <w:rFonts w:cs="Times New Roman"/>
        </w:rPr>
        <w:t>Bayesian</w:t>
      </w:r>
      <w:r w:rsidRPr="5CF9B6AD">
        <w:rPr>
          <w:rFonts w:cs="Times New Roman"/>
        </w:rPr>
        <w:t xml:space="preserve"> model was performed to estimate whether localities with more migratory birds have greater prevalence and richness of </w:t>
      </w:r>
      <w:proofErr w:type="spellStart"/>
      <w:r w:rsidRPr="5CF9B6AD">
        <w:rPr>
          <w:rFonts w:cs="Times New Roman"/>
        </w:rPr>
        <w:t>haemosporidian</w:t>
      </w:r>
      <w:proofErr w:type="spellEnd"/>
      <w:r w:rsidRPr="5CF9B6AD">
        <w:rPr>
          <w:rFonts w:cs="Times New Roman"/>
        </w:rPr>
        <w:t xml:space="preserve"> lineages. </w:t>
      </w:r>
      <w:r w:rsidR="008E38F9" w:rsidRPr="5CF9B6AD">
        <w:rPr>
          <w:rFonts w:cs="Times New Roman"/>
        </w:rPr>
        <w:t xml:space="preserve">We considered parasite richness </w:t>
      </w:r>
      <w:r w:rsidR="00D41642" w:rsidRPr="5CF9B6AD">
        <w:rPr>
          <w:rFonts w:cs="Times New Roman"/>
        </w:rPr>
        <w:t xml:space="preserve">as our dependent variable </w:t>
      </w:r>
      <w:r w:rsidR="008E38F9" w:rsidRPr="5CF9B6AD">
        <w:rPr>
          <w:rFonts w:cs="Times New Roman"/>
        </w:rPr>
        <w:t xml:space="preserve">and </w:t>
      </w:r>
      <w:r w:rsidR="00650F7F" w:rsidRPr="5CF9B6AD">
        <w:rPr>
          <w:rFonts w:cs="Times New Roman"/>
        </w:rPr>
        <w:t>proportion</w:t>
      </w:r>
      <w:r w:rsidR="008E38F9" w:rsidRPr="5CF9B6AD">
        <w:rPr>
          <w:rFonts w:cs="Times New Roman"/>
        </w:rPr>
        <w:t xml:space="preserve"> of migratory individuals</w:t>
      </w:r>
      <w:r w:rsidR="000151A9" w:rsidRPr="5CF9B6AD">
        <w:rPr>
          <w:rFonts w:cs="Times New Roman"/>
        </w:rPr>
        <w:t xml:space="preserve"> </w:t>
      </w:r>
      <w:r w:rsidR="00E46E4B">
        <w:rPr>
          <w:rFonts w:cs="Times New Roman"/>
          <w:color w:val="FF0000"/>
        </w:rPr>
        <w:t xml:space="preserve">and species </w:t>
      </w:r>
      <w:r w:rsidR="000151A9" w:rsidRPr="5CF9B6AD">
        <w:rPr>
          <w:rFonts w:cs="Times New Roman"/>
        </w:rPr>
        <w:t>per locality</w:t>
      </w:r>
      <w:r w:rsidR="007A1D87" w:rsidRPr="5CF9B6AD">
        <w:rPr>
          <w:rFonts w:cs="Times New Roman"/>
        </w:rPr>
        <w:t xml:space="preserve"> (N=6</w:t>
      </w:r>
      <w:r w:rsidR="00D352CA">
        <w:rPr>
          <w:rFonts w:cs="Times New Roman"/>
        </w:rPr>
        <w:t>3</w:t>
      </w:r>
      <w:r w:rsidR="00555E91" w:rsidRPr="5CF9B6AD">
        <w:rPr>
          <w:rFonts w:cs="Times New Roman"/>
        </w:rPr>
        <w:t xml:space="preserve"> localities</w:t>
      </w:r>
      <w:r w:rsidR="00D41642" w:rsidRPr="5CF9B6AD">
        <w:rPr>
          <w:rFonts w:cs="Times New Roman"/>
        </w:rPr>
        <w:t xml:space="preserve">) </w:t>
      </w:r>
      <w:r w:rsidR="008E38F9" w:rsidRPr="5CF9B6AD">
        <w:rPr>
          <w:rFonts w:cs="Times New Roman"/>
        </w:rPr>
        <w:t xml:space="preserve">as </w:t>
      </w:r>
      <w:r w:rsidR="00736986" w:rsidRPr="5CF9B6AD">
        <w:rPr>
          <w:rFonts w:cs="Times New Roman"/>
        </w:rPr>
        <w:t>the</w:t>
      </w:r>
      <w:r w:rsidR="008E38F9" w:rsidRPr="5CF9B6AD">
        <w:rPr>
          <w:rFonts w:cs="Times New Roman"/>
        </w:rPr>
        <w:t xml:space="preserve"> independent variable</w:t>
      </w:r>
      <w:r w:rsidR="00654937">
        <w:rPr>
          <w:rFonts w:cs="Times New Roman"/>
        </w:rPr>
        <w:t xml:space="preserve"> </w:t>
      </w:r>
      <w:r w:rsidR="00654937">
        <w:rPr>
          <w:rFonts w:cs="Times New Roman"/>
          <w:color w:val="FF0000"/>
        </w:rPr>
        <w:t>using total local number of bird individuals as our offset</w:t>
      </w:r>
      <w:r w:rsidR="008E38F9" w:rsidRPr="5CF9B6AD">
        <w:rPr>
          <w:rFonts w:cs="Times New Roman"/>
        </w:rPr>
        <w:t>.</w:t>
      </w:r>
      <w:r w:rsidR="00253F74" w:rsidRPr="5CF9B6AD">
        <w:rPr>
          <w:rFonts w:cs="Times New Roman"/>
        </w:rPr>
        <w:t xml:space="preserve"> </w:t>
      </w:r>
      <w:commentRangeStart w:id="40"/>
      <w:commentRangeStart w:id="41"/>
      <w:r w:rsidR="00253F74" w:rsidRPr="5CF9B6AD">
        <w:rPr>
          <w:rFonts w:cs="Times New Roman"/>
          <w:lang w:val="en"/>
        </w:rPr>
        <w:t>Here, we also used only our original dataset</w:t>
      </w:r>
      <w:r w:rsidR="007213DB" w:rsidRPr="5CF9B6AD">
        <w:rPr>
          <w:rFonts w:cs="Times New Roman"/>
          <w:lang w:val="en"/>
        </w:rPr>
        <w:t xml:space="preserve">, </w:t>
      </w:r>
      <w:r w:rsidRPr="5CF9B6AD">
        <w:rPr>
          <w:rFonts w:cs="Times New Roman"/>
        </w:rPr>
        <w:t xml:space="preserve">not data from the </w:t>
      </w:r>
      <w:proofErr w:type="spellStart"/>
      <w:r w:rsidRPr="5CF9B6AD">
        <w:rPr>
          <w:rFonts w:cs="Times New Roman"/>
        </w:rPr>
        <w:t>MalAvi</w:t>
      </w:r>
      <w:proofErr w:type="spellEnd"/>
      <w:r w:rsidRPr="5CF9B6AD">
        <w:rPr>
          <w:rFonts w:cs="Times New Roman"/>
        </w:rPr>
        <w:t xml:space="preserve"> database, </w:t>
      </w:r>
      <w:r w:rsidR="007213DB" w:rsidRPr="5CF9B6AD">
        <w:rPr>
          <w:rFonts w:cs="Times New Roman"/>
        </w:rPr>
        <w:t>because</w:t>
      </w:r>
      <w:r w:rsidRPr="5CF9B6AD">
        <w:rPr>
          <w:rFonts w:cs="Times New Roman"/>
        </w:rPr>
        <w:t xml:space="preserve"> our dataset </w:t>
      </w:r>
      <w:r w:rsidRPr="5CF9B6AD">
        <w:rPr>
          <w:rFonts w:cs="Times New Roman"/>
          <w:lang w:val="en"/>
        </w:rPr>
        <w:t xml:space="preserve">provides more information regarding the localities, such as prevalence data and host richness. </w:t>
      </w:r>
      <w:commentRangeEnd w:id="40"/>
      <w:r w:rsidR="001559E6">
        <w:rPr>
          <w:rStyle w:val="Refdecomentrio"/>
        </w:rPr>
        <w:commentReference w:id="40"/>
      </w:r>
      <w:commentRangeEnd w:id="41"/>
      <w:r w:rsidR="008910E3">
        <w:rPr>
          <w:rStyle w:val="Refdecomentrio"/>
        </w:rPr>
        <w:commentReference w:id="41"/>
      </w:r>
      <w:r w:rsidRPr="5CF9B6AD">
        <w:rPr>
          <w:rFonts w:cs="Times New Roman"/>
        </w:rPr>
        <w:t>We firstly</w:t>
      </w:r>
      <w:r w:rsidR="00E90EAD" w:rsidRPr="5CF9B6AD">
        <w:rPr>
          <w:rFonts w:cs="Times New Roman"/>
        </w:rPr>
        <w:t xml:space="preserve"> tested our variables for normal distribution </w:t>
      </w:r>
      <w:commentRangeStart w:id="42"/>
      <w:r w:rsidR="00654937">
        <w:rPr>
          <w:rFonts w:cs="Times New Roman"/>
          <w:color w:val="FF0000"/>
          <w:lang w:val="en"/>
        </w:rPr>
        <w:t xml:space="preserve">and </w:t>
      </w:r>
      <w:r w:rsidR="00654937" w:rsidRPr="00654937">
        <w:rPr>
          <w:rFonts w:cs="Times New Roman"/>
          <w:color w:val="FF0000"/>
          <w:lang w:val="en"/>
        </w:rPr>
        <w:t xml:space="preserve">evaluated if </w:t>
      </w:r>
      <w:r w:rsidR="00654937">
        <w:rPr>
          <w:rFonts w:cs="Times New Roman"/>
          <w:color w:val="FF0000"/>
          <w:lang w:val="en"/>
        </w:rPr>
        <w:t xml:space="preserve">local prevalence, </w:t>
      </w:r>
      <w:r w:rsidR="00654937" w:rsidRPr="00654937">
        <w:rPr>
          <w:rFonts w:cs="Times New Roman"/>
          <w:color w:val="FF0000"/>
        </w:rPr>
        <w:t xml:space="preserve">host richness (i.e., number of bird species sampled per locality), number of migrant individuals (log-transformed scaled value), temperature (log-transformed scaled value) and precipitation had significant effects on prevalence. </w:t>
      </w:r>
      <w:r w:rsidR="00654937" w:rsidRPr="00654937">
        <w:rPr>
          <w:rFonts w:cs="Times New Roman"/>
          <w:color w:val="FF0000"/>
          <w:lang w:val="en"/>
        </w:rPr>
        <w:t xml:space="preserve">Following these analyses, only </w:t>
      </w:r>
      <w:r w:rsidR="00654937">
        <w:rPr>
          <w:rFonts w:cs="Times New Roman"/>
          <w:color w:val="FF0000"/>
          <w:lang w:val="en"/>
        </w:rPr>
        <w:t>prevalence and host</w:t>
      </w:r>
      <w:r w:rsidR="00654937" w:rsidRPr="00654937">
        <w:rPr>
          <w:rFonts w:cs="Times New Roman"/>
          <w:color w:val="FF0000"/>
          <w:lang w:val="en"/>
        </w:rPr>
        <w:t xml:space="preserve"> richness w</w:t>
      </w:r>
      <w:r w:rsidR="00654937">
        <w:rPr>
          <w:rFonts w:cs="Times New Roman"/>
          <w:color w:val="FF0000"/>
          <w:lang w:val="en"/>
        </w:rPr>
        <w:t>ere</w:t>
      </w:r>
      <w:r w:rsidR="00654937" w:rsidRPr="00654937">
        <w:rPr>
          <w:rFonts w:cs="Times New Roman"/>
          <w:color w:val="FF0000"/>
          <w:lang w:val="en"/>
        </w:rPr>
        <w:t xml:space="preserve"> retained as fixed factors since we did not detect any influence of the other factors on parasite infections. </w:t>
      </w:r>
      <w:commentRangeEnd w:id="42"/>
      <w:r w:rsidR="001559E6">
        <w:rPr>
          <w:rStyle w:val="Refdecomentrio"/>
        </w:rPr>
        <w:commentReference w:id="42"/>
      </w:r>
      <w:commentRangeStart w:id="43"/>
      <w:commentRangeStart w:id="44"/>
      <w:r w:rsidR="00654937" w:rsidRPr="00654937">
        <w:rPr>
          <w:rFonts w:cs="Times New Roman"/>
          <w:color w:val="FF0000"/>
          <w:lang w:val="en"/>
        </w:rPr>
        <w:t>The negative binomial distribution was</w:t>
      </w:r>
      <w:r w:rsidR="00654937">
        <w:rPr>
          <w:rFonts w:cs="Times New Roman"/>
          <w:color w:val="FF0000"/>
          <w:lang w:val="en"/>
        </w:rPr>
        <w:t xml:space="preserve"> also</w:t>
      </w:r>
      <w:r w:rsidR="00654937" w:rsidRPr="00654937">
        <w:rPr>
          <w:rFonts w:cs="Times New Roman"/>
          <w:color w:val="FF0000"/>
          <w:lang w:val="en"/>
        </w:rPr>
        <w:t xml:space="preserve"> applied in this model to </w:t>
      </w:r>
      <w:r w:rsidR="00654937" w:rsidRPr="00654937">
        <w:rPr>
          <w:color w:val="FF0000"/>
        </w:rPr>
        <w:t xml:space="preserve">account for the overdispersion of prevalence data, </w:t>
      </w:r>
      <w:commentRangeEnd w:id="43"/>
      <w:r w:rsidR="001559E6">
        <w:rPr>
          <w:rStyle w:val="Refdecomentrio"/>
        </w:rPr>
        <w:commentReference w:id="43"/>
      </w:r>
      <w:commentRangeEnd w:id="44"/>
      <w:r w:rsidR="003C3E8D">
        <w:rPr>
          <w:rStyle w:val="Refdecomentrio"/>
        </w:rPr>
        <w:commentReference w:id="44"/>
      </w:r>
      <w:r w:rsidR="00654937" w:rsidRPr="00654937">
        <w:rPr>
          <w:color w:val="FF0000"/>
        </w:rPr>
        <w:t>thus avoiding production of biased estimates</w:t>
      </w:r>
      <w:r w:rsidR="00654937" w:rsidRPr="00654937">
        <w:rPr>
          <w:rFonts w:cs="Times New Roman"/>
          <w:color w:val="FF0000"/>
          <w:lang w:val="en"/>
        </w:rPr>
        <w:t xml:space="preserve">. We used </w:t>
      </w:r>
      <w:r w:rsidR="00654937" w:rsidRPr="00654937">
        <w:rPr>
          <w:rFonts w:cs="Times New Roman"/>
          <w:color w:val="FF0000"/>
        </w:rPr>
        <w:t xml:space="preserve">4 chains with MCMC 4000 total iterations per chain (2000 for warmup interactions, 2000 for sampling). </w:t>
      </w:r>
      <w:r w:rsidR="00654937" w:rsidRPr="5CF9B6AD">
        <w:rPr>
          <w:rFonts w:cs="Times New Roman"/>
          <w:lang w:val="en"/>
        </w:rPr>
        <w:t xml:space="preserve">Further, we considered biome and locality ID as nested random variables. </w:t>
      </w:r>
      <w:r w:rsidRPr="5CF9B6AD">
        <w:rPr>
          <w:rFonts w:cs="Times New Roman"/>
        </w:rPr>
        <w:t xml:space="preserve">We ran three models: one for all three parasite genera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w:t>
      </w:r>
      <w:r w:rsidR="00654937">
        <w:rPr>
          <w:rFonts w:cs="Times New Roman"/>
        </w:rPr>
        <w:t xml:space="preserve">Again, </w:t>
      </w:r>
      <w:commentRangeStart w:id="45"/>
      <w:commentRangeStart w:id="46"/>
      <w:r w:rsidR="00654937" w:rsidRPr="00654937">
        <w:rPr>
          <w:rFonts w:cs="Times New Roman"/>
          <w:color w:val="FF0000"/>
          <w:lang w:val="en"/>
        </w:rPr>
        <w:t>Moran’s I value was checked for model residuals.</w:t>
      </w:r>
      <w:commentRangeEnd w:id="45"/>
      <w:r w:rsidR="001559E6">
        <w:rPr>
          <w:rStyle w:val="Refdecomentrio"/>
        </w:rPr>
        <w:commentReference w:id="45"/>
      </w:r>
      <w:commentRangeEnd w:id="46"/>
      <w:r w:rsidR="003C3E8D">
        <w:rPr>
          <w:rStyle w:val="Refdecomentrio"/>
        </w:rPr>
        <w:commentReference w:id="46"/>
      </w:r>
      <w:r w:rsidR="00654937">
        <w:rPr>
          <w:rFonts w:cs="Times New Roman"/>
          <w:color w:val="FF0000"/>
          <w:lang w:val="en"/>
        </w:rPr>
        <w:t xml:space="preserve"> </w:t>
      </w:r>
      <w:commentRangeStart w:id="47"/>
      <w:commentRangeStart w:id="48"/>
      <w:r w:rsidR="00654937">
        <w:rPr>
          <w:rFonts w:cs="Times New Roman"/>
          <w:color w:val="FF0000"/>
          <w:lang w:val="en"/>
        </w:rPr>
        <w:t xml:space="preserve">We </w:t>
      </w:r>
      <w:r w:rsidR="00654937" w:rsidRPr="00654937">
        <w:rPr>
          <w:rFonts w:cs="Times New Roman"/>
          <w:color w:val="FF0000"/>
        </w:rPr>
        <w:t xml:space="preserve">ran three models: one for all three parasite genera combined, one for </w:t>
      </w:r>
      <w:r w:rsidR="00654937" w:rsidRPr="00654937">
        <w:rPr>
          <w:rFonts w:cs="Times New Roman"/>
          <w:i/>
          <w:iCs/>
          <w:color w:val="FF0000"/>
        </w:rPr>
        <w:t>Plasmodium</w:t>
      </w:r>
      <w:r w:rsidR="00654937" w:rsidRPr="00654937">
        <w:rPr>
          <w:rFonts w:cs="Times New Roman"/>
          <w:color w:val="FF0000"/>
        </w:rPr>
        <w:t xml:space="preserve"> lineages only, and one for </w:t>
      </w:r>
      <w:proofErr w:type="spellStart"/>
      <w:r w:rsidR="00654937" w:rsidRPr="00654937">
        <w:rPr>
          <w:rFonts w:cs="Times New Roman"/>
          <w:i/>
          <w:iCs/>
          <w:color w:val="FF0000"/>
        </w:rPr>
        <w:t>Haemoproteus</w:t>
      </w:r>
      <w:proofErr w:type="spellEnd"/>
      <w:r w:rsidR="00654937" w:rsidRPr="00654937">
        <w:rPr>
          <w:rFonts w:cs="Times New Roman"/>
          <w:color w:val="FF0000"/>
        </w:rPr>
        <w:t xml:space="preserve"> lineages only; in these last two models we fitted the data to a zero inflated negative binomial distribution.  </w:t>
      </w:r>
      <w:commentRangeEnd w:id="47"/>
      <w:r w:rsidR="001559E6">
        <w:rPr>
          <w:rStyle w:val="Refdecomentrio"/>
        </w:rPr>
        <w:commentReference w:id="47"/>
      </w:r>
      <w:commentRangeEnd w:id="48"/>
      <w:r w:rsidR="003C3E8D">
        <w:rPr>
          <w:rStyle w:val="Refdecomentrio"/>
        </w:rPr>
        <w:commentReference w:id="48"/>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6B8CF9AB" w:rsidR="006B259D" w:rsidRPr="0087430F" w:rsidRDefault="006B259D" w:rsidP="00E46E4B">
      <w:pPr>
        <w:spacing w:line="480" w:lineRule="auto"/>
        <w:ind w:firstLine="720"/>
        <w:rPr>
          <w:rFonts w:cs="Times New Roman"/>
          <w:color w:val="FF0000"/>
        </w:rPr>
      </w:pPr>
      <w:r w:rsidRPr="5CF9B6AD">
        <w:rPr>
          <w:rFonts w:cs="Times New Roman"/>
        </w:rPr>
        <w:t xml:space="preserve">Out of the </w:t>
      </w:r>
      <w:r w:rsidR="00E246D7" w:rsidRPr="5CF9B6AD">
        <w:rPr>
          <w:rFonts w:cs="Times New Roman"/>
        </w:rPr>
        <w:t>896</w:t>
      </w:r>
      <w:r w:rsidRPr="5CF9B6AD">
        <w:rPr>
          <w:rFonts w:cs="Times New Roman"/>
        </w:rPr>
        <w:t xml:space="preserve"> bird species considered in the analyses, </w:t>
      </w:r>
      <w:r w:rsidR="00E246D7" w:rsidRPr="5CF9B6AD">
        <w:rPr>
          <w:rFonts w:cs="Times New Roman"/>
        </w:rPr>
        <w:t>852</w:t>
      </w:r>
      <w:r w:rsidRPr="5CF9B6AD">
        <w:rPr>
          <w:rFonts w:cs="Times New Roman"/>
        </w:rPr>
        <w:t xml:space="preserve"> were class</w:t>
      </w:r>
      <w:r w:rsidR="001E0823" w:rsidRPr="5CF9B6AD">
        <w:rPr>
          <w:rFonts w:cs="Times New Roman"/>
        </w:rPr>
        <w:t>ifi</w:t>
      </w:r>
      <w:r w:rsidRPr="5CF9B6AD">
        <w:rPr>
          <w:rFonts w:cs="Times New Roman"/>
        </w:rPr>
        <w:t xml:space="preserve">ed as residents, and </w:t>
      </w:r>
      <w:r w:rsidR="00D25159" w:rsidRPr="5CF9B6AD">
        <w:rPr>
          <w:rFonts w:cs="Times New Roman"/>
        </w:rPr>
        <w:t>32</w:t>
      </w:r>
      <w:r w:rsidRPr="5CF9B6AD">
        <w:rPr>
          <w:rFonts w:cs="Times New Roman"/>
        </w:rPr>
        <w:t xml:space="preserve"> as partial</w:t>
      </w:r>
      <w:r w:rsidR="007D57D9" w:rsidRPr="5CF9B6AD">
        <w:rPr>
          <w:rFonts w:cs="Times New Roman"/>
        </w:rPr>
        <w:t>,</w:t>
      </w:r>
      <w:r w:rsidR="00D25159" w:rsidRPr="5CF9B6AD">
        <w:rPr>
          <w:rFonts w:cs="Times New Roman"/>
        </w:rPr>
        <w:t xml:space="preserve"> 12 as</w:t>
      </w:r>
      <w:r w:rsidRPr="5CF9B6AD">
        <w:rPr>
          <w:rFonts w:cs="Times New Roman"/>
        </w:rPr>
        <w:t xml:space="preserve"> full migrants. Most species (</w:t>
      </w:r>
      <w:r w:rsidR="00D25159" w:rsidRPr="5CF9B6AD">
        <w:rPr>
          <w:rFonts w:cs="Times New Roman"/>
        </w:rPr>
        <w:t>86</w:t>
      </w:r>
      <w:r w:rsidRPr="5CF9B6AD">
        <w:rPr>
          <w:rFonts w:cs="Times New Roman"/>
        </w:rPr>
        <w:t xml:space="preserve">%) were passerines, with the </w:t>
      </w:r>
      <w:r w:rsidR="00C731B7" w:rsidRPr="5CF9B6AD">
        <w:rPr>
          <w:rFonts w:cs="Times New Roman"/>
        </w:rPr>
        <w:t xml:space="preserve">remaining </w:t>
      </w:r>
      <w:r w:rsidRPr="5CF9B6AD">
        <w:rPr>
          <w:rFonts w:cs="Times New Roman"/>
        </w:rPr>
        <w:t>mostly belonging to the orders</w:t>
      </w:r>
      <w:r w:rsidR="00D25159" w:rsidRPr="5CF9B6AD">
        <w:rPr>
          <w:rFonts w:cs="Times New Roman"/>
        </w:rPr>
        <w:t xml:space="preserve"> Columb</w:t>
      </w:r>
      <w:r w:rsidR="007D57D9" w:rsidRPr="5CF9B6AD">
        <w:rPr>
          <w:rFonts w:cs="Times New Roman"/>
        </w:rPr>
        <w:t>i</w:t>
      </w:r>
      <w:r w:rsidR="00D25159" w:rsidRPr="5CF9B6AD">
        <w:rPr>
          <w:rFonts w:cs="Times New Roman"/>
        </w:rPr>
        <w:t>formes, Piciformes and Apodiformes</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lineages occurred in anywhere from one to 38 localities, with</w:t>
      </w:r>
      <w:r w:rsidR="000E2202" w:rsidRPr="5CF9B6AD">
        <w:rPr>
          <w:rFonts w:cs="Times New Roman"/>
        </w:rPr>
        <w:t xml:space="preserve"> many </w:t>
      </w:r>
      <w:r w:rsidRPr="5CF9B6AD">
        <w:rPr>
          <w:rFonts w:cs="Times New Roman"/>
        </w:rPr>
        <w:t xml:space="preserve">of them </w:t>
      </w:r>
      <w:r w:rsidR="007D57D9" w:rsidRPr="5CF9B6AD">
        <w:rPr>
          <w:rFonts w:cs="Times New Roman"/>
        </w:rPr>
        <w:t>(</w:t>
      </w:r>
      <w:r w:rsidR="000E2202" w:rsidRPr="5CF9B6AD">
        <w:rPr>
          <w:rFonts w:cs="Times New Roman"/>
        </w:rPr>
        <w:t>15%</w:t>
      </w:r>
      <w:r w:rsidRPr="5CF9B6AD">
        <w:rPr>
          <w:rFonts w:cs="Times New Roman"/>
        </w:rPr>
        <w:t>) occurring in multiple biomes.</w:t>
      </w:r>
      <w:r w:rsidR="007D57D9" w:rsidRPr="5CF9B6AD">
        <w:rPr>
          <w:rFonts w:cs="Times New Roman"/>
        </w:rPr>
        <w:t xml:space="preserve"> Only 175 </w:t>
      </w:r>
      <w:r w:rsidR="00736986" w:rsidRPr="5CF9B6AD">
        <w:rPr>
          <w:rFonts w:cs="Times New Roman"/>
        </w:rPr>
        <w:t>out of</w:t>
      </w:r>
      <w:r w:rsidR="001E0823" w:rsidRPr="5CF9B6AD">
        <w:rPr>
          <w:rFonts w:cs="Times New Roman"/>
        </w:rPr>
        <w:t xml:space="preserve"> 675 lineages</w:t>
      </w:r>
      <w:r w:rsidR="007D57D9" w:rsidRPr="5CF9B6AD">
        <w:rPr>
          <w:rFonts w:cs="Times New Roman"/>
        </w:rPr>
        <w:t xml:space="preserve"> were observed in two or more localities and were used to estimate lineage spread in our analyses, besides, 426 linages were singletons.</w:t>
      </w:r>
      <w:r w:rsidR="00E46E4B">
        <w:rPr>
          <w:rFonts w:cs="Times New Roman"/>
        </w:rPr>
        <w:t xml:space="preserve"> </w:t>
      </w:r>
      <w:commentRangeStart w:id="49"/>
      <w:commentRangeStart w:id="50"/>
      <w:r w:rsidR="00FC359C">
        <w:rPr>
          <w:rFonts w:cs="Times New Roman"/>
          <w:color w:val="FF0000"/>
        </w:rPr>
        <w:t>A</w:t>
      </w:r>
      <w:r w:rsidR="00E46E4B">
        <w:rPr>
          <w:rFonts w:cs="Times New Roman"/>
          <w:color w:val="FF0000"/>
        </w:rPr>
        <w:t xml:space="preserve">ll models </w:t>
      </w:r>
      <w:r w:rsidR="00C812EF">
        <w:rPr>
          <w:rFonts w:cs="Times New Roman"/>
          <w:color w:val="FF0000"/>
        </w:rPr>
        <w:t xml:space="preserve">presented </w:t>
      </w:r>
      <w:r w:rsidR="00E46E4B">
        <w:rPr>
          <w:rFonts w:cs="Times New Roman"/>
          <w:color w:val="FF0000"/>
        </w:rPr>
        <w:t xml:space="preserve">well converged chains. </w:t>
      </w:r>
      <w:commentRangeEnd w:id="49"/>
      <w:r w:rsidR="00E34A45">
        <w:rPr>
          <w:rStyle w:val="Refdecomentrio"/>
        </w:rPr>
        <w:commentReference w:id="49"/>
      </w:r>
      <w:commentRangeEnd w:id="50"/>
      <w:r w:rsidR="003C3E8D">
        <w:rPr>
          <w:rStyle w:val="Refdecomentrio"/>
        </w:rPr>
        <w:commentReference w:id="50"/>
      </w:r>
    </w:p>
    <w:p w14:paraId="64860DE7" w14:textId="7213215C" w:rsidR="00CE6E38" w:rsidRPr="002B7F27" w:rsidRDefault="5CF9B6AD" w:rsidP="5CF9B6AD">
      <w:pPr>
        <w:spacing w:line="480" w:lineRule="auto"/>
        <w:ind w:firstLine="720"/>
        <w:rPr>
          <w:rFonts w:cs="Times New Roman"/>
        </w:rPr>
      </w:pPr>
      <w:r w:rsidRPr="5CF9B6AD">
        <w:rPr>
          <w:rFonts w:cs="Times New Roman"/>
        </w:rPr>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More specifically, we observed distinct patterns of distribution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rPr>
        <w:t xml:space="preserve"> lineages. For </w:t>
      </w:r>
      <w:r w:rsidRPr="5CF9B6AD">
        <w:rPr>
          <w:rFonts w:cs="Times New Roman"/>
          <w:i/>
          <w:iCs/>
        </w:rPr>
        <w:t>Plasmodium</w:t>
      </w:r>
      <w:r w:rsidRPr="5CF9B6AD">
        <w:rPr>
          <w:rFonts w:cs="Times New Roman"/>
        </w:rPr>
        <w:t xml:space="preserve"> linages shared by residents and migrants were also more spatially widespread, while for </w:t>
      </w:r>
      <w:proofErr w:type="spellStart"/>
      <w:r w:rsidRPr="5CF9B6AD">
        <w:rPr>
          <w:rFonts w:cs="Times New Roman"/>
          <w:i/>
          <w:iCs/>
        </w:rPr>
        <w:t>Haemoproteus</w:t>
      </w:r>
      <w:proofErr w:type="spellEnd"/>
      <w:r w:rsidRPr="5CF9B6AD">
        <w:rPr>
          <w:rFonts w:cs="Times New Roman"/>
        </w:rPr>
        <w:t xml:space="preserve"> no difference in geographical range was observed between lineages found in residents only and those shared by residents and migrants (Figure S1, Figure S2, Table S2 and Table S3). </w:t>
      </w:r>
    </w:p>
    <w:p w14:paraId="2806D404" w14:textId="3FE66C92" w:rsidR="00CB03AB" w:rsidRPr="0087430F" w:rsidRDefault="5CF9B6AD" w:rsidP="5CF9B6AD">
      <w:pPr>
        <w:spacing w:line="480" w:lineRule="auto"/>
        <w:ind w:firstLine="720"/>
        <w:rPr>
          <w:rFonts w:cs="Times New Roman"/>
          <w:color w:val="FF0000"/>
        </w:rPr>
      </w:pPr>
      <w:r w:rsidRPr="5CF9B6AD">
        <w:rPr>
          <w:rFonts w:cs="Times New Roman"/>
        </w:rPr>
        <w:t xml:space="preserve">Our next Bayesian model </w:t>
      </w:r>
      <w:proofErr w:type="spellStart"/>
      <w:r w:rsidRPr="5CF9B6AD">
        <w:rPr>
          <w:rFonts w:cs="Times New Roman"/>
        </w:rPr>
        <w:t>analysed</w:t>
      </w:r>
      <w:proofErr w:type="spellEnd"/>
      <w:r w:rsidRPr="5CF9B6AD">
        <w:rPr>
          <w:rFonts w:cs="Times New Roman"/>
        </w:rPr>
        <w:t xml:space="preserve"> the relationship between </w:t>
      </w:r>
      <w:r w:rsidRPr="5CF9B6AD">
        <w:rPr>
          <w:rFonts w:cs="Times New Roman"/>
          <w:lang w:val="en"/>
        </w:rPr>
        <w:t xml:space="preserve">local number of infected birds and the proportion of migratory bird individuals in the local avian community. We </w:t>
      </w:r>
      <w:r w:rsidRPr="5CF9B6AD">
        <w:rPr>
          <w:rFonts w:cs="Times New Roman"/>
        </w:rPr>
        <w:t xml:space="preserve">observed no </w:t>
      </w:r>
      <w:del w:id="51" w:author="Antoine Filion" w:date="2021-02-16T12:37:00Z">
        <w:r w:rsidRPr="5CF9B6AD" w:rsidDel="00E34A45">
          <w:rPr>
            <w:rFonts w:cs="Times New Roman"/>
          </w:rPr>
          <w:delText xml:space="preserve">correlation </w:delText>
        </w:r>
      </w:del>
      <w:ins w:id="52" w:author="Antoine Filion" w:date="2021-02-16T12:37:00Z">
        <w:r w:rsidR="00E34A45">
          <w:rPr>
            <w:rFonts w:cs="Times New Roman"/>
          </w:rPr>
          <w:t>relation</w:t>
        </w:r>
        <w:r w:rsidR="00E34A45" w:rsidRPr="5CF9B6AD">
          <w:rPr>
            <w:rFonts w:cs="Times New Roman"/>
          </w:rPr>
          <w:t xml:space="preserve"> </w:t>
        </w:r>
      </w:ins>
      <w:r w:rsidRPr="5CF9B6AD">
        <w:rPr>
          <w:rFonts w:cs="Times New Roman"/>
        </w:rPr>
        <w:t>between the relative occurrence of migrants and number of infected hosts (Figure S</w:t>
      </w:r>
      <w:r w:rsidR="003356DF">
        <w:rPr>
          <w:rFonts w:cs="Times New Roman"/>
        </w:rPr>
        <w:t>3</w:t>
      </w:r>
      <w:r w:rsidRPr="5CF9B6AD">
        <w:rPr>
          <w:rFonts w:cs="Times New Roman"/>
        </w:rPr>
        <w:t>, Table S</w:t>
      </w:r>
      <w:r w:rsidR="003356DF">
        <w:rPr>
          <w:rFonts w:cs="Times New Roman"/>
        </w:rPr>
        <w:t>4</w:t>
      </w:r>
      <w:r w:rsidRPr="5CF9B6AD">
        <w:rPr>
          <w:rFonts w:cs="Times New Roman"/>
        </w:rPr>
        <w:t xml:space="preserve">). However, when we repeated the analysis separately for only </w:t>
      </w:r>
      <w:r w:rsidRPr="5CF9B6AD">
        <w:rPr>
          <w:rFonts w:cs="Times New Roman"/>
          <w:i/>
          <w:iCs/>
        </w:rPr>
        <w:t>Plasmodium</w:t>
      </w:r>
      <w:r w:rsidRPr="5CF9B6AD">
        <w:rPr>
          <w:rFonts w:cs="Times New Roman"/>
        </w:rPr>
        <w:t xml:space="preserve"> or </w:t>
      </w:r>
      <w:proofErr w:type="spellStart"/>
      <w:r w:rsidRPr="5CF9B6AD">
        <w:rPr>
          <w:rFonts w:cs="Times New Roman"/>
          <w:i/>
          <w:iCs/>
        </w:rPr>
        <w:t>Haemoproteus</w:t>
      </w:r>
      <w:proofErr w:type="spellEnd"/>
      <w:r w:rsidRPr="5CF9B6AD">
        <w:rPr>
          <w:rFonts w:cs="Times New Roman"/>
        </w:rPr>
        <w:t xml:space="preserve"> lineages, we observed negative and positive </w:t>
      </w:r>
      <w:r w:rsidRPr="5CF9B6AD">
        <w:rPr>
          <w:rFonts w:cs="Times New Roman"/>
        </w:rPr>
        <w:lastRenderedPageBreak/>
        <w:t>relationships</w:t>
      </w:r>
      <w:ins w:id="53" w:author="Antoine Filion" w:date="2021-02-16T12:37:00Z">
        <w:r w:rsidR="00E34A45">
          <w:rPr>
            <w:rFonts w:cs="Times New Roman"/>
          </w:rPr>
          <w:t>, resp</w:t>
        </w:r>
      </w:ins>
      <w:ins w:id="54" w:author="Antoine Filion" w:date="2021-02-16T12:38:00Z">
        <w:r w:rsidR="00E34A45">
          <w:rPr>
            <w:rFonts w:cs="Times New Roman"/>
          </w:rPr>
          <w:t>ectively,</w:t>
        </w:r>
      </w:ins>
      <w:r w:rsidRPr="5CF9B6AD">
        <w:rPr>
          <w:rFonts w:cs="Times New Roman"/>
        </w:rPr>
        <w:t xml:space="preserve"> between the number of infections per locality and local proportion of migrants in an area</w:t>
      </w:r>
      <w:del w:id="55" w:author="Antoine Filion" w:date="2021-02-16T12:38:00Z">
        <w:r w:rsidRPr="5CF9B6AD" w:rsidDel="00E34A45">
          <w:rPr>
            <w:rFonts w:cs="Times New Roman"/>
          </w:rPr>
          <w:delText>, respectively</w:delText>
        </w:r>
      </w:del>
      <w:r w:rsidRPr="5CF9B6AD">
        <w:rPr>
          <w:rFonts w:cs="Times New Roman"/>
        </w:rPr>
        <w:t xml:space="preserve"> (Figure </w:t>
      </w:r>
      <w:r w:rsidR="003356DF">
        <w:rPr>
          <w:rFonts w:cs="Times New Roman"/>
        </w:rPr>
        <w:t>3</w:t>
      </w:r>
      <w:r w:rsidRPr="5CF9B6AD">
        <w:rPr>
          <w:rFonts w:cs="Times New Roman"/>
        </w:rPr>
        <w:t xml:space="preserve">, Table </w:t>
      </w:r>
      <w:r w:rsidR="003356DF">
        <w:rPr>
          <w:rFonts w:cs="Times New Roman"/>
        </w:rPr>
        <w:t>2</w:t>
      </w:r>
      <w:r w:rsidRPr="5CF9B6AD">
        <w:rPr>
          <w:rFonts w:cs="Times New Roman"/>
        </w:rPr>
        <w:t xml:space="preserve"> and </w:t>
      </w:r>
      <w:r w:rsidR="003356DF">
        <w:rPr>
          <w:rFonts w:cs="Times New Roman"/>
        </w:rPr>
        <w:t>3</w:t>
      </w:r>
      <w:r w:rsidRPr="5CF9B6AD">
        <w:rPr>
          <w:rFonts w:cs="Times New Roman"/>
        </w:rPr>
        <w:t xml:space="preserve">). Parasite richness had a significant positive association with the local number of infected birds, whether when considering all </w:t>
      </w:r>
      <w:proofErr w:type="spellStart"/>
      <w:r w:rsidRPr="5CF9B6AD">
        <w:rPr>
          <w:rFonts w:cs="Times New Roman"/>
        </w:rPr>
        <w:t>haemosporidian</w:t>
      </w:r>
      <w:proofErr w:type="spellEnd"/>
      <w:r w:rsidRPr="5CF9B6AD">
        <w:rPr>
          <w:rFonts w:cs="Times New Roman"/>
        </w:rPr>
        <w:t xml:space="preserve"> lineages (Table S</w:t>
      </w:r>
      <w:r w:rsidR="003356DF">
        <w:rPr>
          <w:rFonts w:cs="Times New Roman"/>
        </w:rPr>
        <w:t>4</w:t>
      </w:r>
      <w:r w:rsidRPr="5CF9B6AD">
        <w:rPr>
          <w:rFonts w:cs="Times New Roman"/>
        </w:rPr>
        <w:t xml:space="preserve">), or only </w:t>
      </w:r>
      <w:proofErr w:type="spellStart"/>
      <w:r w:rsidRPr="5CF9B6AD">
        <w:rPr>
          <w:rFonts w:cs="Times New Roman"/>
          <w:i/>
          <w:iCs/>
        </w:rPr>
        <w:t>Haemoproteus</w:t>
      </w:r>
      <w:proofErr w:type="spellEnd"/>
      <w:r w:rsidRPr="5CF9B6AD">
        <w:rPr>
          <w:rFonts w:cs="Times New Roman"/>
        </w:rPr>
        <w:t xml:space="preserve"> lineages (Table </w:t>
      </w:r>
      <w:r w:rsidR="003356DF">
        <w:rPr>
          <w:rFonts w:cs="Times New Roman"/>
        </w:rPr>
        <w:t>3</w:t>
      </w:r>
      <w:r w:rsidRPr="5CF9B6AD">
        <w:rPr>
          <w:rFonts w:cs="Times New Roman"/>
        </w:rPr>
        <w:t>).</w:t>
      </w:r>
      <w:r w:rsidR="0087430F">
        <w:rPr>
          <w:rFonts w:cs="Times New Roman"/>
        </w:rPr>
        <w:t xml:space="preserve"> </w:t>
      </w:r>
    </w:p>
    <w:p w14:paraId="19BF7364" w14:textId="47864FA6" w:rsidR="00153F92" w:rsidRPr="002B7F27" w:rsidRDefault="5CF9B6AD" w:rsidP="5CF9B6AD">
      <w:pPr>
        <w:spacing w:line="480" w:lineRule="auto"/>
        <w:ind w:firstLine="720"/>
        <w:rPr>
          <w:rFonts w:cs="Times New Roman"/>
        </w:rPr>
      </w:pPr>
      <w:r w:rsidRPr="00F8002F">
        <w:rPr>
          <w:rFonts w:cs="Times New Roman"/>
          <w:color w:val="FF0000"/>
        </w:rPr>
        <w:t xml:space="preserve">Our </w:t>
      </w:r>
      <w:r w:rsidR="00E46E4B" w:rsidRPr="00F8002F">
        <w:rPr>
          <w:rFonts w:cs="Times New Roman"/>
          <w:color w:val="FF0000"/>
        </w:rPr>
        <w:t>last Bayesian</w:t>
      </w:r>
      <w:r w:rsidRPr="00F8002F">
        <w:rPr>
          <w:rFonts w:cs="Times New Roman"/>
          <w:color w:val="FF0000"/>
        </w:rPr>
        <w:t xml:space="preserve"> model examining the influence of migrants on parasite richness revealed</w:t>
      </w:r>
      <w:r w:rsidR="00BE0327">
        <w:rPr>
          <w:rFonts w:cs="Times New Roman"/>
          <w:color w:val="FF0000"/>
        </w:rPr>
        <w:t xml:space="preserve"> a</w:t>
      </w:r>
      <w:r w:rsidR="008554D7">
        <w:rPr>
          <w:rFonts w:cs="Times New Roman"/>
          <w:color w:val="FF0000"/>
        </w:rPr>
        <w:t xml:space="preserve"> </w:t>
      </w:r>
      <w:commentRangeStart w:id="56"/>
      <w:commentRangeStart w:id="57"/>
      <w:r w:rsidR="008554D7">
        <w:rPr>
          <w:rFonts w:cs="Times New Roman"/>
          <w:color w:val="FF0000"/>
        </w:rPr>
        <w:t xml:space="preserve">tendency </w:t>
      </w:r>
      <w:commentRangeEnd w:id="56"/>
      <w:r w:rsidR="00BB1BBB">
        <w:rPr>
          <w:rStyle w:val="Refdecomentrio"/>
        </w:rPr>
        <w:commentReference w:id="56"/>
      </w:r>
      <w:commentRangeEnd w:id="57"/>
      <w:r w:rsidR="003C3E8D">
        <w:rPr>
          <w:rStyle w:val="Refdecomentrio"/>
        </w:rPr>
        <w:commentReference w:id="57"/>
      </w:r>
      <w:r w:rsidR="008554D7">
        <w:rPr>
          <w:rFonts w:cs="Times New Roman"/>
          <w:color w:val="FF0000"/>
        </w:rPr>
        <w:t>for a</w:t>
      </w:r>
      <w:r w:rsidR="00BE0327">
        <w:rPr>
          <w:rFonts w:cs="Times New Roman"/>
          <w:color w:val="FF0000"/>
        </w:rPr>
        <w:t xml:space="preserve"> negative </w:t>
      </w:r>
      <w:r w:rsidRPr="00F8002F">
        <w:rPr>
          <w:rFonts w:cs="Times New Roman"/>
          <w:color w:val="FF0000"/>
        </w:rPr>
        <w:t xml:space="preserve">effect of the proportion of individual migrants in the local community considering both </w:t>
      </w:r>
      <w:proofErr w:type="spellStart"/>
      <w:r w:rsidRPr="00F8002F">
        <w:rPr>
          <w:rFonts w:cs="Times New Roman"/>
          <w:color w:val="FF0000"/>
        </w:rPr>
        <w:t>haemosporidian</w:t>
      </w:r>
      <w:proofErr w:type="spellEnd"/>
      <w:r w:rsidRPr="00F8002F">
        <w:rPr>
          <w:rFonts w:cs="Times New Roman"/>
          <w:color w:val="FF0000"/>
        </w:rPr>
        <w:t xml:space="preserve"> genera together (Table </w:t>
      </w:r>
      <w:r w:rsidR="003356DF" w:rsidRPr="00F8002F">
        <w:rPr>
          <w:rFonts w:cs="Times New Roman"/>
          <w:color w:val="FF0000"/>
        </w:rPr>
        <w:t>4</w:t>
      </w:r>
      <w:r w:rsidR="00BE0327">
        <w:rPr>
          <w:rFonts w:cs="Times New Roman"/>
          <w:color w:val="FF0000"/>
        </w:rPr>
        <w:t>, Figure 4</w:t>
      </w:r>
      <w:r w:rsidRPr="00F8002F">
        <w:rPr>
          <w:rFonts w:cs="Times New Roman"/>
          <w:color w:val="FF0000"/>
        </w:rPr>
        <w:t>).</w:t>
      </w:r>
      <w:r w:rsidR="00F8002F">
        <w:rPr>
          <w:rFonts w:cs="Times New Roman"/>
          <w:color w:val="FF0000"/>
        </w:rPr>
        <w:t xml:space="preserve"> W</w:t>
      </w:r>
      <w:r w:rsidR="00F8002F" w:rsidRPr="00F8002F">
        <w:rPr>
          <w:rFonts w:cs="Times New Roman"/>
          <w:color w:val="FF0000"/>
        </w:rPr>
        <w:t xml:space="preserve">e observed </w:t>
      </w:r>
      <w:r w:rsidR="00F8002F">
        <w:rPr>
          <w:rFonts w:cs="Times New Roman"/>
          <w:color w:val="FF0000"/>
        </w:rPr>
        <w:t>also</w:t>
      </w:r>
      <w:r w:rsidR="00BE0327">
        <w:rPr>
          <w:rFonts w:cs="Times New Roman"/>
          <w:color w:val="FF0000"/>
        </w:rPr>
        <w:t xml:space="preserve"> no</w:t>
      </w:r>
      <w:r w:rsidR="00F8002F" w:rsidRPr="00F8002F">
        <w:rPr>
          <w:rFonts w:cs="Times New Roman"/>
          <w:color w:val="FF0000"/>
        </w:rPr>
        <w:t xml:space="preserve"> relationship between the proportion of migratory species and parasite richness. </w:t>
      </w:r>
      <w:r w:rsidRPr="00F8002F">
        <w:rPr>
          <w:rFonts w:cs="Times New Roman"/>
          <w:color w:val="FF0000"/>
        </w:rPr>
        <w:t xml:space="preserve">Further, we observed </w:t>
      </w:r>
      <w:r w:rsidR="00BE0327">
        <w:rPr>
          <w:rFonts w:cs="Times New Roman"/>
          <w:color w:val="FF0000"/>
        </w:rPr>
        <w:t xml:space="preserve">no effect </w:t>
      </w:r>
      <w:r w:rsidR="00F8002F" w:rsidRPr="00F8002F">
        <w:rPr>
          <w:rFonts w:cs="Times New Roman"/>
          <w:color w:val="FF0000"/>
        </w:rPr>
        <w:t>for</w:t>
      </w:r>
      <w:r w:rsidRPr="00F8002F">
        <w:rPr>
          <w:rFonts w:cs="Times New Roman"/>
          <w:color w:val="FF0000"/>
        </w:rPr>
        <w:t xml:space="preserve"> the proportion of migratory bird individuals</w:t>
      </w:r>
      <w:r w:rsidR="00F8002F" w:rsidRPr="00F8002F">
        <w:rPr>
          <w:rFonts w:cs="Times New Roman"/>
          <w:color w:val="FF0000"/>
        </w:rPr>
        <w:t xml:space="preserve"> </w:t>
      </w:r>
      <w:r w:rsidR="00BE0327">
        <w:rPr>
          <w:rFonts w:cs="Times New Roman"/>
          <w:color w:val="FF0000"/>
        </w:rPr>
        <w:t>or</w:t>
      </w:r>
      <w:r w:rsidR="00F8002F" w:rsidRPr="00F8002F">
        <w:rPr>
          <w:rFonts w:cs="Times New Roman"/>
          <w:color w:val="FF0000"/>
        </w:rPr>
        <w:t xml:space="preserve"> species</w:t>
      </w:r>
      <w:r w:rsidRPr="00F8002F">
        <w:rPr>
          <w:rFonts w:cs="Times New Roman"/>
          <w:color w:val="FF0000"/>
        </w:rPr>
        <w:t xml:space="preserve"> on local parasite richness for </w:t>
      </w:r>
      <w:r w:rsidRPr="00F8002F">
        <w:rPr>
          <w:rFonts w:cs="Times New Roman"/>
          <w:i/>
          <w:iCs/>
          <w:color w:val="FF0000"/>
        </w:rPr>
        <w:t>Plasmodium</w:t>
      </w:r>
      <w:r w:rsidRPr="00F8002F">
        <w:rPr>
          <w:rFonts w:cs="Times New Roman"/>
          <w:color w:val="FF0000"/>
        </w:rPr>
        <w:t xml:space="preserve"> and </w:t>
      </w:r>
      <w:proofErr w:type="spellStart"/>
      <w:r w:rsidRPr="00F8002F">
        <w:rPr>
          <w:rFonts w:cs="Times New Roman"/>
          <w:i/>
          <w:iCs/>
          <w:color w:val="FF0000"/>
        </w:rPr>
        <w:t>Haemoproteus</w:t>
      </w:r>
      <w:proofErr w:type="spellEnd"/>
      <w:r w:rsidRPr="00F8002F">
        <w:rPr>
          <w:rFonts w:cs="Times New Roman"/>
          <w:color w:val="FF0000"/>
        </w:rPr>
        <w:t xml:space="preserve"> infections when the two genera were treated separately (Table S</w:t>
      </w:r>
      <w:r w:rsidR="003356DF" w:rsidRPr="00F8002F">
        <w:rPr>
          <w:rFonts w:cs="Times New Roman"/>
          <w:color w:val="FF0000"/>
        </w:rPr>
        <w:t>6</w:t>
      </w:r>
      <w:r w:rsidRPr="00F8002F">
        <w:rPr>
          <w:rFonts w:cs="Times New Roman"/>
          <w:color w:val="FF0000"/>
        </w:rPr>
        <w:t xml:space="preserve"> and S</w:t>
      </w:r>
      <w:r w:rsidR="003356DF" w:rsidRPr="00F8002F">
        <w:rPr>
          <w:rFonts w:cs="Times New Roman"/>
          <w:color w:val="FF0000"/>
        </w:rPr>
        <w:t>7</w:t>
      </w:r>
      <w:r w:rsidR="00F8002F">
        <w:rPr>
          <w:rFonts w:cs="Times New Roman"/>
          <w:color w:val="FF0000"/>
        </w:rPr>
        <w:t>)</w:t>
      </w:r>
      <w:r w:rsidR="00E46E4B" w:rsidRPr="00F8002F">
        <w:rPr>
          <w:rFonts w:cs="Times New Roman"/>
          <w:color w:val="FF0000"/>
        </w:rPr>
        <w:t xml:space="preserve">. </w:t>
      </w:r>
      <w:r w:rsidR="008554D7">
        <w:rPr>
          <w:rFonts w:cs="Times New Roman"/>
        </w:rPr>
        <w:t>W</w:t>
      </w:r>
      <w:r w:rsidRPr="5CF9B6AD">
        <w:rPr>
          <w:rFonts w:cs="Times New Roman"/>
        </w:rPr>
        <w:t>e observe</w:t>
      </w:r>
      <w:del w:id="58" w:author="Antoine Filion" w:date="2021-02-16T12:39:00Z">
        <w:r w:rsidRPr="5CF9B6AD" w:rsidDel="00BB1BBB">
          <w:rPr>
            <w:rFonts w:cs="Times New Roman"/>
          </w:rPr>
          <w:delText>d</w:delText>
        </w:r>
      </w:del>
      <w:r w:rsidRPr="5CF9B6AD">
        <w:rPr>
          <w:rFonts w:cs="Times New Roman"/>
        </w:rPr>
        <w:t xml:space="preserve"> positive effects on parasite richness of two other predictors in all models: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6908E40B" w14:textId="282EABDD" w:rsidR="0056034F" w:rsidRPr="002B7F27" w:rsidRDefault="5CF9B6AD" w:rsidP="00FC3952">
      <w:pPr>
        <w:spacing w:line="480" w:lineRule="auto"/>
        <w:ind w:firstLine="720"/>
        <w:rPr>
          <w:rFonts w:cs="Times New Roman"/>
        </w:rPr>
      </w:pPr>
      <w:r w:rsidRPr="5CF9B6AD">
        <w:rPr>
          <w:rFonts w:cs="Times New Roman"/>
        </w:rPr>
        <w:t xml:space="preserve">Animal migrations can play important roles in both the geographical dispersal of disease agents, and in the local epidemiology of diseases for both resident and migratory species </w:t>
      </w:r>
      <w:r w:rsidR="00CC4040" w:rsidRPr="5CF9B6AD">
        <w:rPr>
          <w:rFonts w:cs="Times New Roman"/>
        </w:rPr>
        <w:fldChar w:fldCharType="begin" w:fldLock="1"/>
      </w:r>
      <w:r w:rsidR="00CC4040" w:rsidRPr="5CF9B6AD">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CC4040" w:rsidRPr="5CF9B6AD">
        <w:rPr>
          <w:rFonts w:cs="Times New Roman"/>
        </w:rPr>
        <w:fldChar w:fldCharType="separate"/>
      </w:r>
      <w:r w:rsidRPr="5CF9B6AD">
        <w:rPr>
          <w:rFonts w:cs="Times New Roman"/>
          <w:noProof/>
        </w:rPr>
        <w:t>(Bradley and Altizer 2005, Bauer and Hoye 2014, Teitelbaum et al. 2018)</w:t>
      </w:r>
      <w:r w:rsidR="00CC4040" w:rsidRPr="5CF9B6AD">
        <w:rPr>
          <w:rFonts w:cs="Times New Roman"/>
        </w:rPr>
        <w:fldChar w:fldCharType="end"/>
      </w:r>
      <w:r w:rsidRPr="5CF9B6AD">
        <w:rPr>
          <w:rFonts w:cs="Times New Roman"/>
        </w:rPr>
        <w:t>. Our results indicate that</w:t>
      </w:r>
      <w:r w:rsidR="004047A7">
        <w:rPr>
          <w:rFonts w:cs="Times New Roman"/>
        </w:rPr>
        <w:t xml:space="preserve"> </w:t>
      </w:r>
      <w:proofErr w:type="spellStart"/>
      <w:r w:rsidR="004047A7">
        <w:rPr>
          <w:rFonts w:cs="Times New Roman"/>
        </w:rPr>
        <w:t>haemosporidian</w:t>
      </w:r>
      <w:proofErr w:type="spellEnd"/>
      <w:r w:rsidRPr="5CF9B6AD">
        <w:rPr>
          <w:rFonts w:cs="Times New Roman"/>
        </w:rPr>
        <w:t xml:space="preserve"> lineages </w:t>
      </w:r>
      <w:r w:rsidR="00EA4E97">
        <w:rPr>
          <w:rFonts w:cs="Times New Roman"/>
        </w:rPr>
        <w:t xml:space="preserve">(both </w:t>
      </w:r>
      <w:r w:rsidR="00EA4E97" w:rsidRPr="00EA4E97">
        <w:rPr>
          <w:rFonts w:cs="Times New Roman"/>
          <w:i/>
          <w:iCs/>
        </w:rPr>
        <w:t>Plasmodium</w:t>
      </w:r>
      <w:r w:rsidR="00EA4E97">
        <w:rPr>
          <w:rFonts w:cs="Times New Roman"/>
        </w:rPr>
        <w:t xml:space="preserve"> and </w:t>
      </w:r>
      <w:proofErr w:type="spellStart"/>
      <w:r w:rsidR="00EA4E97" w:rsidRPr="00EA4E97">
        <w:rPr>
          <w:rFonts w:cs="Times New Roman"/>
          <w:i/>
          <w:iCs/>
        </w:rPr>
        <w:t>Haemoproteus</w:t>
      </w:r>
      <w:proofErr w:type="spellEnd"/>
      <w:r w:rsidR="00EA4E97">
        <w:rPr>
          <w:rFonts w:cs="Times New Roman"/>
        </w:rPr>
        <w:t xml:space="preserve">) </w:t>
      </w:r>
      <w:r w:rsidRPr="5CF9B6AD">
        <w:rPr>
          <w:rFonts w:cs="Times New Roman"/>
        </w:rPr>
        <w:t xml:space="preserve">infecting both migrants and residents are more widespread than those restricted to residents, possibly due to dispersal through migrants. Despite migration leading to lineages dispersing across South </w:t>
      </w:r>
      <w:r w:rsidRPr="5CF9B6AD">
        <w:rPr>
          <w:rFonts w:cs="Times New Roman"/>
        </w:rPr>
        <w:lastRenderedPageBreak/>
        <w:t xml:space="preserve">America, we did not observe higher prevalence of infection in localities with higher proportions of migratory individual birds. Nevertheless, we observed different patterns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i/>
          <w:iCs/>
        </w:rPr>
        <w:t xml:space="preserve"> </w:t>
      </w:r>
      <w:r w:rsidRPr="5CF9B6AD">
        <w:rPr>
          <w:rFonts w:cs="Times New Roman"/>
        </w:rPr>
        <w:t xml:space="preserve">parasites, such that </w:t>
      </w:r>
      <w:r w:rsidRPr="5CF9B6AD">
        <w:rPr>
          <w:rFonts w:cs="Times New Roman"/>
          <w:i/>
          <w:iCs/>
        </w:rPr>
        <w:t>Plasmodium</w:t>
      </w:r>
      <w:r w:rsidRPr="5CF9B6AD">
        <w:rPr>
          <w:rFonts w:cs="Times New Roman"/>
        </w:rPr>
        <w:t xml:space="preserve"> prevalence negatively correlated with an increasing proportion of migrants, whereas </w:t>
      </w:r>
      <w:proofErr w:type="spellStart"/>
      <w:r w:rsidRPr="5CF9B6AD">
        <w:rPr>
          <w:rFonts w:cs="Times New Roman"/>
          <w:i/>
          <w:iCs/>
        </w:rPr>
        <w:t>Haemoproteus</w:t>
      </w:r>
      <w:proofErr w:type="spellEnd"/>
      <w:r w:rsidRPr="5CF9B6AD">
        <w:rPr>
          <w:rFonts w:cs="Times New Roman"/>
        </w:rPr>
        <w:t xml:space="preserve"> prevalence was higher in the presence of migrants. </w:t>
      </w:r>
      <w:r w:rsidRPr="00FC3952">
        <w:rPr>
          <w:rFonts w:cs="Times New Roman"/>
          <w:color w:val="FF0000"/>
        </w:rPr>
        <w:t xml:space="preserve">Moreover, proportion of migratory </w:t>
      </w:r>
      <w:r w:rsidR="00FC3952" w:rsidRPr="00FC3952">
        <w:rPr>
          <w:rFonts w:cs="Times New Roman"/>
          <w:color w:val="FF0000"/>
        </w:rPr>
        <w:t>individuals</w:t>
      </w:r>
      <w:r w:rsidR="008554D7">
        <w:rPr>
          <w:rFonts w:cs="Times New Roman"/>
          <w:color w:val="FF0000"/>
        </w:rPr>
        <w:t xml:space="preserve"> might have</w:t>
      </w:r>
      <w:r w:rsidR="00FC3952" w:rsidRPr="00FC3952">
        <w:rPr>
          <w:rFonts w:cs="Times New Roman"/>
          <w:color w:val="FF0000"/>
        </w:rPr>
        <w:t xml:space="preserve"> </w:t>
      </w:r>
      <w:r w:rsidR="00BE0327">
        <w:rPr>
          <w:rFonts w:cs="Times New Roman"/>
          <w:color w:val="FF0000"/>
        </w:rPr>
        <w:t xml:space="preserve">a negative </w:t>
      </w:r>
      <w:r w:rsidR="00FC3952" w:rsidRPr="00FC3952">
        <w:rPr>
          <w:rFonts w:cs="Times New Roman"/>
          <w:color w:val="FF0000"/>
        </w:rPr>
        <w:t>effect</w:t>
      </w:r>
      <w:r w:rsidRPr="00FC3952">
        <w:rPr>
          <w:rFonts w:cs="Times New Roman"/>
          <w:color w:val="FF0000"/>
        </w:rPr>
        <w:t xml:space="preserve"> </w:t>
      </w:r>
      <w:r w:rsidR="00FC3952" w:rsidRPr="00FC3952">
        <w:rPr>
          <w:rFonts w:cs="Times New Roman"/>
          <w:color w:val="FF0000"/>
        </w:rPr>
        <w:t>on parasite richness</w:t>
      </w:r>
      <w:r w:rsidRPr="00FC3952">
        <w:rPr>
          <w:rFonts w:cs="Times New Roman"/>
          <w:color w:val="FF0000"/>
        </w:rPr>
        <w:t xml:space="preserve">. However, parasite richness seems to be positively related to local host richness and prevalence. </w:t>
      </w:r>
      <w:r w:rsidRPr="5CF9B6AD">
        <w:rPr>
          <w:rFonts w:cs="Times New Roman"/>
        </w:rPr>
        <w:t xml:space="preserve">Thus, migrant birds could potentially influence the ecology and evolution of </w:t>
      </w:r>
      <w:proofErr w:type="spellStart"/>
      <w:r w:rsidRPr="5CF9B6AD">
        <w:rPr>
          <w:rFonts w:cs="Times New Roman"/>
        </w:rPr>
        <w:t>haemosporidian</w:t>
      </w:r>
      <w:proofErr w:type="spellEnd"/>
      <w:r w:rsidRPr="5CF9B6AD">
        <w:rPr>
          <w:rFonts w:cs="Times New Roman"/>
        </w:rPr>
        <w:t xml:space="preserve"> dispersal in South America leading to an increase in parasite spread and influencing parasite prevalence</w:t>
      </w:r>
      <w:r w:rsidR="00BE0327">
        <w:rPr>
          <w:rFonts w:cs="Times New Roman"/>
        </w:rPr>
        <w:t xml:space="preserve"> and </w:t>
      </w:r>
      <w:r w:rsidRPr="5CF9B6AD">
        <w:rPr>
          <w:rFonts w:cs="Times New Roman"/>
        </w:rPr>
        <w:t>compositio</w:t>
      </w:r>
      <w:r w:rsidR="00BE0327">
        <w:rPr>
          <w:rFonts w:cs="Times New Roman"/>
        </w:rPr>
        <w:t>n</w:t>
      </w:r>
      <w:r w:rsidRPr="5CF9B6AD">
        <w:rPr>
          <w:rFonts w:cs="Times New Roman"/>
        </w:rPr>
        <w:t xml:space="preserve">. </w:t>
      </w:r>
      <w:r w:rsidR="00FC3952">
        <w:rPr>
          <w:rFonts w:cs="Times New Roman"/>
        </w:rPr>
        <w:t xml:space="preserve"> </w:t>
      </w:r>
      <w:r w:rsidRPr="5CF9B6AD">
        <w:rPr>
          <w:rFonts w:cs="Times New Roman"/>
        </w:rPr>
        <w:t xml:space="preserve">In addition, we also demonstrate that generalist parasites may be more successful in colonizing new regions since parasites that infected both residents and migrant hosts had broader geographic distributions. </w:t>
      </w:r>
    </w:p>
    <w:p w14:paraId="67256ACB" w14:textId="1554BCCD" w:rsidR="004D3F26" w:rsidRPr="002B7F27" w:rsidRDefault="000D0A24" w:rsidP="5CF9B6AD">
      <w:pPr>
        <w:spacing w:line="480" w:lineRule="auto"/>
        <w:rPr>
          <w:rFonts w:cs="Times New Roman"/>
        </w:rPr>
      </w:pPr>
      <w:r w:rsidRPr="002B7F27">
        <w:rPr>
          <w:rFonts w:cs="Times New Roman"/>
          <w:szCs w:val="24"/>
        </w:rPr>
        <w:tab/>
      </w:r>
      <w:r w:rsidR="006D23C1" w:rsidRPr="5CF9B6AD">
        <w:rPr>
          <w:rFonts w:cs="Times New Roman"/>
        </w:rPr>
        <w:t xml:space="preserve">Dispersal of </w:t>
      </w:r>
      <w:proofErr w:type="spellStart"/>
      <w:r w:rsidR="006D23C1" w:rsidRPr="5CF9B6AD">
        <w:rPr>
          <w:rFonts w:cs="Times New Roman"/>
        </w:rPr>
        <w:t>haemoporidians</w:t>
      </w:r>
      <w:proofErr w:type="spellEnd"/>
      <w:r w:rsidR="006D23C1" w:rsidRPr="5CF9B6AD">
        <w:rPr>
          <w:rFonts w:cs="Times New Roman"/>
        </w:rPr>
        <w:t xml:space="preserve"> might be an important step </w:t>
      </w:r>
      <w:r w:rsidR="00857E24" w:rsidRPr="5CF9B6AD">
        <w:rPr>
          <w:rFonts w:cs="Times New Roman"/>
        </w:rPr>
        <w:t>toward</w:t>
      </w:r>
      <w:r w:rsidR="006D23C1" w:rsidRPr="5CF9B6AD">
        <w:rPr>
          <w:rFonts w:cs="Times New Roman"/>
        </w:rPr>
        <w:t xml:space="preserve"> parasite diversification </w:t>
      </w:r>
      <w:r w:rsidR="00845D7A" w:rsidRPr="5CF9B6AD">
        <w:rPr>
          <w:rFonts w:cs="Times New Roman"/>
        </w:rPr>
        <w:t>for local community</w:t>
      </w:r>
      <w:r w:rsidR="006D23C1" w:rsidRPr="5CF9B6AD">
        <w:rPr>
          <w:rFonts w:cs="Times New Roman"/>
        </w:rPr>
        <w:t xml:space="preserve"> composition since parasites</w:t>
      </w:r>
      <w:r w:rsidR="009C75DB" w:rsidRPr="5CF9B6AD">
        <w:rPr>
          <w:rFonts w:cs="Times New Roman"/>
        </w:rPr>
        <w:t>,</w:t>
      </w:r>
      <w:r w:rsidR="006D23C1" w:rsidRPr="5CF9B6AD">
        <w:rPr>
          <w:rFonts w:cs="Times New Roman"/>
        </w:rPr>
        <w:t xml:space="preserve"> </w:t>
      </w:r>
      <w:r w:rsidR="00656EB5" w:rsidRPr="5CF9B6AD">
        <w:rPr>
          <w:rFonts w:cs="Times New Roman"/>
        </w:rPr>
        <w:t>after</w:t>
      </w:r>
      <w:r w:rsidR="006D23C1" w:rsidRPr="5CF9B6AD">
        <w:rPr>
          <w:rFonts w:cs="Times New Roman"/>
        </w:rPr>
        <w:t xml:space="preserve"> </w:t>
      </w:r>
      <w:r w:rsidR="00D46FCB" w:rsidRPr="5CF9B6AD">
        <w:rPr>
          <w:rFonts w:cs="Times New Roman"/>
        </w:rPr>
        <w:t>establish</w:t>
      </w:r>
      <w:r w:rsidR="00857E24" w:rsidRPr="5CF9B6AD">
        <w:rPr>
          <w:rFonts w:cs="Times New Roman"/>
        </w:rPr>
        <w:t>ing</w:t>
      </w:r>
      <w:r w:rsidR="00D46FCB" w:rsidRPr="5CF9B6AD">
        <w:rPr>
          <w:rFonts w:cs="Times New Roman"/>
        </w:rPr>
        <w:t xml:space="preserve"> </w:t>
      </w:r>
      <w:r w:rsidR="00857E24" w:rsidRPr="5CF9B6AD">
        <w:rPr>
          <w:rFonts w:cs="Times New Roman"/>
        </w:rPr>
        <w:t>in</w:t>
      </w:r>
      <w:r w:rsidR="00D46FCB" w:rsidRPr="5CF9B6AD">
        <w:rPr>
          <w:rFonts w:cs="Times New Roman"/>
        </w:rPr>
        <w:t xml:space="preserve"> new regions</w:t>
      </w:r>
      <w:r w:rsidR="009C75DB" w:rsidRPr="5CF9B6AD">
        <w:rPr>
          <w:rFonts w:cs="Times New Roman"/>
        </w:rPr>
        <w:t>,</w:t>
      </w:r>
      <w:r w:rsidR="006D23C1" w:rsidRPr="5CF9B6AD">
        <w:rPr>
          <w:rFonts w:cs="Times New Roman"/>
        </w:rPr>
        <w:t xml:space="preserve"> </w:t>
      </w:r>
      <w:r w:rsidR="00656EB5" w:rsidRPr="5CF9B6AD">
        <w:rPr>
          <w:rFonts w:cs="Times New Roman"/>
        </w:rPr>
        <w:t>can</w:t>
      </w:r>
      <w:r w:rsidR="00D46FCB" w:rsidRPr="5CF9B6AD">
        <w:rPr>
          <w:rFonts w:cs="Times New Roman"/>
        </w:rPr>
        <w:t xml:space="preserve"> evolve into new </w:t>
      </w:r>
      <w:r w:rsidR="00FA7AB2" w:rsidRPr="5CF9B6AD">
        <w:rPr>
          <w:rFonts w:cs="Times New Roman"/>
        </w:rPr>
        <w:t>and distinct</w:t>
      </w:r>
      <w:r w:rsidR="00D46FCB" w:rsidRPr="5CF9B6AD">
        <w:rPr>
          <w:rFonts w:cs="Times New Roman"/>
        </w:rPr>
        <w:t xml:space="preserve"> parasite lineages </w:t>
      </w:r>
      <w:r w:rsidR="00057D7B" w:rsidRPr="5CF9B6AD">
        <w:rPr>
          <w:rFonts w:cs="Times New Roman"/>
        </w:rPr>
        <w:fldChar w:fldCharType="begin" w:fldLock="1"/>
      </w:r>
      <w:r w:rsidR="0054466C" w:rsidRPr="5CF9B6AD">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5CF9B6AD">
        <w:rPr>
          <w:rFonts w:cs="Times New Roman"/>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lang w:val="it-IT"/>
        </w:rPr>
        <w:t>(Ellis et al. 2019, Fecchio et al. 2019a)</w:t>
      </w:r>
      <w:r w:rsidR="00057D7B" w:rsidRPr="5CF9B6AD">
        <w:rPr>
          <w:rFonts w:cs="Times New Roman"/>
        </w:rPr>
        <w:fldChar w:fldCharType="end"/>
      </w:r>
      <w:r w:rsidR="00D46FCB" w:rsidRPr="5CF9B6AD">
        <w:rPr>
          <w:rFonts w:cs="Times New Roman"/>
          <w:lang w:val="it-IT"/>
        </w:rPr>
        <w:t>. Indeed,</w:t>
      </w:r>
      <w:r w:rsidR="00D46FCB" w:rsidRPr="5CF9B6AD">
        <w:rPr>
          <w:rFonts w:cs="Times New Roman"/>
        </w:rPr>
        <w:fldChar w:fldCharType="begin" w:fldLock="1"/>
      </w:r>
      <w:r w:rsidR="0054466C" w:rsidRPr="5CF9B6AD">
        <w:rPr>
          <w:rFonts w:cs="Times New Roman"/>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5CF9B6AD">
        <w:rPr>
          <w:rFonts w:cs="Times New Roman"/>
        </w:rPr>
        <w:fldChar w:fldCharType="separate"/>
      </w:r>
      <w:r w:rsidR="00D46FCB" w:rsidRPr="5CF9B6AD">
        <w:rPr>
          <w:rFonts w:cs="Times New Roman"/>
          <w:noProof/>
          <w:lang w:val="it-IT"/>
        </w:rPr>
        <w:t xml:space="preserve"> Ellis et al. </w:t>
      </w:r>
      <w:r w:rsidR="006F0305" w:rsidRPr="5CF9B6AD">
        <w:rPr>
          <w:rFonts w:cs="Times New Roman"/>
          <w:noProof/>
        </w:rPr>
        <w:t>(</w:t>
      </w:r>
      <w:r w:rsidR="00D46FCB" w:rsidRPr="5CF9B6AD">
        <w:rPr>
          <w:rFonts w:cs="Times New Roman"/>
          <w:noProof/>
        </w:rPr>
        <w:t>2019</w:t>
      </w:r>
      <w:r w:rsidR="00D46FCB" w:rsidRPr="5CF9B6AD">
        <w:rPr>
          <w:rFonts w:cs="Times New Roman"/>
        </w:rPr>
        <w:fldChar w:fldCharType="end"/>
      </w:r>
      <w:r w:rsidR="006F0305" w:rsidRPr="5CF9B6AD">
        <w:rPr>
          <w:rFonts w:cs="Times New Roman"/>
        </w:rPr>
        <w:t>)</w:t>
      </w:r>
      <w:r w:rsidR="00D46FCB" w:rsidRPr="5CF9B6AD">
        <w:rPr>
          <w:rFonts w:cs="Times New Roman"/>
        </w:rPr>
        <w:t xml:space="preserve"> </w:t>
      </w:r>
      <w:r w:rsidR="00A048FE" w:rsidRPr="5CF9B6AD">
        <w:rPr>
          <w:rFonts w:cs="Times New Roman"/>
        </w:rPr>
        <w:t>found</w:t>
      </w:r>
      <w:r w:rsidR="00D46FCB" w:rsidRPr="5CF9B6AD">
        <w:rPr>
          <w:rFonts w:cs="Times New Roman"/>
        </w:rPr>
        <w:t xml:space="preserve"> </w:t>
      </w:r>
      <w:r w:rsidR="00857E24" w:rsidRPr="5CF9B6AD">
        <w:rPr>
          <w:rFonts w:cs="Times New Roman"/>
        </w:rPr>
        <w:t xml:space="preserve">that </w:t>
      </w:r>
      <w:r w:rsidR="00D46FCB" w:rsidRPr="5CF9B6AD">
        <w:rPr>
          <w:rFonts w:cs="Times New Roman"/>
        </w:rPr>
        <w:t xml:space="preserve">South America presents </w:t>
      </w:r>
      <w:r w:rsidR="001E0823" w:rsidRPr="5CF9B6AD">
        <w:rPr>
          <w:rFonts w:cs="Times New Roman"/>
        </w:rPr>
        <w:t xml:space="preserve">high rates of parasite diversification, with </w:t>
      </w:r>
      <w:r w:rsidR="00D46FCB" w:rsidRPr="5CF9B6AD">
        <w:rPr>
          <w:rFonts w:cs="Times New Roman"/>
        </w:rPr>
        <w:t xml:space="preserve">the greatest proportion of sympatric nodes for </w:t>
      </w:r>
      <w:r w:rsidR="00D46FCB" w:rsidRPr="5CF9B6AD">
        <w:rPr>
          <w:rFonts w:cs="Times New Roman"/>
          <w:i/>
          <w:iCs/>
        </w:rPr>
        <w:t xml:space="preserve">Plasmodium </w:t>
      </w:r>
      <w:r w:rsidR="00D46FCB" w:rsidRPr="5CF9B6AD">
        <w:rPr>
          <w:rFonts w:cs="Times New Roman"/>
        </w:rPr>
        <w:t>spp.</w:t>
      </w:r>
      <w:r w:rsidR="0057065D" w:rsidRPr="5CF9B6AD">
        <w:rPr>
          <w:rFonts w:cs="Times New Roman"/>
        </w:rPr>
        <w:t xml:space="preserve"> and one of the greatest </w:t>
      </w:r>
      <w:proofErr w:type="spellStart"/>
      <w:r w:rsidR="0057065D" w:rsidRPr="5CF9B6AD">
        <w:rPr>
          <w:rFonts w:cs="Times New Roman"/>
          <w:i/>
          <w:iCs/>
        </w:rPr>
        <w:t>Haemoproteus</w:t>
      </w:r>
      <w:proofErr w:type="spellEnd"/>
      <w:r w:rsidR="0057065D" w:rsidRPr="5CF9B6AD">
        <w:rPr>
          <w:rFonts w:cs="Times New Roman"/>
        </w:rPr>
        <w:t xml:space="preserve"> diversification rates</w:t>
      </w:r>
      <w:r w:rsidR="001E0823" w:rsidRPr="5CF9B6AD">
        <w:rPr>
          <w:rFonts w:cs="Times New Roman"/>
        </w:rPr>
        <w:t>.</w:t>
      </w:r>
      <w:r w:rsidR="00D46FCB" w:rsidRPr="5CF9B6AD">
        <w:rPr>
          <w:rFonts w:cs="Times New Roman"/>
        </w:rPr>
        <w:t xml:space="preserve"> </w:t>
      </w:r>
      <w:r w:rsidR="009C75DB" w:rsidRPr="5CF9B6AD">
        <w:rPr>
          <w:rFonts w:cs="Times New Roman"/>
        </w:rPr>
        <w:t>Hence</w:t>
      </w:r>
      <w:r w:rsidR="00487C25" w:rsidRPr="5CF9B6AD">
        <w:rPr>
          <w:rFonts w:cs="Times New Roman"/>
        </w:rPr>
        <w:t>, considering the</w:t>
      </w:r>
      <w:r w:rsidR="005F0D49" w:rsidRPr="5CF9B6AD">
        <w:rPr>
          <w:rFonts w:cs="Times New Roman"/>
        </w:rPr>
        <w:t xml:space="preserve"> potential</w:t>
      </w:r>
      <w:r w:rsidR="00487C25" w:rsidRPr="5CF9B6AD">
        <w:rPr>
          <w:rFonts w:cs="Times New Roman"/>
        </w:rPr>
        <w:t xml:space="preserve"> contribution </w:t>
      </w:r>
      <w:r w:rsidR="00857E24" w:rsidRPr="5CF9B6AD">
        <w:rPr>
          <w:rFonts w:cs="Times New Roman"/>
        </w:rPr>
        <w:t>of migrant birds toward</w:t>
      </w:r>
      <w:r w:rsidR="00487C25" w:rsidRPr="5CF9B6AD">
        <w:rPr>
          <w:rFonts w:cs="Times New Roman"/>
        </w:rPr>
        <w:t xml:space="preserve"> parasite dispersal, these hosts </w:t>
      </w:r>
      <w:r w:rsidR="004D3F26" w:rsidRPr="5CF9B6AD">
        <w:rPr>
          <w:rFonts w:cs="Times New Roman"/>
        </w:rPr>
        <w:t xml:space="preserve">might </w:t>
      </w:r>
      <w:r w:rsidR="00487C25" w:rsidRPr="5CF9B6AD">
        <w:rPr>
          <w:rFonts w:cs="Times New Roman"/>
        </w:rPr>
        <w:t>play a fundamental role in parasite evolution and diversification in South America.</w:t>
      </w:r>
      <w:r w:rsidR="009C75DB" w:rsidRPr="5CF9B6AD">
        <w:rPr>
          <w:rFonts w:cs="Times New Roman"/>
        </w:rPr>
        <w:t xml:space="preserve"> </w:t>
      </w:r>
      <w:r w:rsidR="00DE6075" w:rsidRPr="5CF9B6AD">
        <w:rPr>
          <w:rFonts w:cs="Times New Roman"/>
        </w:rPr>
        <w:t xml:space="preserve">Indeed, many species migrate during </w:t>
      </w:r>
      <w:r w:rsidR="00AD5052" w:rsidRPr="5CF9B6AD">
        <w:rPr>
          <w:rFonts w:cs="Times New Roman"/>
        </w:rPr>
        <w:t xml:space="preserve">the </w:t>
      </w:r>
      <w:r w:rsidR="00DE6075" w:rsidRPr="5CF9B6AD">
        <w:rPr>
          <w:rFonts w:cs="Times New Roman"/>
        </w:rPr>
        <w:t>breeding season and relapses</w:t>
      </w:r>
      <w:r w:rsidR="005F0D49" w:rsidRPr="5CF9B6AD">
        <w:rPr>
          <w:rFonts w:cs="Times New Roman"/>
        </w:rPr>
        <w:t xml:space="preserve"> (</w:t>
      </w:r>
      <w:r w:rsidR="005F0D49" w:rsidRPr="002B7F27">
        <w:t>increases in parasite intensity circulating in the host</w:t>
      </w:r>
      <w:r w:rsidR="005F0D49" w:rsidRPr="5CF9B6AD">
        <w:rPr>
          <w:rFonts w:cs="Times New Roman"/>
        </w:rPr>
        <w:t>)</w:t>
      </w:r>
      <w:r w:rsidR="00DE6075" w:rsidRPr="5CF9B6AD">
        <w:rPr>
          <w:rFonts w:cs="Times New Roman"/>
        </w:rPr>
        <w:t xml:space="preserve"> mainly occur after this period </w:t>
      </w:r>
      <w:r w:rsidR="00DE6075" w:rsidRPr="5CF9B6AD">
        <w:rPr>
          <w:rFonts w:cs="Times New Roman"/>
        </w:rPr>
        <w:fldChar w:fldCharType="begin" w:fldLock="1"/>
      </w:r>
      <w:r w:rsidR="00E430EF">
        <w:rPr>
          <w:rFonts w:cs="Times New Roman"/>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6075" w:rsidRPr="5CF9B6AD">
        <w:rPr>
          <w:rFonts w:cs="Times New Roman"/>
        </w:rPr>
        <w:fldChar w:fldCharType="separate"/>
      </w:r>
      <w:r w:rsidR="005B2EA7" w:rsidRPr="5CF9B6AD">
        <w:rPr>
          <w:rFonts w:cs="Times New Roman"/>
          <w:noProof/>
        </w:rPr>
        <w:t>(Valkiūnas 2005)</w:t>
      </w:r>
      <w:r w:rsidR="00DE6075" w:rsidRPr="5CF9B6AD">
        <w:rPr>
          <w:rFonts w:cs="Times New Roman"/>
        </w:rPr>
        <w:fldChar w:fldCharType="end"/>
      </w:r>
      <w:r w:rsidR="00DE6075" w:rsidRPr="5CF9B6AD">
        <w:rPr>
          <w:rFonts w:cs="Times New Roman"/>
        </w:rPr>
        <w:t xml:space="preserve">, </w:t>
      </w:r>
      <w:r w:rsidR="00AD5052" w:rsidRPr="5CF9B6AD">
        <w:rPr>
          <w:rFonts w:cs="Times New Roman"/>
        </w:rPr>
        <w:t>thus</w:t>
      </w:r>
      <w:r w:rsidR="00DE6075" w:rsidRPr="5CF9B6AD">
        <w:rPr>
          <w:rFonts w:cs="Times New Roman"/>
        </w:rPr>
        <w:t xml:space="preserve"> facilitating parasite dispersal to new regions. </w:t>
      </w:r>
      <w:r w:rsidR="009C75DB" w:rsidRPr="5CF9B6AD">
        <w:rPr>
          <w:rFonts w:cs="Times New Roman"/>
        </w:rPr>
        <w:t xml:space="preserve">However, we did not observe a clear relation between </w:t>
      </w:r>
      <w:r w:rsidR="00F531BC" w:rsidRPr="5CF9B6AD">
        <w:rPr>
          <w:rFonts w:cs="Times New Roman"/>
        </w:rPr>
        <w:t xml:space="preserve">the presence of </w:t>
      </w:r>
      <w:r w:rsidR="009C75DB" w:rsidRPr="5CF9B6AD">
        <w:rPr>
          <w:rFonts w:cs="Times New Roman"/>
        </w:rPr>
        <w:t xml:space="preserve">migrant birds </w:t>
      </w:r>
      <w:r w:rsidR="009C75DB" w:rsidRPr="5CF9B6AD">
        <w:rPr>
          <w:rFonts w:cs="Times New Roman"/>
        </w:rPr>
        <w:lastRenderedPageBreak/>
        <w:t xml:space="preserve">and </w:t>
      </w:r>
      <w:r w:rsidR="00FA7AB2" w:rsidRPr="5CF9B6AD">
        <w:rPr>
          <w:rFonts w:cs="Times New Roman"/>
        </w:rPr>
        <w:t xml:space="preserve">local </w:t>
      </w:r>
      <w:proofErr w:type="spellStart"/>
      <w:r w:rsidR="009C75DB" w:rsidRPr="5CF9B6AD">
        <w:rPr>
          <w:rFonts w:cs="Times New Roman"/>
        </w:rPr>
        <w:t>haemosporidian</w:t>
      </w:r>
      <w:proofErr w:type="spellEnd"/>
      <w:r w:rsidR="009C75DB" w:rsidRPr="5CF9B6AD">
        <w:rPr>
          <w:rFonts w:cs="Times New Roman"/>
        </w:rPr>
        <w:t xml:space="preserve"> </w:t>
      </w:r>
      <w:r w:rsidR="005F0D49" w:rsidRPr="5CF9B6AD">
        <w:rPr>
          <w:rFonts w:cs="Times New Roman"/>
        </w:rPr>
        <w:t>prevalence</w:t>
      </w:r>
      <w:r w:rsidR="00DE5CA7" w:rsidRPr="5CF9B6AD">
        <w:rPr>
          <w:rFonts w:cs="Times New Roman"/>
        </w:rPr>
        <w:t xml:space="preserve"> since </w:t>
      </w:r>
      <w:r w:rsidR="004D3F26" w:rsidRPr="5CF9B6AD">
        <w:rPr>
          <w:rFonts w:cs="Times New Roman"/>
        </w:rPr>
        <w:t xml:space="preserve">our </w:t>
      </w:r>
      <w:r w:rsidR="00DE5CA7" w:rsidRPr="5CF9B6AD">
        <w:rPr>
          <w:rFonts w:cs="Times New Roman"/>
        </w:rPr>
        <w:t>data sugges</w:t>
      </w:r>
      <w:r w:rsidR="005F0D49" w:rsidRPr="5CF9B6AD">
        <w:rPr>
          <w:rFonts w:cs="Times New Roman"/>
        </w:rPr>
        <w:t xml:space="preserve">t that </w:t>
      </w:r>
      <w:r w:rsidR="005F0D49" w:rsidRPr="5CF9B6AD">
        <w:rPr>
          <w:rFonts w:cs="Times New Roman"/>
          <w:i/>
          <w:iCs/>
        </w:rPr>
        <w:t>Plasmodium</w:t>
      </w:r>
      <w:r w:rsidR="005F0D49" w:rsidRPr="5CF9B6AD">
        <w:rPr>
          <w:rFonts w:cs="Times New Roman"/>
        </w:rPr>
        <w:t xml:space="preserve"> and </w:t>
      </w:r>
      <w:proofErr w:type="spellStart"/>
      <w:r w:rsidR="005F0D49" w:rsidRPr="5CF9B6AD">
        <w:rPr>
          <w:rFonts w:cs="Times New Roman"/>
          <w:i/>
          <w:iCs/>
        </w:rPr>
        <w:t>Haemoproteus</w:t>
      </w:r>
      <w:proofErr w:type="spellEnd"/>
      <w:r w:rsidR="005F0D49" w:rsidRPr="5CF9B6AD">
        <w:rPr>
          <w:rFonts w:cs="Times New Roman"/>
        </w:rPr>
        <w:t xml:space="preserve"> parasites respond differently to the presence of migrant host</w:t>
      </w:r>
      <w:r w:rsidR="00A90E6B" w:rsidRPr="5CF9B6AD">
        <w:rPr>
          <w:rFonts w:cs="Times New Roman"/>
        </w:rPr>
        <w:t>s</w:t>
      </w:r>
      <w:r w:rsidR="00DE5CA7" w:rsidRPr="5CF9B6AD">
        <w:rPr>
          <w:rFonts w:cs="Times New Roman"/>
        </w:rPr>
        <w:t>.</w:t>
      </w:r>
      <w:r w:rsidR="00A4479F" w:rsidRPr="5CF9B6AD">
        <w:rPr>
          <w:rFonts w:cs="Times New Roman"/>
        </w:rPr>
        <w:t xml:space="preserve"> </w:t>
      </w:r>
      <w:r w:rsidR="00FA7AB2" w:rsidRPr="5CF9B6AD">
        <w:rPr>
          <w:rFonts w:cs="Times New Roman"/>
        </w:rPr>
        <w:t>T</w:t>
      </w:r>
      <w:r w:rsidR="004D41B6" w:rsidRPr="5CF9B6AD">
        <w:rPr>
          <w:rFonts w:cs="Times New Roman"/>
        </w:rPr>
        <w:t>he fact that most of our lineages were observed only in resident birds could explain the</w:t>
      </w:r>
      <w:r w:rsidR="009F7C32" w:rsidRPr="5CF9B6AD">
        <w:rPr>
          <w:rFonts w:cs="Times New Roman"/>
        </w:rPr>
        <w:t xml:space="preserve"> </w:t>
      </w:r>
      <w:r w:rsidR="00E712F0" w:rsidRPr="5CF9B6AD">
        <w:rPr>
          <w:rFonts w:cs="Times New Roman"/>
        </w:rPr>
        <w:t>lack of a</w:t>
      </w:r>
      <w:r w:rsidR="00EE7A9B" w:rsidRPr="5CF9B6AD">
        <w:rPr>
          <w:rFonts w:cs="Times New Roman"/>
        </w:rPr>
        <w:t xml:space="preserve"> relationship</w:t>
      </w:r>
      <w:r w:rsidR="004D41B6" w:rsidRPr="5CF9B6AD">
        <w:rPr>
          <w:rFonts w:cs="Times New Roman"/>
        </w:rPr>
        <w:t xml:space="preserve"> between avian migrants and </w:t>
      </w:r>
      <w:r w:rsidR="001D4438" w:rsidRPr="5CF9B6AD">
        <w:rPr>
          <w:rFonts w:cs="Times New Roman"/>
        </w:rPr>
        <w:t xml:space="preserve">general </w:t>
      </w:r>
      <w:proofErr w:type="spellStart"/>
      <w:r w:rsidR="004D41B6" w:rsidRPr="5CF9B6AD">
        <w:rPr>
          <w:rFonts w:cs="Times New Roman"/>
        </w:rPr>
        <w:t>haemosporidia</w:t>
      </w:r>
      <w:r w:rsidR="005F0D49" w:rsidRPr="5CF9B6AD">
        <w:rPr>
          <w:rFonts w:cs="Times New Roman"/>
        </w:rPr>
        <w:t>n</w:t>
      </w:r>
      <w:proofErr w:type="spellEnd"/>
      <w:r w:rsidR="005F0D49" w:rsidRPr="5CF9B6AD">
        <w:rPr>
          <w:rFonts w:cs="Times New Roman"/>
        </w:rPr>
        <w:t xml:space="preserve"> </w:t>
      </w:r>
      <w:r w:rsidR="009F7C32" w:rsidRPr="5CF9B6AD">
        <w:rPr>
          <w:rFonts w:cs="Times New Roman"/>
        </w:rPr>
        <w:t>prevalence</w:t>
      </w:r>
      <w:r w:rsidR="00EE7A9B" w:rsidRPr="5CF9B6AD">
        <w:rPr>
          <w:rFonts w:cs="Times New Roman"/>
        </w:rPr>
        <w:t>,</w:t>
      </w:r>
      <w:r w:rsidR="00F7506D" w:rsidRPr="5CF9B6AD">
        <w:rPr>
          <w:rFonts w:cs="Times New Roman"/>
        </w:rPr>
        <w:t xml:space="preserve"> </w:t>
      </w:r>
      <w:r w:rsidR="00EE7A9B" w:rsidRPr="5CF9B6AD">
        <w:rPr>
          <w:rFonts w:cs="Times New Roman"/>
        </w:rPr>
        <w:t>since the greatest</w:t>
      </w:r>
      <w:r w:rsidR="00F7506D" w:rsidRPr="5CF9B6AD">
        <w:rPr>
          <w:rFonts w:cs="Times New Roman"/>
        </w:rPr>
        <w:t xml:space="preserve"> </w:t>
      </w:r>
      <w:proofErr w:type="spellStart"/>
      <w:r w:rsidR="00F7506D" w:rsidRPr="5CF9B6AD">
        <w:rPr>
          <w:rFonts w:cs="Times New Roman"/>
        </w:rPr>
        <w:t>haemosporidian</w:t>
      </w:r>
      <w:proofErr w:type="spellEnd"/>
      <w:r w:rsidR="00F7506D" w:rsidRPr="5CF9B6AD">
        <w:rPr>
          <w:rFonts w:cs="Times New Roman"/>
        </w:rPr>
        <w:t xml:space="preserve"> diversity </w:t>
      </w:r>
      <w:r w:rsidR="00EE7A9B" w:rsidRPr="5CF9B6AD">
        <w:rPr>
          <w:rFonts w:cs="Times New Roman"/>
        </w:rPr>
        <w:t>occurs</w:t>
      </w:r>
      <w:r w:rsidR="00F7506D" w:rsidRPr="5CF9B6AD">
        <w:rPr>
          <w:rFonts w:cs="Times New Roman"/>
        </w:rPr>
        <w:t xml:space="preserve"> in resident </w:t>
      </w:r>
      <w:r w:rsidR="00EE7A9B" w:rsidRPr="5CF9B6AD">
        <w:rPr>
          <w:rFonts w:cs="Times New Roman"/>
        </w:rPr>
        <w:t xml:space="preserve">avian </w:t>
      </w:r>
      <w:r w:rsidR="00F7506D" w:rsidRPr="5CF9B6AD">
        <w:rPr>
          <w:rFonts w:cs="Times New Roman"/>
        </w:rPr>
        <w:t>species</w:t>
      </w:r>
      <w:r w:rsidR="004D41B6" w:rsidRPr="5CF9B6AD">
        <w:rPr>
          <w:rFonts w:cs="Times New Roman"/>
        </w:rPr>
        <w:t xml:space="preserve">. </w:t>
      </w:r>
      <w:r w:rsidR="00F7506D" w:rsidRPr="5CF9B6AD">
        <w:rPr>
          <w:rFonts w:cs="Times New Roman"/>
        </w:rPr>
        <w:t>In addition</w:t>
      </w:r>
      <w:r w:rsidR="004D41B6" w:rsidRPr="5CF9B6AD">
        <w:rPr>
          <w:rFonts w:cs="Times New Roman"/>
        </w:rPr>
        <w:t>,</w:t>
      </w:r>
      <w:r w:rsidR="007B6775" w:rsidRPr="5CF9B6AD">
        <w:rPr>
          <w:rFonts w:cs="Times New Roman"/>
        </w:rPr>
        <w:t xml:space="preserve"> </w:t>
      </w:r>
      <w:r w:rsidR="007B6775" w:rsidRPr="5CF9B6AD">
        <w:rPr>
          <w:rFonts w:cs="Times New Roman"/>
        </w:rPr>
        <w:fldChar w:fldCharType="begin" w:fldLock="1"/>
      </w:r>
      <w:r w:rsidR="0054466C"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5CF9B6AD">
        <w:rPr>
          <w:rFonts w:cs="Times New Roman"/>
        </w:rPr>
        <w:fldChar w:fldCharType="separate"/>
      </w:r>
      <w:r w:rsidR="007B6775" w:rsidRPr="5CF9B6AD">
        <w:rPr>
          <w:rFonts w:cs="Times New Roman"/>
          <w:noProof/>
        </w:rPr>
        <w:t xml:space="preserve">Hellgren et al. </w:t>
      </w:r>
      <w:r w:rsidR="006F0305" w:rsidRPr="5CF9B6AD">
        <w:rPr>
          <w:rFonts w:cs="Times New Roman"/>
          <w:noProof/>
        </w:rPr>
        <w:t>(</w:t>
      </w:r>
      <w:r w:rsidR="007B6775" w:rsidRPr="5CF9B6AD">
        <w:rPr>
          <w:rFonts w:cs="Times New Roman"/>
          <w:noProof/>
        </w:rPr>
        <w:t>2007</w:t>
      </w:r>
      <w:r w:rsidR="007B6775" w:rsidRPr="5CF9B6AD">
        <w:rPr>
          <w:rFonts w:cs="Times New Roman"/>
        </w:rPr>
        <w:fldChar w:fldCharType="end"/>
      </w:r>
      <w:r w:rsidR="006F0305" w:rsidRPr="5CF9B6AD">
        <w:rPr>
          <w:rFonts w:cs="Times New Roman"/>
        </w:rPr>
        <w:t>)</w:t>
      </w:r>
      <w:r w:rsidR="007B6775" w:rsidRPr="5CF9B6AD">
        <w:rPr>
          <w:rFonts w:cs="Times New Roman"/>
        </w:rPr>
        <w:t xml:space="preserve"> </w:t>
      </w:r>
      <w:r w:rsidR="004D41B6" w:rsidRPr="5CF9B6AD">
        <w:rPr>
          <w:rFonts w:cs="Times New Roman"/>
        </w:rPr>
        <w:t xml:space="preserve">also suggest that new </w:t>
      </w:r>
      <w:proofErr w:type="spellStart"/>
      <w:r w:rsidR="004D41B6" w:rsidRPr="5CF9B6AD">
        <w:rPr>
          <w:rFonts w:cs="Times New Roman"/>
        </w:rPr>
        <w:t>haemosporidian</w:t>
      </w:r>
      <w:proofErr w:type="spellEnd"/>
      <w:r w:rsidR="004D41B6" w:rsidRPr="5CF9B6AD">
        <w:rPr>
          <w:rFonts w:cs="Times New Roman"/>
        </w:rPr>
        <w:t xml:space="preserve"> introductions into resident bird faunas </w:t>
      </w:r>
      <w:r w:rsidR="00D01101" w:rsidRPr="5CF9B6AD">
        <w:rPr>
          <w:rFonts w:cs="Times New Roman"/>
        </w:rPr>
        <w:t xml:space="preserve">are not common </w:t>
      </w:r>
      <w:r w:rsidR="004D41B6" w:rsidRPr="5CF9B6AD">
        <w:rPr>
          <w:rFonts w:cs="Times New Roman"/>
        </w:rPr>
        <w:t xml:space="preserve">evolutionary events. </w:t>
      </w:r>
      <w:r w:rsidR="00320556" w:rsidRPr="5CF9B6AD">
        <w:rPr>
          <w:rFonts w:cs="Times New Roman"/>
        </w:rPr>
        <w:t>Moreover</w:t>
      </w:r>
      <w:r w:rsidR="00DE5CA7" w:rsidRPr="5CF9B6AD">
        <w:rPr>
          <w:rFonts w:cs="Times New Roman"/>
        </w:rPr>
        <w:t>,</w:t>
      </w:r>
      <w:r w:rsidR="001F60EB" w:rsidRPr="5CF9B6AD">
        <w:rPr>
          <w:rFonts w:cs="Times New Roman"/>
        </w:rPr>
        <w:t xml:space="preserve"> we observed that</w:t>
      </w:r>
      <w:r w:rsidR="00DE5CA7" w:rsidRPr="5CF9B6AD">
        <w:rPr>
          <w:rFonts w:cs="Times New Roman"/>
        </w:rPr>
        <w:t xml:space="preserve"> other factors such as host richness and </w:t>
      </w:r>
      <w:r w:rsidR="00EE7A9B" w:rsidRPr="5CF9B6AD">
        <w:rPr>
          <w:rFonts w:cs="Times New Roman"/>
        </w:rPr>
        <w:t xml:space="preserve">overall local </w:t>
      </w:r>
      <w:r w:rsidR="00DE5CA7" w:rsidRPr="5CF9B6AD">
        <w:rPr>
          <w:rFonts w:cs="Times New Roman"/>
        </w:rPr>
        <w:t>prevalence</w:t>
      </w:r>
      <w:r w:rsidR="004D3F26" w:rsidRPr="5CF9B6AD">
        <w:rPr>
          <w:rFonts w:cs="Times New Roman"/>
        </w:rPr>
        <w:t xml:space="preserve"> also influence</w:t>
      </w:r>
      <w:r w:rsidR="00DE5CA7" w:rsidRPr="5CF9B6AD">
        <w:rPr>
          <w:rFonts w:cs="Times New Roman"/>
        </w:rPr>
        <w:t xml:space="preserve"> parasite </w:t>
      </w:r>
      <w:r w:rsidR="001D4438" w:rsidRPr="5CF9B6AD">
        <w:rPr>
          <w:rFonts w:cs="Times New Roman"/>
        </w:rPr>
        <w:t>richness</w:t>
      </w:r>
      <w:r w:rsidR="00DE5CA7" w:rsidRPr="5CF9B6AD">
        <w:rPr>
          <w:rFonts w:cs="Times New Roman"/>
        </w:rPr>
        <w:t>.</w:t>
      </w:r>
      <w:r w:rsidR="004D3F26" w:rsidRPr="5CF9B6AD">
        <w:rPr>
          <w:rFonts w:cs="Times New Roman"/>
        </w:rPr>
        <w:t xml:space="preserve"> Therefore, it seems environmental and host features could be more important </w:t>
      </w:r>
      <w:r w:rsidR="00E712F0" w:rsidRPr="5CF9B6AD">
        <w:rPr>
          <w:rFonts w:cs="Times New Roman"/>
        </w:rPr>
        <w:t>in determining local</w:t>
      </w:r>
      <w:r w:rsidR="004D3F26" w:rsidRPr="5CF9B6AD">
        <w:rPr>
          <w:rFonts w:cs="Times New Roman"/>
        </w:rPr>
        <w:t xml:space="preserve"> parasite richness than dispersal patterns</w:t>
      </w:r>
      <w:r w:rsidR="007B6775" w:rsidRPr="5CF9B6AD">
        <w:rPr>
          <w:rFonts w:cs="Times New Roman"/>
        </w:rPr>
        <w:t xml:space="preserve">. </w:t>
      </w:r>
    </w:p>
    <w:p w14:paraId="05EF5FCB" w14:textId="6399A78C" w:rsidR="00A4479F" w:rsidRPr="002B7F27" w:rsidRDefault="00A4479F" w:rsidP="00614BA8">
      <w:pPr>
        <w:spacing w:line="480" w:lineRule="auto"/>
        <w:rPr>
          <w:rFonts w:cs="Times New Roman"/>
          <w:szCs w:val="24"/>
        </w:rPr>
      </w:pPr>
      <w:r w:rsidRPr="002B7F27">
        <w:rPr>
          <w:rFonts w:cs="Times New Roman"/>
          <w:szCs w:val="24"/>
        </w:rPr>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 xml:space="preserve">for general </w:t>
      </w:r>
      <w:proofErr w:type="spellStart"/>
      <w:r w:rsidR="005F50B0" w:rsidRPr="002B7F27">
        <w:rPr>
          <w:rFonts w:cs="Times New Roman"/>
          <w:szCs w:val="24"/>
        </w:rPr>
        <w:t>haemosporidian</w:t>
      </w:r>
      <w:proofErr w:type="spellEnd"/>
      <w:r w:rsidR="005F50B0" w:rsidRPr="002B7F27">
        <w:rPr>
          <w:rFonts w:cs="Times New Roman"/>
          <w:szCs w:val="24"/>
        </w:rPr>
        <w:t xml:space="preserve">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proofErr w:type="spellStart"/>
      <w:r w:rsidR="00030587" w:rsidRPr="002B7F27">
        <w:rPr>
          <w:rFonts w:cs="Times New Roman"/>
          <w:i/>
          <w:iCs/>
          <w:szCs w:val="24"/>
        </w:rPr>
        <w:t>Haemoproteus</w:t>
      </w:r>
      <w:proofErr w:type="spellEnd"/>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t>bird community, we observe</w:t>
      </w:r>
      <w:r w:rsidR="00C079D9" w:rsidRPr="002B7F27">
        <w:rPr>
          <w:rFonts w:cs="Times New Roman"/>
          <w:szCs w:val="24"/>
        </w:rPr>
        <w:t>d</w:t>
      </w:r>
      <w:r w:rsidR="004D1DF9" w:rsidRPr="002B7F27">
        <w:rPr>
          <w:rFonts w:cs="Times New Roman"/>
          <w:szCs w:val="24"/>
        </w:rPr>
        <w:t xml:space="preserve"> a rise in </w:t>
      </w:r>
      <w:proofErr w:type="spellStart"/>
      <w:r w:rsidR="004D1DF9" w:rsidRPr="002B7F27">
        <w:rPr>
          <w:rFonts w:cs="Times New Roman"/>
          <w:i/>
          <w:iCs/>
          <w:szCs w:val="24"/>
        </w:rPr>
        <w:t>Haemoproteus</w:t>
      </w:r>
      <w:proofErr w:type="spellEnd"/>
      <w:r w:rsidR="004D1DF9" w:rsidRPr="002B7F27">
        <w:rPr>
          <w:rFonts w:cs="Times New Roman"/>
          <w:szCs w:val="24"/>
        </w:rPr>
        <w:t xml:space="preserve"> infections. Such behavior </w:t>
      </w:r>
      <w:r w:rsidR="00575B85" w:rsidRPr="002B7F27">
        <w:rPr>
          <w:rFonts w:cs="Times New Roman"/>
          <w:szCs w:val="24"/>
        </w:rPr>
        <w:t>illustrates</w:t>
      </w:r>
      <w:r w:rsidR="00A06EB9" w:rsidRPr="002B7F27">
        <w:rPr>
          <w:rFonts w:cs="Times New Roman"/>
          <w:szCs w:val="24"/>
        </w:rPr>
        <w:t xml:space="preserve"> </w:t>
      </w:r>
      <w:r w:rsidR="00E01713" w:rsidRPr="002B7F27">
        <w:rPr>
          <w:rFonts w:cs="Times New Roman"/>
          <w:szCs w:val="24"/>
        </w:rPr>
        <w:t>that</w:t>
      </w:r>
      <w:r w:rsidR="00575B85" w:rsidRPr="002B7F27">
        <w:rPr>
          <w:rFonts w:cs="Times New Roman"/>
          <w:szCs w:val="24"/>
        </w:rPr>
        <w:t xml:space="preserve"> different pathogens do not respond </w:t>
      </w:r>
      <w:r w:rsidR="00D14189" w:rsidRPr="002B7F27">
        <w:rPr>
          <w:rFonts w:cs="Times New Roman"/>
          <w:szCs w:val="24"/>
        </w:rPr>
        <w:t>identically</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Besides, </w:t>
      </w:r>
      <w:r w:rsidR="0054466C" w:rsidRPr="002B7F27">
        <w:t xml:space="preserve">migration can work either as a mechanism </w:t>
      </w:r>
      <w:r w:rsidR="00A048FE" w:rsidRPr="002B7F27">
        <w:t>that reduces</w:t>
      </w:r>
      <w:r w:rsidR="0054466C" w:rsidRPr="002B7F27">
        <w:t xml:space="preserve"> parasite prevalence through migratory escape</w:t>
      </w:r>
      <w:r w:rsidR="00A048FE" w:rsidRPr="002B7F27">
        <w:t>,</w:t>
      </w:r>
      <w:r w:rsidR="0054466C" w:rsidRPr="002B7F27">
        <w:t xml:space="preserve"> or </w:t>
      </w:r>
      <w:r w:rsidR="00A048FE" w:rsidRPr="002B7F27">
        <w:t xml:space="preserve">that increases </w:t>
      </w:r>
      <w:r w:rsidR="0054466C" w:rsidRPr="002B7F27">
        <w:t xml:space="preserve">prevalence due to higher host exposure and associated costs </w:t>
      </w:r>
      <w:r w:rsidR="0054466C" w:rsidRPr="002B7F27">
        <w:fldChar w:fldCharType="begin" w:fldLock="1"/>
      </w:r>
      <w:r w:rsidR="00E430EF">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0054466C" w:rsidRPr="002B7F27">
        <w:fldChar w:fldCharType="separate"/>
      </w:r>
      <w:r w:rsidR="0054466C" w:rsidRPr="002B7F27">
        <w:rPr>
          <w:noProof/>
        </w:rPr>
        <w:t>(Altizer et al. 2011)</w:t>
      </w:r>
      <w:r w:rsidR="0054466C" w:rsidRPr="002B7F27">
        <w:fldChar w:fldCharType="end"/>
      </w:r>
      <w:r w:rsidR="00575B85" w:rsidRPr="002B7F27">
        <w:rPr>
          <w:rFonts w:cs="Times New Roman"/>
          <w:szCs w:val="24"/>
        </w:rPr>
        <w:t xml:space="preserve">. 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E430EF">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w:t>
      </w:r>
      <w:proofErr w:type="spellStart"/>
      <w:r w:rsidR="009F0A6D" w:rsidRPr="002B7F27">
        <w:rPr>
          <w:rFonts w:cs="Times New Roman"/>
          <w:szCs w:val="24"/>
        </w:rPr>
        <w:t>haemosporidian</w:t>
      </w:r>
      <w:r w:rsidR="000F1F67" w:rsidRPr="002B7F27">
        <w:rPr>
          <w:rFonts w:cs="Times New Roman"/>
          <w:szCs w:val="24"/>
        </w:rPr>
        <w:t>s</w:t>
      </w:r>
      <w:proofErr w:type="spellEnd"/>
      <w:r w:rsidR="009F0A6D" w:rsidRPr="002B7F27">
        <w:rPr>
          <w:rFonts w:cs="Times New Roman"/>
          <w:szCs w:val="24"/>
        </w:rPr>
        <w:t xml:space="preserve"> can occur due to the fact </w:t>
      </w:r>
      <w:r w:rsidR="00EA288F" w:rsidRPr="002B7F27">
        <w:rPr>
          <w:rFonts w:cs="Times New Roman"/>
          <w:szCs w:val="24"/>
        </w:rPr>
        <w:t xml:space="preserve">that </w:t>
      </w:r>
      <w:proofErr w:type="spellStart"/>
      <w:r w:rsidR="009F0A6D" w:rsidRPr="002B7F27">
        <w:rPr>
          <w:rFonts w:cs="Times New Roman"/>
          <w:szCs w:val="24"/>
        </w:rPr>
        <w:t>haemosporidian</w:t>
      </w:r>
      <w:r w:rsidR="00D14189" w:rsidRPr="002B7F27">
        <w:rPr>
          <w:rFonts w:cs="Times New Roman"/>
          <w:szCs w:val="24"/>
        </w:rPr>
        <w:t>s</w:t>
      </w:r>
      <w:proofErr w:type="spellEnd"/>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lastRenderedPageBreak/>
        <w:t xml:space="preserve">Thus, the broad host preferences of </w:t>
      </w:r>
      <w:proofErr w:type="spellStart"/>
      <w:r w:rsidR="00750BD7" w:rsidRPr="002B7F27">
        <w:rPr>
          <w:rFonts w:cs="Times New Roman"/>
          <w:i/>
          <w:iCs/>
          <w:szCs w:val="24"/>
        </w:rPr>
        <w:t>Haemoproteus</w:t>
      </w:r>
      <w:proofErr w:type="spellEnd"/>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generalist hosts.</w:t>
      </w:r>
      <w:r w:rsidR="000B0A8B" w:rsidRPr="002B7F27">
        <w:rPr>
          <w:rFonts w:cs="Times New Roman"/>
          <w:szCs w:val="24"/>
        </w:rPr>
        <w:t xml:space="preserve"> At </w:t>
      </w:r>
      <w:r w:rsidR="00A048FE" w:rsidRPr="002B7F27">
        <w:rPr>
          <w:rFonts w:cs="Times New Roman"/>
          <w:szCs w:val="24"/>
        </w:rPr>
        <w:t xml:space="preserve">the </w:t>
      </w:r>
      <w:r w:rsidR="000B0A8B" w:rsidRPr="002B7F27">
        <w:rPr>
          <w:rFonts w:cs="Times New Roman"/>
          <w:szCs w:val="24"/>
        </w:rPr>
        <w:t xml:space="preserve">same time, it is possible that migratory behavior could had evolved as a mechanism of escaping </w:t>
      </w:r>
      <w:r w:rsidR="000B0A8B" w:rsidRPr="002B7F27">
        <w:rPr>
          <w:rFonts w:cs="Times New Roman"/>
          <w:i/>
          <w:iCs/>
          <w:szCs w:val="24"/>
        </w:rPr>
        <w:t>Plasmodium</w:t>
      </w:r>
      <w:r w:rsidR="000B0A8B" w:rsidRPr="002B7F27">
        <w:rPr>
          <w:rFonts w:cs="Times New Roman"/>
          <w:szCs w:val="24"/>
        </w:rPr>
        <w:t xml:space="preserve"> infections. </w:t>
      </w:r>
    </w:p>
    <w:p w14:paraId="1634878D" w14:textId="3AEB9C2C"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8554D7">
        <w:rPr>
          <w:rFonts w:cs="Times New Roman"/>
          <w:szCs w:val="24"/>
        </w:rPr>
        <w:t xml:space="preserve">may </w:t>
      </w:r>
      <w:r w:rsidR="00635BD6" w:rsidRPr="002B7F27">
        <w:rPr>
          <w:rFonts w:cs="Times New Roman"/>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BE0327" w:rsidRPr="00FC359C">
        <w:rPr>
          <w:rFonts w:cs="Times New Roman"/>
          <w:color w:val="FF0000"/>
          <w:szCs w:val="24"/>
        </w:rPr>
        <w:t>individuals</w:t>
      </w:r>
      <w:r w:rsidR="00BE0327">
        <w:rPr>
          <w:rFonts w:cs="Times New Roman"/>
          <w:szCs w:val="24"/>
        </w:rPr>
        <w:t xml:space="preserve"> </w:t>
      </w:r>
      <w:r w:rsidR="002A5CAA" w:rsidRPr="002B7F27">
        <w:rPr>
          <w:rFonts w:cs="Times New Roman"/>
          <w:szCs w:val="24"/>
        </w:rPr>
        <w:t xml:space="preserve">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proofErr w:type="spellStart"/>
      <w:r w:rsidR="006252C3" w:rsidRPr="002B7F27">
        <w:rPr>
          <w:rFonts w:cs="Times New Roman"/>
          <w:szCs w:val="24"/>
        </w:rPr>
        <w:t>haemosporidian</w:t>
      </w:r>
      <w:proofErr w:type="spellEnd"/>
      <w:r w:rsidR="006252C3" w:rsidRPr="002B7F27">
        <w:rPr>
          <w:rFonts w:cs="Times New Roman"/>
          <w:szCs w:val="24"/>
        </w:rPr>
        <w:t xml:space="preserve">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E430EF">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w:t>
      </w:r>
      <w:proofErr w:type="spellStart"/>
      <w:r w:rsidR="002C2ACF" w:rsidRPr="002B7F27">
        <w:rPr>
          <w:rFonts w:cs="Times New Roman"/>
          <w:szCs w:val="24"/>
        </w:rPr>
        <w:t>haemosporidian</w:t>
      </w:r>
      <w:proofErr w:type="spellEnd"/>
      <w:r w:rsidR="002C2ACF" w:rsidRPr="002B7F27">
        <w:rPr>
          <w:rFonts w:cs="Times New Roman"/>
          <w:szCs w:val="24"/>
        </w:rPr>
        <w:t xml:space="preserve"> </w:t>
      </w:r>
      <w:r w:rsidR="00A44D63" w:rsidRPr="002B7F27">
        <w:rPr>
          <w:rFonts w:cs="Times New Roman"/>
          <w:szCs w:val="24"/>
        </w:rPr>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BE0327" w:rsidRPr="00FC359C">
        <w:rPr>
          <w:rFonts w:cs="Times New Roman"/>
          <w:color w:val="FF0000"/>
          <w:szCs w:val="24"/>
        </w:rPr>
        <w:t>individuals</w:t>
      </w:r>
      <w:r w:rsidR="00BE0327">
        <w:rPr>
          <w:rFonts w:cs="Times New Roman"/>
          <w:szCs w:val="24"/>
        </w:rPr>
        <w:t xml:space="preserve"> </w:t>
      </w:r>
      <w:r w:rsidR="00D91C45" w:rsidRPr="002B7F27">
        <w:rPr>
          <w:rFonts w:cs="Times New Roman"/>
          <w:szCs w:val="24"/>
        </w:rPr>
        <w:t>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E430EF">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risk","type":"article-journal","volume":"331"},"uris":["http://www.mendeley.com/documents/?uuid=a11b39ba-34cf-4563-8434-5233f050fe6d"]}],"mendeley":{"formattedCitation":"(Bradley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proofErr w:type="spellStart"/>
      <w:r w:rsidR="00E15C35" w:rsidRPr="002B7F27">
        <w:rPr>
          <w:rFonts w:cs="Times New Roman"/>
          <w:szCs w:val="24"/>
        </w:rPr>
        <w:t>haemosporidian</w:t>
      </w:r>
      <w:proofErr w:type="spellEnd"/>
      <w:r w:rsidR="00E15C35" w:rsidRPr="002B7F27">
        <w:rPr>
          <w:rFonts w:cs="Times New Roman"/>
          <w:szCs w:val="24"/>
        </w:rPr>
        <w:t xml:space="preserve"> </w:t>
      </w:r>
      <w:r w:rsidR="00AA52F5" w:rsidRPr="002B7F27">
        <w:rPr>
          <w:rFonts w:cs="Times New Roman"/>
          <w:szCs w:val="24"/>
        </w:rPr>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E430EF">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B: Biological Sciences","id":"ITEM-1","issue":"1675","issued":{"date-parts":[["2015"]]},"page":"323-330","title":"Avian malaria: A new lease of life for an old experimental model to study the evolutionary ecology of Plasmodium","type":"article-journal","volume":"370"},"uris":["http://www.mendeley.com/documents/?uuid=b288526a-6568-45c9-91da-f8c0c067822b"]}],"mendeley":{"formattedCitation":"(Pigeault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w:t>
      </w:r>
      <w:proofErr w:type="spellStart"/>
      <w:r w:rsidR="00B871BF" w:rsidRPr="002B7F27">
        <w:rPr>
          <w:rFonts w:cs="Times New Roman"/>
          <w:szCs w:val="24"/>
        </w:rPr>
        <w:t>haemosporidian</w:t>
      </w:r>
      <w:proofErr w:type="spellEnd"/>
      <w:r w:rsidR="00B871BF" w:rsidRPr="002B7F27">
        <w:rPr>
          <w:rFonts w:cs="Times New Roman"/>
          <w:szCs w:val="24"/>
        </w:rPr>
        <w:t xml:space="preserve">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33E6C06B" w:rsidR="004C3B57" w:rsidRPr="002B7F27" w:rsidRDefault="004C3B57" w:rsidP="5CF9B6AD">
      <w:pPr>
        <w:spacing w:line="480" w:lineRule="auto"/>
        <w:rPr>
          <w:rFonts w:cs="Times New Roman"/>
        </w:rPr>
      </w:pPr>
      <w:r w:rsidRPr="002B7F27">
        <w:rPr>
          <w:rFonts w:cs="Times New Roman"/>
          <w:szCs w:val="24"/>
        </w:rPr>
        <w:lastRenderedPageBreak/>
        <w:tab/>
      </w:r>
      <w:r w:rsidRPr="5CF9B6AD">
        <w:rPr>
          <w:rFonts w:cs="Times New Roman"/>
        </w:rPr>
        <w:t>Previous studies ha</w:t>
      </w:r>
      <w:r w:rsidR="006A175D" w:rsidRPr="5CF9B6AD">
        <w:rPr>
          <w:rFonts w:cs="Times New Roman"/>
        </w:rPr>
        <w:t>ve</w:t>
      </w:r>
      <w:r w:rsidRPr="5CF9B6AD">
        <w:rPr>
          <w:rFonts w:cs="Times New Roman"/>
        </w:rPr>
        <w:t xml:space="preserve"> </w:t>
      </w:r>
      <w:r w:rsidR="001B79F1" w:rsidRPr="5CF9B6AD">
        <w:rPr>
          <w:rFonts w:cs="Times New Roman"/>
        </w:rPr>
        <w:t xml:space="preserve">tried to explain parasite </w:t>
      </w:r>
      <w:r w:rsidR="006A175D" w:rsidRPr="5CF9B6AD">
        <w:rPr>
          <w:rFonts w:cs="Times New Roman"/>
        </w:rPr>
        <w:t xml:space="preserve">species </w:t>
      </w:r>
      <w:r w:rsidR="001B79F1" w:rsidRPr="5CF9B6AD">
        <w:rPr>
          <w:rFonts w:cs="Times New Roman"/>
        </w:rPr>
        <w:t>assembly</w:t>
      </w:r>
      <w:r w:rsidR="006A175D" w:rsidRPr="5CF9B6AD">
        <w:rPr>
          <w:rFonts w:cs="Times New Roman"/>
        </w:rPr>
        <w:t xml:space="preserve"> patterns</w:t>
      </w:r>
      <w:r w:rsidR="001B79F1" w:rsidRPr="5CF9B6AD">
        <w:rPr>
          <w:rFonts w:cs="Times New Roman"/>
        </w:rPr>
        <w:t xml:space="preserve"> globally and </w:t>
      </w:r>
      <w:r w:rsidR="00D4190B" w:rsidRPr="5CF9B6AD">
        <w:rPr>
          <w:rFonts w:cs="Times New Roman"/>
        </w:rPr>
        <w:t xml:space="preserve">also specifically in </w:t>
      </w:r>
      <w:r w:rsidR="001B79F1" w:rsidRPr="5CF9B6AD">
        <w:rPr>
          <w:rFonts w:cs="Times New Roman"/>
        </w:rPr>
        <w:t>South America</w:t>
      </w:r>
      <w:r w:rsidR="007D45A2" w:rsidRPr="5CF9B6AD">
        <w:rPr>
          <w:rFonts w:cs="Times New Roman"/>
        </w:rPr>
        <w:t xml:space="preserve"> </w:t>
      </w:r>
      <w:r w:rsidR="00057D7B" w:rsidRPr="5CF9B6AD">
        <w:rPr>
          <w:rFonts w:cs="Times New Roman"/>
        </w:rPr>
        <w:t xml:space="preserve"> </w:t>
      </w:r>
      <w:r w:rsidR="00057D7B" w:rsidRPr="5CF9B6AD">
        <w:rPr>
          <w:rFonts w:cs="Times New Roman"/>
        </w:rPr>
        <w:fldChar w:fldCharType="begin" w:fldLock="1"/>
      </w:r>
      <w:r w:rsidR="0054466C" w:rsidRPr="5CF9B6AD">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(Clark et al. 2014, Fecchio et al. 2019a)</w:t>
      </w:r>
      <w:r w:rsidR="00057D7B" w:rsidRPr="5CF9B6AD">
        <w:rPr>
          <w:rFonts w:cs="Times New Roman"/>
        </w:rPr>
        <w:fldChar w:fldCharType="end"/>
      </w:r>
      <w:r w:rsidR="007D45A2" w:rsidRPr="5CF9B6AD">
        <w:rPr>
          <w:rFonts w:cs="Times New Roman"/>
        </w:rPr>
        <w:t xml:space="preserve">. These authors have reported that South America presents the greatest diversity of </w:t>
      </w:r>
      <w:proofErr w:type="spellStart"/>
      <w:r w:rsidR="007D45A2" w:rsidRPr="5CF9B6AD">
        <w:rPr>
          <w:rFonts w:cs="Times New Roman"/>
          <w:i/>
          <w:iCs/>
        </w:rPr>
        <w:t>Plamodium</w:t>
      </w:r>
      <w:proofErr w:type="spellEnd"/>
      <w:r w:rsidR="007D45A2" w:rsidRPr="5CF9B6AD">
        <w:rPr>
          <w:rFonts w:cs="Times New Roman"/>
          <w:i/>
          <w:iCs/>
        </w:rPr>
        <w:t xml:space="preserve"> </w:t>
      </w:r>
      <w:r w:rsidR="007D45A2" w:rsidRPr="5CF9B6AD">
        <w:rPr>
          <w:rFonts w:cs="Times New Roman"/>
        </w:rPr>
        <w:t xml:space="preserve">and </w:t>
      </w:r>
      <w:proofErr w:type="spellStart"/>
      <w:r w:rsidR="007D45A2" w:rsidRPr="5CF9B6AD">
        <w:rPr>
          <w:rFonts w:cs="Times New Roman"/>
          <w:i/>
          <w:iCs/>
        </w:rPr>
        <w:t>Haemoproteus</w:t>
      </w:r>
      <w:proofErr w:type="spellEnd"/>
      <w:r w:rsidR="007D45A2" w:rsidRPr="5CF9B6AD">
        <w:rPr>
          <w:rFonts w:cs="Times New Roman"/>
        </w:rPr>
        <w:t xml:space="preserve"> parasites </w:t>
      </w:r>
      <w:r w:rsidR="006A175D" w:rsidRPr="5CF9B6AD">
        <w:rPr>
          <w:rFonts w:cs="Times New Roman"/>
        </w:rPr>
        <w:t>on</w:t>
      </w:r>
      <w:r w:rsidR="007D45A2" w:rsidRPr="5CF9B6AD">
        <w:rPr>
          <w:rFonts w:cs="Times New Roman"/>
        </w:rPr>
        <w:t xml:space="preserve"> the globe</w:t>
      </w:r>
      <w:r w:rsidR="00D4190B" w:rsidRPr="5CF9B6AD">
        <w:rPr>
          <w:rFonts w:cs="Times New Roman"/>
        </w:rPr>
        <w:t>;</w:t>
      </w:r>
      <w:r w:rsidR="007D45A2" w:rsidRPr="5CF9B6AD">
        <w:rPr>
          <w:rFonts w:cs="Times New Roman"/>
        </w:rPr>
        <w:t xml:space="preserve"> indeed,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244EA3" w:rsidRPr="5CF9B6AD">
        <w:rPr>
          <w:rFonts w:cs="Times New Roman"/>
          <w:noProof/>
        </w:rPr>
        <w:t>(</w:t>
      </w:r>
      <w:r w:rsidR="00057D7B" w:rsidRPr="5CF9B6AD">
        <w:rPr>
          <w:rFonts w:cs="Times New Roman"/>
          <w:noProof/>
        </w:rPr>
        <w:t>2019a</w:t>
      </w:r>
      <w:r w:rsidR="00057D7B" w:rsidRPr="5CF9B6AD">
        <w:rPr>
          <w:rFonts w:cs="Times New Roman"/>
        </w:rPr>
        <w:fldChar w:fldCharType="end"/>
      </w:r>
      <w:r w:rsidR="00244EA3" w:rsidRPr="5CF9B6AD">
        <w:rPr>
          <w:rFonts w:cs="Times New Roman"/>
        </w:rPr>
        <w:t>)</w:t>
      </w:r>
      <w:r w:rsidR="007D45A2" w:rsidRPr="5CF9B6AD">
        <w:rPr>
          <w:rFonts w:cs="Times New Roman"/>
        </w:rPr>
        <w:t xml:space="preserve"> </w:t>
      </w:r>
      <w:r w:rsidR="006A175D" w:rsidRPr="5CF9B6AD">
        <w:rPr>
          <w:rFonts w:cs="Times New Roman"/>
        </w:rPr>
        <w:t>have proposed</w:t>
      </w:r>
      <w:r w:rsidR="007D45A2" w:rsidRPr="5CF9B6AD">
        <w:rPr>
          <w:rFonts w:cs="Times New Roman"/>
        </w:rPr>
        <w:t xml:space="preserve"> parasite dispersal as one of the main process</w:t>
      </w:r>
      <w:r w:rsidR="006A175D" w:rsidRPr="5CF9B6AD">
        <w:rPr>
          <w:rFonts w:cs="Times New Roman"/>
        </w:rPr>
        <w:t>es</w:t>
      </w:r>
      <w:r w:rsidR="007D45A2" w:rsidRPr="5CF9B6AD">
        <w:rPr>
          <w:rFonts w:cs="Times New Roman"/>
        </w:rPr>
        <w:t xml:space="preserve"> </w:t>
      </w:r>
      <w:r w:rsidR="00D4190B" w:rsidRPr="5CF9B6AD">
        <w:rPr>
          <w:rFonts w:cs="Times New Roman"/>
        </w:rPr>
        <w:t>driving</w:t>
      </w:r>
      <w:r w:rsidR="007D45A2" w:rsidRPr="5CF9B6AD">
        <w:rPr>
          <w:rFonts w:cs="Times New Roman"/>
        </w:rPr>
        <w:t xml:space="preserve"> parasite diversity in this region. </w:t>
      </w:r>
      <w:r w:rsidR="006A175D" w:rsidRPr="5CF9B6AD">
        <w:rPr>
          <w:rFonts w:cs="Times New Roman"/>
        </w:rPr>
        <w:t>In contrast</w:t>
      </w:r>
      <w:r w:rsidR="007D45A2" w:rsidRPr="5CF9B6AD">
        <w:rPr>
          <w:rFonts w:cs="Times New Roman"/>
        </w:rPr>
        <w:t xml:space="preserve">, we detected </w:t>
      </w:r>
      <w:r w:rsidR="006A175D" w:rsidRPr="5CF9B6AD">
        <w:rPr>
          <w:rFonts w:cs="Times New Roman"/>
        </w:rPr>
        <w:t xml:space="preserve">a </w:t>
      </w:r>
      <w:r w:rsidR="007D45A2" w:rsidRPr="5CF9B6AD">
        <w:rPr>
          <w:rFonts w:cs="Times New Roman"/>
        </w:rPr>
        <w:t xml:space="preserve">negative </w:t>
      </w:r>
      <w:r w:rsidR="00244BEA" w:rsidRPr="5CF9B6AD">
        <w:rPr>
          <w:rFonts w:cs="Times New Roman"/>
        </w:rPr>
        <w:t xml:space="preserve">association of </w:t>
      </w:r>
      <w:r w:rsidR="007D45A2" w:rsidRPr="5CF9B6AD">
        <w:rPr>
          <w:rFonts w:cs="Times New Roman"/>
        </w:rPr>
        <w:t>parasite richness in regions with greater proportion</w:t>
      </w:r>
      <w:r w:rsidR="006A175D" w:rsidRPr="5CF9B6AD">
        <w:rPr>
          <w:rFonts w:cs="Times New Roman"/>
        </w:rPr>
        <w:t>s</w:t>
      </w:r>
      <w:r w:rsidR="007D45A2" w:rsidRPr="5CF9B6AD">
        <w:rPr>
          <w:rFonts w:cs="Times New Roman"/>
        </w:rPr>
        <w:t xml:space="preserve"> of migrant</w:t>
      </w:r>
      <w:r w:rsidR="00BE0327">
        <w:rPr>
          <w:rFonts w:cs="Times New Roman"/>
        </w:rPr>
        <w:t xml:space="preserve"> individuals</w:t>
      </w:r>
      <w:r w:rsidR="007D45A2" w:rsidRPr="5CF9B6AD">
        <w:rPr>
          <w:rFonts w:cs="Times New Roman"/>
        </w:rPr>
        <w:t xml:space="preserve">, while host </w:t>
      </w:r>
      <w:r w:rsidR="005E5D8C" w:rsidRPr="5CF9B6AD">
        <w:rPr>
          <w:rFonts w:cs="Times New Roman"/>
        </w:rPr>
        <w:t xml:space="preserve">richness </w:t>
      </w:r>
      <w:r w:rsidR="007D45A2" w:rsidRPr="5CF9B6AD">
        <w:rPr>
          <w:rFonts w:cs="Times New Roman"/>
        </w:rPr>
        <w:t>and prevalence seem to be the main factor</w:t>
      </w:r>
      <w:r w:rsidR="005E5D8C" w:rsidRPr="5CF9B6AD">
        <w:rPr>
          <w:rFonts w:cs="Times New Roman"/>
        </w:rPr>
        <w:t>s</w:t>
      </w:r>
      <w:r w:rsidR="007D45A2" w:rsidRPr="5CF9B6AD">
        <w:rPr>
          <w:rFonts w:cs="Times New Roman"/>
        </w:rPr>
        <w:t xml:space="preserve"> that </w:t>
      </w:r>
      <w:r w:rsidR="00826B02" w:rsidRPr="5CF9B6AD">
        <w:rPr>
          <w:rFonts w:cs="Times New Roman"/>
        </w:rPr>
        <w:t xml:space="preserve">positively </w:t>
      </w:r>
      <w:r w:rsidR="006A175D" w:rsidRPr="5CF9B6AD">
        <w:rPr>
          <w:rFonts w:cs="Times New Roman"/>
        </w:rPr>
        <w:t xml:space="preserve">drive </w:t>
      </w:r>
      <w:r w:rsidR="00826B02" w:rsidRPr="5CF9B6AD">
        <w:rPr>
          <w:rFonts w:cs="Times New Roman"/>
        </w:rPr>
        <w:t>parasite diversity.</w:t>
      </w:r>
      <w:r w:rsidR="005E5D8C" w:rsidRPr="5CF9B6AD">
        <w:rPr>
          <w:rFonts w:cs="Times New Roman"/>
        </w:rPr>
        <w:t xml:space="preserve"> </w:t>
      </w:r>
      <w:r w:rsidR="00146E48" w:rsidRPr="5CF9B6AD">
        <w:rPr>
          <w:rFonts w:cs="Times New Roman"/>
        </w:rPr>
        <w:t>Also, we did not observe a clear relation</w:t>
      </w:r>
      <w:r w:rsidR="006A175D" w:rsidRPr="5CF9B6AD">
        <w:rPr>
          <w:rFonts w:cs="Times New Roman"/>
        </w:rPr>
        <w:t>ship</w:t>
      </w:r>
      <w:r w:rsidR="00146E48" w:rsidRPr="5CF9B6AD">
        <w:rPr>
          <w:rFonts w:cs="Times New Roman"/>
        </w:rPr>
        <w:t xml:space="preserve"> between migratory behavior and prevalence. </w:t>
      </w:r>
      <w:r w:rsidR="005E5D8C" w:rsidRPr="5CF9B6AD">
        <w:rPr>
          <w:rFonts w:cs="Times New Roman"/>
        </w:rPr>
        <w:t xml:space="preserve">Recently, </w:t>
      </w:r>
      <w:r w:rsidR="005E5D8C" w:rsidRPr="5CF9B6AD">
        <w:rPr>
          <w:rFonts w:cs="Times New Roman"/>
        </w:rPr>
        <w:fldChar w:fldCharType="begin" w:fldLock="1"/>
      </w:r>
      <w:r w:rsidR="00E430EF">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system","type":"article-journal","volume":"22"},"uris":["http://www.mendeley.com/documents/?uuid=d08ada39-c837-4eca-9e9c-1752232f752a"]}],"mendeley":{"formattedCitation":"(Barrow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5CF9B6AD">
        <w:rPr>
          <w:rFonts w:cs="Times New Roman"/>
        </w:rPr>
        <w:fldChar w:fldCharType="separate"/>
      </w:r>
      <w:r w:rsidR="005E5D8C" w:rsidRPr="5CF9B6AD">
        <w:rPr>
          <w:rFonts w:cs="Times New Roman"/>
          <w:noProof/>
        </w:rPr>
        <w:t xml:space="preserve">Barrow et al. </w:t>
      </w:r>
      <w:r w:rsidR="00244EA3" w:rsidRPr="5CF9B6AD">
        <w:rPr>
          <w:rFonts w:cs="Times New Roman"/>
          <w:noProof/>
        </w:rPr>
        <w:t>(</w:t>
      </w:r>
      <w:r w:rsidR="005E5D8C" w:rsidRPr="5CF9B6AD">
        <w:rPr>
          <w:rFonts w:cs="Times New Roman"/>
          <w:noProof/>
        </w:rPr>
        <w:t>2019</w:t>
      </w:r>
      <w:r w:rsidR="005E5D8C" w:rsidRPr="5CF9B6AD">
        <w:rPr>
          <w:rFonts w:cs="Times New Roman"/>
        </w:rPr>
        <w:fldChar w:fldCharType="end"/>
      </w:r>
      <w:r w:rsidR="00244EA3" w:rsidRPr="5CF9B6AD">
        <w:rPr>
          <w:rFonts w:cs="Times New Roman"/>
        </w:rPr>
        <w:t>)</w:t>
      </w:r>
      <w:r w:rsidR="005E5D8C" w:rsidRPr="5CF9B6AD">
        <w:rPr>
          <w:rFonts w:cs="Times New Roman"/>
        </w:rPr>
        <w:t xml:space="preserve"> suggested that susceptibility</w:t>
      </w:r>
      <w:r w:rsidR="0067344B" w:rsidRPr="5CF9B6AD">
        <w:rPr>
          <w:rFonts w:cs="Times New Roman"/>
        </w:rPr>
        <w:t xml:space="preserve"> to </w:t>
      </w:r>
      <w:proofErr w:type="spellStart"/>
      <w:r w:rsidR="0067344B" w:rsidRPr="5CF9B6AD">
        <w:rPr>
          <w:rFonts w:cs="Times New Roman"/>
        </w:rPr>
        <w:t>haemosporidian</w:t>
      </w:r>
      <w:proofErr w:type="spellEnd"/>
      <w:r w:rsidR="0067344B" w:rsidRPr="5CF9B6AD">
        <w:rPr>
          <w:rFonts w:cs="Times New Roman"/>
        </w:rPr>
        <w:t xml:space="preserve"> infection</w:t>
      </w:r>
      <w:r w:rsidR="005E5D8C" w:rsidRPr="5CF9B6AD">
        <w:rPr>
          <w:rFonts w:cs="Times New Roman"/>
        </w:rPr>
        <w:t xml:space="preserve"> is partially driven by conserved, latent aspects of anti-parasite defense</w:t>
      </w:r>
      <w:r w:rsidR="0067344B" w:rsidRPr="5CF9B6AD">
        <w:rPr>
          <w:rFonts w:cs="Times New Roman"/>
        </w:rPr>
        <w:t>,</w:t>
      </w:r>
      <w:r w:rsidR="005E5D8C" w:rsidRPr="5CF9B6AD">
        <w:rPr>
          <w:rFonts w:cs="Times New Roman"/>
        </w:rPr>
        <w:t xml:space="preserve"> and</w:t>
      </w:r>
      <w:r w:rsidR="00146E48" w:rsidRPr="5CF9B6AD">
        <w:rPr>
          <w:rFonts w:cs="Times New Roman"/>
        </w:rPr>
        <w:t xml:space="preserve"> that</w:t>
      </w:r>
      <w:r w:rsidR="005E5D8C" w:rsidRPr="5CF9B6AD">
        <w:rPr>
          <w:rFonts w:cs="Times New Roman"/>
        </w:rPr>
        <w:t xml:space="preserve"> </w:t>
      </w:r>
      <w:r w:rsidR="0067344B" w:rsidRPr="5CF9B6AD">
        <w:rPr>
          <w:rFonts w:cs="Times New Roman"/>
        </w:rPr>
        <w:t>prevalence of infection is strongly linked to avian</w:t>
      </w:r>
      <w:r w:rsidR="005E5D8C" w:rsidRPr="5CF9B6AD">
        <w:rPr>
          <w:rFonts w:cs="Times New Roman"/>
        </w:rPr>
        <w:t xml:space="preserve"> phylogeny </w:t>
      </w:r>
      <w:r w:rsidR="003313BF" w:rsidRPr="5CF9B6AD">
        <w:rPr>
          <w:rFonts w:cs="Times New Roman"/>
        </w:rPr>
        <w:t xml:space="preserve">in </w:t>
      </w:r>
      <w:r w:rsidR="007D73AA" w:rsidRPr="5CF9B6AD">
        <w:rPr>
          <w:rFonts w:cs="Times New Roman"/>
        </w:rPr>
        <w:t>Tropical Andes</w:t>
      </w:r>
      <w:r w:rsidR="003313BF" w:rsidRPr="5CF9B6AD">
        <w:rPr>
          <w:rFonts w:cs="Times New Roman"/>
        </w:rPr>
        <w:t xml:space="preserve"> birds.</w:t>
      </w:r>
      <w:r w:rsidR="00146E48" w:rsidRPr="5CF9B6AD">
        <w:rPr>
          <w:rFonts w:cs="Times New Roman"/>
        </w:rPr>
        <w:t xml:space="preserve"> </w:t>
      </w:r>
      <w:r w:rsidR="005A6D99" w:rsidRPr="5CF9B6AD">
        <w:rPr>
          <w:rFonts w:cs="Times New Roman"/>
        </w:rPr>
        <w:t xml:space="preserve">Further,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E623C6" w:rsidRPr="5CF9B6AD">
        <w:rPr>
          <w:rFonts w:cs="Times New Roman"/>
          <w:noProof/>
        </w:rPr>
        <w:t>(</w:t>
      </w:r>
      <w:r w:rsidR="00057D7B" w:rsidRPr="5CF9B6AD">
        <w:rPr>
          <w:rFonts w:cs="Times New Roman"/>
          <w:noProof/>
        </w:rPr>
        <w:t>2019a</w:t>
      </w:r>
      <w:r w:rsidR="00057D7B" w:rsidRPr="5CF9B6AD">
        <w:rPr>
          <w:rFonts w:cs="Times New Roman"/>
        </w:rPr>
        <w:fldChar w:fldCharType="end"/>
      </w:r>
      <w:r w:rsidR="00E623C6" w:rsidRPr="5CF9B6AD">
        <w:rPr>
          <w:rFonts w:cs="Times New Roman"/>
        </w:rPr>
        <w:t>)</w:t>
      </w:r>
      <w:r w:rsidR="005A6D99" w:rsidRPr="5CF9B6AD">
        <w:rPr>
          <w:rFonts w:cs="Times New Roman"/>
        </w:rPr>
        <w:t xml:space="preserve"> also suggest</w:t>
      </w:r>
      <w:r w:rsidR="00244BEA" w:rsidRPr="5CF9B6AD">
        <w:rPr>
          <w:rFonts w:cs="Times New Roman"/>
        </w:rPr>
        <w:t>ed</w:t>
      </w:r>
      <w:r w:rsidR="005A6D99" w:rsidRPr="5CF9B6AD">
        <w:rPr>
          <w:rFonts w:cs="Times New Roman"/>
        </w:rPr>
        <w:t xml:space="preserve"> that </w:t>
      </w:r>
      <w:r w:rsidR="007D73AA" w:rsidRPr="5CF9B6AD">
        <w:rPr>
          <w:rFonts w:cs="Times New Roman"/>
        </w:rPr>
        <w:t>historical process</w:t>
      </w:r>
      <w:r w:rsidR="0067344B" w:rsidRPr="5CF9B6AD">
        <w:rPr>
          <w:rFonts w:cs="Times New Roman"/>
        </w:rPr>
        <w:t>es</w:t>
      </w:r>
      <w:r w:rsidR="007D73AA" w:rsidRPr="5CF9B6AD">
        <w:rPr>
          <w:rFonts w:cs="Times New Roman"/>
        </w:rPr>
        <w:t xml:space="preserve">, such as </w:t>
      </w:r>
      <w:r w:rsidR="005A6D99" w:rsidRPr="5CF9B6AD">
        <w:rPr>
          <w:rFonts w:cs="Times New Roman"/>
        </w:rPr>
        <w:t>host speciation</w:t>
      </w:r>
      <w:r w:rsidR="0067344B" w:rsidRPr="5CF9B6AD">
        <w:rPr>
          <w:rFonts w:cs="Times New Roman"/>
        </w:rPr>
        <w:t>,</w:t>
      </w:r>
      <w:r w:rsidR="005A6D99" w:rsidRPr="5CF9B6AD">
        <w:rPr>
          <w:rFonts w:cs="Times New Roman"/>
        </w:rPr>
        <w:t xml:space="preserve"> </w:t>
      </w:r>
      <w:r w:rsidR="0067344B" w:rsidRPr="5CF9B6AD">
        <w:rPr>
          <w:rFonts w:cs="Times New Roman"/>
        </w:rPr>
        <w:t>are</w:t>
      </w:r>
      <w:r w:rsidR="005A6D99" w:rsidRPr="5CF9B6AD">
        <w:rPr>
          <w:rFonts w:cs="Times New Roman"/>
        </w:rPr>
        <w:t xml:space="preserve"> also </w:t>
      </w:r>
      <w:r w:rsidR="0067344B" w:rsidRPr="5CF9B6AD">
        <w:rPr>
          <w:rFonts w:cs="Times New Roman"/>
        </w:rPr>
        <w:t>key drivers of</w:t>
      </w:r>
      <w:r w:rsidR="005A6D99" w:rsidRPr="5CF9B6AD">
        <w:rPr>
          <w:rFonts w:cs="Times New Roman"/>
        </w:rPr>
        <w:t xml:space="preserve"> </w:t>
      </w:r>
      <w:proofErr w:type="spellStart"/>
      <w:r w:rsidR="005A6D99" w:rsidRPr="5CF9B6AD">
        <w:rPr>
          <w:rFonts w:cs="Times New Roman"/>
        </w:rPr>
        <w:t>haemosporidian</w:t>
      </w:r>
      <w:proofErr w:type="spellEnd"/>
      <w:r w:rsidR="005A6D99" w:rsidRPr="5CF9B6AD">
        <w:rPr>
          <w:rFonts w:cs="Times New Roman"/>
        </w:rPr>
        <w:t xml:space="preserve"> diversity in South America</w:t>
      </w:r>
      <w:r w:rsidR="00067D92" w:rsidRPr="5CF9B6AD">
        <w:rPr>
          <w:rFonts w:cs="Times New Roman"/>
        </w:rPr>
        <w:t>.</w:t>
      </w:r>
      <w:r w:rsidR="005A6D99" w:rsidRPr="5CF9B6AD">
        <w:rPr>
          <w:rFonts w:cs="Times New Roman"/>
        </w:rPr>
        <w:t xml:space="preserve"> </w:t>
      </w:r>
      <w:r w:rsidR="007D73AA" w:rsidRPr="5CF9B6AD">
        <w:rPr>
          <w:rFonts w:cs="Times New Roman"/>
        </w:rPr>
        <w:t xml:space="preserve">However, </w:t>
      </w:r>
      <w:r w:rsidR="0067344B" w:rsidRPr="5CF9B6AD">
        <w:rPr>
          <w:rFonts w:cs="Times New Roman"/>
        </w:rPr>
        <w:t>present-day</w:t>
      </w:r>
      <w:r w:rsidR="007D73AA" w:rsidRPr="5CF9B6AD">
        <w:rPr>
          <w:rFonts w:cs="Times New Roman"/>
        </w:rPr>
        <w:t xml:space="preserve"> </w:t>
      </w:r>
      <w:r w:rsidR="00C14356" w:rsidRPr="5CF9B6AD">
        <w:rPr>
          <w:rFonts w:cs="Times New Roman"/>
        </w:rPr>
        <w:t>environmental factors</w:t>
      </w:r>
      <w:r w:rsidR="00067D92" w:rsidRPr="5CF9B6AD">
        <w:rPr>
          <w:rFonts w:cs="Times New Roman"/>
        </w:rPr>
        <w:t xml:space="preserve">, mainly precipitation </w:t>
      </w:r>
      <w:r w:rsidR="00C14356" w:rsidRPr="5CF9B6AD">
        <w:rPr>
          <w:rFonts w:cs="Times New Roman"/>
        </w:rPr>
        <w:t xml:space="preserve">patterns, may be important for </w:t>
      </w:r>
      <w:r w:rsidR="004B5DA9" w:rsidRPr="5CF9B6AD">
        <w:rPr>
          <w:rFonts w:cs="Times New Roman"/>
        </w:rPr>
        <w:t xml:space="preserve">host range expansion across regions in </w:t>
      </w:r>
      <w:proofErr w:type="spellStart"/>
      <w:r w:rsidR="00C14356" w:rsidRPr="5CF9B6AD">
        <w:rPr>
          <w:rFonts w:cs="Times New Roman"/>
        </w:rPr>
        <w:t>haemosporidian</w:t>
      </w:r>
      <w:proofErr w:type="spellEnd"/>
      <w:r w:rsidR="00C14356" w:rsidRPr="5CF9B6AD">
        <w:rPr>
          <w:rFonts w:cs="Times New Roman"/>
        </w:rPr>
        <w:t xml:space="preserve"> parasite</w:t>
      </w:r>
      <w:r w:rsidR="004B5DA9" w:rsidRPr="5CF9B6AD">
        <w:rPr>
          <w:rFonts w:cs="Times New Roman"/>
        </w:rPr>
        <w:t>s,</w:t>
      </w:r>
      <w:r w:rsidR="00C14356" w:rsidRPr="5CF9B6AD">
        <w:rPr>
          <w:rFonts w:cs="Times New Roman"/>
        </w:rPr>
        <w:t xml:space="preserve"> as these vector-transmitted parasites </w:t>
      </w:r>
      <w:r w:rsidR="00067D92" w:rsidRPr="5CF9B6AD">
        <w:rPr>
          <w:rFonts w:cs="Times New Roman"/>
        </w:rPr>
        <w:t xml:space="preserve">exhibit greater host specificity in localities </w:t>
      </w:r>
      <w:r w:rsidR="00ED5E04" w:rsidRPr="5CF9B6AD">
        <w:rPr>
          <w:rFonts w:cs="Times New Roman"/>
        </w:rPr>
        <w:t>with</w:t>
      </w:r>
      <w:r w:rsidR="00067D92" w:rsidRPr="5CF9B6AD">
        <w:rPr>
          <w:rFonts w:cs="Times New Roman"/>
        </w:rPr>
        <w:t xml:space="preserve"> pronounced seasonality and wetter dry seasons</w:t>
      </w:r>
      <w:r w:rsidR="005A6D99" w:rsidRPr="5CF9B6AD">
        <w:rPr>
          <w:rFonts w:cs="Times New Roman"/>
        </w:rPr>
        <w:t xml:space="preserve"> </w:t>
      </w:r>
      <w:r w:rsidR="00057D7B" w:rsidRPr="5CF9B6AD">
        <w:rPr>
          <w:rFonts w:cs="Times New Roman"/>
        </w:rPr>
        <w:fldChar w:fldCharType="begin" w:fldLock="1"/>
      </w:r>
      <w:r w:rsidR="00E430EF">
        <w:rPr>
          <w:rFonts w:cs="Times New Roman"/>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(Fecchio et al. 2019b)</w:t>
      </w:r>
      <w:r w:rsidR="00057D7B" w:rsidRPr="5CF9B6AD">
        <w:rPr>
          <w:rFonts w:cs="Times New Roman"/>
        </w:rPr>
        <w:fldChar w:fldCharType="end"/>
      </w:r>
      <w:r w:rsidR="005A6D99" w:rsidRPr="5CF9B6AD">
        <w:rPr>
          <w:rFonts w:cs="Times New Roman"/>
        </w:rPr>
        <w:t>.</w:t>
      </w:r>
      <w:r w:rsidR="00067D92" w:rsidRPr="5CF9B6AD">
        <w:rPr>
          <w:rFonts w:cs="Times New Roman"/>
        </w:rPr>
        <w:t xml:space="preserve"> </w:t>
      </w:r>
      <w:r w:rsidR="00146E48" w:rsidRPr="5CF9B6AD">
        <w:rPr>
          <w:rFonts w:cs="Times New Roman"/>
        </w:rPr>
        <w:t>Thus, it seems other process</w:t>
      </w:r>
      <w:r w:rsidR="004B5DA9" w:rsidRPr="5CF9B6AD">
        <w:rPr>
          <w:rFonts w:cs="Times New Roman"/>
        </w:rPr>
        <w:t>es</w:t>
      </w:r>
      <w:r w:rsidR="00146E48" w:rsidRPr="5CF9B6AD">
        <w:rPr>
          <w:rFonts w:cs="Times New Roman"/>
        </w:rPr>
        <w:t xml:space="preserve"> (apart from parasite dispersal through migrants) might </w:t>
      </w:r>
      <w:r w:rsidR="00FE5198" w:rsidRPr="5CF9B6AD">
        <w:rPr>
          <w:rFonts w:cs="Times New Roman"/>
        </w:rPr>
        <w:t xml:space="preserve">also </w:t>
      </w:r>
      <w:r w:rsidR="00146E48" w:rsidRPr="5CF9B6AD">
        <w:rPr>
          <w:rFonts w:cs="Times New Roman"/>
        </w:rPr>
        <w:t>be important in determin</w:t>
      </w:r>
      <w:r w:rsidR="00C14356" w:rsidRPr="5CF9B6AD">
        <w:rPr>
          <w:rFonts w:cs="Times New Roman"/>
        </w:rPr>
        <w:t>ing</w:t>
      </w:r>
      <w:r w:rsidR="00146E48" w:rsidRPr="5CF9B6AD">
        <w:rPr>
          <w:rFonts w:cs="Times New Roman"/>
        </w:rPr>
        <w:t xml:space="preserve"> parasite richness and prevalence in South America. </w:t>
      </w:r>
    </w:p>
    <w:p w14:paraId="45ACAD61" w14:textId="19D27337" w:rsidR="00A750BE" w:rsidRPr="002B7F27" w:rsidRDefault="003E4BDE" w:rsidP="00614BA8">
      <w:pPr>
        <w:spacing w:line="480" w:lineRule="auto"/>
        <w:rPr>
          <w:rFonts w:cs="Times New Roman"/>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w:t>
      </w:r>
      <w:proofErr w:type="spellStart"/>
      <w:r w:rsidR="004B5DA9" w:rsidRPr="002B7F27">
        <w:rPr>
          <w:rFonts w:cs="Times New Roman"/>
          <w:szCs w:val="24"/>
        </w:rPr>
        <w:t>haemosporidian</w:t>
      </w:r>
      <w:proofErr w:type="spellEnd"/>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xml:space="preserve">, most of our parasite lineages were observed only in </w:t>
      </w:r>
      <w:r w:rsidR="00D83289" w:rsidRPr="002B7F27">
        <w:rPr>
          <w:rFonts w:cs="Times New Roman"/>
          <w:szCs w:val="24"/>
        </w:rPr>
        <w:lastRenderedPageBreak/>
        <w:t>resident birds.</w:t>
      </w:r>
      <w:r w:rsidR="002E56D5" w:rsidRPr="002B7F27">
        <w:rPr>
          <w:rFonts w:cs="Times New Roman"/>
          <w:szCs w:val="24"/>
        </w:rPr>
        <w:t xml:space="preserve"> We also demonstrated that, despite the fact</w:t>
      </w:r>
      <w:r w:rsidR="00EA288F" w:rsidRPr="002B7F27">
        <w:rPr>
          <w:rFonts w:cs="Times New Roman"/>
          <w:szCs w:val="24"/>
        </w:rPr>
        <w:t xml:space="preserve"> 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 xml:space="preserve">carry </w:t>
      </w:r>
      <w:proofErr w:type="spellStart"/>
      <w:r w:rsidR="002E56D5" w:rsidRPr="002B7F27">
        <w:rPr>
          <w:rFonts w:cs="Times New Roman"/>
          <w:szCs w:val="24"/>
        </w:rPr>
        <w:t>haemosporidian</w:t>
      </w:r>
      <w:r w:rsidR="00396067" w:rsidRPr="002B7F27">
        <w:rPr>
          <w:rFonts w:cs="Times New Roman"/>
          <w:szCs w:val="24"/>
        </w:rPr>
        <w:t>s</w:t>
      </w:r>
      <w:proofErr w:type="spellEnd"/>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 xml:space="preserve">capability of </w:t>
      </w:r>
      <w:proofErr w:type="spellStart"/>
      <w:r w:rsidR="00AB05DF" w:rsidRPr="002B7F27">
        <w:rPr>
          <w:rFonts w:cs="Times New Roman"/>
          <w:szCs w:val="24"/>
        </w:rPr>
        <w:t>haemosporidian</w:t>
      </w:r>
      <w:r w:rsidR="00E9112D" w:rsidRPr="002B7F27">
        <w:rPr>
          <w:rFonts w:cs="Times New Roman"/>
          <w:szCs w:val="24"/>
        </w:rPr>
        <w:t>s</w:t>
      </w:r>
      <w:proofErr w:type="spellEnd"/>
      <w:r w:rsidR="00AB05DF" w:rsidRPr="002B7F27">
        <w:rPr>
          <w:rFonts w:cs="Times New Roman"/>
          <w:szCs w:val="24"/>
        </w:rPr>
        <w:t xml:space="preserve"> to reproduce and develop in their ectothermic vector hosts</w:t>
      </w:r>
      <w:r w:rsidR="002E56D5" w:rsidRPr="002B7F27">
        <w:rPr>
          <w:rFonts w:cs="Times New Roman"/>
          <w:szCs w:val="24"/>
        </w:rPr>
        <w:t xml:space="preserve">. In addition, migrants </w:t>
      </w:r>
      <w:r w:rsidR="00B311EA" w:rsidRPr="002B7F27">
        <w:rPr>
          <w:rFonts w:cs="Times New Roman"/>
          <w:szCs w:val="24"/>
        </w:rPr>
        <w:t>might</w:t>
      </w:r>
      <w:r w:rsidR="000F3B12" w:rsidRPr="002B7F27">
        <w:rPr>
          <w:rFonts w:cs="Times New Roman"/>
          <w:szCs w:val="24"/>
        </w:rPr>
        <w:t xml:space="preserve"> tend to</w:t>
      </w:r>
      <w:r w:rsidR="00B311EA" w:rsidRPr="002B7F27">
        <w:rPr>
          <w:rFonts w:cs="Times New Roman"/>
          <w:szCs w:val="24"/>
        </w:rPr>
        <w:t xml:space="preserve"> concentrate or</w:t>
      </w:r>
      <w:r w:rsidR="000F3B12" w:rsidRPr="002B7F27">
        <w:rPr>
          <w:rFonts w:cs="Times New Roman"/>
          <w:szCs w:val="24"/>
        </w:rPr>
        <w:t xml:space="preserve"> stay longer</w:t>
      </w:r>
      <w:r w:rsidR="00B311EA" w:rsidRPr="002B7F27">
        <w:rPr>
          <w:rFonts w:cs="Times New Roman"/>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proofErr w:type="spellStart"/>
      <w:r w:rsidR="00EE01C9" w:rsidRPr="002B7F27">
        <w:rPr>
          <w:rFonts w:cs="Times New Roman"/>
          <w:szCs w:val="24"/>
        </w:rPr>
        <w:t>haemosporidian</w:t>
      </w:r>
      <w:proofErr w:type="spellEnd"/>
      <w:r w:rsidR="00EE01C9" w:rsidRPr="002B7F27">
        <w:rPr>
          <w:rFonts w:cs="Times New Roman"/>
          <w:szCs w:val="24"/>
        </w:rPr>
        <w:t xml:space="preserve">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2B7F27">
        <w:rPr>
          <w:rFonts w:cs="Times New Roman"/>
          <w:szCs w:val="24"/>
        </w:rPr>
        <w:t>may</w:t>
      </w:r>
      <w:r w:rsidR="00EE01C9" w:rsidRPr="002B7F27">
        <w:rPr>
          <w:rFonts w:cs="Times New Roman"/>
          <w:szCs w:val="24"/>
        </w:rPr>
        <w:t xml:space="preserve"> </w:t>
      </w:r>
      <w:r w:rsidR="000F3B12" w:rsidRPr="002B7F27">
        <w:rPr>
          <w:rFonts w:cs="Times New Roman"/>
          <w:szCs w:val="24"/>
        </w:rPr>
        <w:t xml:space="preserve">disperse </w:t>
      </w:r>
      <w:proofErr w:type="spellStart"/>
      <w:r w:rsidR="00B871BF" w:rsidRPr="002B7F27">
        <w:rPr>
          <w:rFonts w:cs="Times New Roman"/>
          <w:szCs w:val="24"/>
        </w:rPr>
        <w:t>haemosporidian</w:t>
      </w:r>
      <w:r w:rsidR="00482E1A" w:rsidRPr="002B7F27">
        <w:rPr>
          <w:rFonts w:cs="Times New Roman"/>
          <w:szCs w:val="24"/>
        </w:rPr>
        <w:t>s</w:t>
      </w:r>
      <w:proofErr w:type="spellEnd"/>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most importantly, their presence can impact </w:t>
      </w:r>
      <w:r w:rsidR="00A048FE" w:rsidRPr="002B7F27">
        <w:rPr>
          <w:rFonts w:cs="Times New Roman"/>
          <w:szCs w:val="24"/>
        </w:rPr>
        <w:t xml:space="preserve">transmission within </w:t>
      </w:r>
      <w:r w:rsidR="000F3B12" w:rsidRPr="002B7F27">
        <w:rPr>
          <w:rFonts w:cs="Times New Roman"/>
          <w:szCs w:val="24"/>
        </w:rPr>
        <w:t>the general avian community</w:t>
      </w:r>
      <w:r w:rsidR="00CE4E19" w:rsidRPr="002B7F27">
        <w:rPr>
          <w:rFonts w:cs="Times New Roman"/>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149E9E20" w:rsidR="00DA1478"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2424ED92" w14:textId="77777777" w:rsidR="004047A7" w:rsidRPr="004047A7" w:rsidRDefault="004047A7" w:rsidP="004047A7">
      <w:pPr>
        <w:rPr>
          <w:lang w:val="da-DK"/>
        </w:rPr>
      </w:pPr>
    </w:p>
    <w:p w14:paraId="4ADE7662" w14:textId="4638511A" w:rsidR="005C628C" w:rsidRPr="005C628C" w:rsidRDefault="00BA729D" w:rsidP="005C628C">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005C628C" w:rsidRPr="005C628C">
        <w:rPr>
          <w:rFonts w:cs="Times New Roman"/>
          <w:noProof/>
          <w:szCs w:val="24"/>
        </w:rPr>
        <w:t>Altizer, S. et al. 2011. Animal migration and infectious disease risk. - Science (80-. ). 331: 296–302.</w:t>
      </w:r>
    </w:p>
    <w:p w14:paraId="53706D4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Barrow, L. N. et al. 2019. Deeply conserved susceptibility in a multi-host, multi-parasite system. - Ecol. Lett. 22: 987–998.</w:t>
      </w:r>
    </w:p>
    <w:p w14:paraId="1B1D61A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Bartel, R. A. et al. 2011. Monarch butterfly migration and parasite transmission in eastern North America. - Ecology 92: 342–351.</w:t>
      </w:r>
    </w:p>
    <w:p w14:paraId="5137751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Bates, D. et al. 2015. Fitting linear mixed-effects models using lme4. - Stat. Softw. 67: 1–48.</w:t>
      </w:r>
    </w:p>
    <w:p w14:paraId="5792F89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Bauer, S. and Hoye, B. J. 2014. Migratory animals couple biodiversity and ecosystem </w:t>
      </w:r>
      <w:r w:rsidRPr="005C628C">
        <w:rPr>
          <w:rFonts w:cs="Times New Roman"/>
          <w:noProof/>
          <w:szCs w:val="24"/>
        </w:rPr>
        <w:lastRenderedPageBreak/>
        <w:t>functioning worldwide. - Science (80-. ). 344: 1242552.</w:t>
      </w:r>
    </w:p>
    <w:p w14:paraId="3C58D7B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Bell, J. A. et al. 2015. A new real-time PCR protocol for detection of avian haemosporidians. - Parasites and Vectors 8: 1–9.</w:t>
      </w:r>
    </w:p>
    <w:p w14:paraId="3759175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Bensch, S. et al. 2009. MalAvi: A public database of malaria parasites and related haemosporidians in avian hosts based on mitochondrial cytochrome b lineages. - Mol. Ecol. Resour. 9: 1353–1358.</w:t>
      </w:r>
    </w:p>
    <w:p w14:paraId="6FE07E5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Bradley, C. A. and Altizer, S. 2005. Parasites hinder monarch butterfly flight: Implications for disease spread in migratory hosts. - Ecol. Lett. 8: 290–300.</w:t>
      </w:r>
    </w:p>
    <w:p w14:paraId="125B38AE"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Braga, É. M. et al. 2011. Recent advances in the study of avian malaria: An overview with an emphasis on the distribution of Plasmodium spp in Brazil. - Mem. Inst. Oswaldo Cruz 106: 3–11.</w:t>
      </w:r>
    </w:p>
    <w:p w14:paraId="509A2ED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Bürkner, P. C. 2017. brms: An R package for Bayesian multilevel models using Stan. - J. Stat. Softw. 80: 27239.</w:t>
      </w:r>
    </w:p>
    <w:p w14:paraId="4604FBA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Callaway, R. M. and Ridenour, W. M. 2004. Novel weapons: Invasive success and the evolution of increased competitive ability. - Front. Ecol. Environ. 2: 436–443.</w:t>
      </w:r>
    </w:p>
    <w:p w14:paraId="4837ED7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Clark, N. J. et al. 2014. A review of global diversity in avian haemosporidians (Plasmodium and Haemoproteus: Haemosporida): New insights from molecular data. - Int. J. Parasitol. 44: 329–338.</w:t>
      </w:r>
    </w:p>
    <w:p w14:paraId="249D00D6"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5C628C">
        <w:rPr>
          <w:rFonts w:cs="Times New Roman"/>
          <w:noProof/>
          <w:szCs w:val="24"/>
        </w:rPr>
        <w:t xml:space="preserve">Clark, N. J. et al. 2020. Robust geographical determinants of infection prevalence and a contrasting latitudinal diversity gradient for haemosporidian parasites in Western Palearctic birds. - Mol. </w:t>
      </w:r>
      <w:r w:rsidRPr="00A34727">
        <w:rPr>
          <w:rFonts w:cs="Times New Roman"/>
          <w:noProof/>
          <w:szCs w:val="24"/>
          <w:lang w:val="pt-BR"/>
        </w:rPr>
        <w:t>Ecol.: 0–1.</w:t>
      </w:r>
    </w:p>
    <w:p w14:paraId="3635E417"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A34727">
        <w:rPr>
          <w:rFonts w:cs="Times New Roman"/>
          <w:noProof/>
          <w:szCs w:val="24"/>
          <w:lang w:val="pt-BR"/>
        </w:rPr>
        <w:lastRenderedPageBreak/>
        <w:t>Comitê Brasileiro de Registros Ornitológicos - CRBO 2014. Listas das aves do brasil. - Com. Bras. Regist. Ornitológicos: 1–38.</w:t>
      </w:r>
    </w:p>
    <w:p w14:paraId="4C7C11BC"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A34727">
        <w:rPr>
          <w:rFonts w:cs="Times New Roman"/>
          <w:noProof/>
          <w:szCs w:val="24"/>
          <w:lang w:val="pt-BR"/>
        </w:rPr>
        <w:t>Consoli, R. A. G. B. and Oliveira, R. L. de 1994. Principais mosquitos de importância sanitária no Brasil. - Fiocruz.</w:t>
      </w:r>
    </w:p>
    <w:p w14:paraId="4EC128C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093967">
        <w:rPr>
          <w:rFonts w:cs="Times New Roman"/>
          <w:noProof/>
          <w:szCs w:val="24"/>
          <w:lang w:val="fr-CA"/>
        </w:rPr>
        <w:t xml:space="preserve">Ellis, V. A. et al. 2019. </w:t>
      </w:r>
      <w:r w:rsidRPr="005C628C">
        <w:rPr>
          <w:rFonts w:cs="Times New Roman"/>
          <w:noProof/>
          <w:szCs w:val="24"/>
        </w:rPr>
        <w:t>The global biogeography of avian haemosporidian parasites is characterized by local diversification and intercontinental dispersal. - Parasitology 146: 213–219.</w:t>
      </w:r>
    </w:p>
    <w:p w14:paraId="6346E93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093967">
        <w:rPr>
          <w:rFonts w:cs="Times New Roman"/>
          <w:noProof/>
          <w:szCs w:val="24"/>
          <w:lang w:val="fr-CA"/>
        </w:rPr>
        <w:t xml:space="preserve">Fallon, A. S. M. et al. 2003. </w:t>
      </w:r>
      <w:r w:rsidRPr="005C628C">
        <w:rPr>
          <w:rFonts w:cs="Times New Roman"/>
          <w:noProof/>
          <w:szCs w:val="24"/>
        </w:rPr>
        <w:t>Detecting Avian Malaria : an Improved Polymerase Chain Reaction Diagnostic Detecting Avian Malaria : an Improved Polymerase Chain. 89: 1044–1047.</w:t>
      </w:r>
    </w:p>
    <w:p w14:paraId="326E757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2019a. Avian host composition, local speciation and dispersal drive the regional assembly of avian malaria parasites in South American birds. - Mol. Ecol. 28: 2681–2693.</w:t>
      </w:r>
    </w:p>
    <w:p w14:paraId="529C574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2019b. Climate variation influences host specificity in avian malaria parasites. - Ecol. Lett. 22: 547–557.</w:t>
      </w:r>
    </w:p>
    <w:p w14:paraId="52CE0A5A"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2020. Evolutionary ecology, taxonomy, and systematics of avian malaria and related parasites. - Acta Trop.: 105364.</w:t>
      </w:r>
    </w:p>
    <w:p w14:paraId="456FEF5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2021. Higher infection probability of haemosporidian parasites in Blue-black Grassquits (Volatinia jacarina) inhabiting native vegetation across Brazil. - Parasitol. Int. 80: 102204.</w:t>
      </w:r>
    </w:p>
    <w:p w14:paraId="723CE15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Ferreira-Junior, F. C. et al. 2018. A new pathogen spillover from domestic to wild animals: </w:t>
      </w:r>
      <w:r w:rsidRPr="005C628C">
        <w:rPr>
          <w:rFonts w:cs="Times New Roman"/>
          <w:noProof/>
          <w:szCs w:val="24"/>
        </w:rPr>
        <w:lastRenderedPageBreak/>
        <w:t>Plasmodium juxtanucleare  infects free-living passerines in Brazil. - Parasitology: 1–10.</w:t>
      </w:r>
    </w:p>
    <w:p w14:paraId="249DF4E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A34727">
        <w:rPr>
          <w:rFonts w:cs="Times New Roman"/>
          <w:noProof/>
          <w:szCs w:val="24"/>
          <w:lang w:val="pt-BR"/>
        </w:rPr>
        <w:t xml:space="preserve">Ferreira, F. C. et al. 2017. </w:t>
      </w:r>
      <w:r w:rsidRPr="005C628C">
        <w:rPr>
          <w:rFonts w:cs="Times New Roman"/>
          <w:noProof/>
          <w:szCs w:val="24"/>
        </w:rPr>
        <w:t>Habitat modification and seasonality influence avian haemosporidian parasite distributions in southeastern Brazil. - PLoS One 12: 0178791.</w:t>
      </w:r>
    </w:p>
    <w:p w14:paraId="5AC8957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093967">
        <w:rPr>
          <w:rFonts w:cs="Times New Roman"/>
          <w:noProof/>
          <w:szCs w:val="24"/>
          <w:lang w:val="fr-CA"/>
        </w:rPr>
        <w:t xml:space="preserve">Gutiérrez, J. S. et al. 2019. </w:t>
      </w:r>
      <w:r w:rsidRPr="005C628C">
        <w:rPr>
          <w:rFonts w:cs="Times New Roman"/>
          <w:noProof/>
          <w:szCs w:val="24"/>
        </w:rPr>
        <w:t>Micro- and macroparasite species richness in birds: The role of host life history and ecology. - J. Anim. Ecol. 88: 1226–1239.</w:t>
      </w:r>
    </w:p>
    <w:p w14:paraId="5C1B9AE6"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Hahn, S. et al. 2018. Low intensity blood parasite infections do not reduce the aerobic performance of migratory birds. - Proc. R. Soc. B Biol. Sci. 285: 20172307.</w:t>
      </w:r>
    </w:p>
    <w:p w14:paraId="2A12562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Hellgren, O. et al. 2004. A New Pcr Assay For Simultaneous Studies Of Leucocytozoon, Plasmodium, And Haemoproteusfrom Avian Blood. - J Parasitol 90: 797–802.</w:t>
      </w:r>
    </w:p>
    <w:p w14:paraId="1C7EEB0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Hellgren, O. et al. 2007. Detecting shifts of transmission areas in avian blood parasites - A phylogenetic approach. - Mol. Ecol. 16: 1281–1290.</w:t>
      </w:r>
    </w:p>
    <w:p w14:paraId="4C0B70D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Illera, J. C. et al. 2017. Factors governing the prevalence and richness of avian haemosporidian communities within and between temperate mountains. - PLoS One 12: 1–22.</w:t>
      </w:r>
    </w:p>
    <w:p w14:paraId="6DF4C74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Koprivnikar, J. and Leung, T. L. F. 2015. Flying with diverse passengers: Greater richness of parasitic nematodes in migratory birds. - Oikos 124: 399–405.</w:t>
      </w:r>
    </w:p>
    <w:p w14:paraId="628D496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093967">
        <w:rPr>
          <w:rFonts w:cs="Times New Roman"/>
          <w:noProof/>
          <w:szCs w:val="24"/>
          <w:lang w:val="fr-CA"/>
        </w:rPr>
        <w:t xml:space="preserve">Krasnov, B. R. et al. 2012. </w:t>
      </w:r>
      <w:r w:rsidRPr="005C628C">
        <w:rPr>
          <w:rFonts w:cs="Times New Roman"/>
          <w:noProof/>
          <w:szCs w:val="24"/>
        </w:rPr>
        <w:t>Phylogenetic Signal in Module Composition and Species Connectivity in Compartmentalized Host-Parasite Networks. - Am. Nat. 179: 501–511.</w:t>
      </w:r>
    </w:p>
    <w:p w14:paraId="6145DC3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A34727">
        <w:rPr>
          <w:rFonts w:cs="Times New Roman"/>
          <w:noProof/>
          <w:szCs w:val="24"/>
          <w:lang w:val="pt-BR"/>
        </w:rPr>
        <w:t xml:space="preserve">Lacorte, G. A. et al. 2013. </w:t>
      </w:r>
      <w:r w:rsidRPr="005C628C">
        <w:rPr>
          <w:rFonts w:cs="Times New Roman"/>
          <w:noProof/>
          <w:szCs w:val="24"/>
        </w:rPr>
        <w:t>Exploring the Diversity and Distribution of Neotropical Avian Malaria Parasites - A Molecular Survey from Southeast Brazil. - PLoS One 8: 1–9.</w:t>
      </w:r>
    </w:p>
    <w:p w14:paraId="501D3398"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Lindeborg, M. et al. 2012. Migratory Birds, Ticks, and Crimean-Congo Hemorrhagic Fever </w:t>
      </w:r>
      <w:r w:rsidRPr="005C628C">
        <w:rPr>
          <w:rFonts w:cs="Times New Roman"/>
          <w:noProof/>
          <w:szCs w:val="24"/>
        </w:rPr>
        <w:lastRenderedPageBreak/>
        <w:t>Virus. - Emerg. Infect. Dis. 18: 2095–2097.</w:t>
      </w:r>
    </w:p>
    <w:p w14:paraId="0B51285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Marzal, A. 2012. Recent Advances in Studies on Avian Malaria Parasites. - Malar. Parasites: 135–158.</w:t>
      </w:r>
    </w:p>
    <w:p w14:paraId="4386189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0A6ABB38"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O’Connor, E. A. et al. 2020. Wetter climates select for higher immune gene diversity in resident, but not migratory, songbirds. - Proceedings. Biol. Sci. 287: 20192675.</w:t>
      </w:r>
    </w:p>
    <w:p w14:paraId="3B9CFCB4" w14:textId="77777777" w:rsidR="005C628C" w:rsidRPr="00093967" w:rsidRDefault="005C628C" w:rsidP="005C628C">
      <w:pPr>
        <w:widowControl w:val="0"/>
        <w:autoSpaceDE w:val="0"/>
        <w:autoSpaceDN w:val="0"/>
        <w:adjustRightInd w:val="0"/>
        <w:spacing w:line="480" w:lineRule="auto"/>
        <w:ind w:left="480" w:hanging="480"/>
        <w:rPr>
          <w:rFonts w:cs="Times New Roman"/>
          <w:noProof/>
          <w:szCs w:val="24"/>
          <w:lang w:val="fr-CA"/>
        </w:rPr>
      </w:pPr>
      <w:r w:rsidRPr="005C628C">
        <w:rPr>
          <w:rFonts w:cs="Times New Roman"/>
          <w:noProof/>
          <w:szCs w:val="24"/>
        </w:rPr>
        <w:t xml:space="preserve">Pigeault, R. et al. 2015. Avian malaria: A new lease of life for an old experimental model to study the evolutionary ecology of Plasmodium. - Philos. </w:t>
      </w:r>
      <w:r w:rsidRPr="00093967">
        <w:rPr>
          <w:rFonts w:cs="Times New Roman"/>
          <w:noProof/>
          <w:szCs w:val="24"/>
          <w:lang w:val="fr-CA"/>
        </w:rPr>
        <w:t>Trans. R. Soc. B Biol. Sci. 370: 323–330.</w:t>
      </w:r>
    </w:p>
    <w:p w14:paraId="1097696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093967">
        <w:rPr>
          <w:rFonts w:cs="Times New Roman"/>
          <w:noProof/>
          <w:szCs w:val="24"/>
          <w:lang w:val="fr-CA"/>
        </w:rPr>
        <w:t xml:space="preserve">Poulin, R. et al. 2012. </w:t>
      </w:r>
      <w:r w:rsidRPr="005C628C">
        <w:rPr>
          <w:rFonts w:cs="Times New Roman"/>
          <w:noProof/>
          <w:szCs w:val="24"/>
        </w:rPr>
        <w:t>Migration as an escape from parasitism in New Zealand galaxiid fishes. - Oecologia 169: 955–963.</w:t>
      </w:r>
    </w:p>
    <w:p w14:paraId="1BB41A85"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676A225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Prenter, J. et al. 2004. Roles of parasites in animal invasions. - Trends Ecol. Evol. 19: 385–390.</w:t>
      </w:r>
    </w:p>
    <w:p w14:paraId="6DB3CB5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Remsen, J. V. J. et al. A classification of the bird species of South America. - Am. Ornithol. Soc.</w:t>
      </w:r>
    </w:p>
    <w:p w14:paraId="258C350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lastRenderedPageBreak/>
        <w:t>Ricklefs, R. E. et al. 2017. Avian migration and the distribution of malaria parasites in New World passerine birds. - J. Biogeogr. 44: 1113–1123.</w:t>
      </w:r>
    </w:p>
    <w:p w14:paraId="0EDBFDF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Santiago-Alarcon, D. et al. 2012a. Diptera vectors of avian Haemosporidian parasites: Untangling parasite life cycles and their taxonomy. - Biol. Rev. 87: 928–964.</w:t>
      </w:r>
    </w:p>
    <w:p w14:paraId="28AB39E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Santiago-Alarcon, D. et al. 2012b. Bloodmeal analysis reveals avian plasmodium infections and broad host preferences of culicoides (diptera: Ceratopogonidae) vectors. - PLoS One 7: 31098.</w:t>
      </w:r>
    </w:p>
    <w:p w14:paraId="4BD879AE"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Satterfield, D. A. et al. 2015. Loss of migratory behaviour increases infection risk for a butterfly host. - Proc. R. Soc. B Biol. Sci. 282: 20141734.</w:t>
      </w:r>
    </w:p>
    <w:p w14:paraId="4AC0D53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Somenzari, M. et al. 2018. An overview of migratory birds in Brazil. - Pap. Avulsos Zool. 58: 3.</w:t>
      </w:r>
    </w:p>
    <w:p w14:paraId="62C1548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Teitelbaum, C. S. et al. 2018. Migratory behaviour predicts greater parasite diversity in ungulates. - Proc. R. Soc. B Biol. Sci. 285: 20180089.</w:t>
      </w:r>
    </w:p>
    <w:p w14:paraId="2DD3E6C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Turchetto-Zolet, A. C. et al. 2013. Phylogeographical patterns shed light on evolutionary process in South America. - Mol. Ecol. 22: 1193–1213.</w:t>
      </w:r>
    </w:p>
    <w:p w14:paraId="35493B2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Valkiūnas, G. 2005. Avian Malaria Parasites and other Haemosporidia.</w:t>
      </w:r>
    </w:p>
    <w:p w14:paraId="55703A36" w14:textId="77777777" w:rsidR="005C628C" w:rsidRPr="005C628C" w:rsidRDefault="005C628C" w:rsidP="005C628C">
      <w:pPr>
        <w:widowControl w:val="0"/>
        <w:autoSpaceDE w:val="0"/>
        <w:autoSpaceDN w:val="0"/>
        <w:adjustRightInd w:val="0"/>
        <w:spacing w:line="480" w:lineRule="auto"/>
        <w:ind w:left="480" w:hanging="480"/>
        <w:rPr>
          <w:rFonts w:cs="Times New Roman"/>
          <w:noProof/>
        </w:rPr>
      </w:pPr>
      <w:r w:rsidRPr="005C628C">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t xml:space="preserve">Figure 1: Bird collection localities. Collection localities comprise a total of 156 localities (including offshore islands) by combining our dataset and the </w:t>
      </w:r>
      <w:proofErr w:type="spellStart"/>
      <w:r w:rsidRPr="002B7F27">
        <w:rPr>
          <w:rFonts w:cs="Times New Roman"/>
          <w:szCs w:val="24"/>
        </w:rPr>
        <w:t>MalAvi</w:t>
      </w:r>
      <w:proofErr w:type="spellEnd"/>
      <w:r w:rsidRPr="002B7F27">
        <w:rPr>
          <w:rFonts w:cs="Times New Roman"/>
          <w:szCs w:val="24"/>
        </w:rPr>
        <w:t xml:space="preserve"> database.</w:t>
      </w:r>
    </w:p>
    <w:p w14:paraId="10106DF8" w14:textId="77777777" w:rsidR="00E03B73" w:rsidRPr="002B7F27" w:rsidRDefault="00E03B73" w:rsidP="002226E2">
      <w:pPr>
        <w:spacing w:line="480" w:lineRule="auto"/>
        <w:rPr>
          <w:rFonts w:cs="Times New Roman"/>
          <w:szCs w:val="24"/>
        </w:rPr>
      </w:pPr>
    </w:p>
    <w:p w14:paraId="4BED6292" w14:textId="5B25B7DF" w:rsidR="00DF6A9E" w:rsidRDefault="00E03B73" w:rsidP="002226E2">
      <w:pPr>
        <w:spacing w:line="480" w:lineRule="auto"/>
        <w:rPr>
          <w:rFonts w:cs="Times New Roman"/>
          <w:szCs w:val="24"/>
        </w:rPr>
      </w:pPr>
      <w:r w:rsidRPr="002B7F27">
        <w:rPr>
          <w:rFonts w:cs="Times New Roman"/>
          <w:szCs w:val="24"/>
        </w:rPr>
        <w:t>Figure 2: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Number of lineages </w:t>
      </w:r>
      <w:bookmarkStart w:id="59" w:name="_Hlk52885450"/>
      <w:r w:rsidRPr="002B7F27">
        <w:rPr>
          <w:rFonts w:cs="Times New Roman"/>
          <w:szCs w:val="24"/>
        </w:rPr>
        <w:t>in each of the two categories</w:t>
      </w:r>
      <w:bookmarkEnd w:id="59"/>
      <w:r w:rsidRPr="002B7F27">
        <w:rPr>
          <w:rFonts w:cs="Times New Roman"/>
          <w:szCs w:val="24"/>
        </w:rPr>
        <w:t xml:space="preserve"> are shown on the graph.</w:t>
      </w:r>
    </w:p>
    <w:p w14:paraId="510BCFE2" w14:textId="77777777" w:rsidR="002A2E58" w:rsidRPr="002B7F27" w:rsidRDefault="002A2E58" w:rsidP="002226E2">
      <w:pPr>
        <w:spacing w:line="480" w:lineRule="auto"/>
        <w:rPr>
          <w:rFonts w:cs="Times New Roman"/>
          <w:szCs w:val="24"/>
        </w:rPr>
      </w:pPr>
    </w:p>
    <w:p w14:paraId="64492C9B" w14:textId="77777777" w:rsidR="002A2E58" w:rsidRDefault="5CF9B6AD" w:rsidP="5CF9B6AD">
      <w:pPr>
        <w:spacing w:line="480" w:lineRule="auto"/>
        <w:rPr>
          <w:rFonts w:cs="Times New Roman"/>
        </w:rPr>
      </w:pPr>
      <w:r w:rsidRPr="5CF9B6AD">
        <w:rPr>
          <w:rFonts w:cs="Times New Roman"/>
        </w:rPr>
        <w:t xml:space="preserve">Figure </w:t>
      </w:r>
      <w:r w:rsidR="00AC2B88">
        <w:rPr>
          <w:rFonts w:cs="Times New Roman"/>
        </w:rPr>
        <w:t>3:</w:t>
      </w:r>
      <w:r w:rsidRPr="5CF9B6AD">
        <w:rPr>
          <w:rFonts w:cs="Times New Roman"/>
        </w:rPr>
        <w:t xml:space="preserve"> A - </w:t>
      </w:r>
      <w:bookmarkStart w:id="60" w:name="_Hlk63935390"/>
      <w:r>
        <w:t xml:space="preserve">Predicted model relationship (±95% confidence intervals) </w:t>
      </w:r>
      <w:r w:rsidRPr="5CF9B6AD">
        <w:rPr>
          <w:rFonts w:cs="Times New Roman"/>
        </w:rPr>
        <w:t xml:space="preserve">between local number of infections of </w:t>
      </w:r>
      <w:r w:rsidRPr="5CF9B6AD">
        <w:rPr>
          <w:rFonts w:cs="Times New Roman"/>
          <w:i/>
          <w:iCs/>
        </w:rPr>
        <w:t>Plasmodium</w:t>
      </w:r>
      <w:r w:rsidRPr="5CF9B6AD">
        <w:rPr>
          <w:rFonts w:cs="Times New Roman"/>
        </w:rPr>
        <w:t xml:space="preserve"> parasites and proportion of migrants in an area. </w:t>
      </w:r>
      <w:bookmarkEnd w:id="60"/>
      <w:r w:rsidRPr="5CF9B6AD">
        <w:rPr>
          <w:rFonts w:cs="Times New Roman"/>
        </w:rPr>
        <w:t xml:space="preserve">B - </w:t>
      </w:r>
      <w:r>
        <w:t>Predicted model relationship (±95% confidence intervals) b</w:t>
      </w:r>
      <w:r w:rsidRPr="5CF9B6AD">
        <w:rPr>
          <w:rFonts w:cs="Times New Roman"/>
        </w:rPr>
        <w:t xml:space="preserve">etween local number of infections of </w:t>
      </w:r>
      <w:proofErr w:type="spellStart"/>
      <w:r w:rsidRPr="5CF9B6AD">
        <w:rPr>
          <w:rFonts w:cs="Times New Roman"/>
          <w:i/>
          <w:iCs/>
        </w:rPr>
        <w:t>Haemoproteus</w:t>
      </w:r>
      <w:proofErr w:type="spellEnd"/>
      <w:r w:rsidRPr="5CF9B6AD">
        <w:rPr>
          <w:rFonts w:cs="Times New Roman"/>
        </w:rPr>
        <w:t xml:space="preserve"> parasites and proportion of proportion of migrants in an area.</w:t>
      </w:r>
    </w:p>
    <w:p w14:paraId="3C91F297" w14:textId="3611CF44" w:rsidR="002226E2" w:rsidRPr="002B7F27" w:rsidRDefault="5CF9B6AD" w:rsidP="5CF9B6AD">
      <w:pPr>
        <w:spacing w:line="480" w:lineRule="auto"/>
        <w:rPr>
          <w:rFonts w:cs="Times New Roman"/>
        </w:rPr>
      </w:pPr>
      <w:r w:rsidRPr="5CF9B6AD">
        <w:rPr>
          <w:rFonts w:cs="Times New Roman"/>
        </w:rPr>
        <w:t xml:space="preserve"> </w:t>
      </w:r>
      <w:bookmarkStart w:id="61" w:name="_Hlk52885008"/>
      <w:bookmarkEnd w:id="61"/>
    </w:p>
    <w:p w14:paraId="23753C9B" w14:textId="38B54B98" w:rsidR="00DF6A9E" w:rsidRDefault="004C5D7A" w:rsidP="00E03B73">
      <w:pPr>
        <w:spacing w:line="480" w:lineRule="auto"/>
        <w:rPr>
          <w:rFonts w:cs="Times New Roman"/>
        </w:rPr>
      </w:pPr>
      <w:r w:rsidRPr="5CF9B6AD">
        <w:rPr>
          <w:rFonts w:cs="Times New Roman"/>
        </w:rPr>
        <w:t xml:space="preserve">Figure </w:t>
      </w:r>
      <w:r>
        <w:rPr>
          <w:rFonts w:cs="Times New Roman"/>
        </w:rPr>
        <w:t>4:</w:t>
      </w:r>
      <w:r w:rsidRPr="5CF9B6AD">
        <w:rPr>
          <w:rFonts w:cs="Times New Roman"/>
        </w:rPr>
        <w:t xml:space="preserve"> </w:t>
      </w:r>
      <w:r>
        <w:t xml:space="preserve">Predicted model relationship (±95% confidence intervals) </w:t>
      </w:r>
      <w:r w:rsidRPr="5CF9B6AD">
        <w:rPr>
          <w:rFonts w:cs="Times New Roman"/>
        </w:rPr>
        <w:t>between local</w:t>
      </w:r>
      <w:r>
        <w:rPr>
          <w:rFonts w:cs="Times New Roman"/>
        </w:rPr>
        <w:t xml:space="preserve"> </w:t>
      </w:r>
      <w:proofErr w:type="spellStart"/>
      <w:r>
        <w:rPr>
          <w:rFonts w:cs="Times New Roman"/>
        </w:rPr>
        <w:t>haemosporidian</w:t>
      </w:r>
      <w:proofErr w:type="spellEnd"/>
      <w:r>
        <w:rPr>
          <w:rFonts w:cs="Times New Roman"/>
        </w:rPr>
        <w:t xml:space="preserve"> richness</w:t>
      </w:r>
      <w:r w:rsidRPr="5CF9B6AD">
        <w:rPr>
          <w:rFonts w:cs="Times New Roman"/>
        </w:rPr>
        <w:t xml:space="preserve"> and proportion of migrants in an area.</w:t>
      </w:r>
    </w:p>
    <w:p w14:paraId="1E21DCB0" w14:textId="77777777" w:rsidR="002A2E58" w:rsidRDefault="002A2E58" w:rsidP="00E03B73">
      <w:pPr>
        <w:spacing w:line="480" w:lineRule="auto"/>
        <w:rPr>
          <w:rFonts w:cs="Times New Roman"/>
          <w:szCs w:val="24"/>
        </w:rPr>
      </w:pPr>
    </w:p>
    <w:p w14:paraId="4CA7E3C0" w14:textId="053D8072" w:rsidR="00E03B73" w:rsidRPr="002B7F27" w:rsidRDefault="00E03B73" w:rsidP="00E03B73">
      <w:pPr>
        <w:spacing w:line="480" w:lineRule="auto"/>
        <w:rPr>
          <w:rFonts w:cs="Times New Roman"/>
          <w:szCs w:val="24"/>
        </w:rPr>
      </w:pPr>
      <w:commentRangeStart w:id="62"/>
      <w:commentRangeStart w:id="63"/>
      <w:r w:rsidRPr="002B7F27">
        <w:rPr>
          <w:rFonts w:cs="Times New Roman"/>
          <w:szCs w:val="24"/>
        </w:rPr>
        <w:t>Table 1</w:t>
      </w:r>
      <w:commentRangeEnd w:id="62"/>
      <w:r w:rsidR="00E34A45">
        <w:rPr>
          <w:rStyle w:val="Refdecomentrio"/>
        </w:rPr>
        <w:commentReference w:id="62"/>
      </w:r>
      <w:commentRangeEnd w:id="63"/>
      <w:r w:rsidR="003C3E8D">
        <w:rPr>
          <w:rStyle w:val="Refdecomentrio"/>
        </w:rPr>
        <w:commentReference w:id="63"/>
      </w:r>
      <w:r w:rsidRPr="002B7F27">
        <w:rPr>
          <w:rFonts w:cs="Times New Roman"/>
          <w:szCs w:val="24"/>
        </w:rPr>
        <w:t xml:space="preserve">: Parameter estimates, standard errors, and </w:t>
      </w:r>
      <w:r w:rsidRPr="002B7F27">
        <w:t xml:space="preserve">confidence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lastRenderedPageBreak/>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0B1BEBB8" w14:textId="77777777" w:rsidR="002226E2" w:rsidRPr="002B7F27" w:rsidRDefault="002226E2" w:rsidP="002226E2">
      <w:pPr>
        <w:spacing w:line="480" w:lineRule="auto"/>
        <w:rPr>
          <w:rFonts w:cs="Times New Roman"/>
          <w:szCs w:val="24"/>
        </w:rPr>
      </w:pPr>
    </w:p>
    <w:p w14:paraId="492E9A88" w14:textId="5D02EFE1"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2</w:t>
      </w:r>
      <w:r w:rsidRPr="002B7F27">
        <w:rPr>
          <w:rFonts w:cs="Times New Roman"/>
          <w:szCs w:val="24"/>
        </w:rPr>
        <w:t xml:space="preserve">: Parameter estimates, standard errors, </w:t>
      </w:r>
      <w:bookmarkStart w:id="64" w:name="_Hlk42510546"/>
      <w:r w:rsidRPr="002B7F27">
        <w:rPr>
          <w:rFonts w:cs="Times New Roman"/>
          <w:szCs w:val="24"/>
        </w:rPr>
        <w:t xml:space="preserve">and confidence intervals for the Bayesian </w:t>
      </w:r>
      <w:bookmarkEnd w:id="64"/>
      <w:r w:rsidRPr="002B7F27">
        <w:rPr>
          <w:rFonts w:cs="Times New Roman"/>
          <w:szCs w:val="24"/>
        </w:rPr>
        <w:t xml:space="preserve">model testing the variation of </w:t>
      </w:r>
      <w:bookmarkStart w:id="65" w:name="_Hlk52884992"/>
      <w:r w:rsidRPr="002B7F27">
        <w:rPr>
          <w:rFonts w:cs="Times New Roman"/>
          <w:szCs w:val="24"/>
        </w:rPr>
        <w:t xml:space="preserve">local number of birds infected by </w:t>
      </w:r>
      <w:bookmarkEnd w:id="65"/>
      <w:r w:rsidRPr="002B7F27">
        <w:rPr>
          <w:rFonts w:cs="Times New Roman"/>
          <w:i/>
          <w:iCs/>
          <w:szCs w:val="24"/>
        </w:rPr>
        <w:t>Plasmodium</w:t>
      </w:r>
      <w:r w:rsidRPr="002B7F27">
        <w:rPr>
          <w:rFonts w:cs="Times New Roman"/>
          <w:szCs w:val="24"/>
        </w:rPr>
        <w:t xml:space="preserve"> as a function of the proportion of migratory individuals out of </w:t>
      </w:r>
      <w:bookmarkStart w:id="66" w:name="_Hlk40256828"/>
      <w:r w:rsidRPr="002B7F27">
        <w:rPr>
          <w:rFonts w:cs="Times New Roman"/>
          <w:szCs w:val="24"/>
        </w:rPr>
        <w:t xml:space="preserve">all individual birds sampled per locality and </w:t>
      </w:r>
      <w:bookmarkStart w:id="67" w:name="_Hlk42506426"/>
      <w:bookmarkEnd w:id="66"/>
      <w:r w:rsidRPr="002B7F27">
        <w:rPr>
          <w:rFonts w:cs="Times New Roman"/>
          <w:szCs w:val="24"/>
        </w:rPr>
        <w:t>parasite richness</w:t>
      </w:r>
      <w:bookmarkEnd w:id="67"/>
      <w:r w:rsidRPr="002B7F27">
        <w:rPr>
          <w:rFonts w:cs="Times New Roman"/>
          <w:szCs w:val="24"/>
        </w:rPr>
        <w:t>.</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0.0015.</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25848379"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3</w:t>
      </w:r>
      <w:r w:rsidRPr="002B7F27">
        <w:rPr>
          <w:rFonts w:cs="Times New Roman"/>
          <w:szCs w:val="24"/>
        </w:rPr>
        <w:t xml:space="preserve">: Parameter estimates, standard errors, and confidence intervals for the Bayesian model testing the variation of local number of birds infected by </w:t>
      </w:r>
      <w:proofErr w:type="spellStart"/>
      <w:r w:rsidRPr="002B7F27">
        <w:rPr>
          <w:rFonts w:cs="Times New Roman"/>
          <w:i/>
          <w:iCs/>
          <w:szCs w:val="24"/>
        </w:rPr>
        <w:t>Haemoproteus</w:t>
      </w:r>
      <w:proofErr w:type="spellEnd"/>
      <w:r w:rsidRPr="002B7F27">
        <w:rPr>
          <w:rFonts w:cs="Times New Roman"/>
          <w:szCs w:val="24"/>
        </w:rPr>
        <w:t xml:space="preserve"> as a function of the proportion of migratory individuals out of all individual birds sampled per locality and parasite richness.</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-0.005</w:t>
      </w:r>
      <w:r w:rsidR="008A4B18">
        <w:rPr>
          <w:rFonts w:cs="Times New Roman"/>
          <w:color w:val="FF0000"/>
          <w:szCs w:val="24"/>
        </w:rPr>
        <w:t>.</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74C25C1B" w14:textId="77777777" w:rsidR="002226E2" w:rsidRPr="002B7F27" w:rsidRDefault="002226E2" w:rsidP="002226E2">
      <w:pPr>
        <w:spacing w:line="480" w:lineRule="auto"/>
        <w:rPr>
          <w:rFonts w:cs="Times New Roman"/>
          <w:szCs w:val="24"/>
        </w:rPr>
      </w:pPr>
    </w:p>
    <w:p w14:paraId="5F5460AA" w14:textId="4AA1EC57"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4</w:t>
      </w:r>
      <w:r w:rsidRPr="002B7F27">
        <w:rPr>
          <w:rFonts w:cs="Times New Roman"/>
          <w:szCs w:val="24"/>
        </w:rPr>
        <w:t xml:space="preserve">: </w:t>
      </w:r>
      <w:r w:rsidR="00043CA9" w:rsidRPr="002B7F27">
        <w:rPr>
          <w:rFonts w:cs="Times New Roman"/>
          <w:szCs w:val="24"/>
        </w:rPr>
        <w:t xml:space="preserve">Parameter estimates, standard errors, and confidence intervals for the Bayesian model testing the variation of local parasite richness by </w:t>
      </w:r>
      <w:proofErr w:type="spellStart"/>
      <w:r w:rsidR="00043CA9">
        <w:rPr>
          <w:rFonts w:cs="Times New Roman"/>
          <w:szCs w:val="24"/>
        </w:rPr>
        <w:t>haemosporidian</w:t>
      </w:r>
      <w:proofErr w:type="spellEnd"/>
      <w:r w:rsidR="008E332F">
        <w:rPr>
          <w:rFonts w:cs="Times New Roman"/>
          <w:szCs w:val="24"/>
        </w:rPr>
        <w:t xml:space="preserve"> parasites</w:t>
      </w:r>
      <w:r w:rsidR="00043CA9">
        <w:rPr>
          <w:rFonts w:cs="Times New Roman"/>
          <w:szCs w:val="24"/>
        </w:rPr>
        <w:t xml:space="preserve"> </w:t>
      </w:r>
      <w:r w:rsidR="00043CA9" w:rsidRPr="002B7F27">
        <w:rPr>
          <w:rFonts w:cs="Times New Roman"/>
          <w:szCs w:val="24"/>
        </w:rPr>
        <w:t xml:space="preserve">as a </w:t>
      </w:r>
      <w:r w:rsidR="00043CA9" w:rsidRPr="002B7F27">
        <w:rPr>
          <w:rFonts w:cs="Times New Roman"/>
          <w:szCs w:val="24"/>
        </w:rPr>
        <w:lastRenderedPageBreak/>
        <w:t>function of the proportion of migratory individuals out of all individual birds sampled per locality</w:t>
      </w:r>
      <w:r w:rsidR="00043CA9">
        <w:rPr>
          <w:rFonts w:cs="Times New Roman"/>
          <w:szCs w:val="24"/>
        </w:rPr>
        <w:t>, prevalence and host richness</w:t>
      </w:r>
      <w:r w:rsidRPr="002B7F27">
        <w:rPr>
          <w:rFonts w:cs="Times New Roman"/>
          <w:szCs w:val="24"/>
        </w:rPr>
        <w:t>.</w:t>
      </w:r>
      <w:r w:rsidR="00B308F4">
        <w:rPr>
          <w:rFonts w:cs="Times New Roman"/>
          <w:szCs w:val="24"/>
        </w:rPr>
        <w:t xml:space="preserve"> </w:t>
      </w:r>
      <w:r w:rsidR="00B308F4">
        <w:rPr>
          <w:rFonts w:cs="Times New Roman"/>
          <w:color w:val="FF0000"/>
          <w:szCs w:val="24"/>
        </w:rPr>
        <w:t>Residual Moran value = 0.0</w:t>
      </w:r>
      <w:r w:rsidR="00FB2120">
        <w:rPr>
          <w:rFonts w:cs="Times New Roman"/>
          <w:color w:val="FF0000"/>
          <w:szCs w:val="24"/>
        </w:rPr>
        <w:t>17</w:t>
      </w:r>
      <w:r w:rsidR="00B308F4">
        <w:rPr>
          <w:rFonts w:cs="Times New Roman"/>
          <w:color w:val="FF0000"/>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C91C0B" w:rsidRPr="002B7F27" w14:paraId="6CA68628" w14:textId="77777777" w:rsidTr="00DF6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A8EBA53" w14:textId="77777777" w:rsidR="00C91C0B" w:rsidRPr="002B7F27" w:rsidRDefault="00C91C0B" w:rsidP="00DF6A9E">
            <w:pPr>
              <w:spacing w:line="480" w:lineRule="auto"/>
              <w:rPr>
                <w:rFonts w:cs="Times New Roman"/>
                <w:b/>
                <w:bCs/>
                <w:i w:val="0"/>
                <w:iCs w:val="0"/>
                <w:szCs w:val="24"/>
              </w:rPr>
            </w:pPr>
          </w:p>
        </w:tc>
        <w:tc>
          <w:tcPr>
            <w:tcW w:w="931" w:type="dxa"/>
          </w:tcPr>
          <w:p w14:paraId="108EE164"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546967A2"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AB9956E" w14:textId="77777777" w:rsidR="00C91C0B" w:rsidRPr="002B7F27" w:rsidRDefault="00C91C0B" w:rsidP="00DF6A9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525D0B" w:rsidRPr="002B7F27" w14:paraId="0FE7BD16"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B75ADA2"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Intercept</w:t>
            </w:r>
          </w:p>
        </w:tc>
        <w:tc>
          <w:tcPr>
            <w:tcW w:w="931" w:type="dxa"/>
          </w:tcPr>
          <w:p w14:paraId="7C92F87D" w14:textId="2D9F0B74" w:rsidR="00C91C0B" w:rsidRPr="002B7F27" w:rsidRDefault="00D83A22"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B2120">
              <w:rPr>
                <w:rFonts w:cs="Times New Roman"/>
                <w:szCs w:val="24"/>
              </w:rPr>
              <w:t>30</w:t>
            </w:r>
          </w:p>
        </w:tc>
        <w:tc>
          <w:tcPr>
            <w:tcW w:w="1551" w:type="dxa"/>
          </w:tcPr>
          <w:p w14:paraId="2D53CF0B" w14:textId="49D8FCD6"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w:t>
            </w:r>
            <w:r w:rsidR="00D83A22">
              <w:rPr>
                <w:rFonts w:cs="Times New Roman"/>
                <w:szCs w:val="24"/>
              </w:rPr>
              <w:t>2</w:t>
            </w:r>
            <w:r w:rsidR="00F35095">
              <w:rPr>
                <w:rFonts w:cs="Times New Roman"/>
                <w:szCs w:val="24"/>
              </w:rPr>
              <w:t>2</w:t>
            </w:r>
          </w:p>
        </w:tc>
        <w:tc>
          <w:tcPr>
            <w:tcW w:w="1478" w:type="dxa"/>
          </w:tcPr>
          <w:p w14:paraId="033AA7C0" w14:textId="0C738E9A"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86</w:t>
            </w:r>
          </w:p>
        </w:tc>
        <w:tc>
          <w:tcPr>
            <w:tcW w:w="1334" w:type="dxa"/>
          </w:tcPr>
          <w:p w14:paraId="7C42208D" w14:textId="5F231813"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35095">
              <w:rPr>
                <w:rFonts w:cs="Times New Roman"/>
                <w:szCs w:val="24"/>
              </w:rPr>
              <w:t>7</w:t>
            </w:r>
            <w:r w:rsidR="00FB2120">
              <w:rPr>
                <w:rFonts w:cs="Times New Roman"/>
                <w:szCs w:val="24"/>
              </w:rPr>
              <w:t>3</w:t>
            </w:r>
          </w:p>
        </w:tc>
      </w:tr>
      <w:tr w:rsidR="00C91C0B" w:rsidRPr="002B7F27" w14:paraId="502D2F48"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484DA2C6"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656A5F18" w14:textId="2731D7BC" w:rsidR="00C91C0B" w:rsidRPr="002B7F27" w:rsidRDefault="00F35095"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551" w:type="dxa"/>
          </w:tcPr>
          <w:p w14:paraId="3CCEFB67" w14:textId="289F511A"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02</w:t>
            </w:r>
          </w:p>
        </w:tc>
        <w:tc>
          <w:tcPr>
            <w:tcW w:w="1478" w:type="dxa"/>
          </w:tcPr>
          <w:p w14:paraId="6B8F7688" w14:textId="173B6DE6" w:rsidR="00C91C0B" w:rsidRPr="002B7F27" w:rsidRDefault="00F35095"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r w:rsidR="00525D0B">
              <w:rPr>
                <w:rFonts w:cs="Times New Roman"/>
                <w:szCs w:val="24"/>
              </w:rPr>
              <w:t>0.0</w:t>
            </w:r>
            <w:r>
              <w:rPr>
                <w:rFonts w:cs="Times New Roman"/>
                <w:szCs w:val="24"/>
              </w:rPr>
              <w:t>8</w:t>
            </w:r>
          </w:p>
        </w:tc>
        <w:tc>
          <w:tcPr>
            <w:tcW w:w="1334" w:type="dxa"/>
          </w:tcPr>
          <w:p w14:paraId="79C3309F" w14:textId="527A854A"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r>
      <w:tr w:rsidR="00F35095" w:rsidRPr="002B7F27" w14:paraId="277F5CBF"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CB84DF" w14:textId="17F9C708" w:rsidR="00F35095" w:rsidRDefault="00F35095" w:rsidP="00DF6A9E">
            <w:pPr>
              <w:spacing w:line="480" w:lineRule="auto"/>
              <w:rPr>
                <w:rFonts w:cs="Times New Roman"/>
                <w:i w:val="0"/>
                <w:iCs w:val="0"/>
                <w:szCs w:val="24"/>
              </w:rPr>
            </w:pPr>
            <w:r w:rsidRPr="002B7F27">
              <w:rPr>
                <w:rFonts w:cs="Times New Roman"/>
                <w:i w:val="0"/>
                <w:iCs w:val="0"/>
                <w:szCs w:val="24"/>
              </w:rPr>
              <w:t xml:space="preserve">Proportion of migrant </w:t>
            </w:r>
            <w:r>
              <w:rPr>
                <w:rFonts w:cs="Times New Roman"/>
                <w:i w:val="0"/>
                <w:iCs w:val="0"/>
                <w:szCs w:val="24"/>
              </w:rPr>
              <w:t>species</w:t>
            </w:r>
          </w:p>
        </w:tc>
        <w:tc>
          <w:tcPr>
            <w:tcW w:w="931" w:type="dxa"/>
          </w:tcPr>
          <w:p w14:paraId="46B518C8" w14:textId="3FE69322"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2C848C38" w14:textId="28D3DAA5"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740418D5" w14:textId="2592C517"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5C399113" w14:textId="2DDD989A"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0.08</w:t>
            </w:r>
          </w:p>
        </w:tc>
      </w:tr>
      <w:tr w:rsidR="00C91C0B" w:rsidRPr="002B7F27" w14:paraId="13F9F7AE"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602CEFB8" w14:textId="264CA65A" w:rsidR="00C91C0B" w:rsidRPr="00C91C0B" w:rsidRDefault="00C91C0B" w:rsidP="00DF6A9E">
            <w:pPr>
              <w:spacing w:line="480" w:lineRule="auto"/>
              <w:rPr>
                <w:rFonts w:cs="Times New Roman"/>
                <w:i w:val="0"/>
                <w:iCs w:val="0"/>
                <w:szCs w:val="24"/>
              </w:rPr>
            </w:pPr>
            <w:r>
              <w:rPr>
                <w:rFonts w:cs="Times New Roman"/>
                <w:i w:val="0"/>
                <w:iCs w:val="0"/>
                <w:szCs w:val="24"/>
              </w:rPr>
              <w:t>Prevalence</w:t>
            </w:r>
          </w:p>
        </w:tc>
        <w:tc>
          <w:tcPr>
            <w:tcW w:w="931" w:type="dxa"/>
          </w:tcPr>
          <w:p w14:paraId="36F5460D" w14:textId="42D26226"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551" w:type="dxa"/>
          </w:tcPr>
          <w:p w14:paraId="7A8D4340" w14:textId="4D86B9CC"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478" w:type="dxa"/>
          </w:tcPr>
          <w:p w14:paraId="1859E8FC" w14:textId="57BA0206"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334" w:type="dxa"/>
          </w:tcPr>
          <w:p w14:paraId="4C4BD367" w14:textId="338FB3E0"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r>
      <w:tr w:rsidR="00C91C0B" w:rsidRPr="002B7F27" w14:paraId="076A140D"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07BD02B" w14:textId="2AB52CD1" w:rsidR="00C91C0B" w:rsidRPr="002B7F27" w:rsidRDefault="00C91C0B" w:rsidP="00DF6A9E">
            <w:pPr>
              <w:spacing w:line="480" w:lineRule="auto"/>
              <w:rPr>
                <w:rFonts w:cs="Times New Roman"/>
                <w:i w:val="0"/>
                <w:iCs w:val="0"/>
                <w:szCs w:val="24"/>
              </w:rPr>
            </w:pPr>
            <w:r>
              <w:rPr>
                <w:rFonts w:cs="Times New Roman"/>
                <w:i w:val="0"/>
                <w:iCs w:val="0"/>
                <w:szCs w:val="24"/>
              </w:rPr>
              <w:t xml:space="preserve">Host </w:t>
            </w:r>
            <w:r w:rsidRPr="002B7F27">
              <w:rPr>
                <w:rFonts w:cs="Times New Roman"/>
                <w:i w:val="0"/>
                <w:iCs w:val="0"/>
                <w:szCs w:val="24"/>
              </w:rPr>
              <w:t>Richness</w:t>
            </w:r>
          </w:p>
        </w:tc>
        <w:tc>
          <w:tcPr>
            <w:tcW w:w="931" w:type="dxa"/>
          </w:tcPr>
          <w:p w14:paraId="58EDFADB" w14:textId="6DC47535"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F35095">
              <w:rPr>
                <w:rFonts w:cs="Times New Roman"/>
                <w:szCs w:val="24"/>
              </w:rPr>
              <w:t>1</w:t>
            </w:r>
          </w:p>
        </w:tc>
        <w:tc>
          <w:tcPr>
            <w:tcW w:w="1551" w:type="dxa"/>
          </w:tcPr>
          <w:p w14:paraId="3CBD7980" w14:textId="65E45EB9"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0</w:t>
            </w:r>
          </w:p>
        </w:tc>
        <w:tc>
          <w:tcPr>
            <w:tcW w:w="1478" w:type="dxa"/>
          </w:tcPr>
          <w:p w14:paraId="4BEB0A73" w14:textId="77777777"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12FCCDA6" w14:textId="357DC9D9"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2</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5"/>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toine Filion" w:date="2021-02-16T11:39:00Z" w:initials="AF">
    <w:p w14:paraId="7C88BD30" w14:textId="1E92A87C" w:rsidR="008910E3" w:rsidRDefault="008910E3">
      <w:pPr>
        <w:pStyle w:val="Textodecomentrio"/>
      </w:pPr>
      <w:r>
        <w:rPr>
          <w:rStyle w:val="Refdecomentrio"/>
        </w:rPr>
        <w:annotationRef/>
      </w:r>
      <w:r>
        <w:t xml:space="preserve">Here, I would simply mention that you </w:t>
      </w:r>
      <w:proofErr w:type="spellStart"/>
      <w:r>
        <w:t>checket</w:t>
      </w:r>
      <w:proofErr w:type="spellEnd"/>
      <w:r>
        <w:t xml:space="preserve"> the RHAT coefficient associated with every fixed term effect. At convergence, RHAT should be equal to 1, which is more solid then visual interpretation</w:t>
      </w:r>
    </w:p>
  </w:comment>
  <w:comment w:id="1" w:author="Daniela de Angeli Dutra" w:date="2021-02-16T13:46:00Z" w:initials="DdAD">
    <w:p w14:paraId="1829F107" w14:textId="57D9D4EF" w:rsidR="008910E3" w:rsidRDefault="008910E3">
      <w:pPr>
        <w:pStyle w:val="Textodecomentrio"/>
      </w:pPr>
      <w:r>
        <w:rPr>
          <w:rStyle w:val="Refdecomentrio"/>
        </w:rPr>
        <w:annotationRef/>
      </w:r>
      <w:r>
        <w:t>But that is not true, I didn’t do that and brms always informs it doesn’t converge.</w:t>
      </w:r>
    </w:p>
  </w:comment>
  <w:comment w:id="2" w:author="Antoine Filion" w:date="2021-02-16T11:40:00Z" w:initials="AF">
    <w:p w14:paraId="432D193B" w14:textId="17BFFF5F" w:rsidR="008910E3" w:rsidRDefault="008910E3">
      <w:pPr>
        <w:pStyle w:val="Textodecomentrio"/>
      </w:pPr>
      <w:r>
        <w:rPr>
          <w:rStyle w:val="Refdecomentrio"/>
        </w:rPr>
        <w:annotationRef/>
      </w:r>
      <w:r>
        <w:t>I would delete this title</w:t>
      </w:r>
    </w:p>
  </w:comment>
  <w:comment w:id="3" w:author="Daniela de Angeli Dutra" w:date="2021-02-16T13:47:00Z" w:initials="DdAD">
    <w:p w14:paraId="26830AE8" w14:textId="6B121B8E" w:rsidR="008910E3" w:rsidRDefault="008910E3">
      <w:pPr>
        <w:pStyle w:val="Textodecomentrio"/>
      </w:pPr>
      <w:r>
        <w:rPr>
          <w:rStyle w:val="Refdecomentrio"/>
        </w:rPr>
        <w:annotationRef/>
      </w:r>
      <w:r>
        <w:t>I don’t see why</w:t>
      </w:r>
    </w:p>
  </w:comment>
  <w:comment w:id="4" w:author="Antoine Filion" w:date="2021-02-16T11:41:00Z" w:initials="AF">
    <w:p w14:paraId="699F7D67" w14:textId="67BCB4D8" w:rsidR="008910E3" w:rsidRDefault="008910E3">
      <w:pPr>
        <w:pStyle w:val="Textodecomentrio"/>
      </w:pPr>
      <w:r>
        <w:rPr>
          <w:rStyle w:val="Refdecomentrio"/>
        </w:rPr>
        <w:annotationRef/>
      </w:r>
      <w:r>
        <w:t>I would say: “We used Bayesian modelling as it allows to implement a phylogenetic structure in models”. What you are saying at the moment is not a property exclusive to Bayesians algorithm</w:t>
      </w:r>
    </w:p>
  </w:comment>
  <w:comment w:id="5" w:author="Daniela de Angeli Dutra" w:date="2021-02-16T13:47:00Z" w:initials="DdAD">
    <w:p w14:paraId="151D1E2B" w14:textId="51FABA94" w:rsidR="008910E3" w:rsidRDefault="008910E3">
      <w:pPr>
        <w:pStyle w:val="Textodecomentrio"/>
      </w:pPr>
      <w:r>
        <w:rPr>
          <w:rStyle w:val="Refdecomentrio"/>
        </w:rPr>
        <w:annotationRef/>
      </w:r>
      <w:r>
        <w:t>That is not unique from Bayesian modelling.</w:t>
      </w:r>
    </w:p>
  </w:comment>
  <w:comment w:id="6" w:author="Antoine Filion" w:date="2021-02-16T11:43:00Z" w:initials="AF">
    <w:p w14:paraId="687E6E78" w14:textId="526317DC" w:rsidR="008910E3" w:rsidRDefault="008910E3">
      <w:pPr>
        <w:pStyle w:val="Textodecomentrio"/>
      </w:pPr>
      <w:r>
        <w:rPr>
          <w:rStyle w:val="Refdecomentrio"/>
        </w:rPr>
        <w:annotationRef/>
      </w:r>
      <w:r>
        <w:t xml:space="preserve"> you used only 1 categorical variable, which is comprised of 4 different levels.</w:t>
      </w:r>
    </w:p>
  </w:comment>
  <w:comment w:id="7" w:author="Daniela de Angeli Dutra" w:date="2021-02-16T13:47:00Z" w:initials="DdAD">
    <w:p w14:paraId="01C34140" w14:textId="2D703549" w:rsidR="008910E3" w:rsidRDefault="008910E3">
      <w:pPr>
        <w:pStyle w:val="Textodecomentrio"/>
      </w:pPr>
      <w:r>
        <w:rPr>
          <w:rStyle w:val="Refdecomentrio"/>
        </w:rPr>
        <w:annotationRef/>
      </w:r>
      <w:r>
        <w:t>I forgot to delete it when I removed the model 2. It is deleted now</w:t>
      </w:r>
    </w:p>
  </w:comment>
  <w:comment w:id="8" w:author="Antoine Filion" w:date="2021-02-16T11:43:00Z" w:initials="AF">
    <w:p w14:paraId="09502D6B" w14:textId="058B4419" w:rsidR="008910E3" w:rsidRDefault="008910E3">
      <w:pPr>
        <w:pStyle w:val="Textodecomentrio"/>
      </w:pPr>
      <w:r>
        <w:rPr>
          <w:rStyle w:val="Refdecomentrio"/>
        </w:rPr>
        <w:annotationRef/>
      </w:r>
      <w:r>
        <w:t>Why did you chose this as a reference levels</w:t>
      </w:r>
    </w:p>
  </w:comment>
  <w:comment w:id="9" w:author="Daniela de Angeli Dutra" w:date="2021-02-16T13:48:00Z" w:initials="DdAD">
    <w:p w14:paraId="297D1E02" w14:textId="32D8682E" w:rsidR="008910E3" w:rsidRDefault="008910E3">
      <w:pPr>
        <w:pStyle w:val="Textodecomentrio"/>
      </w:pPr>
      <w:r>
        <w:rPr>
          <w:rStyle w:val="Refdecomentrio"/>
        </w:rPr>
        <w:annotationRef/>
      </w:r>
      <w:r>
        <w:t>Because I guess that is the most common, then I would check if the other ones are more dispersed</w:t>
      </w:r>
    </w:p>
  </w:comment>
  <w:comment w:id="10" w:author="Antoine Filion" w:date="2021-02-16T11:44:00Z" w:initials="AF">
    <w:p w14:paraId="4D540167" w14:textId="20628086" w:rsidR="008910E3" w:rsidRDefault="008910E3">
      <w:pPr>
        <w:pStyle w:val="Textodecomentrio"/>
      </w:pPr>
      <w:r>
        <w:rPr>
          <w:rStyle w:val="Refdecomentrio"/>
        </w:rPr>
        <w:annotationRef/>
      </w:r>
      <w:r>
        <w:t>So your sample size is all the positive birds, not all total birds?</w:t>
      </w:r>
    </w:p>
  </w:comment>
  <w:comment w:id="11" w:author="Daniela de Angeli Dutra" w:date="2021-02-16T13:50:00Z" w:initials="DdAD">
    <w:p w14:paraId="14D8C960" w14:textId="215C5516" w:rsidR="008910E3" w:rsidRDefault="008910E3">
      <w:pPr>
        <w:pStyle w:val="Textodecomentrio"/>
      </w:pPr>
      <w:r>
        <w:rPr>
          <w:rStyle w:val="Refdecomentrio"/>
        </w:rPr>
        <w:annotationRef/>
      </w:r>
      <w:r>
        <w:t>Yes, because each roll is a parasite lineage</w:t>
      </w:r>
    </w:p>
  </w:comment>
  <w:comment w:id="12" w:author="Antoine Filion" w:date="2021-02-16T11:45:00Z" w:initials="AF">
    <w:p w14:paraId="2509C6A1" w14:textId="396F70D8" w:rsidR="008910E3" w:rsidRDefault="008910E3">
      <w:pPr>
        <w:pStyle w:val="Textodecomentrio"/>
      </w:pPr>
      <w:r>
        <w:rPr>
          <w:rStyle w:val="Refdecomentrio"/>
        </w:rPr>
        <w:annotationRef/>
      </w:r>
      <w:r>
        <w:t>This is very puzzling to me the way it is worded at the moment. I would say something of the sort: ”To evaluate the effect of migration on parasites geographical range, we modelled the effect of bird migration (categorical variable with 4 levels; reference level = resident bird species) on a parasite lineage geographical range.</w:t>
      </w:r>
    </w:p>
  </w:comment>
  <w:comment w:id="13" w:author="Daniela de Angeli Dutra" w:date="2021-02-16T13:50:00Z" w:initials="DdAD">
    <w:p w14:paraId="54BBBA6C" w14:textId="16386804" w:rsidR="008910E3" w:rsidRDefault="008910E3">
      <w:pPr>
        <w:pStyle w:val="Textodecomentrio"/>
      </w:pPr>
      <w:r>
        <w:rPr>
          <w:rStyle w:val="Refdecomentrio"/>
        </w:rPr>
        <w:annotationRef/>
      </w:r>
      <w:r>
        <w:t>I rather do not change the sentence</w:t>
      </w:r>
    </w:p>
  </w:comment>
  <w:comment w:id="14" w:author="Antoine Filion" w:date="2021-02-16T11:50:00Z" w:initials="AF">
    <w:p w14:paraId="6D3AA83E" w14:textId="5ACFD156" w:rsidR="008910E3" w:rsidRDefault="008910E3">
      <w:pPr>
        <w:pStyle w:val="Textodecomentrio"/>
      </w:pPr>
      <w:r>
        <w:rPr>
          <w:rStyle w:val="Refdecomentrio"/>
        </w:rPr>
        <w:annotationRef/>
      </w:r>
      <w:r>
        <w:t xml:space="preserve">This is not the property of a gamma distribution! A Gamma distribution is a </w:t>
      </w:r>
      <w:proofErr w:type="spellStart"/>
      <w:r>
        <w:t>strickly</w:t>
      </w:r>
      <w:proofErr w:type="spellEnd"/>
      <w:r>
        <w:t xml:space="preserve"> positive continuous data distribution</w:t>
      </w:r>
    </w:p>
  </w:comment>
  <w:comment w:id="15" w:author="Daniela de Angeli Dutra" w:date="2021-02-16T13:51:00Z" w:initials="DdAD">
    <w:p w14:paraId="12126F60" w14:textId="0AB9EB3A" w:rsidR="008910E3" w:rsidRDefault="008910E3">
      <w:pPr>
        <w:pStyle w:val="Textodecomentrio"/>
      </w:pPr>
      <w:r>
        <w:rPr>
          <w:rStyle w:val="Refdecomentrio"/>
        </w:rPr>
        <w:annotationRef/>
      </w:r>
      <w:r>
        <w:t xml:space="preserve">I added the information it is a </w:t>
      </w:r>
      <w:proofErr w:type="spellStart"/>
      <w:r>
        <w:t>strckly</w:t>
      </w:r>
      <w:proofErr w:type="spellEnd"/>
      <w:r>
        <w:t xml:space="preserve"> positive </w:t>
      </w:r>
      <w:proofErr w:type="spellStart"/>
      <w:r>
        <w:t>countinous</w:t>
      </w:r>
      <w:proofErr w:type="spellEnd"/>
      <w:r>
        <w:t xml:space="preserve"> data – it is distance in km it can only be continuous and positive.</w:t>
      </w:r>
    </w:p>
  </w:comment>
  <w:comment w:id="16" w:author="Antoine Filion" w:date="2021-02-16T11:53:00Z" w:initials="AF">
    <w:p w14:paraId="6D6BC983" w14:textId="4AF6FA11" w:rsidR="008910E3" w:rsidRDefault="008910E3">
      <w:pPr>
        <w:pStyle w:val="Textodecomentrio"/>
      </w:pPr>
      <w:r>
        <w:rPr>
          <w:rStyle w:val="Refdecomentrio"/>
        </w:rPr>
        <w:annotationRef/>
      </w:r>
      <w:r>
        <w:t>This is very puzzling to me…What do you mean by local number?</w:t>
      </w:r>
    </w:p>
  </w:comment>
  <w:comment w:id="17" w:author="Daniela de Angeli Dutra" w:date="2021-02-16T13:52:00Z" w:initials="DdAD">
    <w:p w14:paraId="2294167A" w14:textId="7DC9E47B" w:rsidR="008910E3" w:rsidRDefault="008910E3">
      <w:pPr>
        <w:pStyle w:val="Textodecomentrio"/>
      </w:pPr>
      <w:r>
        <w:rPr>
          <w:rStyle w:val="Refdecomentrio"/>
        </w:rPr>
        <w:annotationRef/>
      </w:r>
      <w:r>
        <w:t>Number of positives in an area.</w:t>
      </w:r>
    </w:p>
  </w:comment>
  <w:comment w:id="18" w:author="Antoine Filion" w:date="2021-02-16T12:15:00Z" w:initials="AF">
    <w:p w14:paraId="5912772E" w14:textId="3CCE369C" w:rsidR="008910E3" w:rsidRDefault="008910E3">
      <w:pPr>
        <w:pStyle w:val="Textodecomentrio"/>
      </w:pPr>
      <w:r>
        <w:rPr>
          <w:rStyle w:val="Refdecomentrio"/>
        </w:rPr>
        <w:annotationRef/>
      </w:r>
      <w:r>
        <w:t>What do you mean by offset?</w:t>
      </w:r>
    </w:p>
  </w:comment>
  <w:comment w:id="19" w:author="Daniela de Angeli Dutra" w:date="2021-02-16T13:53:00Z" w:initials="DdAD">
    <w:p w14:paraId="5920F2FA" w14:textId="365778BB" w:rsidR="008910E3" w:rsidRDefault="008910E3">
      <w:pPr>
        <w:pStyle w:val="Textodecomentrio"/>
      </w:pPr>
      <w:r>
        <w:rPr>
          <w:rStyle w:val="Refdecomentrio"/>
        </w:rPr>
        <w:annotationRef/>
      </w:r>
      <w:r>
        <w:t xml:space="preserve">That was the word the reviewer used to describe the total number out of the positive (or target) ones. </w:t>
      </w:r>
    </w:p>
  </w:comment>
  <w:comment w:id="20" w:author="Antoine Filion" w:date="2021-02-16T12:15:00Z" w:initials="AF">
    <w:p w14:paraId="4E132085" w14:textId="3F4330D2" w:rsidR="008910E3" w:rsidRDefault="008910E3">
      <w:pPr>
        <w:pStyle w:val="Textodecomentrio"/>
      </w:pPr>
      <w:r>
        <w:rPr>
          <w:rStyle w:val="Refdecomentrio"/>
        </w:rPr>
        <w:annotationRef/>
      </w:r>
      <w:r>
        <w:t>I would add a short rationale as to why you did that</w:t>
      </w:r>
    </w:p>
  </w:comment>
  <w:comment w:id="21" w:author="Antoine Filion" w:date="2021-02-16T12:19:00Z" w:initials="AF">
    <w:p w14:paraId="1EE446E7" w14:textId="44898A95" w:rsidR="008910E3" w:rsidRDefault="008910E3">
      <w:pPr>
        <w:pStyle w:val="Textodecomentrio"/>
      </w:pPr>
      <w:r>
        <w:rPr>
          <w:rStyle w:val="Refdecomentrio"/>
        </w:rPr>
        <w:annotationRef/>
      </w:r>
      <w:r>
        <w:t>This seems to be way too complicated the way its worded, I would try to simplify this! For instance, why do you add:” on the data on captured birds in our dataset”? What do you mean by “area? Is this the site of sampling?</w:t>
      </w:r>
    </w:p>
  </w:comment>
  <w:comment w:id="22" w:author="Daniela de Angeli Dutra" w:date="2021-02-16T13:54:00Z" w:initials="DdAD">
    <w:p w14:paraId="624EFB9E" w14:textId="4E136EE7" w:rsidR="008910E3" w:rsidRDefault="008910E3">
      <w:pPr>
        <w:pStyle w:val="Textodecomentrio"/>
      </w:pPr>
      <w:r>
        <w:rPr>
          <w:rStyle w:val="Refdecomentrio"/>
        </w:rPr>
        <w:annotationRef/>
      </w:r>
      <w:r>
        <w:t xml:space="preserve">It was more simples but the previous reviewers thought it was not </w:t>
      </w:r>
      <w:proofErr w:type="spellStart"/>
      <w:r>
        <w:t>explaning</w:t>
      </w:r>
      <w:proofErr w:type="spellEnd"/>
      <w:r>
        <w:t xml:space="preserve"> everything it needed.</w:t>
      </w:r>
    </w:p>
  </w:comment>
  <w:comment w:id="23" w:author="Antoine Filion" w:date="2021-02-16T12:21:00Z" w:initials="AF">
    <w:p w14:paraId="675CAC77" w14:textId="623BA150" w:rsidR="008910E3" w:rsidRDefault="008910E3">
      <w:pPr>
        <w:pStyle w:val="Textodecomentrio"/>
      </w:pPr>
      <w:r>
        <w:rPr>
          <w:rStyle w:val="Refdecomentrio"/>
        </w:rPr>
        <w:annotationRef/>
      </w:r>
      <w:r>
        <w:t xml:space="preserve">If hosts richness is a count number (which I assume it is), you can’t transform it in any way. See paper by </w:t>
      </w:r>
      <w:proofErr w:type="spellStart"/>
      <w:r>
        <w:t>O’hara</w:t>
      </w:r>
      <w:proofErr w:type="spellEnd"/>
      <w:r>
        <w:t xml:space="preserve"> and </w:t>
      </w:r>
      <w:proofErr w:type="spellStart"/>
      <w:r>
        <w:t>Kutze</w:t>
      </w:r>
      <w:proofErr w:type="spellEnd"/>
      <w:r>
        <w:t xml:space="preserve"> 2010. Do not log-transform count data</w:t>
      </w:r>
    </w:p>
  </w:comment>
  <w:comment w:id="24" w:author="Daniela de Angeli Dutra" w:date="2021-02-16T13:55:00Z" w:initials="DdAD">
    <w:p w14:paraId="501EA30E" w14:textId="556097B6" w:rsidR="008910E3" w:rsidRDefault="008910E3">
      <w:pPr>
        <w:pStyle w:val="Textodecomentrio"/>
      </w:pPr>
      <w:r>
        <w:rPr>
          <w:rStyle w:val="Refdecomentrio"/>
        </w:rPr>
        <w:annotationRef/>
      </w:r>
      <w:proofErr w:type="spellStart"/>
      <w:r>
        <w:t>Answerd</w:t>
      </w:r>
      <w:proofErr w:type="spellEnd"/>
      <w:r>
        <w:t xml:space="preserve"> in the email</w:t>
      </w:r>
    </w:p>
  </w:comment>
  <w:comment w:id="25" w:author="Antoine Filion" w:date="2021-02-16T12:22:00Z" w:initials="AF">
    <w:p w14:paraId="41F42DB7" w14:textId="201501B8" w:rsidR="008910E3" w:rsidRDefault="008910E3">
      <w:pPr>
        <w:pStyle w:val="Textodecomentrio"/>
      </w:pPr>
      <w:r>
        <w:rPr>
          <w:rStyle w:val="Refdecomentrio"/>
        </w:rPr>
        <w:annotationRef/>
      </w:r>
      <w:r>
        <w:t>See comment above</w:t>
      </w:r>
    </w:p>
  </w:comment>
  <w:comment w:id="26" w:author="Daniela de Angeli Dutra" w:date="2021-02-16T13:55:00Z" w:initials="DdAD">
    <w:p w14:paraId="65688778" w14:textId="7621E96C" w:rsidR="008910E3" w:rsidRDefault="008910E3">
      <w:pPr>
        <w:pStyle w:val="Textodecomentrio"/>
      </w:pPr>
      <w:r>
        <w:rPr>
          <w:rStyle w:val="Refdecomentrio"/>
        </w:rPr>
        <w:annotationRef/>
      </w:r>
    </w:p>
  </w:comment>
  <w:comment w:id="27" w:author="Antoine Filion" w:date="2021-02-16T12:22:00Z" w:initials="AF">
    <w:p w14:paraId="51BC5B50" w14:textId="0DE7B678" w:rsidR="008910E3" w:rsidRDefault="008910E3">
      <w:pPr>
        <w:pStyle w:val="Textodecomentrio"/>
      </w:pPr>
      <w:r>
        <w:rPr>
          <w:rStyle w:val="Refdecomentrio"/>
        </w:rPr>
        <w:annotationRef/>
      </w:r>
      <w:r>
        <w:t>If it’s a proportion, you can’t log-transform it</w:t>
      </w:r>
    </w:p>
  </w:comment>
  <w:comment w:id="28" w:author="Antoine Filion" w:date="2021-02-16T12:23:00Z" w:initials="AF">
    <w:p w14:paraId="1514BCF6" w14:textId="68C62EDA" w:rsidR="008910E3" w:rsidRDefault="008910E3">
      <w:pPr>
        <w:pStyle w:val="Textodecomentrio"/>
      </w:pPr>
      <w:r>
        <w:rPr>
          <w:rStyle w:val="Refdecomentrio"/>
        </w:rPr>
        <w:annotationRef/>
      </w:r>
      <w:r>
        <w:t>See comment on count data</w:t>
      </w:r>
    </w:p>
  </w:comment>
  <w:comment w:id="29" w:author="Daniela de Angeli Dutra" w:date="2021-02-16T13:55:00Z" w:initials="DdAD">
    <w:p w14:paraId="4541DDB0" w14:textId="0AE294B0" w:rsidR="008910E3" w:rsidRDefault="008910E3">
      <w:pPr>
        <w:pStyle w:val="Textodecomentrio"/>
      </w:pPr>
      <w:r>
        <w:rPr>
          <w:rStyle w:val="Refdecomentrio"/>
        </w:rPr>
        <w:annotationRef/>
      </w:r>
    </w:p>
  </w:comment>
  <w:comment w:id="30" w:author="Antoine Filion" w:date="2021-02-16T12:23:00Z" w:initials="AF">
    <w:p w14:paraId="43728A40" w14:textId="0B703A1D" w:rsidR="008910E3" w:rsidRDefault="008910E3">
      <w:pPr>
        <w:pStyle w:val="Textodecomentrio"/>
      </w:pPr>
      <w:r>
        <w:rPr>
          <w:rStyle w:val="Refdecomentrio"/>
        </w:rPr>
        <w:annotationRef/>
      </w:r>
      <w:r>
        <w:t>I don’t get this… How did you evaluate if they had influence? With model averaging? With leave-one-out cross validation? This needs to be specified</w:t>
      </w:r>
    </w:p>
  </w:comment>
  <w:comment w:id="31" w:author="Daniela de Angeli Dutra" w:date="2021-02-16T13:56:00Z" w:initials="DdAD">
    <w:p w14:paraId="50848D52" w14:textId="55FCD773" w:rsidR="008910E3" w:rsidRDefault="008910E3">
      <w:pPr>
        <w:pStyle w:val="Textodecomentrio"/>
      </w:pPr>
      <w:r>
        <w:rPr>
          <w:rStyle w:val="Refdecomentrio"/>
        </w:rPr>
        <w:annotationRef/>
      </w:r>
      <w:r>
        <w:t>You told me I should evaluate them separately and keep what had effect</w:t>
      </w:r>
    </w:p>
  </w:comment>
  <w:comment w:id="32" w:author="Antoine Filion" w:date="2021-02-16T12:25:00Z" w:initials="AF">
    <w:p w14:paraId="627FF23B" w14:textId="52F7B0B5" w:rsidR="008910E3" w:rsidRDefault="008910E3">
      <w:pPr>
        <w:pStyle w:val="Textodecomentrio"/>
      </w:pPr>
      <w:r>
        <w:rPr>
          <w:rStyle w:val="Refdecomentrio"/>
        </w:rPr>
        <w:annotationRef/>
      </w:r>
      <w:r>
        <w:t>You can’t use a negative binomial distribution for prevalence (e.g. %). As I told you, proportion can only be used with either a modified binomial distribution or a Beta distribution.</w:t>
      </w:r>
    </w:p>
  </w:comment>
  <w:comment w:id="33" w:author="Daniela de Angeli Dutra" w:date="2021-02-16T13:56:00Z" w:initials="DdAD">
    <w:p w14:paraId="6EF88A47" w14:textId="6CD8F5F0" w:rsidR="008910E3" w:rsidRDefault="008910E3">
      <w:pPr>
        <w:pStyle w:val="Textodecomentrio"/>
      </w:pPr>
      <w:r>
        <w:rPr>
          <w:rStyle w:val="Refdecomentrio"/>
        </w:rPr>
        <w:annotationRef/>
      </w:r>
      <w:r>
        <w:t>It is not proportion. It is number of positives out of the number of total birds (our offset)</w:t>
      </w:r>
    </w:p>
  </w:comment>
  <w:comment w:id="34" w:author="Antoine Filion" w:date="2021-02-16T12:32:00Z" w:initials="AF">
    <w:p w14:paraId="040EC5DA" w14:textId="103B9424" w:rsidR="008910E3" w:rsidRDefault="008910E3">
      <w:pPr>
        <w:pStyle w:val="Textodecomentrio"/>
      </w:pPr>
      <w:r>
        <w:rPr>
          <w:rStyle w:val="Refdecomentrio"/>
        </w:rPr>
        <w:annotationRef/>
      </w:r>
      <w:r>
        <w:t>Independently or combined?</w:t>
      </w:r>
    </w:p>
  </w:comment>
  <w:comment w:id="36" w:author="Antoine Filion" w:date="2021-02-16T12:26:00Z" w:initials="AF">
    <w:p w14:paraId="589E7F39" w14:textId="5A82799B" w:rsidR="008910E3" w:rsidRDefault="008910E3">
      <w:pPr>
        <w:pStyle w:val="Textodecomentrio"/>
      </w:pPr>
      <w:r>
        <w:rPr>
          <w:rStyle w:val="Refdecomentrio"/>
        </w:rPr>
        <w:annotationRef/>
      </w:r>
      <w:r>
        <w:t>This argument is now deprecated in brms. You need to use the “gr” function</w:t>
      </w:r>
    </w:p>
  </w:comment>
  <w:comment w:id="37" w:author="Daniela de Angeli Dutra" w:date="2021-02-16T13:57:00Z" w:initials="DdAD">
    <w:p w14:paraId="36E0DBBB" w14:textId="3DA5FA8D" w:rsidR="008910E3" w:rsidRDefault="008910E3">
      <w:pPr>
        <w:pStyle w:val="Textodecomentrio"/>
      </w:pPr>
      <w:r>
        <w:rPr>
          <w:rStyle w:val="Refdecomentrio"/>
        </w:rPr>
        <w:annotationRef/>
      </w:r>
      <w:r>
        <w:t>I rephrased it in the new version</w:t>
      </w:r>
    </w:p>
  </w:comment>
  <w:comment w:id="38" w:author="Antoine Filion" w:date="2021-02-16T12:28:00Z" w:initials="AF">
    <w:p w14:paraId="0DF0DA0B" w14:textId="733E76F6" w:rsidR="008910E3" w:rsidRDefault="008910E3">
      <w:pPr>
        <w:pStyle w:val="Textodecomentrio"/>
      </w:pPr>
      <w:r>
        <w:rPr>
          <w:rStyle w:val="Refdecomentrio"/>
        </w:rPr>
        <w:annotationRef/>
      </w:r>
      <w:r>
        <w:t>Why did you calculated that? You need to ass a rationale to this statement</w:t>
      </w:r>
    </w:p>
  </w:comment>
  <w:comment w:id="39" w:author="Daniela de Angeli Dutra" w:date="2021-02-16T13:57:00Z" w:initials="DdAD">
    <w:p w14:paraId="2DC06076" w14:textId="719A6C7B" w:rsidR="008910E3" w:rsidRDefault="008910E3">
      <w:pPr>
        <w:pStyle w:val="Textodecomentrio"/>
      </w:pPr>
      <w:r>
        <w:rPr>
          <w:rStyle w:val="Refdecomentrio"/>
        </w:rPr>
        <w:annotationRef/>
      </w:r>
      <w:r>
        <w:t>Because the reviewer asked</w:t>
      </w:r>
    </w:p>
  </w:comment>
  <w:comment w:id="40" w:author="Antoine Filion" w:date="2021-02-16T12:33:00Z" w:initials="AF">
    <w:p w14:paraId="2FD1CA31" w14:textId="67C84675" w:rsidR="008910E3" w:rsidRDefault="008910E3">
      <w:pPr>
        <w:pStyle w:val="Textodecomentrio"/>
      </w:pPr>
      <w:r>
        <w:rPr>
          <w:rStyle w:val="Refdecomentrio"/>
        </w:rPr>
        <w:annotationRef/>
      </w:r>
      <w:proofErr w:type="spellStart"/>
      <w:r>
        <w:t>MalAvi</w:t>
      </w:r>
      <w:proofErr w:type="spellEnd"/>
      <w:r>
        <w:t xml:space="preserve"> also provide this data…. See Filion et al. 2020 :P</w:t>
      </w:r>
    </w:p>
  </w:comment>
  <w:comment w:id="41" w:author="Daniela de Angeli Dutra" w:date="2021-02-16T13:57:00Z" w:initials="DdAD">
    <w:p w14:paraId="1B818C8B" w14:textId="58F5BBAF" w:rsidR="008910E3" w:rsidRDefault="008910E3">
      <w:pPr>
        <w:pStyle w:val="Textodecomentrio"/>
      </w:pPr>
      <w:r>
        <w:rPr>
          <w:rStyle w:val="Refdecomentrio"/>
        </w:rPr>
        <w:annotationRef/>
      </w:r>
    </w:p>
  </w:comment>
  <w:comment w:id="42" w:author="Antoine Filion" w:date="2021-02-16T12:33:00Z" w:initials="AF">
    <w:p w14:paraId="27BAA253" w14:textId="67AE2027" w:rsidR="008910E3" w:rsidRDefault="008910E3">
      <w:pPr>
        <w:pStyle w:val="Textodecomentrio"/>
      </w:pPr>
      <w:r>
        <w:rPr>
          <w:rStyle w:val="Refdecomentrio"/>
        </w:rPr>
        <w:annotationRef/>
      </w:r>
      <w:r>
        <w:t>See comment in the paragraph above</w:t>
      </w:r>
    </w:p>
  </w:comment>
  <w:comment w:id="43" w:author="Antoine Filion" w:date="2021-02-16T12:34:00Z" w:initials="AF">
    <w:p w14:paraId="1C50FA70" w14:textId="290EEE09" w:rsidR="008910E3" w:rsidRDefault="008910E3">
      <w:pPr>
        <w:pStyle w:val="Textodecomentrio"/>
      </w:pPr>
      <w:r>
        <w:rPr>
          <w:rStyle w:val="Refdecomentrio"/>
        </w:rPr>
        <w:annotationRef/>
      </w:r>
      <w:r>
        <w:t>Can’t use this family if you are truly using prevalence (e.g. % of infected birds), see comment above</w:t>
      </w:r>
    </w:p>
  </w:comment>
  <w:comment w:id="44" w:author="Daniela de Angeli Dutra" w:date="2021-02-16T13:58:00Z" w:initials="DdAD">
    <w:p w14:paraId="438D3181" w14:textId="3F17ABAA" w:rsidR="003C3E8D" w:rsidRDefault="003C3E8D">
      <w:pPr>
        <w:pStyle w:val="Textodecomentrio"/>
      </w:pPr>
      <w:r>
        <w:rPr>
          <w:rStyle w:val="Refdecomentrio"/>
        </w:rPr>
        <w:annotationRef/>
      </w:r>
      <w:r>
        <w:t>Same as above</w:t>
      </w:r>
    </w:p>
  </w:comment>
  <w:comment w:id="45" w:author="Antoine Filion" w:date="2021-02-16T12:35:00Z" w:initials="AF">
    <w:p w14:paraId="632CB285" w14:textId="5B1E94F4" w:rsidR="008910E3" w:rsidRDefault="008910E3">
      <w:pPr>
        <w:pStyle w:val="Textodecomentrio"/>
      </w:pPr>
      <w:r>
        <w:rPr>
          <w:rStyle w:val="Refdecomentrio"/>
        </w:rPr>
        <w:annotationRef/>
      </w:r>
      <w:r>
        <w:t>Need to add rationale</w:t>
      </w:r>
    </w:p>
  </w:comment>
  <w:comment w:id="46" w:author="Daniela de Angeli Dutra" w:date="2021-02-16T13:58:00Z" w:initials="DdAD">
    <w:p w14:paraId="57803D8E" w14:textId="525C44EA" w:rsidR="003C3E8D" w:rsidRDefault="003C3E8D">
      <w:pPr>
        <w:pStyle w:val="Textodecomentrio"/>
      </w:pPr>
      <w:r>
        <w:rPr>
          <w:rStyle w:val="Refdecomentrio"/>
        </w:rPr>
        <w:annotationRef/>
      </w:r>
      <w:r>
        <w:t>Reviewer’s request, I cannot really add that and I don’t think it is necessary because we had already calculated it</w:t>
      </w:r>
    </w:p>
  </w:comment>
  <w:comment w:id="47" w:author="Antoine Filion" w:date="2021-02-16T12:35:00Z" w:initials="AF">
    <w:p w14:paraId="37A5CEC7" w14:textId="660B1C78" w:rsidR="008910E3" w:rsidRDefault="008910E3">
      <w:pPr>
        <w:pStyle w:val="Textodecomentrio"/>
      </w:pPr>
      <w:r>
        <w:rPr>
          <w:rStyle w:val="Refdecomentrio"/>
        </w:rPr>
        <w:annotationRef/>
      </w:r>
      <w:r>
        <w:t>This is repetition of the previous sentence</w:t>
      </w:r>
    </w:p>
  </w:comment>
  <w:comment w:id="48" w:author="Daniela de Angeli Dutra" w:date="2021-02-16T13:58:00Z" w:initials="DdAD">
    <w:p w14:paraId="2C4F8495" w14:textId="13ABFE8A" w:rsidR="003C3E8D" w:rsidRDefault="003C3E8D">
      <w:pPr>
        <w:pStyle w:val="Textodecomentrio"/>
      </w:pPr>
      <w:r>
        <w:rPr>
          <w:rStyle w:val="Refdecomentrio"/>
        </w:rPr>
        <w:annotationRef/>
      </w:r>
      <w:r>
        <w:t>It was deleted in the new version</w:t>
      </w:r>
    </w:p>
  </w:comment>
  <w:comment w:id="49" w:author="Antoine Filion" w:date="2021-02-16T12:36:00Z" w:initials="AF">
    <w:p w14:paraId="11981659" w14:textId="7A11C19F" w:rsidR="008910E3" w:rsidRDefault="008910E3">
      <w:pPr>
        <w:pStyle w:val="Textodecomentrio"/>
      </w:pPr>
      <w:r>
        <w:rPr>
          <w:rStyle w:val="Refdecomentrio"/>
        </w:rPr>
        <w:annotationRef/>
      </w:r>
      <w:r>
        <w:t>You already mentioned this in the method</w:t>
      </w:r>
    </w:p>
  </w:comment>
  <w:comment w:id="50" w:author="Daniela de Angeli Dutra" w:date="2021-02-16T13:59:00Z" w:initials="DdAD">
    <w:p w14:paraId="47475B21" w14:textId="4C595FD6" w:rsidR="003C3E8D" w:rsidRDefault="003C3E8D">
      <w:pPr>
        <w:pStyle w:val="Textodecomentrio"/>
      </w:pPr>
      <w:r>
        <w:rPr>
          <w:rStyle w:val="Refdecomentrio"/>
        </w:rPr>
        <w:annotationRef/>
      </w:r>
      <w:r>
        <w:t>I said we checked not that they converged. It is kind of obvious but I wanted to make it obvious for the reviewer to see it was well done</w:t>
      </w:r>
    </w:p>
  </w:comment>
  <w:comment w:id="56" w:author="Antoine Filion" w:date="2021-02-16T12:39:00Z" w:initials="AF">
    <w:p w14:paraId="00B9AA08" w14:textId="25256C42" w:rsidR="008910E3" w:rsidRDefault="008910E3">
      <w:pPr>
        <w:pStyle w:val="Textodecomentrio"/>
      </w:pPr>
      <w:r>
        <w:rPr>
          <w:rStyle w:val="Refdecomentrio"/>
        </w:rPr>
        <w:annotationRef/>
      </w:r>
      <w:r>
        <w:t>What do you mean by a tendency?</w:t>
      </w:r>
    </w:p>
  </w:comment>
  <w:comment w:id="57" w:author="Daniela de Angeli Dutra" w:date="2021-02-16T14:00:00Z" w:initials="DdAD">
    <w:p w14:paraId="16294C6B" w14:textId="00009C7E" w:rsidR="003C3E8D" w:rsidRDefault="003C3E8D">
      <w:pPr>
        <w:pStyle w:val="Textodecomentrio"/>
      </w:pPr>
      <w:r>
        <w:rPr>
          <w:rStyle w:val="Refdecomentrio"/>
        </w:rPr>
        <w:annotationRef/>
      </w:r>
      <w:r>
        <w:t xml:space="preserve">Check the values in the table and you will understand. -0.08 and 0.00 in the confidence intervals. </w:t>
      </w:r>
    </w:p>
  </w:comment>
  <w:comment w:id="62" w:author="Antoine Filion" w:date="2021-02-16T12:38:00Z" w:initials="AF">
    <w:p w14:paraId="2BAAF1FF" w14:textId="3DB9E0C8" w:rsidR="008910E3" w:rsidRDefault="008910E3">
      <w:pPr>
        <w:pStyle w:val="Textodecomentrio"/>
      </w:pPr>
      <w:r>
        <w:rPr>
          <w:rStyle w:val="Refdecomentrio"/>
        </w:rPr>
        <w:annotationRef/>
      </w:r>
      <w:r>
        <w:t xml:space="preserve">For all tables: You are not dealing with confidence intervals in </w:t>
      </w:r>
      <w:proofErr w:type="spellStart"/>
      <w:r>
        <w:t>Bayesions</w:t>
      </w:r>
      <w:proofErr w:type="spellEnd"/>
      <w:r>
        <w:t xml:space="preserve"> analysis, but with credible intervals</w:t>
      </w:r>
    </w:p>
  </w:comment>
  <w:comment w:id="63" w:author="Daniela de Angeli Dutra" w:date="2021-02-16T14:01:00Z" w:initials="DdAD">
    <w:p w14:paraId="6CB435C7" w14:textId="1F763550" w:rsidR="003C3E8D" w:rsidRDefault="003C3E8D">
      <w:pPr>
        <w:pStyle w:val="Textodecomentrio"/>
      </w:pPr>
      <w:r>
        <w:rPr>
          <w:rStyle w:val="Refdecomentrio"/>
        </w:rPr>
        <w:annotationRef/>
      </w:r>
      <w:r>
        <w:t>Edited in the new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88BD30" w15:done="0"/>
  <w15:commentEx w15:paraId="1829F107" w15:paraIdParent="7C88BD30" w15:done="0"/>
  <w15:commentEx w15:paraId="432D193B" w15:done="0"/>
  <w15:commentEx w15:paraId="26830AE8" w15:paraIdParent="432D193B" w15:done="0"/>
  <w15:commentEx w15:paraId="699F7D67" w15:done="0"/>
  <w15:commentEx w15:paraId="151D1E2B" w15:paraIdParent="699F7D67" w15:done="0"/>
  <w15:commentEx w15:paraId="687E6E78" w15:done="0"/>
  <w15:commentEx w15:paraId="01C34140" w15:paraIdParent="687E6E78" w15:done="0"/>
  <w15:commentEx w15:paraId="09502D6B" w15:done="0"/>
  <w15:commentEx w15:paraId="297D1E02" w15:paraIdParent="09502D6B" w15:done="0"/>
  <w15:commentEx w15:paraId="4D540167" w15:done="0"/>
  <w15:commentEx w15:paraId="14D8C960" w15:paraIdParent="4D540167" w15:done="0"/>
  <w15:commentEx w15:paraId="2509C6A1" w15:done="0"/>
  <w15:commentEx w15:paraId="54BBBA6C" w15:paraIdParent="2509C6A1" w15:done="0"/>
  <w15:commentEx w15:paraId="6D3AA83E" w15:done="0"/>
  <w15:commentEx w15:paraId="12126F60" w15:paraIdParent="6D3AA83E" w15:done="0"/>
  <w15:commentEx w15:paraId="6D6BC983" w15:done="0"/>
  <w15:commentEx w15:paraId="2294167A" w15:paraIdParent="6D6BC983" w15:done="0"/>
  <w15:commentEx w15:paraId="5912772E" w15:done="0"/>
  <w15:commentEx w15:paraId="5920F2FA" w15:paraIdParent="5912772E" w15:done="0"/>
  <w15:commentEx w15:paraId="4E132085" w15:done="0"/>
  <w15:commentEx w15:paraId="1EE446E7" w15:done="0"/>
  <w15:commentEx w15:paraId="624EFB9E" w15:paraIdParent="1EE446E7" w15:done="0"/>
  <w15:commentEx w15:paraId="675CAC77" w15:done="1"/>
  <w15:commentEx w15:paraId="501EA30E" w15:paraIdParent="675CAC77" w15:done="1"/>
  <w15:commentEx w15:paraId="41F42DB7" w15:done="1"/>
  <w15:commentEx w15:paraId="65688778" w15:paraIdParent="41F42DB7" w15:done="1"/>
  <w15:commentEx w15:paraId="51BC5B50" w15:done="1"/>
  <w15:commentEx w15:paraId="1514BCF6" w15:done="1"/>
  <w15:commentEx w15:paraId="4541DDB0" w15:paraIdParent="1514BCF6" w15:done="1"/>
  <w15:commentEx w15:paraId="43728A40" w15:done="0"/>
  <w15:commentEx w15:paraId="50848D52" w15:paraIdParent="43728A40" w15:done="0"/>
  <w15:commentEx w15:paraId="627FF23B" w15:done="0"/>
  <w15:commentEx w15:paraId="6EF88A47" w15:paraIdParent="627FF23B" w15:done="0"/>
  <w15:commentEx w15:paraId="040EC5DA" w15:done="0"/>
  <w15:commentEx w15:paraId="589E7F39" w15:done="0"/>
  <w15:commentEx w15:paraId="36E0DBBB" w15:paraIdParent="589E7F39" w15:done="0"/>
  <w15:commentEx w15:paraId="0DF0DA0B" w15:done="0"/>
  <w15:commentEx w15:paraId="2DC06076" w15:paraIdParent="0DF0DA0B" w15:done="0"/>
  <w15:commentEx w15:paraId="2FD1CA31" w15:done="0"/>
  <w15:commentEx w15:paraId="1B818C8B" w15:paraIdParent="2FD1CA31" w15:done="0"/>
  <w15:commentEx w15:paraId="27BAA253" w15:done="1"/>
  <w15:commentEx w15:paraId="1C50FA70" w15:done="0"/>
  <w15:commentEx w15:paraId="438D3181" w15:paraIdParent="1C50FA70" w15:done="0"/>
  <w15:commentEx w15:paraId="632CB285" w15:done="0"/>
  <w15:commentEx w15:paraId="57803D8E" w15:paraIdParent="632CB285" w15:done="0"/>
  <w15:commentEx w15:paraId="37A5CEC7" w15:done="0"/>
  <w15:commentEx w15:paraId="2C4F8495" w15:paraIdParent="37A5CEC7" w15:done="0"/>
  <w15:commentEx w15:paraId="11981659" w15:done="0"/>
  <w15:commentEx w15:paraId="47475B21" w15:paraIdParent="11981659" w15:done="0"/>
  <w15:commentEx w15:paraId="00B9AA08" w15:done="0"/>
  <w15:commentEx w15:paraId="16294C6B" w15:paraIdParent="00B9AA08" w15:done="0"/>
  <w15:commentEx w15:paraId="2BAAF1FF" w15:done="0"/>
  <w15:commentEx w15:paraId="6CB435C7" w15:paraIdParent="2BAAF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2D8C" w16cex:dateUtc="2021-02-15T22:39:00Z"/>
  <w16cex:commentExtensible w16cex:durableId="23D64B5D" w16cex:dateUtc="2021-02-16T00:46:00Z"/>
  <w16cex:commentExtensible w16cex:durableId="23D62DC1" w16cex:dateUtc="2021-02-15T22:40:00Z"/>
  <w16cex:commentExtensible w16cex:durableId="23D64B6C" w16cex:dateUtc="2021-02-16T00:47:00Z"/>
  <w16cex:commentExtensible w16cex:durableId="23D62DDE" w16cex:dateUtc="2021-02-15T22:41:00Z"/>
  <w16cex:commentExtensible w16cex:durableId="23D64B78" w16cex:dateUtc="2021-02-16T00:47:00Z"/>
  <w16cex:commentExtensible w16cex:durableId="23D62E49" w16cex:dateUtc="2021-02-15T22:43:00Z"/>
  <w16cex:commentExtensible w16cex:durableId="23D64B8F" w16cex:dateUtc="2021-02-16T00:47:00Z"/>
  <w16cex:commentExtensible w16cex:durableId="23D62E70" w16cex:dateUtc="2021-02-15T22:43:00Z"/>
  <w16cex:commentExtensible w16cex:durableId="23D64BA8" w16cex:dateUtc="2021-02-16T00:48:00Z"/>
  <w16cex:commentExtensible w16cex:durableId="23D62EB5" w16cex:dateUtc="2021-02-15T22:44:00Z"/>
  <w16cex:commentExtensible w16cex:durableId="23D64C13" w16cex:dateUtc="2021-02-16T00:50:00Z"/>
  <w16cex:commentExtensible w16cex:durableId="23D62ED3" w16cex:dateUtc="2021-02-15T22:45:00Z"/>
  <w16cex:commentExtensible w16cex:durableId="23D64C3D" w16cex:dateUtc="2021-02-16T00:50:00Z"/>
  <w16cex:commentExtensible w16cex:durableId="23D63015" w16cex:dateUtc="2021-02-15T22:50:00Z"/>
  <w16cex:commentExtensible w16cex:durableId="23D64C55" w16cex:dateUtc="2021-02-16T00:51:00Z"/>
  <w16cex:commentExtensible w16cex:durableId="23D630B3" w16cex:dateUtc="2021-02-15T22:53:00Z"/>
  <w16cex:commentExtensible w16cex:durableId="23D64C92" w16cex:dateUtc="2021-02-16T00:52:00Z"/>
  <w16cex:commentExtensible w16cex:durableId="23D635D2" w16cex:dateUtc="2021-02-15T23:15:00Z"/>
  <w16cex:commentExtensible w16cex:durableId="23D64CC5" w16cex:dateUtc="2021-02-16T00:53:00Z"/>
  <w16cex:commentExtensible w16cex:durableId="23D635F3" w16cex:dateUtc="2021-02-15T23:15:00Z"/>
  <w16cex:commentExtensible w16cex:durableId="23D636C3" w16cex:dateUtc="2021-02-15T23:19:00Z"/>
  <w16cex:commentExtensible w16cex:durableId="23D64D10" w16cex:dateUtc="2021-02-16T00:54:00Z"/>
  <w16cex:commentExtensible w16cex:durableId="23D6373C" w16cex:dateUtc="2021-02-15T23:21:00Z"/>
  <w16cex:commentExtensible w16cex:durableId="23D64D36" w16cex:dateUtc="2021-02-16T00:55:00Z"/>
  <w16cex:commentExtensible w16cex:durableId="23D63793" w16cex:dateUtc="2021-02-15T23:22:00Z"/>
  <w16cex:commentExtensible w16cex:durableId="23D64D58" w16cex:dateUtc="2021-02-16T00:55:00Z"/>
  <w16cex:commentExtensible w16cex:durableId="23D637A0" w16cex:dateUtc="2021-02-15T23:22:00Z"/>
  <w16cex:commentExtensible w16cex:durableId="23D637BB" w16cex:dateUtc="2021-02-15T23:23:00Z"/>
  <w16cex:commentExtensible w16cex:durableId="23D64D61" w16cex:dateUtc="2021-02-16T00:55:00Z"/>
  <w16cex:commentExtensible w16cex:durableId="23D637D0" w16cex:dateUtc="2021-02-15T23:23:00Z"/>
  <w16cex:commentExtensible w16cex:durableId="23D64D73" w16cex:dateUtc="2021-02-16T00:56:00Z"/>
  <w16cex:commentExtensible w16cex:durableId="23D63833" w16cex:dateUtc="2021-02-15T23:25:00Z"/>
  <w16cex:commentExtensible w16cex:durableId="23D64D90" w16cex:dateUtc="2021-02-16T00:56:00Z"/>
  <w16cex:commentExtensible w16cex:durableId="23D639CC" w16cex:dateUtc="2021-02-15T23:32:00Z"/>
  <w16cex:commentExtensible w16cex:durableId="23D63877" w16cex:dateUtc="2021-02-15T23:26:00Z"/>
  <w16cex:commentExtensible w16cex:durableId="23D64DB5" w16cex:dateUtc="2021-02-16T00:57:00Z"/>
  <w16cex:commentExtensible w16cex:durableId="23D638F3" w16cex:dateUtc="2021-02-15T23:28:00Z"/>
  <w16cex:commentExtensible w16cex:durableId="23D64DC4" w16cex:dateUtc="2021-02-16T00:57:00Z"/>
  <w16cex:commentExtensible w16cex:durableId="23D63A09" w16cex:dateUtc="2021-02-15T23:33:00Z"/>
  <w16cex:commentExtensible w16cex:durableId="23D64DD4" w16cex:dateUtc="2021-02-16T00:57:00Z"/>
  <w16cex:commentExtensible w16cex:durableId="23D63A33" w16cex:dateUtc="2021-02-15T23:33:00Z"/>
  <w16cex:commentExtensible w16cex:durableId="23D63A46" w16cex:dateUtc="2021-02-15T23:34:00Z"/>
  <w16cex:commentExtensible w16cex:durableId="23D64DF8" w16cex:dateUtc="2021-02-16T00:58:00Z"/>
  <w16cex:commentExtensible w16cex:durableId="23D63A84" w16cex:dateUtc="2021-02-15T23:35:00Z"/>
  <w16cex:commentExtensible w16cex:durableId="23D64E16" w16cex:dateUtc="2021-02-16T00:58:00Z"/>
  <w16cex:commentExtensible w16cex:durableId="23D63A75" w16cex:dateUtc="2021-02-15T23:35:00Z"/>
  <w16cex:commentExtensible w16cex:durableId="23D64E06" w16cex:dateUtc="2021-02-16T00:58:00Z"/>
  <w16cex:commentExtensible w16cex:durableId="23D63AEB" w16cex:dateUtc="2021-02-15T23:36:00Z"/>
  <w16cex:commentExtensible w16cex:durableId="23D64E4C" w16cex:dateUtc="2021-02-16T00:59:00Z"/>
  <w16cex:commentExtensible w16cex:durableId="23D63B8A" w16cex:dateUtc="2021-02-15T23:39:00Z"/>
  <w16cex:commentExtensible w16cex:durableId="23D64E70" w16cex:dateUtc="2021-02-16T01:00:00Z"/>
  <w16cex:commentExtensible w16cex:durableId="23D63B62" w16cex:dateUtc="2021-02-15T23:38:00Z"/>
  <w16cex:commentExtensible w16cex:durableId="23D64E9D" w16cex:dateUtc="2021-02-16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88BD30" w16cid:durableId="23D62D8C"/>
  <w16cid:commentId w16cid:paraId="1829F107" w16cid:durableId="23D64B5D"/>
  <w16cid:commentId w16cid:paraId="432D193B" w16cid:durableId="23D62DC1"/>
  <w16cid:commentId w16cid:paraId="26830AE8" w16cid:durableId="23D64B6C"/>
  <w16cid:commentId w16cid:paraId="699F7D67" w16cid:durableId="23D62DDE"/>
  <w16cid:commentId w16cid:paraId="151D1E2B" w16cid:durableId="23D64B78"/>
  <w16cid:commentId w16cid:paraId="687E6E78" w16cid:durableId="23D62E49"/>
  <w16cid:commentId w16cid:paraId="01C34140" w16cid:durableId="23D64B8F"/>
  <w16cid:commentId w16cid:paraId="09502D6B" w16cid:durableId="23D62E70"/>
  <w16cid:commentId w16cid:paraId="297D1E02" w16cid:durableId="23D64BA8"/>
  <w16cid:commentId w16cid:paraId="4D540167" w16cid:durableId="23D62EB5"/>
  <w16cid:commentId w16cid:paraId="14D8C960" w16cid:durableId="23D64C13"/>
  <w16cid:commentId w16cid:paraId="2509C6A1" w16cid:durableId="23D62ED3"/>
  <w16cid:commentId w16cid:paraId="54BBBA6C" w16cid:durableId="23D64C3D"/>
  <w16cid:commentId w16cid:paraId="6D3AA83E" w16cid:durableId="23D63015"/>
  <w16cid:commentId w16cid:paraId="12126F60" w16cid:durableId="23D64C55"/>
  <w16cid:commentId w16cid:paraId="6D6BC983" w16cid:durableId="23D630B3"/>
  <w16cid:commentId w16cid:paraId="2294167A" w16cid:durableId="23D64C92"/>
  <w16cid:commentId w16cid:paraId="5912772E" w16cid:durableId="23D635D2"/>
  <w16cid:commentId w16cid:paraId="5920F2FA" w16cid:durableId="23D64CC5"/>
  <w16cid:commentId w16cid:paraId="4E132085" w16cid:durableId="23D635F3"/>
  <w16cid:commentId w16cid:paraId="1EE446E7" w16cid:durableId="23D636C3"/>
  <w16cid:commentId w16cid:paraId="624EFB9E" w16cid:durableId="23D64D10"/>
  <w16cid:commentId w16cid:paraId="675CAC77" w16cid:durableId="23D6373C"/>
  <w16cid:commentId w16cid:paraId="501EA30E" w16cid:durableId="23D64D36"/>
  <w16cid:commentId w16cid:paraId="41F42DB7" w16cid:durableId="23D63793"/>
  <w16cid:commentId w16cid:paraId="65688778" w16cid:durableId="23D64D58"/>
  <w16cid:commentId w16cid:paraId="51BC5B50" w16cid:durableId="23D637A0"/>
  <w16cid:commentId w16cid:paraId="1514BCF6" w16cid:durableId="23D637BB"/>
  <w16cid:commentId w16cid:paraId="4541DDB0" w16cid:durableId="23D64D61"/>
  <w16cid:commentId w16cid:paraId="43728A40" w16cid:durableId="23D637D0"/>
  <w16cid:commentId w16cid:paraId="50848D52" w16cid:durableId="23D64D73"/>
  <w16cid:commentId w16cid:paraId="627FF23B" w16cid:durableId="23D63833"/>
  <w16cid:commentId w16cid:paraId="6EF88A47" w16cid:durableId="23D64D90"/>
  <w16cid:commentId w16cid:paraId="040EC5DA" w16cid:durableId="23D639CC"/>
  <w16cid:commentId w16cid:paraId="589E7F39" w16cid:durableId="23D63877"/>
  <w16cid:commentId w16cid:paraId="36E0DBBB" w16cid:durableId="23D64DB5"/>
  <w16cid:commentId w16cid:paraId="0DF0DA0B" w16cid:durableId="23D638F3"/>
  <w16cid:commentId w16cid:paraId="2DC06076" w16cid:durableId="23D64DC4"/>
  <w16cid:commentId w16cid:paraId="2FD1CA31" w16cid:durableId="23D63A09"/>
  <w16cid:commentId w16cid:paraId="1B818C8B" w16cid:durableId="23D64DD4"/>
  <w16cid:commentId w16cid:paraId="27BAA253" w16cid:durableId="23D63A33"/>
  <w16cid:commentId w16cid:paraId="1C50FA70" w16cid:durableId="23D63A46"/>
  <w16cid:commentId w16cid:paraId="438D3181" w16cid:durableId="23D64DF8"/>
  <w16cid:commentId w16cid:paraId="632CB285" w16cid:durableId="23D63A84"/>
  <w16cid:commentId w16cid:paraId="57803D8E" w16cid:durableId="23D64E16"/>
  <w16cid:commentId w16cid:paraId="37A5CEC7" w16cid:durableId="23D63A75"/>
  <w16cid:commentId w16cid:paraId="2C4F8495" w16cid:durableId="23D64E06"/>
  <w16cid:commentId w16cid:paraId="11981659" w16cid:durableId="23D63AEB"/>
  <w16cid:commentId w16cid:paraId="47475B21" w16cid:durableId="23D64E4C"/>
  <w16cid:commentId w16cid:paraId="00B9AA08" w16cid:durableId="23D63B8A"/>
  <w16cid:commentId w16cid:paraId="16294C6B" w16cid:durableId="23D64E70"/>
  <w16cid:commentId w16cid:paraId="2BAAF1FF" w16cid:durableId="23D63B62"/>
  <w16cid:commentId w16cid:paraId="6CB435C7" w16cid:durableId="23D64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E8918" w14:textId="77777777" w:rsidR="00AD5BF6" w:rsidRDefault="00AD5BF6" w:rsidP="00A77265">
      <w:pPr>
        <w:spacing w:after="0" w:line="240" w:lineRule="auto"/>
      </w:pPr>
      <w:r>
        <w:separator/>
      </w:r>
    </w:p>
  </w:endnote>
  <w:endnote w:type="continuationSeparator" w:id="0">
    <w:p w14:paraId="43CA08D9" w14:textId="77777777" w:rsidR="00AD5BF6" w:rsidRDefault="00AD5BF6"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8910E3" w:rsidRDefault="008910E3">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8910E3" w:rsidRDefault="008910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41EB9" w14:textId="77777777" w:rsidR="00AD5BF6" w:rsidRDefault="00AD5BF6" w:rsidP="00A77265">
      <w:pPr>
        <w:spacing w:after="0" w:line="240" w:lineRule="auto"/>
      </w:pPr>
      <w:r>
        <w:separator/>
      </w:r>
    </w:p>
  </w:footnote>
  <w:footnote w:type="continuationSeparator" w:id="0">
    <w:p w14:paraId="648BB440" w14:textId="77777777" w:rsidR="00AD5BF6" w:rsidRDefault="00AD5BF6"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ine Filion">
    <w15:presenceInfo w15:providerId="AD" w15:userId="S::filan059@student.otago.ac.nz::fee83502-790b-4c34-8c46-d74e6d577b96"/>
  </w15:person>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0CF"/>
    <w:rsid w:val="00017D7F"/>
    <w:rsid w:val="00021A7F"/>
    <w:rsid w:val="00024388"/>
    <w:rsid w:val="000256ED"/>
    <w:rsid w:val="00027BAB"/>
    <w:rsid w:val="00030587"/>
    <w:rsid w:val="00030639"/>
    <w:rsid w:val="00032D16"/>
    <w:rsid w:val="00034699"/>
    <w:rsid w:val="000358F8"/>
    <w:rsid w:val="00042865"/>
    <w:rsid w:val="00043CA9"/>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3967"/>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9E6"/>
    <w:rsid w:val="00155CC8"/>
    <w:rsid w:val="00156ABB"/>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A5B63"/>
    <w:rsid w:val="001B76E5"/>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0341"/>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BEA"/>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09C7"/>
    <w:rsid w:val="0028128C"/>
    <w:rsid w:val="002821D5"/>
    <w:rsid w:val="0028286A"/>
    <w:rsid w:val="002829A7"/>
    <w:rsid w:val="00283E45"/>
    <w:rsid w:val="0028507F"/>
    <w:rsid w:val="00286CE3"/>
    <w:rsid w:val="00286F45"/>
    <w:rsid w:val="002875EA"/>
    <w:rsid w:val="002972A6"/>
    <w:rsid w:val="002A2E58"/>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356DF"/>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4C52"/>
    <w:rsid w:val="003A5457"/>
    <w:rsid w:val="003A5AF8"/>
    <w:rsid w:val="003A6AED"/>
    <w:rsid w:val="003B0571"/>
    <w:rsid w:val="003B0630"/>
    <w:rsid w:val="003B2101"/>
    <w:rsid w:val="003B46EF"/>
    <w:rsid w:val="003B4D98"/>
    <w:rsid w:val="003B592A"/>
    <w:rsid w:val="003B6A4F"/>
    <w:rsid w:val="003B6B68"/>
    <w:rsid w:val="003B7E14"/>
    <w:rsid w:val="003C2178"/>
    <w:rsid w:val="003C3676"/>
    <w:rsid w:val="003C3E8D"/>
    <w:rsid w:val="003C47DC"/>
    <w:rsid w:val="003D1223"/>
    <w:rsid w:val="003D40FB"/>
    <w:rsid w:val="003D44C6"/>
    <w:rsid w:val="003D4B1C"/>
    <w:rsid w:val="003E083C"/>
    <w:rsid w:val="003E09E0"/>
    <w:rsid w:val="003E1036"/>
    <w:rsid w:val="003E4707"/>
    <w:rsid w:val="003E4BDE"/>
    <w:rsid w:val="003E6FE4"/>
    <w:rsid w:val="003F11D2"/>
    <w:rsid w:val="003F187A"/>
    <w:rsid w:val="003F18F4"/>
    <w:rsid w:val="003F658E"/>
    <w:rsid w:val="00403131"/>
    <w:rsid w:val="00404752"/>
    <w:rsid w:val="004047A7"/>
    <w:rsid w:val="00404AB4"/>
    <w:rsid w:val="00404FC4"/>
    <w:rsid w:val="004068BD"/>
    <w:rsid w:val="00407517"/>
    <w:rsid w:val="0041114D"/>
    <w:rsid w:val="00411189"/>
    <w:rsid w:val="0041176D"/>
    <w:rsid w:val="00412ACC"/>
    <w:rsid w:val="00412DAE"/>
    <w:rsid w:val="0041536C"/>
    <w:rsid w:val="00415E4F"/>
    <w:rsid w:val="004169D3"/>
    <w:rsid w:val="004206EA"/>
    <w:rsid w:val="004226EF"/>
    <w:rsid w:val="00423D56"/>
    <w:rsid w:val="00442141"/>
    <w:rsid w:val="004460CC"/>
    <w:rsid w:val="00447E41"/>
    <w:rsid w:val="004516A1"/>
    <w:rsid w:val="0045712D"/>
    <w:rsid w:val="0046535B"/>
    <w:rsid w:val="00467353"/>
    <w:rsid w:val="004704B2"/>
    <w:rsid w:val="004704B3"/>
    <w:rsid w:val="00471B2D"/>
    <w:rsid w:val="0047280C"/>
    <w:rsid w:val="004746B3"/>
    <w:rsid w:val="004775B3"/>
    <w:rsid w:val="00477D27"/>
    <w:rsid w:val="00482E1A"/>
    <w:rsid w:val="00483B3D"/>
    <w:rsid w:val="00486A59"/>
    <w:rsid w:val="004874C1"/>
    <w:rsid w:val="00487C25"/>
    <w:rsid w:val="00490723"/>
    <w:rsid w:val="00493F1C"/>
    <w:rsid w:val="00494757"/>
    <w:rsid w:val="004967BB"/>
    <w:rsid w:val="00497B0F"/>
    <w:rsid w:val="004A1FF4"/>
    <w:rsid w:val="004A2CBF"/>
    <w:rsid w:val="004A2F22"/>
    <w:rsid w:val="004A3456"/>
    <w:rsid w:val="004A4451"/>
    <w:rsid w:val="004A58F1"/>
    <w:rsid w:val="004A661C"/>
    <w:rsid w:val="004B034C"/>
    <w:rsid w:val="004B1CA1"/>
    <w:rsid w:val="004B3F0F"/>
    <w:rsid w:val="004B5CC5"/>
    <w:rsid w:val="004B5DA9"/>
    <w:rsid w:val="004B5F6F"/>
    <w:rsid w:val="004B60D0"/>
    <w:rsid w:val="004B6CEA"/>
    <w:rsid w:val="004B736B"/>
    <w:rsid w:val="004C084B"/>
    <w:rsid w:val="004C0CF3"/>
    <w:rsid w:val="004C11CF"/>
    <w:rsid w:val="004C3B57"/>
    <w:rsid w:val="004C5D7A"/>
    <w:rsid w:val="004D0655"/>
    <w:rsid w:val="004D1DF9"/>
    <w:rsid w:val="004D2BFB"/>
    <w:rsid w:val="004D3F26"/>
    <w:rsid w:val="004D41B6"/>
    <w:rsid w:val="004D64B5"/>
    <w:rsid w:val="004D71DD"/>
    <w:rsid w:val="004D74F2"/>
    <w:rsid w:val="004E284A"/>
    <w:rsid w:val="004E3C0B"/>
    <w:rsid w:val="004E4F02"/>
    <w:rsid w:val="004E5860"/>
    <w:rsid w:val="004E7479"/>
    <w:rsid w:val="004F2555"/>
    <w:rsid w:val="004F3EDC"/>
    <w:rsid w:val="004F57FE"/>
    <w:rsid w:val="005065B6"/>
    <w:rsid w:val="0050663A"/>
    <w:rsid w:val="005075F8"/>
    <w:rsid w:val="00512C25"/>
    <w:rsid w:val="005130A2"/>
    <w:rsid w:val="00514800"/>
    <w:rsid w:val="0051528A"/>
    <w:rsid w:val="00515C28"/>
    <w:rsid w:val="00521453"/>
    <w:rsid w:val="005249A0"/>
    <w:rsid w:val="00525B51"/>
    <w:rsid w:val="00525D0B"/>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942D8"/>
    <w:rsid w:val="005A1354"/>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C628C"/>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26BA"/>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C46"/>
    <w:rsid w:val="00650F7F"/>
    <w:rsid w:val="006522C6"/>
    <w:rsid w:val="00654937"/>
    <w:rsid w:val="00656202"/>
    <w:rsid w:val="00656EB5"/>
    <w:rsid w:val="00657420"/>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0EB3"/>
    <w:rsid w:val="006A175D"/>
    <w:rsid w:val="006A1FAC"/>
    <w:rsid w:val="006B1080"/>
    <w:rsid w:val="006B1BB9"/>
    <w:rsid w:val="006B259D"/>
    <w:rsid w:val="006B3DF2"/>
    <w:rsid w:val="006B5325"/>
    <w:rsid w:val="006B55DA"/>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5150"/>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0865"/>
    <w:rsid w:val="00735D53"/>
    <w:rsid w:val="00736986"/>
    <w:rsid w:val="00742074"/>
    <w:rsid w:val="007428FB"/>
    <w:rsid w:val="00743423"/>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D7BED"/>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4D7"/>
    <w:rsid w:val="00855579"/>
    <w:rsid w:val="00855686"/>
    <w:rsid w:val="00857E24"/>
    <w:rsid w:val="00861470"/>
    <w:rsid w:val="008623A3"/>
    <w:rsid w:val="008631E4"/>
    <w:rsid w:val="00864837"/>
    <w:rsid w:val="00865E4D"/>
    <w:rsid w:val="008733FD"/>
    <w:rsid w:val="00873748"/>
    <w:rsid w:val="0087430F"/>
    <w:rsid w:val="0087660E"/>
    <w:rsid w:val="0087691F"/>
    <w:rsid w:val="008779D2"/>
    <w:rsid w:val="00880FCF"/>
    <w:rsid w:val="008839B2"/>
    <w:rsid w:val="00884689"/>
    <w:rsid w:val="008863C4"/>
    <w:rsid w:val="00886679"/>
    <w:rsid w:val="008910E3"/>
    <w:rsid w:val="008921E6"/>
    <w:rsid w:val="00892A47"/>
    <w:rsid w:val="00894520"/>
    <w:rsid w:val="008A0E42"/>
    <w:rsid w:val="008A10E0"/>
    <w:rsid w:val="008A16BA"/>
    <w:rsid w:val="008A211E"/>
    <w:rsid w:val="008A3E80"/>
    <w:rsid w:val="008A4B18"/>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0790"/>
    <w:rsid w:val="008E332F"/>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A6A"/>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B345E"/>
    <w:rsid w:val="009B5BA9"/>
    <w:rsid w:val="009C2C13"/>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6918"/>
    <w:rsid w:val="00A27192"/>
    <w:rsid w:val="00A3322B"/>
    <w:rsid w:val="00A33FAF"/>
    <w:rsid w:val="00A34727"/>
    <w:rsid w:val="00A350D9"/>
    <w:rsid w:val="00A36FDB"/>
    <w:rsid w:val="00A425A7"/>
    <w:rsid w:val="00A4286D"/>
    <w:rsid w:val="00A440CA"/>
    <w:rsid w:val="00A4479F"/>
    <w:rsid w:val="00A44D63"/>
    <w:rsid w:val="00A4743A"/>
    <w:rsid w:val="00A5105D"/>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2B88"/>
    <w:rsid w:val="00AC4545"/>
    <w:rsid w:val="00AC795B"/>
    <w:rsid w:val="00AD0585"/>
    <w:rsid w:val="00AD0E9F"/>
    <w:rsid w:val="00AD46E1"/>
    <w:rsid w:val="00AD4EDA"/>
    <w:rsid w:val="00AD5052"/>
    <w:rsid w:val="00AD5BF6"/>
    <w:rsid w:val="00AD6368"/>
    <w:rsid w:val="00AF78D5"/>
    <w:rsid w:val="00B019F7"/>
    <w:rsid w:val="00B02C15"/>
    <w:rsid w:val="00B05253"/>
    <w:rsid w:val="00B057AA"/>
    <w:rsid w:val="00B105E0"/>
    <w:rsid w:val="00B12F27"/>
    <w:rsid w:val="00B1540C"/>
    <w:rsid w:val="00B17D1B"/>
    <w:rsid w:val="00B24E24"/>
    <w:rsid w:val="00B308F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1BBB"/>
    <w:rsid w:val="00BB54FE"/>
    <w:rsid w:val="00BB5EE9"/>
    <w:rsid w:val="00BB627D"/>
    <w:rsid w:val="00BB668B"/>
    <w:rsid w:val="00BB78EA"/>
    <w:rsid w:val="00BC0603"/>
    <w:rsid w:val="00BC2238"/>
    <w:rsid w:val="00BC5315"/>
    <w:rsid w:val="00BC689B"/>
    <w:rsid w:val="00BC6CCF"/>
    <w:rsid w:val="00BD22DE"/>
    <w:rsid w:val="00BD2568"/>
    <w:rsid w:val="00BD282E"/>
    <w:rsid w:val="00BE0327"/>
    <w:rsid w:val="00BE2847"/>
    <w:rsid w:val="00BE776F"/>
    <w:rsid w:val="00BF027C"/>
    <w:rsid w:val="00BF0AE9"/>
    <w:rsid w:val="00BF4070"/>
    <w:rsid w:val="00C058A9"/>
    <w:rsid w:val="00C06156"/>
    <w:rsid w:val="00C079D9"/>
    <w:rsid w:val="00C14356"/>
    <w:rsid w:val="00C171C0"/>
    <w:rsid w:val="00C17B19"/>
    <w:rsid w:val="00C2197C"/>
    <w:rsid w:val="00C22A46"/>
    <w:rsid w:val="00C26B7A"/>
    <w:rsid w:val="00C27ACE"/>
    <w:rsid w:val="00C30939"/>
    <w:rsid w:val="00C329BF"/>
    <w:rsid w:val="00C3349D"/>
    <w:rsid w:val="00C43E7E"/>
    <w:rsid w:val="00C43EA2"/>
    <w:rsid w:val="00C536E3"/>
    <w:rsid w:val="00C55ADD"/>
    <w:rsid w:val="00C56E50"/>
    <w:rsid w:val="00C57531"/>
    <w:rsid w:val="00C63C43"/>
    <w:rsid w:val="00C6422F"/>
    <w:rsid w:val="00C65512"/>
    <w:rsid w:val="00C67F33"/>
    <w:rsid w:val="00C70728"/>
    <w:rsid w:val="00C731B7"/>
    <w:rsid w:val="00C76A4F"/>
    <w:rsid w:val="00C77C6C"/>
    <w:rsid w:val="00C80A2A"/>
    <w:rsid w:val="00C812EF"/>
    <w:rsid w:val="00C83609"/>
    <w:rsid w:val="00C86262"/>
    <w:rsid w:val="00C86E96"/>
    <w:rsid w:val="00C90B18"/>
    <w:rsid w:val="00C91281"/>
    <w:rsid w:val="00C91C0B"/>
    <w:rsid w:val="00C95628"/>
    <w:rsid w:val="00C956C0"/>
    <w:rsid w:val="00CA7135"/>
    <w:rsid w:val="00CB03AB"/>
    <w:rsid w:val="00CB54F7"/>
    <w:rsid w:val="00CB59BA"/>
    <w:rsid w:val="00CB6DD7"/>
    <w:rsid w:val="00CC00DD"/>
    <w:rsid w:val="00CC2932"/>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31D9"/>
    <w:rsid w:val="00D25159"/>
    <w:rsid w:val="00D30ACD"/>
    <w:rsid w:val="00D32620"/>
    <w:rsid w:val="00D352CA"/>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2D0E"/>
    <w:rsid w:val="00D83289"/>
    <w:rsid w:val="00D83A22"/>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DF6A9E"/>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4A45"/>
    <w:rsid w:val="00E37AB7"/>
    <w:rsid w:val="00E42FFC"/>
    <w:rsid w:val="00E430EF"/>
    <w:rsid w:val="00E442B0"/>
    <w:rsid w:val="00E46E4B"/>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4E97"/>
    <w:rsid w:val="00EA75DE"/>
    <w:rsid w:val="00EB2192"/>
    <w:rsid w:val="00EB295D"/>
    <w:rsid w:val="00EB4EB9"/>
    <w:rsid w:val="00EB6DB5"/>
    <w:rsid w:val="00EB6DFC"/>
    <w:rsid w:val="00EC1DFD"/>
    <w:rsid w:val="00EC525C"/>
    <w:rsid w:val="00ED1332"/>
    <w:rsid w:val="00ED2711"/>
    <w:rsid w:val="00ED2C1E"/>
    <w:rsid w:val="00ED4D4B"/>
    <w:rsid w:val="00ED5E04"/>
    <w:rsid w:val="00EE01C9"/>
    <w:rsid w:val="00EE0F03"/>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095"/>
    <w:rsid w:val="00F35F1C"/>
    <w:rsid w:val="00F36C0E"/>
    <w:rsid w:val="00F431A5"/>
    <w:rsid w:val="00F451F6"/>
    <w:rsid w:val="00F477F7"/>
    <w:rsid w:val="00F531BC"/>
    <w:rsid w:val="00F5427D"/>
    <w:rsid w:val="00F647C8"/>
    <w:rsid w:val="00F70802"/>
    <w:rsid w:val="00F72799"/>
    <w:rsid w:val="00F7506D"/>
    <w:rsid w:val="00F76EA3"/>
    <w:rsid w:val="00F8002F"/>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120"/>
    <w:rsid w:val="00FB2CAA"/>
    <w:rsid w:val="00FB3698"/>
    <w:rsid w:val="00FB6421"/>
    <w:rsid w:val="00FB7D68"/>
    <w:rsid w:val="00FC01FB"/>
    <w:rsid w:val="00FC2EC1"/>
    <w:rsid w:val="00FC359C"/>
    <w:rsid w:val="00FC3952"/>
    <w:rsid w:val="00FC4654"/>
    <w:rsid w:val="00FC4721"/>
    <w:rsid w:val="00FD5B37"/>
    <w:rsid w:val="00FD6C1C"/>
    <w:rsid w:val="00FD7E46"/>
    <w:rsid w:val="00FE1D93"/>
    <w:rsid w:val="00FE22AA"/>
    <w:rsid w:val="00FE5198"/>
    <w:rsid w:val="00FE646A"/>
    <w:rsid w:val="00FE7B4D"/>
    <w:rsid w:val="00FF2758"/>
    <w:rsid w:val="00FF2A33"/>
    <w:rsid w:val="00FF4844"/>
    <w:rsid w:val="5CF9B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implesTabela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67879716">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36749</Words>
  <Characters>209472</Characters>
  <Application>Microsoft Office Word</Application>
  <DocSecurity>0</DocSecurity>
  <Lines>1745</Lines>
  <Paragraphs>491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6</cp:revision>
  <dcterms:created xsi:type="dcterms:W3CDTF">2021-02-15T23:35:00Z</dcterms:created>
  <dcterms:modified xsi:type="dcterms:W3CDTF">2021-02-16T01:01:00Z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http://www.zotero.org/styles/journal-of-biogeography</vt:lpwstr>
  </property>
  <property fmtid="{D5CDD505-2E9C-101B-9397-08002B2CF9AE}" pid="17" name="Mendeley Recent Style Name 7_1">
    <vt:lpwstr>Journal of Biogeography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