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B5C89" w14:textId="64188ED0" w:rsidR="007A5797" w:rsidRPr="0055034E" w:rsidRDefault="007A5797" w:rsidP="003B6A4F">
      <w:pPr>
        <w:spacing w:line="480" w:lineRule="auto"/>
        <w:rPr>
          <w:rFonts w:cs="Times New Roman"/>
          <w:b/>
          <w:bCs/>
          <w:szCs w:val="24"/>
        </w:rPr>
      </w:pPr>
      <w:r w:rsidRPr="0055034E">
        <w:rPr>
          <w:rFonts w:cs="Times New Roman"/>
          <w:b/>
          <w:bCs/>
          <w:szCs w:val="24"/>
        </w:rPr>
        <w:t xml:space="preserve">How important is host migration for parasite-host dynamics? Using bird </w:t>
      </w:r>
      <w:proofErr w:type="spellStart"/>
      <w:r w:rsidRPr="0055034E">
        <w:rPr>
          <w:rFonts w:cs="Times New Roman"/>
          <w:b/>
          <w:bCs/>
          <w:szCs w:val="24"/>
        </w:rPr>
        <w:t>haemosporidian</w:t>
      </w:r>
      <w:r w:rsidR="00E2595A" w:rsidRPr="0055034E">
        <w:rPr>
          <w:rFonts w:cs="Times New Roman"/>
          <w:b/>
          <w:bCs/>
          <w:szCs w:val="24"/>
        </w:rPr>
        <w:t>s</w:t>
      </w:r>
      <w:proofErr w:type="spellEnd"/>
      <w:r w:rsidRPr="0055034E">
        <w:rPr>
          <w:rFonts w:cs="Times New Roman"/>
          <w:b/>
          <w:bCs/>
          <w:szCs w:val="24"/>
        </w:rPr>
        <w:t xml:space="preserve"> as a model to estimate migration effect in parasite</w:t>
      </w:r>
      <w:r w:rsidR="0055034E">
        <w:rPr>
          <w:rFonts w:cs="Times New Roman"/>
          <w:b/>
          <w:bCs/>
          <w:szCs w:val="24"/>
        </w:rPr>
        <w:t>-host</w:t>
      </w:r>
      <w:r w:rsidRPr="0055034E">
        <w:rPr>
          <w:rFonts w:cs="Times New Roman"/>
          <w:b/>
          <w:bCs/>
          <w:szCs w:val="24"/>
        </w:rPr>
        <w:t xml:space="preserve"> system. </w:t>
      </w:r>
    </w:p>
    <w:p w14:paraId="11A56FD5" w14:textId="1AE7B833" w:rsidR="00750556" w:rsidRPr="0018617C" w:rsidRDefault="00750556" w:rsidP="003B6A4F">
      <w:pPr>
        <w:pStyle w:val="Ttulo"/>
        <w:spacing w:line="480" w:lineRule="auto"/>
        <w:rPr>
          <w:rFonts w:cs="Times New Roman"/>
          <w:b w:val="0"/>
          <w:bCs/>
          <w:szCs w:val="24"/>
          <w:lang w:val="pt-BR"/>
          <w:rPrChange w:id="0" w:author="Daniela de Angeli Dutra" w:date="2020-06-01T08:14:00Z">
            <w:rPr>
              <w:rFonts w:cs="Times New Roman"/>
              <w:b w:val="0"/>
              <w:bCs/>
              <w:szCs w:val="24"/>
            </w:rPr>
          </w:rPrChange>
        </w:rPr>
      </w:pPr>
      <w:r w:rsidRPr="0018617C">
        <w:rPr>
          <w:rFonts w:cs="Times New Roman"/>
          <w:b w:val="0"/>
          <w:bCs/>
          <w:szCs w:val="24"/>
          <w:lang w:val="pt-BR"/>
          <w:rPrChange w:id="1" w:author="Daniela de Angeli Dutra" w:date="2020-06-01T08:14:00Z">
            <w:rPr>
              <w:rFonts w:cs="Times New Roman"/>
              <w:b w:val="0"/>
              <w:bCs/>
              <w:szCs w:val="24"/>
            </w:rPr>
          </w:rPrChange>
        </w:rPr>
        <w:t>Daniela de Angeli Dutra¹*, Antoine Filion¹, Alan Fecchio², Érika Martins Braga³, Robert Poulin¹</w:t>
      </w:r>
    </w:p>
    <w:p w14:paraId="46923267" w14:textId="77777777" w:rsidR="003B6A4F" w:rsidRPr="0018617C" w:rsidRDefault="003B6A4F" w:rsidP="003B6A4F">
      <w:pPr>
        <w:rPr>
          <w:lang w:val="pt-BR"/>
          <w:rPrChange w:id="2" w:author="Daniela de Angeli Dutra" w:date="2020-06-01T08:14:00Z">
            <w:rPr/>
          </w:rPrChange>
        </w:rPr>
      </w:pPr>
    </w:p>
    <w:p w14:paraId="1598E6C0" w14:textId="2B7D9304" w:rsidR="00750556" w:rsidRPr="0018617C" w:rsidRDefault="001613DD" w:rsidP="003B6A4F">
      <w:pPr>
        <w:spacing w:line="480" w:lineRule="auto"/>
        <w:rPr>
          <w:rFonts w:cs="Times New Roman"/>
          <w:color w:val="FF0000"/>
          <w:szCs w:val="24"/>
          <w:lang w:val="pt-BR"/>
          <w:rPrChange w:id="3" w:author="Daniela de Angeli Dutra" w:date="2020-06-01T08:14:00Z">
            <w:rPr>
              <w:rFonts w:cs="Times New Roman"/>
              <w:color w:val="FF0000"/>
              <w:szCs w:val="24"/>
            </w:rPr>
          </w:rPrChange>
        </w:rPr>
      </w:pPr>
      <w:r>
        <w:fldChar w:fldCharType="begin"/>
      </w:r>
      <w:r w:rsidRPr="0018617C">
        <w:rPr>
          <w:lang w:val="pt-BR"/>
          <w:rPrChange w:id="4" w:author="Daniela de Angeli Dutra" w:date="2020-06-01T08:14:00Z">
            <w:rPr/>
          </w:rPrChange>
        </w:rPr>
        <w:instrText xml:space="preserve"> HYPERLINK "mailto:danideangeli@live.com*" </w:instrText>
      </w:r>
      <w:r>
        <w:fldChar w:fldCharType="separate"/>
      </w:r>
      <w:r w:rsidR="00D36CC1" w:rsidRPr="0018617C">
        <w:rPr>
          <w:rStyle w:val="Hyperlink"/>
          <w:rFonts w:cs="Times New Roman"/>
          <w:szCs w:val="24"/>
          <w:lang w:val="pt-BR"/>
          <w:rPrChange w:id="5" w:author="Daniela de Angeli Dutra" w:date="2020-06-01T08:14:00Z">
            <w:rPr>
              <w:rStyle w:val="Hyperlink"/>
              <w:rFonts w:cs="Times New Roman"/>
              <w:szCs w:val="24"/>
            </w:rPr>
          </w:rPrChange>
        </w:rPr>
        <w:t>danideangeli@live.com*</w:t>
      </w:r>
      <w:r>
        <w:rPr>
          <w:rStyle w:val="Hyperlink"/>
          <w:rFonts w:cs="Times New Roman"/>
          <w:szCs w:val="24"/>
        </w:rPr>
        <w:fldChar w:fldCharType="end"/>
      </w:r>
      <w:r w:rsidR="005D2F04" w:rsidRPr="0018617C">
        <w:rPr>
          <w:rFonts w:cs="Times New Roman"/>
          <w:color w:val="FF0000"/>
          <w:szCs w:val="24"/>
          <w:lang w:val="pt-BR"/>
          <w:rPrChange w:id="6" w:author="Daniela de Angeli Dutra" w:date="2020-06-01T08:14:00Z">
            <w:rPr>
              <w:rFonts w:cs="Times New Roman"/>
              <w:color w:val="FF0000"/>
              <w:szCs w:val="24"/>
            </w:rPr>
          </w:rPrChange>
        </w:rPr>
        <w:t xml:space="preserve"> </w:t>
      </w:r>
      <w:r w:rsidR="005D2F04" w:rsidRPr="0018617C">
        <w:rPr>
          <w:rFonts w:cs="Times New Roman"/>
          <w:szCs w:val="24"/>
          <w:lang w:val="pt-BR"/>
          <w:rPrChange w:id="7" w:author="Daniela de Angeli Dutra" w:date="2020-06-01T08:14:00Z">
            <w:rPr>
              <w:rFonts w:cs="Times New Roman"/>
              <w:szCs w:val="24"/>
            </w:rPr>
          </w:rPrChange>
        </w:rPr>
        <w:t>https://orcid.org/0000-0003-2341-2035</w:t>
      </w:r>
    </w:p>
    <w:p w14:paraId="235079C8" w14:textId="77777777" w:rsidR="00FE1D93" w:rsidRPr="0018617C" w:rsidRDefault="001613DD" w:rsidP="00FE1D93">
      <w:pPr>
        <w:spacing w:line="480" w:lineRule="auto"/>
        <w:rPr>
          <w:rFonts w:cs="Times New Roman"/>
          <w:color w:val="FF0000"/>
          <w:szCs w:val="24"/>
          <w:lang w:val="pt-BR"/>
          <w:rPrChange w:id="8" w:author="Daniela de Angeli Dutra" w:date="2020-06-01T08:14:00Z">
            <w:rPr>
              <w:rFonts w:cs="Times New Roman"/>
              <w:color w:val="FF0000"/>
              <w:szCs w:val="24"/>
            </w:rPr>
          </w:rPrChange>
        </w:rPr>
      </w:pPr>
      <w:r>
        <w:fldChar w:fldCharType="begin"/>
      </w:r>
      <w:r w:rsidRPr="0018617C">
        <w:rPr>
          <w:lang w:val="pt-BR"/>
          <w:rPrChange w:id="9" w:author="Daniela de Angeli Dutra" w:date="2020-06-01T08:14:00Z">
            <w:rPr/>
          </w:rPrChange>
        </w:rPr>
        <w:instrText xml:space="preserve"> HYPERLINK "mailto:afilion90@gmail.com" </w:instrText>
      </w:r>
      <w:r>
        <w:fldChar w:fldCharType="separate"/>
      </w:r>
      <w:r w:rsidR="00FE1D93" w:rsidRPr="0018617C">
        <w:rPr>
          <w:rStyle w:val="Hyperlink"/>
          <w:rFonts w:cs="Times New Roman"/>
          <w:szCs w:val="24"/>
          <w:lang w:val="pt-BR"/>
          <w:rPrChange w:id="10" w:author="Daniela de Angeli Dutra" w:date="2020-06-01T08:14:00Z">
            <w:rPr>
              <w:rStyle w:val="Hyperlink"/>
              <w:rFonts w:cs="Times New Roman"/>
              <w:szCs w:val="24"/>
            </w:rPr>
          </w:rPrChange>
        </w:rPr>
        <w:t>afilion90@gmail.com</w:t>
      </w:r>
      <w:r>
        <w:rPr>
          <w:rStyle w:val="Hyperlink"/>
          <w:rFonts w:cs="Times New Roman"/>
          <w:szCs w:val="24"/>
        </w:rPr>
        <w:fldChar w:fldCharType="end"/>
      </w:r>
      <w:r w:rsidR="00FE1D93" w:rsidRPr="0018617C">
        <w:rPr>
          <w:rFonts w:cs="Times New Roman"/>
          <w:color w:val="FF0000"/>
          <w:szCs w:val="24"/>
          <w:lang w:val="pt-BR"/>
          <w:rPrChange w:id="11" w:author="Daniela de Angeli Dutra" w:date="2020-06-01T08:14:00Z">
            <w:rPr>
              <w:rFonts w:cs="Times New Roman"/>
              <w:color w:val="FF0000"/>
              <w:szCs w:val="24"/>
            </w:rPr>
          </w:rPrChange>
        </w:rPr>
        <w:t xml:space="preserve"> </w:t>
      </w:r>
      <w:r w:rsidR="00FE1D93" w:rsidRPr="0018617C">
        <w:rPr>
          <w:rFonts w:cs="Times New Roman"/>
          <w:szCs w:val="24"/>
          <w:lang w:val="pt-BR"/>
          <w:rPrChange w:id="12" w:author="Daniela de Angeli Dutra" w:date="2020-06-01T08:14:00Z">
            <w:rPr>
              <w:rFonts w:cs="Times New Roman"/>
              <w:szCs w:val="24"/>
            </w:rPr>
          </w:rPrChange>
        </w:rPr>
        <w:t>https://orcid.org/0000-0003-1198-3017</w:t>
      </w:r>
    </w:p>
    <w:p w14:paraId="439C674D" w14:textId="14455710" w:rsidR="00750556" w:rsidRPr="0018617C" w:rsidRDefault="001613DD" w:rsidP="003B6A4F">
      <w:pPr>
        <w:spacing w:line="480" w:lineRule="auto"/>
        <w:rPr>
          <w:rFonts w:cs="Times New Roman"/>
          <w:color w:val="FF0000"/>
          <w:szCs w:val="24"/>
          <w:lang w:val="pt-BR"/>
          <w:rPrChange w:id="13" w:author="Daniela de Angeli Dutra" w:date="2020-06-01T08:14:00Z">
            <w:rPr>
              <w:rFonts w:cs="Times New Roman"/>
              <w:color w:val="FF0000"/>
              <w:szCs w:val="24"/>
            </w:rPr>
          </w:rPrChange>
        </w:rPr>
      </w:pPr>
      <w:r>
        <w:fldChar w:fldCharType="begin"/>
      </w:r>
      <w:r w:rsidRPr="0018617C">
        <w:rPr>
          <w:lang w:val="pt-BR"/>
          <w:rPrChange w:id="14" w:author="Daniela de Angeli Dutra" w:date="2020-06-01T08:14:00Z">
            <w:rPr/>
          </w:rPrChange>
        </w:rPr>
        <w:instrText xml:space="preserve"> HYPERLINK "mailto:alanfecchio@gmail.com" </w:instrText>
      </w:r>
      <w:r>
        <w:fldChar w:fldCharType="separate"/>
      </w:r>
      <w:r w:rsidR="00493F1C" w:rsidRPr="0018617C">
        <w:rPr>
          <w:rStyle w:val="Hyperlink"/>
          <w:lang w:val="pt-BR"/>
          <w:rPrChange w:id="15" w:author="Daniela de Angeli Dutra" w:date="2020-06-01T08:14:00Z">
            <w:rPr>
              <w:rStyle w:val="Hyperlink"/>
            </w:rPr>
          </w:rPrChange>
        </w:rPr>
        <w:t>alanfecchio@gmail.com</w:t>
      </w:r>
      <w:r>
        <w:rPr>
          <w:rStyle w:val="Hyperlink"/>
        </w:rPr>
        <w:fldChar w:fldCharType="end"/>
      </w:r>
      <w:r w:rsidR="00493F1C" w:rsidRPr="0018617C">
        <w:rPr>
          <w:lang w:val="pt-BR"/>
          <w:rPrChange w:id="16" w:author="Daniela de Angeli Dutra" w:date="2020-06-01T08:14:00Z">
            <w:rPr/>
          </w:rPrChange>
        </w:rPr>
        <w:t xml:space="preserve"> </w:t>
      </w:r>
      <w:r w:rsidR="009E2175" w:rsidRPr="0018617C">
        <w:rPr>
          <w:rFonts w:cs="Times New Roman"/>
          <w:szCs w:val="24"/>
          <w:lang w:val="pt-BR"/>
          <w:rPrChange w:id="17" w:author="Daniela de Angeli Dutra" w:date="2020-06-01T08:14:00Z">
            <w:rPr>
              <w:rFonts w:cs="Times New Roman"/>
              <w:szCs w:val="24"/>
            </w:rPr>
          </w:rPrChange>
        </w:rPr>
        <w:t>https://orcid.org/0000-0002-7319-0234</w:t>
      </w:r>
    </w:p>
    <w:p w14:paraId="69A1F31A" w14:textId="77777777" w:rsidR="00934CA7" w:rsidRPr="0018617C" w:rsidRDefault="001613DD" w:rsidP="00934CA7">
      <w:pPr>
        <w:spacing w:line="480" w:lineRule="auto"/>
        <w:rPr>
          <w:rFonts w:cs="Times New Roman"/>
          <w:szCs w:val="24"/>
          <w:lang w:val="pt-BR"/>
          <w:rPrChange w:id="18" w:author="Daniela de Angeli Dutra" w:date="2020-06-01T08:14:00Z">
            <w:rPr>
              <w:rFonts w:cs="Times New Roman"/>
              <w:szCs w:val="24"/>
            </w:rPr>
          </w:rPrChange>
        </w:rPr>
      </w:pPr>
      <w:r>
        <w:fldChar w:fldCharType="begin"/>
      </w:r>
      <w:r w:rsidRPr="0018617C">
        <w:rPr>
          <w:lang w:val="pt-BR"/>
          <w:rPrChange w:id="19" w:author="Daniela de Angeli Dutra" w:date="2020-06-01T08:14:00Z">
            <w:rPr/>
          </w:rPrChange>
        </w:rPr>
        <w:instrText xml:space="preserve"> HYPERLINK "mailto:embraga@icb.ufmg.br" </w:instrText>
      </w:r>
      <w:r>
        <w:fldChar w:fldCharType="separate"/>
      </w:r>
      <w:r w:rsidR="00934CA7" w:rsidRPr="0018617C">
        <w:rPr>
          <w:rStyle w:val="Hyperlink"/>
          <w:rFonts w:cs="Times New Roman"/>
          <w:szCs w:val="24"/>
          <w:lang w:val="pt-BR"/>
          <w:rPrChange w:id="20" w:author="Daniela de Angeli Dutra" w:date="2020-06-01T08:14:00Z">
            <w:rPr>
              <w:rStyle w:val="Hyperlink"/>
              <w:rFonts w:cs="Times New Roman"/>
              <w:szCs w:val="24"/>
            </w:rPr>
          </w:rPrChange>
        </w:rPr>
        <w:t>embraga@icb.ufmg.br</w:t>
      </w:r>
      <w:r>
        <w:rPr>
          <w:rStyle w:val="Hyperlink"/>
          <w:rFonts w:cs="Times New Roman"/>
          <w:szCs w:val="24"/>
        </w:rPr>
        <w:fldChar w:fldCharType="end"/>
      </w:r>
      <w:r w:rsidR="00934CA7" w:rsidRPr="0018617C">
        <w:rPr>
          <w:rFonts w:cs="Times New Roman"/>
          <w:color w:val="FF0000"/>
          <w:szCs w:val="24"/>
          <w:lang w:val="pt-BR"/>
          <w:rPrChange w:id="21" w:author="Daniela de Angeli Dutra" w:date="2020-06-01T08:14:00Z">
            <w:rPr>
              <w:rFonts w:cs="Times New Roman"/>
              <w:color w:val="FF0000"/>
              <w:szCs w:val="24"/>
            </w:rPr>
          </w:rPrChange>
        </w:rPr>
        <w:t xml:space="preserve"> </w:t>
      </w:r>
      <w:r>
        <w:fldChar w:fldCharType="begin"/>
      </w:r>
      <w:r w:rsidRPr="0018617C">
        <w:rPr>
          <w:lang w:val="pt-BR"/>
          <w:rPrChange w:id="22" w:author="Daniela de Angeli Dutra" w:date="2020-06-01T08:14:00Z">
            <w:rPr/>
          </w:rPrChange>
        </w:rPr>
        <w:instrText xml:space="preserve"> HYPERLINK "https://orcid.org/0000-0001-5550-715</w:instrText>
      </w:r>
      <w:r w:rsidRPr="0018617C">
        <w:rPr>
          <w:lang w:val="pt-BR"/>
          <w:rPrChange w:id="23" w:author="Daniela de Angeli Dutra" w:date="2020-06-01T08:14:00Z">
            <w:rPr/>
          </w:rPrChange>
        </w:rPr>
        <w:instrText xml:space="preserve">7" </w:instrText>
      </w:r>
      <w:r>
        <w:fldChar w:fldCharType="separate"/>
      </w:r>
      <w:r w:rsidR="00934CA7" w:rsidRPr="0018617C">
        <w:rPr>
          <w:rFonts w:cs="Times New Roman"/>
          <w:szCs w:val="24"/>
          <w:lang w:val="pt-BR"/>
          <w:rPrChange w:id="24" w:author="Daniela de Angeli Dutra" w:date="2020-06-01T08:14:00Z">
            <w:rPr>
              <w:rFonts w:cs="Times New Roman"/>
              <w:szCs w:val="24"/>
            </w:rPr>
          </w:rPrChange>
        </w:rPr>
        <w:t>https://orcid.org/0000-0001-5550-7157</w:t>
      </w:r>
      <w:r>
        <w:rPr>
          <w:rFonts w:cs="Times New Roman"/>
          <w:szCs w:val="24"/>
        </w:rPr>
        <w:fldChar w:fldCharType="end"/>
      </w:r>
    </w:p>
    <w:p w14:paraId="165D2FCC" w14:textId="1988F6AC" w:rsidR="00A83253" w:rsidRPr="0018617C" w:rsidRDefault="001613DD" w:rsidP="003B6A4F">
      <w:pPr>
        <w:spacing w:line="480" w:lineRule="auto"/>
        <w:rPr>
          <w:rFonts w:cs="Times New Roman"/>
          <w:szCs w:val="24"/>
          <w:lang w:val="pt-BR"/>
          <w:rPrChange w:id="25" w:author="Daniela de Angeli Dutra" w:date="2020-06-01T08:14:00Z">
            <w:rPr>
              <w:rFonts w:cs="Times New Roman"/>
              <w:szCs w:val="24"/>
            </w:rPr>
          </w:rPrChange>
        </w:rPr>
      </w:pPr>
      <w:r>
        <w:fldChar w:fldCharType="begin"/>
      </w:r>
      <w:r w:rsidRPr="0018617C">
        <w:rPr>
          <w:lang w:val="pt-BR"/>
          <w:rPrChange w:id="26" w:author="Daniela de Angeli Dutra" w:date="2020-06-01T08:14:00Z">
            <w:rPr/>
          </w:rPrChange>
        </w:rPr>
        <w:instrText xml:space="preserve"> HYPERLINK "mailto:robert.poulin@otago.ac.nz" </w:instrText>
      </w:r>
      <w:r>
        <w:fldChar w:fldCharType="separate"/>
      </w:r>
      <w:r w:rsidR="00B17D1B" w:rsidRPr="0018617C">
        <w:rPr>
          <w:rStyle w:val="Hyperlink"/>
          <w:rFonts w:cs="Times New Roman"/>
          <w:szCs w:val="24"/>
          <w:lang w:val="pt-BR"/>
          <w:rPrChange w:id="27" w:author="Daniela de Angeli Dutra" w:date="2020-06-01T08:14:00Z">
            <w:rPr>
              <w:rStyle w:val="Hyperlink"/>
              <w:rFonts w:cs="Times New Roman"/>
              <w:szCs w:val="24"/>
            </w:rPr>
          </w:rPrChange>
        </w:rPr>
        <w:t>robert.poulin@otago.ac.nz</w:t>
      </w:r>
      <w:r>
        <w:rPr>
          <w:rStyle w:val="Hyperlink"/>
          <w:rFonts w:cs="Times New Roman"/>
          <w:szCs w:val="24"/>
        </w:rPr>
        <w:fldChar w:fldCharType="end"/>
      </w:r>
      <w:r w:rsidR="00B17D1B" w:rsidRPr="0018617C">
        <w:rPr>
          <w:rFonts w:cs="Times New Roman"/>
          <w:color w:val="FF0000"/>
          <w:szCs w:val="24"/>
          <w:lang w:val="pt-BR"/>
          <w:rPrChange w:id="28" w:author="Daniela de Angeli Dutra" w:date="2020-06-01T08:14:00Z">
            <w:rPr>
              <w:rFonts w:cs="Times New Roman"/>
              <w:color w:val="FF0000"/>
              <w:szCs w:val="24"/>
            </w:rPr>
          </w:rPrChange>
        </w:rPr>
        <w:t xml:space="preserve"> </w:t>
      </w:r>
      <w:r w:rsidR="00B17D1B" w:rsidRPr="0018617C">
        <w:rPr>
          <w:rFonts w:cs="Times New Roman"/>
          <w:szCs w:val="24"/>
          <w:lang w:val="pt-BR"/>
          <w:rPrChange w:id="29" w:author="Daniela de Angeli Dutra" w:date="2020-06-01T08:14:00Z">
            <w:rPr>
              <w:rFonts w:cs="Times New Roman"/>
              <w:szCs w:val="24"/>
            </w:rPr>
          </w:rPrChange>
        </w:rPr>
        <w:t>https://orcid.org/0000-0003-1390-1206</w:t>
      </w:r>
    </w:p>
    <w:p w14:paraId="366BD88F" w14:textId="77777777" w:rsidR="0055034E" w:rsidRPr="0018617C" w:rsidRDefault="0055034E" w:rsidP="003B6A4F">
      <w:pPr>
        <w:spacing w:line="480" w:lineRule="auto"/>
        <w:rPr>
          <w:rFonts w:cs="Times New Roman"/>
          <w:color w:val="FF0000"/>
          <w:szCs w:val="24"/>
          <w:lang w:val="pt-BR"/>
          <w:rPrChange w:id="30" w:author="Daniela de Angeli Dutra" w:date="2020-06-01T08:14:00Z">
            <w:rPr>
              <w:rFonts w:cs="Times New Roman"/>
              <w:color w:val="FF0000"/>
              <w:szCs w:val="24"/>
            </w:rPr>
          </w:rPrChange>
        </w:rPr>
      </w:pPr>
    </w:p>
    <w:p w14:paraId="5233FFEC" w14:textId="3F184AEB" w:rsidR="00750556" w:rsidRPr="003B6A4F" w:rsidRDefault="00750556" w:rsidP="003B6A4F">
      <w:pPr>
        <w:spacing w:line="480" w:lineRule="auto"/>
        <w:rPr>
          <w:rFonts w:cs="Times New Roman"/>
          <w:szCs w:val="24"/>
        </w:rPr>
      </w:pPr>
      <w:r w:rsidRPr="003B6A4F">
        <w:rPr>
          <w:rFonts w:cs="Times New Roman"/>
          <w:szCs w:val="24"/>
        </w:rPr>
        <w:t>1.Department of Zoology, University of Otago, Dunedin, New Zealand</w:t>
      </w:r>
    </w:p>
    <w:p w14:paraId="496DE4B3" w14:textId="2F74D2FF" w:rsidR="00865E4D" w:rsidRPr="003B6A4F" w:rsidRDefault="00750556" w:rsidP="003B6A4F">
      <w:pPr>
        <w:spacing w:line="480" w:lineRule="auto"/>
        <w:rPr>
          <w:rFonts w:cs="Times New Roman"/>
          <w:szCs w:val="24"/>
          <w:lang w:val="pt-BR"/>
        </w:rPr>
      </w:pPr>
      <w:r w:rsidRPr="003B6A4F">
        <w:rPr>
          <w:rFonts w:cs="Times New Roman"/>
          <w:szCs w:val="24"/>
          <w:lang w:val="pt-BR"/>
        </w:rPr>
        <w:t>2.</w:t>
      </w:r>
      <w:r w:rsidR="00865E4D" w:rsidRPr="003B6A4F">
        <w:rPr>
          <w:rFonts w:cs="Times New Roman"/>
          <w:szCs w:val="24"/>
          <w:lang w:val="pt-BR"/>
        </w:rPr>
        <w:t xml:space="preserve">Programa de Pós-graduação em Ecologia e Conservação da Biodiversidade, Universidade Federal de Mato Grosso, Cuiabá, MT 78060-900, </w:t>
      </w:r>
      <w:proofErr w:type="spellStart"/>
      <w:r w:rsidR="00865E4D" w:rsidRPr="003B6A4F">
        <w:rPr>
          <w:rFonts w:cs="Times New Roman"/>
          <w:szCs w:val="24"/>
          <w:lang w:val="pt-BR"/>
        </w:rPr>
        <w:t>Brazil</w:t>
      </w:r>
      <w:proofErr w:type="spellEnd"/>
    </w:p>
    <w:p w14:paraId="16F1063F" w14:textId="14EB6E15" w:rsidR="00D36CC1" w:rsidRDefault="00750556" w:rsidP="003B6A4F">
      <w:pPr>
        <w:spacing w:line="480" w:lineRule="auto"/>
        <w:rPr>
          <w:rFonts w:cs="Times New Roman"/>
          <w:szCs w:val="24"/>
          <w:lang w:val="pt-BR"/>
        </w:rPr>
      </w:pPr>
      <w:r w:rsidRPr="003B6A4F">
        <w:rPr>
          <w:rFonts w:cs="Times New Roman"/>
          <w:szCs w:val="24"/>
          <w:lang w:val="pt-BR"/>
        </w:rPr>
        <w:t xml:space="preserve">3.Departamento de Parasitologia, Instituto de Ciências Biológicas, Universidade Federal de Minas Gerais, </w:t>
      </w:r>
      <w:proofErr w:type="spellStart"/>
      <w:r w:rsidRPr="003B6A4F">
        <w:rPr>
          <w:rFonts w:cs="Times New Roman"/>
          <w:szCs w:val="24"/>
          <w:lang w:val="pt-BR"/>
        </w:rPr>
        <w:t>Brazil</w:t>
      </w:r>
      <w:proofErr w:type="spellEnd"/>
    </w:p>
    <w:p w14:paraId="26EAE403" w14:textId="77777777" w:rsidR="007A5797" w:rsidRDefault="007A5797" w:rsidP="003B6A4F">
      <w:pPr>
        <w:spacing w:line="480" w:lineRule="auto"/>
        <w:rPr>
          <w:rFonts w:cs="Times New Roman"/>
          <w:szCs w:val="24"/>
          <w:lang w:val="pt-BR"/>
        </w:rPr>
      </w:pPr>
    </w:p>
    <w:p w14:paraId="1B73142E" w14:textId="77777777" w:rsidR="00D36CC1" w:rsidRPr="0018617C" w:rsidRDefault="00D36CC1" w:rsidP="00D36CC1">
      <w:pPr>
        <w:spacing w:line="360" w:lineRule="auto"/>
        <w:rPr>
          <w:rFonts w:cs="Times New Roman"/>
          <w:b/>
          <w:lang w:val="pt-BR"/>
          <w:rPrChange w:id="31" w:author="Daniela de Angeli Dutra" w:date="2020-06-01T08:14:00Z">
            <w:rPr>
              <w:rFonts w:cs="Times New Roman"/>
              <w:b/>
            </w:rPr>
          </w:rPrChange>
        </w:rPr>
      </w:pPr>
      <w:r w:rsidRPr="0018617C">
        <w:rPr>
          <w:rFonts w:cs="Times New Roman"/>
          <w:b/>
          <w:lang w:val="pt-BR"/>
          <w:rPrChange w:id="32" w:author="Daniela de Angeli Dutra" w:date="2020-06-01T08:14:00Z">
            <w:rPr>
              <w:rFonts w:cs="Times New Roman"/>
              <w:b/>
            </w:rPr>
          </w:rPrChange>
        </w:rPr>
        <w:t>*</w:t>
      </w:r>
      <w:proofErr w:type="spellStart"/>
      <w:r w:rsidRPr="0018617C">
        <w:rPr>
          <w:rFonts w:cs="Times New Roman"/>
          <w:b/>
          <w:lang w:val="pt-BR"/>
          <w:rPrChange w:id="33" w:author="Daniela de Angeli Dutra" w:date="2020-06-01T08:14:00Z">
            <w:rPr>
              <w:rFonts w:cs="Times New Roman"/>
              <w:b/>
            </w:rPr>
          </w:rPrChange>
        </w:rPr>
        <w:t>Correspondence</w:t>
      </w:r>
      <w:proofErr w:type="spellEnd"/>
      <w:r w:rsidRPr="0018617C">
        <w:rPr>
          <w:rFonts w:cs="Times New Roman"/>
          <w:b/>
          <w:lang w:val="pt-BR"/>
          <w:rPrChange w:id="34" w:author="Daniela de Angeli Dutra" w:date="2020-06-01T08:14:00Z">
            <w:rPr>
              <w:rFonts w:cs="Times New Roman"/>
              <w:b/>
            </w:rPr>
          </w:rPrChange>
        </w:rPr>
        <w:t>:</w:t>
      </w:r>
    </w:p>
    <w:p w14:paraId="44AEF2EE" w14:textId="77777777" w:rsidR="00D36CC1" w:rsidRPr="0018617C" w:rsidRDefault="00D36CC1" w:rsidP="00D36CC1">
      <w:pPr>
        <w:spacing w:line="360" w:lineRule="auto"/>
        <w:rPr>
          <w:rFonts w:cs="Times New Roman"/>
          <w:lang w:val="pt-BR"/>
          <w:rPrChange w:id="35" w:author="Daniela de Angeli Dutra" w:date="2020-06-01T08:14:00Z">
            <w:rPr>
              <w:rFonts w:cs="Times New Roman"/>
            </w:rPr>
          </w:rPrChange>
        </w:rPr>
      </w:pPr>
      <w:r w:rsidRPr="0018617C">
        <w:rPr>
          <w:rFonts w:cs="Times New Roman"/>
          <w:lang w:val="pt-BR"/>
          <w:rPrChange w:id="36" w:author="Daniela de Angeli Dutra" w:date="2020-06-01T08:14:00Z">
            <w:rPr>
              <w:rFonts w:cs="Times New Roman"/>
            </w:rPr>
          </w:rPrChange>
        </w:rPr>
        <w:t>Daniela de Angeli Dutra</w:t>
      </w:r>
    </w:p>
    <w:p w14:paraId="6044E699" w14:textId="7EFFC66C" w:rsidR="003B6A4F" w:rsidRPr="0018617C" w:rsidRDefault="00D36CC1" w:rsidP="004226EF">
      <w:pPr>
        <w:spacing w:line="360" w:lineRule="auto"/>
        <w:rPr>
          <w:rFonts w:cs="Times New Roman"/>
          <w:lang w:val="pt-BR"/>
          <w:rPrChange w:id="37" w:author="Daniela de Angeli Dutra" w:date="2020-06-01T08:14:00Z">
            <w:rPr>
              <w:rFonts w:cs="Times New Roman"/>
            </w:rPr>
          </w:rPrChange>
        </w:rPr>
      </w:pPr>
      <w:r w:rsidRPr="0018617C">
        <w:rPr>
          <w:rFonts w:cs="Times New Roman"/>
          <w:lang w:val="pt-BR"/>
          <w:rPrChange w:id="38" w:author="Daniela de Angeli Dutra" w:date="2020-06-01T08:14:00Z">
            <w:rPr>
              <w:rFonts w:cs="Times New Roman"/>
            </w:rPr>
          </w:rPrChange>
        </w:rPr>
        <w:t>danideangeli@live.com</w:t>
      </w:r>
      <w:r w:rsidR="003B6A4F" w:rsidRPr="0018617C">
        <w:rPr>
          <w:rFonts w:cs="Times New Roman"/>
          <w:szCs w:val="24"/>
          <w:lang w:val="pt-BR"/>
          <w:rPrChange w:id="39" w:author="Daniela de Angeli Dutra" w:date="2020-06-01T08:14:00Z">
            <w:rPr>
              <w:rFonts w:cs="Times New Roman"/>
              <w:szCs w:val="24"/>
            </w:rPr>
          </w:rPrChange>
        </w:rPr>
        <w:br w:type="page"/>
      </w:r>
    </w:p>
    <w:p w14:paraId="46B13037" w14:textId="0EB15410" w:rsidR="003B6A4F" w:rsidRPr="00FD6C1C" w:rsidRDefault="007E3A99" w:rsidP="000479CC">
      <w:pPr>
        <w:spacing w:line="480" w:lineRule="auto"/>
        <w:rPr>
          <w:rFonts w:cs="Times New Roman"/>
          <w:szCs w:val="24"/>
        </w:rPr>
      </w:pPr>
      <w:r w:rsidRPr="00A5598E">
        <w:rPr>
          <w:rFonts w:cs="Times New Roman"/>
          <w:b/>
          <w:bCs/>
          <w:szCs w:val="24"/>
        </w:rPr>
        <w:lastRenderedPageBreak/>
        <w:t>Abstract</w:t>
      </w:r>
      <w:r>
        <w:rPr>
          <w:rFonts w:cs="Times New Roman"/>
          <w:b/>
          <w:bCs/>
          <w:szCs w:val="24"/>
        </w:rPr>
        <w:t xml:space="preserve"> </w:t>
      </w:r>
      <w:r w:rsidR="00934CA7" w:rsidRPr="00A5598E">
        <w:rPr>
          <w:rFonts w:cs="Times New Roman"/>
          <w:szCs w:val="24"/>
        </w:rPr>
        <w:t xml:space="preserve">Migration has an important impact on the transmission of </w:t>
      </w:r>
      <w:r w:rsidR="00934CA7">
        <w:rPr>
          <w:rFonts w:cs="Times New Roman"/>
          <w:szCs w:val="24"/>
        </w:rPr>
        <w:t xml:space="preserve">pathogens </w:t>
      </w:r>
      <w:r w:rsidR="00934CA7" w:rsidRPr="00A5598E">
        <w:rPr>
          <w:rFonts w:cs="Times New Roman"/>
          <w:szCs w:val="24"/>
        </w:rPr>
        <w:t>around the world</w:t>
      </w:r>
      <w:r w:rsidR="00934CA7">
        <w:rPr>
          <w:rFonts w:cs="Times New Roman"/>
          <w:szCs w:val="24"/>
        </w:rPr>
        <w:t xml:space="preserve">. </w:t>
      </w:r>
      <w:r w:rsidR="000F77DA">
        <w:rPr>
          <w:rFonts w:cs="Times New Roman"/>
          <w:szCs w:val="24"/>
        </w:rPr>
        <w:t>Certainly</w:t>
      </w:r>
      <w:r w:rsidR="00934CA7">
        <w:rPr>
          <w:rFonts w:cs="Times New Roman"/>
          <w:szCs w:val="24"/>
        </w:rPr>
        <w:t xml:space="preserve">, migratory birds may disperse pathogens thought their routes, and may introduce </w:t>
      </w:r>
      <w:r w:rsidR="00934CA7" w:rsidRPr="00A5598E">
        <w:rPr>
          <w:rFonts w:cs="Times New Roman"/>
          <w:szCs w:val="24"/>
        </w:rPr>
        <w:t>pathogens to new areas and hosts</w:t>
      </w:r>
      <w:r w:rsidR="00934CA7">
        <w:rPr>
          <w:rFonts w:cs="Times New Roman"/>
          <w:szCs w:val="24"/>
        </w:rPr>
        <w:t xml:space="preserve">. </w:t>
      </w:r>
      <w:r>
        <w:rPr>
          <w:rFonts w:cs="Times New Roman"/>
          <w:szCs w:val="24"/>
        </w:rPr>
        <w:t xml:space="preserve">Indeed, </w:t>
      </w:r>
      <w:proofErr w:type="spellStart"/>
      <w:r w:rsidR="00FB2CAA" w:rsidRPr="00934CA7">
        <w:rPr>
          <w:rFonts w:cs="Times New Roman"/>
          <w:szCs w:val="24"/>
        </w:rPr>
        <w:t>haemosporidian</w:t>
      </w:r>
      <w:proofErr w:type="spellEnd"/>
      <w:r w:rsidR="00FB2CAA" w:rsidRPr="00934CA7">
        <w:rPr>
          <w:rFonts w:cs="Times New Roman"/>
          <w:szCs w:val="24"/>
        </w:rPr>
        <w:t xml:space="preserve"> parasites are among </w:t>
      </w:r>
      <w:r w:rsidRPr="00934CA7">
        <w:rPr>
          <w:rFonts w:cs="Times New Roman"/>
          <w:szCs w:val="24"/>
        </w:rPr>
        <w:t xml:space="preserve">the most prevalent, diverse and important bird pathogens. South America </w:t>
      </w:r>
      <w:r w:rsidR="00FB2CAA" w:rsidRPr="00934CA7">
        <w:rPr>
          <w:rFonts w:cs="Times New Roman"/>
          <w:szCs w:val="24"/>
        </w:rPr>
        <w:t>provides an ideal opportunity</w:t>
      </w:r>
      <w:r w:rsidRPr="00934CA7">
        <w:rPr>
          <w:rFonts w:cs="Times New Roman"/>
          <w:szCs w:val="24"/>
        </w:rPr>
        <w:t xml:space="preserve"> to investigate the role of migration and parasite dispersal as it holds a great richness of resident and migratory birds</w:t>
      </w:r>
      <w:r w:rsidR="00FB2CAA" w:rsidRPr="00934CA7">
        <w:rPr>
          <w:rFonts w:cs="Times New Roman"/>
          <w:szCs w:val="24"/>
        </w:rPr>
        <w:t xml:space="preserve"> </w:t>
      </w:r>
      <w:r w:rsidRPr="00934CA7">
        <w:rPr>
          <w:rFonts w:cs="Times New Roman"/>
          <w:szCs w:val="24"/>
        </w:rPr>
        <w:t xml:space="preserve">(~3500 species). </w:t>
      </w:r>
      <w:r w:rsidR="00934CA7">
        <w:rPr>
          <w:rFonts w:cs="Times New Roman"/>
          <w:szCs w:val="24"/>
        </w:rPr>
        <w:t>Here</w:t>
      </w:r>
      <w:r>
        <w:rPr>
          <w:rFonts w:cs="Times New Roman"/>
          <w:szCs w:val="24"/>
        </w:rPr>
        <w:t xml:space="preserve">, </w:t>
      </w:r>
      <w:r w:rsidRPr="003B6A4F">
        <w:rPr>
          <w:rFonts w:cs="Times New Roman"/>
          <w:szCs w:val="24"/>
        </w:rPr>
        <w:t>we hypothesize that (1) migratory birds spread parasite lineages along thei</w:t>
      </w:r>
      <w:r>
        <w:rPr>
          <w:rFonts w:cs="Times New Roman"/>
          <w:szCs w:val="24"/>
        </w:rPr>
        <w:t>r</w:t>
      </w:r>
      <w:r w:rsidRPr="003B6A4F">
        <w:rPr>
          <w:rFonts w:cs="Times New Roman"/>
          <w:szCs w:val="24"/>
        </w:rPr>
        <w:t xml:space="preserve"> routes, and (2) localities crossed by more migratory routes have greater prevalence and richness of </w:t>
      </w:r>
      <w:proofErr w:type="spellStart"/>
      <w:r w:rsidRPr="00934CA7">
        <w:rPr>
          <w:rFonts w:cs="Times New Roman"/>
          <w:szCs w:val="24"/>
        </w:rPr>
        <w:t>haemosporidian</w:t>
      </w:r>
      <w:r w:rsidR="00BA03C5" w:rsidRPr="00934CA7">
        <w:rPr>
          <w:rFonts w:cs="Times New Roman"/>
          <w:szCs w:val="24"/>
        </w:rPr>
        <w:t>s</w:t>
      </w:r>
      <w:proofErr w:type="spellEnd"/>
      <w:r w:rsidRPr="00934CA7">
        <w:rPr>
          <w:rFonts w:cs="Times New Roman"/>
          <w:szCs w:val="24"/>
        </w:rPr>
        <w:t xml:space="preserve">. </w:t>
      </w:r>
      <w:r w:rsidRPr="003B6A4F">
        <w:rPr>
          <w:rFonts w:cs="Times New Roman"/>
          <w:szCs w:val="24"/>
        </w:rPr>
        <w:t>For the first hypothesis, we tested whether parasite lineages found (</w:t>
      </w:r>
      <w:proofErr w:type="spellStart"/>
      <w:r w:rsidRPr="003B6A4F">
        <w:rPr>
          <w:rFonts w:cs="Times New Roman"/>
          <w:szCs w:val="24"/>
        </w:rPr>
        <w:t>i</w:t>
      </w:r>
      <w:proofErr w:type="spellEnd"/>
      <w:r w:rsidRPr="003B6A4F">
        <w:rPr>
          <w:rFonts w:cs="Times New Roman"/>
          <w:szCs w:val="24"/>
        </w:rPr>
        <w:t>) only in migratory birds, (ii) in both migrants and residents, and (ii) only in residents, differ in their frequenc</w:t>
      </w:r>
      <w:r w:rsidR="00934CA7">
        <w:rPr>
          <w:rFonts w:cs="Times New Roman"/>
          <w:szCs w:val="24"/>
        </w:rPr>
        <w:t>ies</w:t>
      </w:r>
      <w:r w:rsidRPr="003B6A4F">
        <w:rPr>
          <w:rFonts w:cs="Times New Roman"/>
          <w:szCs w:val="24"/>
        </w:rPr>
        <w:t xml:space="preserve"> of occurrence among localities. For the second hypothesis, we tested for a relationship </w:t>
      </w:r>
      <w:del w:id="40" w:author="PLASMODIUM" w:date="2020-05-30T14:58:00Z">
        <w:r w:rsidRPr="003B6A4F" w:rsidDel="003A779F">
          <w:rPr>
            <w:rFonts w:cs="Times New Roman"/>
            <w:szCs w:val="24"/>
          </w:rPr>
          <w:delText xml:space="preserve">among </w:delText>
        </w:r>
      </w:del>
      <w:ins w:id="41" w:author="PLASMODIUM" w:date="2020-05-30T14:58:00Z">
        <w:r w:rsidR="003A779F">
          <w:rPr>
            <w:rFonts w:cs="Times New Roman"/>
            <w:szCs w:val="24"/>
          </w:rPr>
          <w:t>between</w:t>
        </w:r>
        <w:r w:rsidR="003A779F" w:rsidRPr="003B6A4F">
          <w:rPr>
            <w:rFonts w:cs="Times New Roman"/>
            <w:szCs w:val="24"/>
          </w:rPr>
          <w:t xml:space="preserve"> </w:t>
        </w:r>
      </w:ins>
      <w:r w:rsidRPr="003B6A4F">
        <w:rPr>
          <w:rFonts w:cs="Times New Roman"/>
          <w:szCs w:val="24"/>
        </w:rPr>
        <w:t xml:space="preserve">localities </w:t>
      </w:r>
      <w:del w:id="42" w:author="PLASMODIUM" w:date="2020-05-30T14:59:00Z">
        <w:r w:rsidRPr="003B6A4F" w:rsidDel="003A779F">
          <w:rPr>
            <w:rFonts w:cs="Times New Roman"/>
            <w:szCs w:val="24"/>
          </w:rPr>
          <w:delText xml:space="preserve">between </w:delText>
        </w:r>
      </w:del>
      <w:ins w:id="43" w:author="PLASMODIUM" w:date="2020-05-30T14:59:00Z">
        <w:r w:rsidR="003A779F">
          <w:rPr>
            <w:rFonts w:cs="Times New Roman"/>
            <w:szCs w:val="24"/>
          </w:rPr>
          <w:t xml:space="preserve">and </w:t>
        </w:r>
      </w:ins>
      <w:del w:id="44" w:author="PLASMODIUM" w:date="2020-05-30T14:59:00Z">
        <w:r w:rsidRPr="003B6A4F" w:rsidDel="003A779F">
          <w:rPr>
            <w:rFonts w:cs="Times New Roman"/>
            <w:szCs w:val="24"/>
          </w:rPr>
          <w:delText>the</w:delText>
        </w:r>
      </w:del>
      <w:r w:rsidRPr="003B6A4F">
        <w:rPr>
          <w:rFonts w:cs="Times New Roman"/>
          <w:szCs w:val="24"/>
        </w:rPr>
        <w:t xml:space="preserve"> overall local </w:t>
      </w:r>
      <w:proofErr w:type="spellStart"/>
      <w:r w:rsidRPr="003B6A4F">
        <w:rPr>
          <w:rFonts w:cs="Times New Roman"/>
          <w:szCs w:val="24"/>
        </w:rPr>
        <w:t>haemosporidian</w:t>
      </w:r>
      <w:proofErr w:type="spellEnd"/>
      <w:r w:rsidRPr="003B6A4F">
        <w:rPr>
          <w:rFonts w:cs="Times New Roman"/>
          <w:szCs w:val="24"/>
        </w:rPr>
        <w:t xml:space="preserve"> parasite richness and prevalence, and t</w:t>
      </w:r>
      <w:r w:rsidR="00BA03C5">
        <w:rPr>
          <w:rFonts w:cs="Times New Roman"/>
          <w:szCs w:val="24"/>
        </w:rPr>
        <w:t xml:space="preserve">he </w:t>
      </w:r>
      <w:r w:rsidR="00BA03C5" w:rsidRPr="000F77DA">
        <w:rPr>
          <w:rFonts w:cs="Times New Roman"/>
          <w:szCs w:val="24"/>
        </w:rPr>
        <w:t>proportion of migratory bird</w:t>
      </w:r>
      <w:r w:rsidRPr="000F77DA">
        <w:rPr>
          <w:rFonts w:cs="Times New Roman"/>
          <w:szCs w:val="24"/>
        </w:rPr>
        <w:t xml:space="preserve"> individuals passing through a locality.</w:t>
      </w:r>
      <w:r w:rsidR="00BA03C5" w:rsidRPr="000F77DA">
        <w:rPr>
          <w:rFonts w:cs="Times New Roman"/>
          <w:szCs w:val="24"/>
        </w:rPr>
        <w:t xml:space="preserve"> To this end,</w:t>
      </w:r>
      <w:r w:rsidRPr="000F77DA">
        <w:rPr>
          <w:rFonts w:cs="Times New Roman"/>
          <w:szCs w:val="24"/>
        </w:rPr>
        <w:t xml:space="preserve"> w</w:t>
      </w:r>
      <w:r w:rsidR="00BA03C5" w:rsidRPr="000F77DA">
        <w:rPr>
          <w:rFonts w:cs="Times New Roman"/>
          <w:szCs w:val="24"/>
        </w:rPr>
        <w:t>e combined a dataset on 13</w:t>
      </w:r>
      <w:ins w:id="45" w:author="PLASMODIUM" w:date="2020-05-30T14:59:00Z">
        <w:r w:rsidR="003A779F">
          <w:rPr>
            <w:rFonts w:cs="Times New Roman"/>
            <w:szCs w:val="24"/>
          </w:rPr>
          <w:t>,</w:t>
        </w:r>
      </w:ins>
      <w:r w:rsidR="00BA03C5" w:rsidRPr="000F77DA">
        <w:rPr>
          <w:rFonts w:cs="Times New Roman"/>
          <w:szCs w:val="24"/>
        </w:rPr>
        <w:t>200 bird samples with</w:t>
      </w:r>
      <w:r w:rsidRPr="000F77DA">
        <w:rPr>
          <w:rFonts w:cs="Times New Roman"/>
          <w:szCs w:val="24"/>
        </w:rPr>
        <w:t xml:space="preserve"> data from </w:t>
      </w:r>
      <w:r w:rsidR="00BA03C5" w:rsidRPr="000F77DA">
        <w:rPr>
          <w:rFonts w:cs="Times New Roman"/>
          <w:szCs w:val="24"/>
        </w:rPr>
        <w:t xml:space="preserve">the </w:t>
      </w:r>
      <w:proofErr w:type="spellStart"/>
      <w:r w:rsidRPr="000F77DA">
        <w:rPr>
          <w:rFonts w:cs="Times New Roman"/>
          <w:szCs w:val="24"/>
        </w:rPr>
        <w:t>MalAvi</w:t>
      </w:r>
      <w:proofErr w:type="spellEnd"/>
      <w:r w:rsidRPr="000F77DA">
        <w:rPr>
          <w:rFonts w:cs="Times New Roman"/>
          <w:szCs w:val="24"/>
        </w:rPr>
        <w:t xml:space="preserve"> database</w:t>
      </w:r>
      <w:r w:rsidR="00CF7B52" w:rsidRPr="000F77DA">
        <w:rPr>
          <w:rFonts w:cs="Times New Roman"/>
          <w:szCs w:val="24"/>
        </w:rPr>
        <w:t xml:space="preserve"> (</w:t>
      </w:r>
      <w:r w:rsidR="00253530" w:rsidRPr="000F77DA">
        <w:rPr>
          <w:rFonts w:cs="Times New Roman"/>
          <w:szCs w:val="24"/>
        </w:rPr>
        <w:t>overall total:</w:t>
      </w:r>
      <w:r w:rsidR="00CF7B52" w:rsidRPr="000F77DA">
        <w:rPr>
          <w:rFonts w:cs="Times New Roman"/>
          <w:szCs w:val="24"/>
        </w:rPr>
        <w:t xml:space="preserve"> ~2800 sequenced parasites </w:t>
      </w:r>
      <w:r w:rsidR="00253530" w:rsidRPr="000F77DA">
        <w:rPr>
          <w:rFonts w:cs="Times New Roman"/>
          <w:szCs w:val="24"/>
        </w:rPr>
        <w:t>comprising</w:t>
      </w:r>
      <w:r w:rsidR="00CF7B52" w:rsidRPr="000F77DA">
        <w:rPr>
          <w:rFonts w:cs="Times New Roman"/>
          <w:szCs w:val="24"/>
        </w:rPr>
        <w:t xml:space="preserve"> 668 distinct lineages</w:t>
      </w:r>
      <w:r w:rsidR="00253530" w:rsidRPr="000F77DA">
        <w:rPr>
          <w:rFonts w:cs="Times New Roman"/>
          <w:szCs w:val="24"/>
        </w:rPr>
        <w:t>,</w:t>
      </w:r>
      <w:r w:rsidR="00CF7B52" w:rsidRPr="000F77DA">
        <w:rPr>
          <w:rFonts w:cs="Times New Roman"/>
          <w:szCs w:val="24"/>
        </w:rPr>
        <w:t xml:space="preserve"> </w:t>
      </w:r>
      <w:r w:rsidR="00253530" w:rsidRPr="000F77DA">
        <w:rPr>
          <w:rFonts w:cs="Times New Roman"/>
          <w:szCs w:val="24"/>
        </w:rPr>
        <w:t>from</w:t>
      </w:r>
      <w:r w:rsidR="00CF7B52" w:rsidRPr="000F77DA">
        <w:rPr>
          <w:rFonts w:cs="Times New Roman"/>
          <w:szCs w:val="24"/>
        </w:rPr>
        <w:t xml:space="preserve"> 506 host species and 156 localities),</w:t>
      </w:r>
      <w:r w:rsidRPr="000F77DA">
        <w:rPr>
          <w:rFonts w:cs="Times New Roman"/>
          <w:szCs w:val="24"/>
        </w:rPr>
        <w:t xml:space="preserve"> and used Bayesian multi-level</w:t>
      </w:r>
      <w:r w:rsidR="009D62B5">
        <w:rPr>
          <w:rFonts w:cs="Times New Roman"/>
          <w:szCs w:val="24"/>
        </w:rPr>
        <w:t xml:space="preserve"> and mixed</w:t>
      </w:r>
      <w:r w:rsidRPr="000F77DA">
        <w:rPr>
          <w:rFonts w:cs="Times New Roman"/>
          <w:szCs w:val="24"/>
        </w:rPr>
        <w:t xml:space="preserve"> models to test </w:t>
      </w:r>
      <w:r w:rsidR="00BA03C5" w:rsidRPr="000F77DA">
        <w:rPr>
          <w:rFonts w:cs="Times New Roman"/>
          <w:szCs w:val="24"/>
        </w:rPr>
        <w:t>the above hypotheses</w:t>
      </w:r>
      <w:r w:rsidRPr="000F77DA">
        <w:rPr>
          <w:rFonts w:cs="Times New Roman"/>
          <w:szCs w:val="24"/>
        </w:rPr>
        <w:t xml:space="preserve">. Our results </w:t>
      </w:r>
      <w:r w:rsidR="00BA03C5" w:rsidRPr="000F77DA">
        <w:rPr>
          <w:rFonts w:cs="Times New Roman"/>
          <w:szCs w:val="24"/>
        </w:rPr>
        <w:t>demonstrate that</w:t>
      </w:r>
      <w:r w:rsidRPr="000F77DA">
        <w:rPr>
          <w:rFonts w:cs="Times New Roman"/>
          <w:szCs w:val="24"/>
        </w:rPr>
        <w:t xml:space="preserve"> parasites shared by resident and </w:t>
      </w:r>
      <w:r w:rsidR="009D62B5">
        <w:rPr>
          <w:rFonts w:cs="Times New Roman"/>
          <w:szCs w:val="24"/>
        </w:rPr>
        <w:t xml:space="preserve">full or partial </w:t>
      </w:r>
      <w:r w:rsidRPr="000F77DA">
        <w:rPr>
          <w:rFonts w:cs="Times New Roman"/>
          <w:szCs w:val="24"/>
        </w:rPr>
        <w:t>migratory species are the most widespread</w:t>
      </w:r>
      <w:r w:rsidR="009D62B5">
        <w:rPr>
          <w:rFonts w:cs="Times New Roman"/>
          <w:szCs w:val="24"/>
        </w:rPr>
        <w:t>, however</w:t>
      </w:r>
      <w:r w:rsidRPr="000F77DA">
        <w:rPr>
          <w:rFonts w:cs="Times New Roman"/>
          <w:szCs w:val="24"/>
        </w:rPr>
        <w:t>,</w:t>
      </w:r>
      <w:r w:rsidR="009D62B5">
        <w:rPr>
          <w:rFonts w:cs="Times New Roman"/>
          <w:szCs w:val="24"/>
        </w:rPr>
        <w:t xml:space="preserve"> parasites shared by all three bird categories presented the smallest distribution in our dataset. </w:t>
      </w:r>
      <w:r w:rsidR="008243F3">
        <w:rPr>
          <w:rFonts w:cs="Times New Roman"/>
          <w:szCs w:val="24"/>
        </w:rPr>
        <w:t>In addition</w:t>
      </w:r>
      <w:r w:rsidRPr="000F77DA">
        <w:rPr>
          <w:rFonts w:cs="Times New Roman"/>
          <w:szCs w:val="24"/>
        </w:rPr>
        <w:t>, we observed</w:t>
      </w:r>
      <w:r w:rsidR="009D62B5">
        <w:rPr>
          <w:rFonts w:cs="Times New Roman"/>
          <w:szCs w:val="24"/>
        </w:rPr>
        <w:t>, respectively,</w:t>
      </w:r>
      <w:r w:rsidRPr="000F77DA">
        <w:rPr>
          <w:rFonts w:cs="Times New Roman"/>
          <w:szCs w:val="24"/>
        </w:rPr>
        <w:t xml:space="preserve"> </w:t>
      </w:r>
      <w:r w:rsidR="009D62B5">
        <w:rPr>
          <w:rFonts w:cs="Times New Roman"/>
          <w:szCs w:val="24"/>
        </w:rPr>
        <w:t xml:space="preserve">negative and </w:t>
      </w:r>
      <w:del w:id="46" w:author="PLASMODIUM" w:date="2020-05-30T15:00:00Z">
        <w:r w:rsidR="009D62B5" w:rsidDel="003A779F">
          <w:rPr>
            <w:rFonts w:cs="Times New Roman"/>
            <w:szCs w:val="24"/>
          </w:rPr>
          <w:delText>none</w:delText>
        </w:r>
      </w:del>
      <w:ins w:id="47" w:author="PLASMODIUM" w:date="2020-05-30T15:00:00Z">
        <w:r w:rsidR="003A779F">
          <w:rPr>
            <w:rFonts w:cs="Times New Roman"/>
            <w:szCs w:val="24"/>
          </w:rPr>
          <w:t>no</w:t>
        </w:r>
      </w:ins>
      <w:r w:rsidRPr="000F77DA">
        <w:rPr>
          <w:rFonts w:cs="Times New Roman"/>
          <w:szCs w:val="24"/>
        </w:rPr>
        <w:t xml:space="preserve"> relation</w:t>
      </w:r>
      <w:r w:rsidR="007C4AE0" w:rsidRPr="000F77DA">
        <w:rPr>
          <w:rFonts w:cs="Times New Roman"/>
          <w:szCs w:val="24"/>
        </w:rPr>
        <w:t xml:space="preserve">ship </w:t>
      </w:r>
      <w:r w:rsidRPr="000F77DA">
        <w:rPr>
          <w:rFonts w:cs="Times New Roman"/>
          <w:szCs w:val="24"/>
        </w:rPr>
        <w:t>for parasite richness and prevalence per bird species</w:t>
      </w:r>
      <w:r w:rsidR="007C4AE0" w:rsidRPr="000F77DA">
        <w:rPr>
          <w:rFonts w:cs="Times New Roman"/>
          <w:szCs w:val="24"/>
        </w:rPr>
        <w:t xml:space="preserve"> as a function of</w:t>
      </w:r>
      <w:r w:rsidRPr="000F77DA">
        <w:rPr>
          <w:rFonts w:cs="Times New Roman"/>
          <w:szCs w:val="24"/>
        </w:rPr>
        <w:t xml:space="preserve"> the proportion of migrants</w:t>
      </w:r>
      <w:r w:rsidR="007C4AE0" w:rsidRPr="000F77DA">
        <w:rPr>
          <w:rFonts w:cs="Times New Roman"/>
          <w:szCs w:val="24"/>
        </w:rPr>
        <w:t xml:space="preserve"> occurring in a locality</w:t>
      </w:r>
      <w:r w:rsidR="008243F3">
        <w:rPr>
          <w:rFonts w:cs="Times New Roman"/>
          <w:szCs w:val="24"/>
        </w:rPr>
        <w:t xml:space="preserve">. </w:t>
      </w:r>
      <w:r w:rsidRPr="000F77DA">
        <w:rPr>
          <w:rFonts w:cs="Times New Roman"/>
          <w:szCs w:val="24"/>
        </w:rPr>
        <w:t xml:space="preserve">Therefore, </w:t>
      </w:r>
      <w:del w:id="48" w:author="PLASMODIUM" w:date="2020-05-30T15:01:00Z">
        <w:r w:rsidR="009D62B5" w:rsidDel="00A11370">
          <w:rPr>
            <w:rFonts w:cs="Times New Roman"/>
            <w:szCs w:val="24"/>
          </w:rPr>
          <w:delText xml:space="preserve">migrants </w:delText>
        </w:r>
      </w:del>
      <w:ins w:id="49" w:author="PLASMODIUM" w:date="2020-05-30T15:01:00Z">
        <w:r w:rsidR="00A11370">
          <w:rPr>
            <w:rFonts w:cs="Times New Roman"/>
            <w:szCs w:val="24"/>
          </w:rPr>
          <w:t xml:space="preserve">migrant birds </w:t>
        </w:r>
      </w:ins>
      <w:r w:rsidR="009D62B5">
        <w:rPr>
          <w:rFonts w:cs="Times New Roman"/>
          <w:szCs w:val="24"/>
        </w:rPr>
        <w:t>may contribute</w:t>
      </w:r>
      <w:r w:rsidRPr="000F77DA">
        <w:rPr>
          <w:rFonts w:cs="Times New Roman"/>
          <w:szCs w:val="24"/>
        </w:rPr>
        <w:t xml:space="preserve"> </w:t>
      </w:r>
      <w:r w:rsidR="009D62B5">
        <w:rPr>
          <w:rFonts w:cs="Times New Roman"/>
          <w:szCs w:val="24"/>
        </w:rPr>
        <w:t xml:space="preserve">to </w:t>
      </w:r>
      <w:r w:rsidRPr="000F77DA">
        <w:rPr>
          <w:rFonts w:cs="Times New Roman"/>
          <w:szCs w:val="24"/>
        </w:rPr>
        <w:t>parasites di</w:t>
      </w:r>
      <w:r w:rsidR="007C4AE0" w:rsidRPr="000F77DA">
        <w:rPr>
          <w:rFonts w:cs="Times New Roman"/>
          <w:szCs w:val="24"/>
        </w:rPr>
        <w:t>spers</w:t>
      </w:r>
      <w:r w:rsidR="009D62B5">
        <w:rPr>
          <w:rFonts w:cs="Times New Roman"/>
          <w:szCs w:val="24"/>
        </w:rPr>
        <w:t>al, however,</w:t>
      </w:r>
      <w:r w:rsidR="007C4AE0" w:rsidRPr="000F77DA">
        <w:rPr>
          <w:rFonts w:cs="Times New Roman"/>
          <w:szCs w:val="24"/>
        </w:rPr>
        <w:t xml:space="preserve"> bird migration</w:t>
      </w:r>
      <w:r w:rsidR="008243F3">
        <w:rPr>
          <w:rFonts w:cs="Times New Roman"/>
          <w:szCs w:val="24"/>
        </w:rPr>
        <w:t xml:space="preserve"> and</w:t>
      </w:r>
      <w:r w:rsidRPr="000F77DA">
        <w:rPr>
          <w:rFonts w:cs="Times New Roman"/>
          <w:szCs w:val="24"/>
        </w:rPr>
        <w:t xml:space="preserve"> </w:t>
      </w:r>
      <w:r w:rsidR="007C4AE0" w:rsidRPr="000F77DA">
        <w:rPr>
          <w:rFonts w:cs="Times New Roman"/>
          <w:szCs w:val="24"/>
        </w:rPr>
        <w:t>visiting migrants</w:t>
      </w:r>
      <w:r w:rsidRPr="000F77DA">
        <w:rPr>
          <w:rFonts w:cs="Times New Roman"/>
          <w:szCs w:val="24"/>
        </w:rPr>
        <w:t xml:space="preserve"> </w:t>
      </w:r>
      <w:r w:rsidR="009D62B5">
        <w:rPr>
          <w:rFonts w:cs="Times New Roman"/>
          <w:szCs w:val="24"/>
        </w:rPr>
        <w:t xml:space="preserve">do not </w:t>
      </w:r>
      <w:commentRangeStart w:id="50"/>
      <w:r w:rsidR="009D62B5">
        <w:rPr>
          <w:rFonts w:cs="Times New Roman"/>
          <w:szCs w:val="24"/>
        </w:rPr>
        <w:t>raise</w:t>
      </w:r>
      <w:commentRangeEnd w:id="50"/>
      <w:r w:rsidR="00A11370">
        <w:rPr>
          <w:rStyle w:val="Refdecomentrio"/>
        </w:rPr>
        <w:commentReference w:id="50"/>
      </w:r>
      <w:r w:rsidR="009D62B5">
        <w:rPr>
          <w:rFonts w:cs="Times New Roman"/>
          <w:szCs w:val="24"/>
        </w:rPr>
        <w:t xml:space="preserve"> </w:t>
      </w:r>
      <w:r w:rsidRPr="000F77DA">
        <w:rPr>
          <w:rFonts w:cs="Times New Roman"/>
          <w:szCs w:val="24"/>
        </w:rPr>
        <w:t xml:space="preserve">local prevalence and richness of avian </w:t>
      </w:r>
      <w:proofErr w:type="spellStart"/>
      <w:r w:rsidRPr="000F77DA">
        <w:rPr>
          <w:rFonts w:cs="Times New Roman"/>
          <w:szCs w:val="24"/>
        </w:rPr>
        <w:t>haemosporidian</w:t>
      </w:r>
      <w:proofErr w:type="spellEnd"/>
      <w:r w:rsidRPr="000F77DA">
        <w:rPr>
          <w:rFonts w:cs="Times New Roman"/>
          <w:szCs w:val="24"/>
        </w:rPr>
        <w:t xml:space="preserve"> parasites.</w:t>
      </w:r>
      <w:r w:rsidR="003B6A4F">
        <w:rPr>
          <w:rFonts w:cs="Times New Roman"/>
          <w:szCs w:val="24"/>
        </w:rPr>
        <w:br w:type="page"/>
      </w:r>
    </w:p>
    <w:p w14:paraId="09B83B13" w14:textId="13FF5D76" w:rsidR="00FF2A33" w:rsidRPr="003B6A4F" w:rsidRDefault="00DA1478" w:rsidP="003B6A4F">
      <w:pPr>
        <w:pStyle w:val="Ttulo"/>
        <w:spacing w:line="480" w:lineRule="auto"/>
        <w:rPr>
          <w:rFonts w:cs="Times New Roman"/>
          <w:szCs w:val="24"/>
        </w:rPr>
      </w:pPr>
      <w:r w:rsidRPr="003B6A4F">
        <w:rPr>
          <w:rFonts w:cs="Times New Roman"/>
          <w:szCs w:val="24"/>
        </w:rPr>
        <w:lastRenderedPageBreak/>
        <w:t>1.</w:t>
      </w:r>
      <w:r w:rsidR="00FF2A33" w:rsidRPr="003B6A4F">
        <w:rPr>
          <w:rFonts w:cs="Times New Roman"/>
          <w:szCs w:val="24"/>
        </w:rPr>
        <w:t>Introduction</w:t>
      </w:r>
    </w:p>
    <w:p w14:paraId="22590BDA" w14:textId="2724CEC5" w:rsidR="00FF2A33" w:rsidRPr="00196DAD" w:rsidRDefault="00FF2A33" w:rsidP="003B6A4F">
      <w:pPr>
        <w:spacing w:line="480" w:lineRule="auto"/>
        <w:ind w:firstLine="360"/>
        <w:rPr>
          <w:rFonts w:cs="Times New Roman"/>
          <w:szCs w:val="24"/>
        </w:rPr>
      </w:pPr>
      <w:r w:rsidRPr="003B6A4F">
        <w:rPr>
          <w:rFonts w:cs="Times New Roman"/>
          <w:szCs w:val="24"/>
        </w:rPr>
        <w:t xml:space="preserve">Migration has an important impact on the transmission of </w:t>
      </w:r>
      <w:r w:rsidR="00747F76" w:rsidRPr="003B6A4F">
        <w:rPr>
          <w:rFonts w:cs="Times New Roman"/>
          <w:szCs w:val="24"/>
        </w:rPr>
        <w:t>disease</w:t>
      </w:r>
      <w:r w:rsidRPr="003B6A4F">
        <w:rPr>
          <w:rFonts w:cs="Times New Roman"/>
          <w:szCs w:val="24"/>
        </w:rPr>
        <w:t xml:space="preserve"> </w:t>
      </w:r>
      <w:r w:rsidR="00861470">
        <w:rPr>
          <w:rFonts w:cs="Times New Roman"/>
          <w:szCs w:val="24"/>
        </w:rPr>
        <w:t>across</w:t>
      </w:r>
      <w:r w:rsidRPr="003B6A4F">
        <w:rPr>
          <w:rFonts w:cs="Times New Roman"/>
          <w:szCs w:val="24"/>
        </w:rPr>
        <w:t xml:space="preserve"> the world because migrant species can </w:t>
      </w:r>
      <w:r w:rsidR="00861470">
        <w:rPr>
          <w:rFonts w:cs="Times New Roman"/>
          <w:szCs w:val="24"/>
        </w:rPr>
        <w:t xml:space="preserve">potentially </w:t>
      </w:r>
      <w:r w:rsidR="00747F76" w:rsidRPr="003B6A4F">
        <w:rPr>
          <w:rFonts w:cs="Times New Roman"/>
          <w:szCs w:val="24"/>
        </w:rPr>
        <w:t xml:space="preserve">disperse </w:t>
      </w:r>
      <w:r w:rsidRPr="003B6A4F">
        <w:rPr>
          <w:rFonts w:cs="Times New Roman"/>
          <w:szCs w:val="24"/>
        </w:rPr>
        <w:t>pathogens</w:t>
      </w:r>
      <w:r w:rsidR="00747F76" w:rsidRPr="003B6A4F">
        <w:rPr>
          <w:rFonts w:cs="Times New Roman"/>
          <w:szCs w:val="24"/>
        </w:rPr>
        <w:t xml:space="preserve"> and parasites</w:t>
      </w:r>
      <w:r w:rsidRPr="003B6A4F">
        <w:rPr>
          <w:rFonts w:cs="Times New Roman"/>
          <w:szCs w:val="24"/>
        </w:rPr>
        <w:t xml:space="preserve"> between two or </w:t>
      </w:r>
      <w:r w:rsidRPr="000F77DA">
        <w:rPr>
          <w:rFonts w:cs="Times New Roman"/>
          <w:szCs w:val="24"/>
        </w:rPr>
        <w:t xml:space="preserve">more </w:t>
      </w:r>
      <w:r w:rsidR="004E7479">
        <w:rPr>
          <w:rFonts w:cs="Times New Roman"/>
          <w:szCs w:val="24"/>
        </w:rPr>
        <w:t>localities</w:t>
      </w:r>
      <w:r w:rsidR="00605334" w:rsidRPr="000F77DA">
        <w:rPr>
          <w:rFonts w:cs="Times New Roman"/>
          <w:szCs w:val="24"/>
        </w:rPr>
        <w:t>,</w:t>
      </w:r>
      <w:r w:rsidRPr="000F77DA">
        <w:rPr>
          <w:rFonts w:cs="Times New Roman"/>
          <w:szCs w:val="24"/>
        </w:rPr>
        <w:t xml:space="preserve"> </w:t>
      </w:r>
      <w:commentRangeStart w:id="51"/>
      <w:r w:rsidRPr="000F77DA">
        <w:rPr>
          <w:rFonts w:cs="Times New Roman"/>
          <w:szCs w:val="24"/>
        </w:rPr>
        <w:t xml:space="preserve"> </w:t>
      </w:r>
      <w:r w:rsidR="00605334" w:rsidRPr="000F77DA">
        <w:rPr>
          <w:rFonts w:cs="Times New Roman"/>
          <w:szCs w:val="24"/>
        </w:rPr>
        <w:t>they are</w:t>
      </w:r>
      <w:r w:rsidRPr="000F77DA">
        <w:rPr>
          <w:rFonts w:cs="Times New Roman"/>
          <w:szCs w:val="24"/>
        </w:rPr>
        <w:t xml:space="preserve"> exposed </w:t>
      </w:r>
      <w:r w:rsidRPr="003B6A4F">
        <w:rPr>
          <w:rFonts w:cs="Times New Roman"/>
          <w:szCs w:val="24"/>
        </w:rPr>
        <w:t>to more infectious agents</w:t>
      </w:r>
      <w:r w:rsidR="00747F76" w:rsidRPr="003B6A4F">
        <w:rPr>
          <w:rFonts w:cs="Times New Roman"/>
          <w:szCs w:val="24"/>
        </w:rPr>
        <w:t xml:space="preserve"> </w:t>
      </w:r>
      <w:commentRangeEnd w:id="51"/>
      <w:r w:rsidR="00DA5197">
        <w:rPr>
          <w:rStyle w:val="Refdecomentrio"/>
        </w:rPr>
        <w:commentReference w:id="51"/>
      </w:r>
      <w:r w:rsidR="00B7625A" w:rsidRPr="003B6A4F">
        <w:rPr>
          <w:rFonts w:cs="Times New Roman"/>
          <w:szCs w:val="24"/>
        </w:rPr>
        <w:fldChar w:fldCharType="begin" w:fldLock="1"/>
      </w:r>
      <w:r w:rsidR="003B0571">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et al. 2011, Bauer and Hoye 2014, Teitelbaum et al. 2018)","plainTextFormattedCitation":"(Bartel et al. 2011, Bauer and Hoye 2014, Teitelbaum et al. 2018)","previouslyFormattedCitation":"(Bartel et al. 2011, Bauer and Hoye 2014, Teitelbaum et al. 2018)"},"properties":{"noteIndex":0},"schema":"https://github.com/citation-style-language/schema/raw/master/csl-citation.json"}</w:instrText>
      </w:r>
      <w:r w:rsidR="00B7625A" w:rsidRPr="003B6A4F">
        <w:rPr>
          <w:rFonts w:cs="Times New Roman"/>
          <w:szCs w:val="24"/>
        </w:rPr>
        <w:fldChar w:fldCharType="separate"/>
      </w:r>
      <w:r w:rsidR="00DD259C" w:rsidRPr="00DD259C">
        <w:rPr>
          <w:rFonts w:cs="Times New Roman"/>
          <w:noProof/>
          <w:szCs w:val="24"/>
        </w:rPr>
        <w:t>(Bartel et al. 2011, Bauer and Hoye 2014, Teitelbaum et al. 2018)</w:t>
      </w:r>
      <w:r w:rsidR="00B7625A" w:rsidRPr="003B6A4F">
        <w:rPr>
          <w:rFonts w:cs="Times New Roman"/>
          <w:szCs w:val="24"/>
        </w:rPr>
        <w:fldChar w:fldCharType="end"/>
      </w:r>
      <w:r w:rsidRPr="003B6A4F">
        <w:rPr>
          <w:rFonts w:cs="Times New Roman"/>
          <w:szCs w:val="24"/>
        </w:rPr>
        <w:t xml:space="preserve">. In this way, migrant species might play an important role </w:t>
      </w:r>
      <w:r w:rsidR="00674C90" w:rsidRPr="003B6A4F">
        <w:rPr>
          <w:rFonts w:cs="Times New Roman"/>
          <w:szCs w:val="24"/>
        </w:rPr>
        <w:t>i</w:t>
      </w:r>
      <w:r w:rsidRPr="003B6A4F">
        <w:rPr>
          <w:rFonts w:cs="Times New Roman"/>
          <w:szCs w:val="24"/>
        </w:rPr>
        <w:t xml:space="preserve">n the evolution and distribution of parasites and </w:t>
      </w:r>
      <w:r w:rsidR="00747F76" w:rsidRPr="003B6A4F">
        <w:rPr>
          <w:rFonts w:cs="Times New Roman"/>
          <w:szCs w:val="24"/>
        </w:rPr>
        <w:t>promote</w:t>
      </w:r>
      <w:r w:rsidRPr="003B6A4F">
        <w:rPr>
          <w:rFonts w:cs="Times New Roman"/>
          <w:szCs w:val="24"/>
        </w:rPr>
        <w:t xml:space="preserve"> the spread of pathogens to new areas and new hosts species. </w:t>
      </w:r>
      <w:r w:rsidR="005A3F73" w:rsidRPr="00196DAD">
        <w:rPr>
          <w:rFonts w:cs="Times New Roman"/>
          <w:szCs w:val="24"/>
        </w:rPr>
        <w:t>At the same time</w:t>
      </w:r>
      <w:r w:rsidRPr="00196DAD">
        <w:rPr>
          <w:rFonts w:cs="Times New Roman"/>
          <w:szCs w:val="24"/>
        </w:rPr>
        <w:t xml:space="preserve">, </w:t>
      </w:r>
      <w:r w:rsidR="0056058A" w:rsidRPr="00196DAD">
        <w:rPr>
          <w:rFonts w:cs="Times New Roman"/>
          <w:szCs w:val="24"/>
        </w:rPr>
        <w:t xml:space="preserve">human </w:t>
      </w:r>
      <w:r w:rsidRPr="00196DAD">
        <w:rPr>
          <w:rFonts w:cs="Times New Roman"/>
          <w:szCs w:val="24"/>
        </w:rPr>
        <w:t xml:space="preserve">introduced pathogens and host species can decrease the fitness and survival of resident and native species, compromising the population abundance of local species and reducing community </w:t>
      </w:r>
      <w:r w:rsidR="00B7625A" w:rsidRPr="00196DAD">
        <w:rPr>
          <w:rFonts w:cs="Times New Roman"/>
          <w:szCs w:val="24"/>
        </w:rPr>
        <w:t>richness</w:t>
      </w:r>
      <w:r w:rsidRPr="00196DAD">
        <w:rPr>
          <w:rFonts w:cs="Times New Roman"/>
          <w:szCs w:val="24"/>
        </w:rPr>
        <w:t xml:space="preserve"> </w:t>
      </w:r>
      <w:r w:rsidRPr="00196DAD">
        <w:rPr>
          <w:rFonts w:cs="Times New Roman"/>
          <w:szCs w:val="24"/>
        </w:rPr>
        <w:fldChar w:fldCharType="begin" w:fldLock="1"/>
      </w:r>
      <w:r w:rsidR="00D02F85" w:rsidRPr="00196DAD">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Pr="00196DAD">
        <w:rPr>
          <w:rFonts w:cs="Times New Roman"/>
          <w:szCs w:val="24"/>
        </w:rPr>
        <w:fldChar w:fldCharType="separate"/>
      </w:r>
      <w:r w:rsidR="00F20647" w:rsidRPr="00196DAD">
        <w:rPr>
          <w:rFonts w:cs="Times New Roman"/>
          <w:noProof/>
          <w:szCs w:val="24"/>
        </w:rPr>
        <w:t>(Callaway and Ridenour 2004, Prenter et al. 2004)</w:t>
      </w:r>
      <w:r w:rsidRPr="00196DAD">
        <w:rPr>
          <w:rFonts w:cs="Times New Roman"/>
          <w:szCs w:val="24"/>
        </w:rPr>
        <w:fldChar w:fldCharType="end"/>
      </w:r>
      <w:r w:rsidRPr="00196DAD">
        <w:rPr>
          <w:rFonts w:cs="Times New Roman"/>
          <w:szCs w:val="24"/>
        </w:rPr>
        <w:t xml:space="preserve">. </w:t>
      </w:r>
      <w:r w:rsidRPr="00196DAD">
        <w:rPr>
          <w:rStyle w:val="Refdecomentrio"/>
          <w:rFonts w:cs="Times New Roman"/>
          <w:sz w:val="24"/>
          <w:szCs w:val="24"/>
        </w:rPr>
        <w:t>Conversely,</w:t>
      </w:r>
      <w:r w:rsidRPr="00196DAD">
        <w:rPr>
          <w:rFonts w:cs="Times New Roman"/>
          <w:szCs w:val="24"/>
        </w:rPr>
        <w:t xml:space="preserve"> the spread of pathogens might increase </w:t>
      </w:r>
      <w:r w:rsidR="006914BA" w:rsidRPr="00196DAD">
        <w:rPr>
          <w:rFonts w:cs="Times New Roman"/>
          <w:szCs w:val="24"/>
        </w:rPr>
        <w:t xml:space="preserve">host </w:t>
      </w:r>
      <w:r w:rsidR="00B7625A" w:rsidRPr="00196DAD">
        <w:rPr>
          <w:rFonts w:cs="Times New Roman"/>
          <w:szCs w:val="24"/>
        </w:rPr>
        <w:t>richness</w:t>
      </w:r>
      <w:r w:rsidR="006914BA" w:rsidRPr="00196DAD">
        <w:rPr>
          <w:rFonts w:cs="Times New Roman"/>
          <w:szCs w:val="24"/>
        </w:rPr>
        <w:t xml:space="preserve"> </w:t>
      </w:r>
      <w:r w:rsidRPr="00196DAD">
        <w:rPr>
          <w:rFonts w:cs="Times New Roman"/>
          <w:szCs w:val="24"/>
        </w:rPr>
        <w:t xml:space="preserve">by reducing competition pressures and, therefore, </w:t>
      </w:r>
      <w:r w:rsidR="005A3F73" w:rsidRPr="00196DAD">
        <w:rPr>
          <w:rFonts w:cs="Times New Roman"/>
          <w:szCs w:val="24"/>
        </w:rPr>
        <w:t>preventing</w:t>
      </w:r>
      <w:r w:rsidRPr="00196DAD">
        <w:rPr>
          <w:rFonts w:cs="Times New Roman"/>
          <w:szCs w:val="24"/>
        </w:rPr>
        <w:t xml:space="preserve"> competitive exclusion. </w:t>
      </w:r>
      <w:r w:rsidR="0010523D" w:rsidRPr="00196DAD">
        <w:rPr>
          <w:rFonts w:cs="Times New Roman"/>
          <w:szCs w:val="24"/>
        </w:rPr>
        <w:t xml:space="preserve">Hence, pathogen spread might act as an environmental filter to new species colonization. </w:t>
      </w:r>
      <w:r w:rsidR="006D5CF5" w:rsidRPr="00196DAD">
        <w:rPr>
          <w:rFonts w:cs="Times New Roman"/>
          <w:szCs w:val="24"/>
        </w:rPr>
        <w:t xml:space="preserve">Recent studies have demonstrated that migratory birds harbor a greater diversity of parasites than resident species </w:t>
      </w:r>
      <w:r w:rsidR="00DD259C">
        <w:rPr>
          <w:rFonts w:cs="Times New Roman"/>
          <w:szCs w:val="24"/>
        </w:rPr>
        <w:fldChar w:fldCharType="begin" w:fldLock="1"/>
      </w:r>
      <w:r w:rsidR="003B0571">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birds","type":"article-journal","volume":"124"},"uris":["http://www.mendeley.com/documents/?uuid=c70e6318-8593-4bb3-8f72-064326fd1a81"]},{"id":"ITEM-2","itemData":{"DOI":"10.1111/1365-2656.12998","ISSN":"13652656","abstract":"Identifying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ecology","type":"article-journal","volume":"88"},"uris":["http://www.mendeley.com/documents/?uuid=62e1857e-da13-4a64-b096-085358dad6e5"]}],"mendeley":{"formattedCitation":"(Koprivnikar and Leung 2015, Gutiérrez et al. 2019)","plainTextFormattedCitation":"(Koprivnikar and Leung 2015, Gutiérrez et al. 2019)","previouslyFormattedCitation":"(Koprivnikar and Leung 2015, Gutiérrez et al. 2019)"},"properties":{"noteIndex":0},"schema":"https://github.com/citation-style-language/schema/raw/master/csl-citation.json"}</w:instrText>
      </w:r>
      <w:r w:rsidR="00DD259C">
        <w:rPr>
          <w:rFonts w:cs="Times New Roman"/>
          <w:szCs w:val="24"/>
        </w:rPr>
        <w:fldChar w:fldCharType="separate"/>
      </w:r>
      <w:r w:rsidR="00DD259C" w:rsidRPr="00DD259C">
        <w:rPr>
          <w:rFonts w:cs="Times New Roman"/>
          <w:noProof/>
          <w:szCs w:val="24"/>
        </w:rPr>
        <w:t>(Koprivnikar and Leung 2015, Gutiérrez et al. 2019)</w:t>
      </w:r>
      <w:r w:rsidR="00DD259C">
        <w:rPr>
          <w:rFonts w:cs="Times New Roman"/>
          <w:szCs w:val="24"/>
        </w:rPr>
        <w:fldChar w:fldCharType="end"/>
      </w:r>
      <w:r w:rsidR="006D5CF5" w:rsidRPr="00196DAD">
        <w:rPr>
          <w:rFonts w:cs="Times New Roman"/>
          <w:szCs w:val="24"/>
        </w:rPr>
        <w:t>. In addition, s</w:t>
      </w:r>
      <w:r w:rsidR="0010523D" w:rsidRPr="00196DAD">
        <w:rPr>
          <w:rFonts w:cs="Times New Roman"/>
          <w:szCs w:val="24"/>
        </w:rPr>
        <w:t>everal</w:t>
      </w:r>
      <w:r w:rsidRPr="00196DAD">
        <w:rPr>
          <w:rFonts w:cs="Times New Roman"/>
          <w:szCs w:val="24"/>
        </w:rPr>
        <w:t xml:space="preserve"> studies have documented the influence of migratory birds on the spread of important pathogens with some of these able to infect humans </w:t>
      </w:r>
      <w:r w:rsidRPr="00196DAD">
        <w:rPr>
          <w:rFonts w:cs="Times New Roman"/>
          <w:szCs w:val="24"/>
        </w:rPr>
        <w:fldChar w:fldCharType="begin" w:fldLock="1"/>
      </w:r>
      <w:r w:rsidR="00D02F85" w:rsidRPr="00196DAD">
        <w:rPr>
          <w:rFonts w:cs="Times New Roman"/>
          <w:szCs w:val="24"/>
        </w:rPr>
        <w:instrText>ADDIN CSL_CITATION {"citationItems":[{"id":"ITEM-1","itemData":{"DOI":"10.1603/0022-2585-38.4.471","ISBN":"0022-2585 (Print)\\r0022-2585 (Linking)","ISSN":"0022-2585","PMID":"11476325","abstract":"Two Ehrlichia pathogens were found in immature Ixodes ricinus (L.) ticks collected from migratory passerine birds in the Curonian Spit area of the Baltic Region of Russia (Kaliningrad enclave). During the spring and fall of 2000, 1,606 passerine birds (eight species) were collected; 6.8% of them (110/1,606) were infested by ticks, and 51.8% (57/110) of tick clusters contained various human pathogenic microorganisms. Human monocytic ehrlichiosis (HME) and human granulocytic ehrlichiosis (HGE) agents were found in 14% (8/57) of cases. Borrelia afzelii, Borrelia garinii, and Borrelia burgdorferi sensu stricto were found in 92.9% (53/57) of the ticks. In five out of eight cases, infection of both Ehrlichia and Borrelia were obtained. In one case, a single nymph contained HME, B. afzelii, and B. garinii. Borrelia burgdorferi s.s. and B. afzelii were found together in one pool of four nymphs and one larva. All agents were identified using polymerase chain reaction and species-specific primers. In 8.8% of the ticks collected from birds in the fall and 22% in the spring, pathogens were isolated from attached co-feeding nymphs and larvae. These data demonstrate that Ehrlichia exchange could occur between co-feeding ticks on animals without systemic infection.","author":[{"dropping-particle":"","family":"Alekseev","given":"Andrey N","non-dropping-particle":"","parse-names":false,"suffix":""},{"dropping-particle":"V","family":"Dubinina","given":"Helen","non-dropping-particle":"","parse-names":false,"suffix":""},{"dropping-particle":"V","family":"Semenov","given":"Aleksander","non-dropping-particle":"","parse-names":false,"suffix":""},{"dropping-particle":"V","family":"Bolshakov","given":"Cazimir","non-dropping-particle":"","parse-names":false,"suffix":""}],"container-title":"Journal of medical entomology","id":"ITEM-1","issue":"4","issued":{"date-parts":[["2001"]]},"page":"471-474","title":"Evidence of Ehrlichiosis Agents Found in Ticks ( Acari : Ixodidae ) Collected from Migratory Birds Evidence of Ehrlichiosis Agents Found in Ticks ( Acari : Ixodidae ) Collected from Migratory Birds","type":"article-journal","volume":"38"},"uris":["http://www.mendeley.com/documents/?uuid=48a1f08c-3e38-4d68-a22a-151224b024ab"]},{"id":"ITEM-2","itemData":{"DOI":"10.1645/GE-3437.1","ISBN":"0022-3395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parasitology","id":"ITEM-2","issue":"4","issued":{"date-parts":[["2005"]]},"page":"780-790","title":"Migratory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approach","type":"article-journal","volume":"16"},"uris":["http://www.mendeley.com/documents/?uuid=9fe32ff9-1472-4465-8513-67e421ed213d"]},{"id":"ITEM-4","itemData":{"DOI":"10.3201/eid1812.120718","ISBN":"1080-6059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Diseases","id":"ITEM-4","issue":"12","issued":{"date-parts":[["2012"]]},"page":"2095-2097","title":"Migratory Birds, Ticks, and Crimean-Congo Hemorrhagic Fever Virus","type":"article-journal","volume":"18"},"uris":["http://www.mendeley.com/documents/?uuid=f6a010cb-a461-4353-b310-ec30c27873b7"]},{"id":"ITEM-5","itemData":{"DOI":"10.1111/jbi.12928","ISBN":"0305-0270","ISSN":"13652699","abstract":"Aim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Biogeography","id":"ITEM-5","issue":"5","issued":{"date-parts":[["2017"]]},"page":"1113-1123","title":"Avian migration and the distribution of malaria parasites in New World passerine birds","type":"article-journal","volume":"44"},"uris":["http://www.mendeley.com/documents/?uuid=a6a9fdc0-d1bb-45ab-b4d7-5244a0d842af"]},{"id":"ITEM-6","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w:instrText>
      </w:r>
      <w:r w:rsidR="00D02F85" w:rsidRPr="00121FAF">
        <w:rPr>
          <w:rFonts w:cs="Times New Roman"/>
          <w:szCs w:val="24"/>
          <w:lang w:val="fr-FR"/>
        </w:rPr>
        <w:instrText>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Microbiology","id":"ITEM-6","issue":"1","issued":{"date-parts":[["2006"]]},"page":"976-979","title":"Prevalence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Switzerland","type":"article-journal","volume":"72"},"uris":["http://www.mendeley.com/documents/?uuid=f65944b2-3125-4775-a66b-2b8679bb7cde"]}],"mendeley":{"formattedCitation":"(Alekseev et al. 2001, Morshed et al. 2005, Poupon et al. 2006, Hellgren et al. 2007, Lindeborg et al. 2012, Ricklefs et al. 2017)","plainTextFormattedCitation":"(Alekseev et al. 2001, Morshed et al. 2005, Poupon et al. 2006, Hellgren et al. 2007, Lindeborg et al. 2012, Ricklefs et al. 2017)","previouslyFormattedCitation":"(Alekseev et al. 2001, Morshed et al. 2005, Poupon et al. 2006, Hellgren et al. 2007, Lindeborg et al. 2012, Ricklefs et al. 2017)"},"properties":{"noteIndex":0},"schema":"https://github.com/citation-style-language/schema/raw/master/csl-citation.json"}</w:instrText>
      </w:r>
      <w:r w:rsidRPr="00196DAD">
        <w:rPr>
          <w:rFonts w:cs="Times New Roman"/>
          <w:szCs w:val="24"/>
        </w:rPr>
        <w:fldChar w:fldCharType="separate"/>
      </w:r>
      <w:r w:rsidR="00F20647" w:rsidRPr="00196DAD">
        <w:rPr>
          <w:rFonts w:cs="Times New Roman"/>
          <w:noProof/>
          <w:szCs w:val="24"/>
          <w:lang w:val="da-DK"/>
        </w:rPr>
        <w:t>(Alekseev et al. 2001, Morshed et al. 2005, Poupon et al. 2006, Hellgren et al. 2007, Lindeborg et al. 2012, Ricklefs et al. 2017)</w:t>
      </w:r>
      <w:r w:rsidRPr="00196DAD">
        <w:rPr>
          <w:rFonts w:cs="Times New Roman"/>
          <w:szCs w:val="24"/>
        </w:rPr>
        <w:fldChar w:fldCharType="end"/>
      </w:r>
      <w:r w:rsidRPr="00196DAD">
        <w:rPr>
          <w:rFonts w:cs="Times New Roman"/>
          <w:szCs w:val="24"/>
          <w:lang w:val="da-DK"/>
        </w:rPr>
        <w:t xml:space="preserve">. </w:t>
      </w:r>
      <w:r w:rsidRPr="00196DAD">
        <w:rPr>
          <w:rFonts w:cs="Times New Roman"/>
          <w:szCs w:val="24"/>
        </w:rPr>
        <w:t>Thus, the migratory behavior of birds m</w:t>
      </w:r>
      <w:r w:rsidR="00196DAD" w:rsidRPr="00196DAD">
        <w:rPr>
          <w:rFonts w:cs="Times New Roman"/>
          <w:szCs w:val="24"/>
        </w:rPr>
        <w:t>ay</w:t>
      </w:r>
      <w:r w:rsidRPr="00196DAD">
        <w:rPr>
          <w:rFonts w:cs="Times New Roman"/>
          <w:szCs w:val="24"/>
        </w:rPr>
        <w:t xml:space="preserve"> influence directly </w:t>
      </w:r>
      <w:r w:rsidR="006914BA" w:rsidRPr="00196DAD">
        <w:rPr>
          <w:rFonts w:cs="Times New Roman"/>
          <w:szCs w:val="24"/>
        </w:rPr>
        <w:t xml:space="preserve">host </w:t>
      </w:r>
      <w:r w:rsidRPr="00196DAD">
        <w:rPr>
          <w:rFonts w:cs="Times New Roman"/>
          <w:szCs w:val="24"/>
        </w:rPr>
        <w:t xml:space="preserve">local </w:t>
      </w:r>
      <w:r w:rsidR="00B7625A" w:rsidRPr="00196DAD">
        <w:rPr>
          <w:rFonts w:cs="Times New Roman"/>
          <w:szCs w:val="24"/>
        </w:rPr>
        <w:t xml:space="preserve">richness </w:t>
      </w:r>
      <w:r w:rsidRPr="00196DAD">
        <w:rPr>
          <w:rFonts w:cs="Times New Roman"/>
          <w:szCs w:val="24"/>
        </w:rPr>
        <w:t xml:space="preserve">and population size. </w:t>
      </w:r>
    </w:p>
    <w:p w14:paraId="11BA5223" w14:textId="28590D63" w:rsidR="006914BA" w:rsidRPr="003B6A4F" w:rsidRDefault="000F77DA" w:rsidP="003B6A4F">
      <w:pPr>
        <w:spacing w:line="480" w:lineRule="auto"/>
        <w:ind w:firstLine="360"/>
        <w:rPr>
          <w:rFonts w:cs="Times New Roman"/>
          <w:szCs w:val="24"/>
        </w:rPr>
      </w:pPr>
      <w:r w:rsidRPr="00196DAD">
        <w:rPr>
          <w:rFonts w:cs="Times New Roman"/>
          <w:szCs w:val="24"/>
        </w:rPr>
        <w:t xml:space="preserve">Avian </w:t>
      </w:r>
      <w:r w:rsidR="006914BA" w:rsidRPr="00196DAD">
        <w:rPr>
          <w:rFonts w:cs="Times New Roman"/>
          <w:szCs w:val="24"/>
        </w:rPr>
        <w:t xml:space="preserve">malaria parasites and related </w:t>
      </w:r>
      <w:proofErr w:type="spellStart"/>
      <w:r w:rsidR="006914BA" w:rsidRPr="00196DAD">
        <w:rPr>
          <w:rFonts w:cs="Times New Roman"/>
          <w:szCs w:val="24"/>
        </w:rPr>
        <w:t>haemosporidians</w:t>
      </w:r>
      <w:proofErr w:type="spellEnd"/>
      <w:del w:id="52" w:author="PLASMODIUM" w:date="2020-05-30T15:04:00Z">
        <w:r w:rsidR="006914BA" w:rsidRPr="00196DAD" w:rsidDel="00EA1725">
          <w:rPr>
            <w:rFonts w:cs="Times New Roman"/>
            <w:szCs w:val="24"/>
          </w:rPr>
          <w:delText>,</w:delText>
        </w:r>
      </w:del>
      <w:r w:rsidR="006914BA" w:rsidRPr="00196DAD">
        <w:rPr>
          <w:rFonts w:cs="Times New Roman"/>
          <w:szCs w:val="24"/>
        </w:rPr>
        <w:t xml:space="preserve"> could be used as geographical markers for migratory birds </w:t>
      </w:r>
      <w:r w:rsidR="006914BA" w:rsidRPr="00196DAD">
        <w:rPr>
          <w:rFonts w:cs="Times New Roman"/>
          <w:szCs w:val="24"/>
        </w:rPr>
        <w:fldChar w:fldCharType="begin" w:fldLock="1"/>
      </w:r>
      <w:r w:rsidR="00D02F85" w:rsidRPr="00196DAD">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196DAD">
        <w:rPr>
          <w:rFonts w:cs="Times New Roman"/>
          <w:szCs w:val="24"/>
        </w:rPr>
        <w:fldChar w:fldCharType="separate"/>
      </w:r>
      <w:r w:rsidR="00F20647" w:rsidRPr="00196DAD">
        <w:rPr>
          <w:rFonts w:cs="Times New Roman"/>
          <w:noProof/>
          <w:szCs w:val="24"/>
        </w:rPr>
        <w:t>(Marzal 2012)</w:t>
      </w:r>
      <w:r w:rsidR="006914BA" w:rsidRPr="00196DAD">
        <w:rPr>
          <w:rFonts w:cs="Times New Roman"/>
          <w:szCs w:val="24"/>
        </w:rPr>
        <w:fldChar w:fldCharType="end"/>
      </w:r>
      <w:r w:rsidR="006914BA" w:rsidRPr="00196DAD">
        <w:rPr>
          <w:rFonts w:cs="Times New Roman"/>
          <w:szCs w:val="24"/>
        </w:rPr>
        <w:t xml:space="preserve">. Previous research has demonstrated differences in the timing of the main occurrence of </w:t>
      </w:r>
      <w:proofErr w:type="spellStart"/>
      <w:r w:rsidR="006914BA" w:rsidRPr="00196DAD">
        <w:rPr>
          <w:rFonts w:cs="Times New Roman"/>
          <w:szCs w:val="24"/>
        </w:rPr>
        <w:t>haemosporidian</w:t>
      </w:r>
      <w:proofErr w:type="spellEnd"/>
      <w:r w:rsidR="006914BA" w:rsidRPr="00196DAD">
        <w:rPr>
          <w:rFonts w:cs="Times New Roman"/>
          <w:szCs w:val="24"/>
        </w:rPr>
        <w:t xml:space="preserve"> infection in migrating </w:t>
      </w:r>
      <w:commentRangeStart w:id="53"/>
      <w:r w:rsidR="006914BA" w:rsidRPr="00196DAD">
        <w:rPr>
          <w:rFonts w:cs="Times New Roman"/>
          <w:szCs w:val="24"/>
        </w:rPr>
        <w:t>birds</w:t>
      </w:r>
      <w:commentRangeEnd w:id="53"/>
      <w:r w:rsidR="00EA1725">
        <w:rPr>
          <w:rStyle w:val="Refdecomentrio"/>
        </w:rPr>
        <w:commentReference w:id="53"/>
      </w:r>
      <w:r w:rsidR="006914BA" w:rsidRPr="00196DAD">
        <w:rPr>
          <w:rFonts w:cs="Times New Roman"/>
          <w:szCs w:val="24"/>
        </w:rPr>
        <w:t xml:space="preserve">. These studies have suggested that differences in </w:t>
      </w:r>
      <w:proofErr w:type="spellStart"/>
      <w:r w:rsidR="006914BA" w:rsidRPr="00196DAD">
        <w:rPr>
          <w:rFonts w:cs="Times New Roman"/>
          <w:szCs w:val="24"/>
        </w:rPr>
        <w:t>haemosporidian</w:t>
      </w:r>
      <w:proofErr w:type="spellEnd"/>
      <w:r w:rsidR="006914BA" w:rsidRPr="00196DAD">
        <w:rPr>
          <w:rFonts w:cs="Times New Roman"/>
          <w:szCs w:val="24"/>
        </w:rPr>
        <w:t xml:space="preserve"> lineages </w:t>
      </w:r>
      <w:r w:rsidRPr="00196DAD">
        <w:rPr>
          <w:rFonts w:cs="Times New Roman"/>
          <w:szCs w:val="24"/>
        </w:rPr>
        <w:t>harbored</w:t>
      </w:r>
      <w:r w:rsidR="003E09E0" w:rsidRPr="00196DAD">
        <w:rPr>
          <w:rFonts w:cs="Times New Roman"/>
          <w:szCs w:val="24"/>
        </w:rPr>
        <w:t xml:space="preserve"> </w:t>
      </w:r>
      <w:r w:rsidR="006914BA" w:rsidRPr="00196DAD">
        <w:rPr>
          <w:rFonts w:cs="Times New Roman"/>
          <w:szCs w:val="24"/>
        </w:rPr>
        <w:t xml:space="preserve">could indicate </w:t>
      </w:r>
      <w:r w:rsidR="006914BA" w:rsidRPr="00196DAD">
        <w:rPr>
          <w:rFonts w:cs="Times New Roman"/>
          <w:szCs w:val="24"/>
        </w:rPr>
        <w:lastRenderedPageBreak/>
        <w:t xml:space="preserve">whether birds had become infected in different areas </w:t>
      </w:r>
      <w:r w:rsidR="006914BA" w:rsidRPr="00196DAD">
        <w:rPr>
          <w:rFonts w:cs="Times New Roman"/>
          <w:szCs w:val="24"/>
        </w:rPr>
        <w:fldChar w:fldCharType="begin" w:fldLock="1"/>
      </w:r>
      <w:r w:rsidR="00D02F85" w:rsidRPr="00196DAD">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196DAD">
        <w:rPr>
          <w:rFonts w:cs="Times New Roman"/>
          <w:szCs w:val="24"/>
        </w:rPr>
        <w:fldChar w:fldCharType="separate"/>
      </w:r>
      <w:r w:rsidR="00F20647" w:rsidRPr="00196DAD">
        <w:rPr>
          <w:rFonts w:cs="Times New Roman"/>
          <w:noProof/>
          <w:szCs w:val="24"/>
        </w:rPr>
        <w:t>(Marzal 2012)</w:t>
      </w:r>
      <w:r w:rsidR="006914BA" w:rsidRPr="00196DAD">
        <w:rPr>
          <w:rFonts w:cs="Times New Roman"/>
          <w:szCs w:val="24"/>
        </w:rPr>
        <w:fldChar w:fldCharType="end"/>
      </w:r>
      <w:r w:rsidR="006914BA" w:rsidRPr="00196DAD">
        <w:rPr>
          <w:rFonts w:cs="Times New Roman"/>
          <w:szCs w:val="24"/>
        </w:rPr>
        <w:t xml:space="preserve">. Since most </w:t>
      </w:r>
      <w:proofErr w:type="spellStart"/>
      <w:r w:rsidR="006914BA" w:rsidRPr="003B6A4F">
        <w:rPr>
          <w:rFonts w:cs="Times New Roman"/>
          <w:szCs w:val="24"/>
        </w:rPr>
        <w:t>haemosporidians</w:t>
      </w:r>
      <w:proofErr w:type="spellEnd"/>
      <w:r w:rsidR="006914BA" w:rsidRPr="003B6A4F">
        <w:rPr>
          <w:rFonts w:cs="Times New Roman"/>
          <w:szCs w:val="24"/>
        </w:rPr>
        <w:t xml:space="preserve"> cause life-long infections, parasites may travel across long distances with their bird host during migration. This would therefore allow them to infect new vectors and new avian hosts in novel environments </w:t>
      </w:r>
      <w:r w:rsidR="006914BA" w:rsidRPr="003B6A4F">
        <w:rPr>
          <w:rFonts w:cs="Times New Roman"/>
          <w:szCs w:val="24"/>
        </w:rPr>
        <w:fldChar w:fldCharType="begin" w:fldLock="1"/>
      </w:r>
      <w:r w:rsidR="00D02F85" w:rsidRPr="003B6A4F">
        <w:rPr>
          <w:rFonts w:cs="Times New Roman"/>
          <w:szCs w:val="24"/>
        </w:rPr>
        <w:instrText>ADDIN CSL_CITATION {"citationItems":[{"id":"ITEM-1","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Tropica","id":"ITEM-1","issued":{"date-parts":[["2020"]]},"page":"105364","publisher":"Elsevier B.V.","title":"Evolutionary ecology, taxonomy, and systematics of avian malaria and related parasites","type":"article-journal"},"uris":["http://www.mendeley.com/documents/?uuid=e7cce80b-f636-4010-9ca2-519597eda106"]}],"mendeley":{"formattedCitation":"(Fecchio et al. 2020)","plainTextFormattedCitation":"(Fecchio et al. 2020)","previouslyFormattedCitation":"(Fecchio et al. 2020)"},"properties":{"noteIndex":0},"schema":"https://github.com/citation-style-language/schema/raw/master/csl-citation.json"}</w:instrText>
      </w:r>
      <w:r w:rsidR="006914BA" w:rsidRPr="003B6A4F">
        <w:rPr>
          <w:rFonts w:cs="Times New Roman"/>
          <w:szCs w:val="24"/>
        </w:rPr>
        <w:fldChar w:fldCharType="separate"/>
      </w:r>
      <w:r w:rsidR="00F20647" w:rsidRPr="003B6A4F">
        <w:rPr>
          <w:rFonts w:cs="Times New Roman"/>
          <w:noProof/>
          <w:szCs w:val="24"/>
        </w:rPr>
        <w:t>(Fecchio et al. 2020)</w:t>
      </w:r>
      <w:r w:rsidR="006914BA" w:rsidRPr="003B6A4F">
        <w:rPr>
          <w:rFonts w:cs="Times New Roman"/>
          <w:szCs w:val="24"/>
        </w:rPr>
        <w:fldChar w:fldCharType="end"/>
      </w:r>
      <w:r w:rsidR="006914BA" w:rsidRPr="003B6A4F">
        <w:rPr>
          <w:rFonts w:cs="Times New Roman"/>
          <w:szCs w:val="24"/>
        </w:rPr>
        <w:t xml:space="preserve">. Indeed, migratory species are known for their potential to connect distant habitats and transfer large amounts of biomass and nutrients between ecosystems </w:t>
      </w:r>
      <w:r w:rsidR="006914BA" w:rsidRPr="003B6A4F">
        <w:rPr>
          <w:rFonts w:cs="Times New Roman"/>
          <w:szCs w:val="24"/>
        </w:rPr>
        <w:fldChar w:fldCharType="begin" w:fldLock="1"/>
      </w:r>
      <w:r w:rsidR="00D02F85" w:rsidRPr="003B6A4F">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risk","type":"article-journal","volume":"331"},"uris":["http://www.mendeley.com/documents/?uuid=08f42c14-56ca-4e04-a66a-1e52f99ef675"]}],"mendeley":{"formattedCitation":"(Altizer et al. 2011)","plainTextFormattedCitation":"(Altizer et al. 2011)","previouslyFormattedCitation":"(Altizer et al. 2011)"},"properties":{"noteIndex":0},"schema":"https://github.com/citation-style-language/schema/raw/master/csl-citation.json"}</w:instrText>
      </w:r>
      <w:r w:rsidR="006914BA" w:rsidRPr="003B6A4F">
        <w:rPr>
          <w:rFonts w:cs="Times New Roman"/>
          <w:szCs w:val="24"/>
        </w:rPr>
        <w:fldChar w:fldCharType="separate"/>
      </w:r>
      <w:r w:rsidR="00F20647" w:rsidRPr="003B6A4F">
        <w:rPr>
          <w:rFonts w:cs="Times New Roman"/>
          <w:noProof/>
          <w:szCs w:val="24"/>
        </w:rPr>
        <w:t>(Altizer et al. 2011)</w:t>
      </w:r>
      <w:r w:rsidR="006914BA" w:rsidRPr="003B6A4F">
        <w:rPr>
          <w:rFonts w:cs="Times New Roman"/>
          <w:szCs w:val="24"/>
        </w:rPr>
        <w:fldChar w:fldCharType="end"/>
      </w:r>
      <w:r w:rsidR="006914BA" w:rsidRPr="003B6A4F">
        <w:rPr>
          <w:rFonts w:cs="Times New Roman"/>
          <w:szCs w:val="24"/>
        </w:rPr>
        <w:t xml:space="preserve">. Furthermore, </w:t>
      </w:r>
      <w:r w:rsidR="006914BA" w:rsidRPr="003B6A4F">
        <w:rPr>
          <w:rFonts w:cs="Times New Roman"/>
          <w:szCs w:val="24"/>
        </w:rPr>
        <w:fldChar w:fldCharType="begin" w:fldLock="1"/>
      </w:r>
      <w:r w:rsidR="00D02F85" w:rsidRPr="003B6A4F">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006914BA" w:rsidRPr="003B6A4F">
        <w:rPr>
          <w:rFonts w:cs="Times New Roman"/>
          <w:szCs w:val="24"/>
        </w:rPr>
        <w:fldChar w:fldCharType="separate"/>
      </w:r>
      <w:r w:rsidR="006914BA" w:rsidRPr="003B6A4F">
        <w:rPr>
          <w:rFonts w:cs="Times New Roman"/>
          <w:noProof/>
          <w:szCs w:val="24"/>
        </w:rPr>
        <w:t>O’Connor et al. 2020</w:t>
      </w:r>
      <w:r w:rsidR="006914BA" w:rsidRPr="003B6A4F">
        <w:rPr>
          <w:rFonts w:cs="Times New Roman"/>
          <w:szCs w:val="24"/>
        </w:rPr>
        <w:fldChar w:fldCharType="end"/>
      </w:r>
      <w:r w:rsidR="006914BA" w:rsidRPr="003B6A4F">
        <w:rPr>
          <w:rFonts w:cs="Times New Roman"/>
          <w:szCs w:val="24"/>
        </w:rPr>
        <w:t xml:space="preserve"> have demonstrated that migratory birds do not possess higher immune gene richness in wetter areas</w:t>
      </w:r>
      <w:r w:rsidR="00B019F7" w:rsidRPr="003B6A4F">
        <w:rPr>
          <w:rFonts w:cs="Times New Roman"/>
          <w:szCs w:val="24"/>
        </w:rPr>
        <w:t xml:space="preserve">, </w:t>
      </w:r>
      <w:r w:rsidR="00FF2758" w:rsidRPr="003B6A4F">
        <w:rPr>
          <w:rFonts w:cs="Times New Roman"/>
          <w:szCs w:val="24"/>
        </w:rPr>
        <w:t xml:space="preserve">which are </w:t>
      </w:r>
      <w:r w:rsidR="00B019F7" w:rsidRPr="003B6A4F">
        <w:rPr>
          <w:rFonts w:cs="Times New Roman"/>
          <w:szCs w:val="24"/>
        </w:rPr>
        <w:t xml:space="preserve">usually associated with higher risk of </w:t>
      </w:r>
      <w:r w:rsidR="00483B3D">
        <w:rPr>
          <w:rFonts w:cs="Times New Roman"/>
          <w:szCs w:val="24"/>
        </w:rPr>
        <w:t>avian malaria</w:t>
      </w:r>
      <w:r w:rsidR="00A706DB" w:rsidRPr="003B6A4F">
        <w:rPr>
          <w:rFonts w:cs="Times New Roman"/>
          <w:szCs w:val="24"/>
        </w:rPr>
        <w:t xml:space="preserve"> </w:t>
      </w:r>
      <w:r w:rsidR="00A706DB" w:rsidRPr="003B6A4F">
        <w:rPr>
          <w:rFonts w:cs="Times New Roman"/>
          <w:szCs w:val="24"/>
        </w:rPr>
        <w:fldChar w:fldCharType="begin" w:fldLock="1"/>
      </w:r>
      <w:r w:rsidR="00493F1C">
        <w:rPr>
          <w:rFonts w:cs="Times New Roman"/>
          <w:szCs w:val="24"/>
        </w:rPr>
        <w:instrText>ADDIN CSL_CITATION {"citationItems":[{"id":"ITEM-1","itemData":{"DOI":"10.1371/journal.pone.0039208","ISBN":"1932-6203 (Electronic)\\r1932-6203 (Linking)","ISSN":"19326203","PMID":"22723966","abstract":"Background The rising global temperature is predicted to expand the distribution of vector-borne diseases both in latitude and altitude. Many host communities could be affected by increased prevalence of disease, heightening the risk of extinction for many already threatened species. To understand how host communities could be affected by changing parasite distributions, we need information on the distribution of parasites in relation to variables like temperature and rainfall that are predicted to be affected by climate change. Methodology/Principal Findings We determined relations between prevalence of blood parasites, temperature, and seasonal rainfall in a bird community of the Australian Wet Tropics along an elevation gradient. We used PCR screening to investigate the prevalence and lineage diversity of four genera of blood parasites (Plasmodium, Haemoproteus, Leucocytozoon and Trypanosoma) in 403 birds. The overall prevalence of the four genera of blood parasites was 32.3%, with Haemoproteus the predominant genus. A total of 48 unique lineages were detected. Independent of elevation, parasite prevalence was positively and strongly associated with annual temperature. Parasite prevalence was elevated during the dry season. Conclusions/Significance Low temperatures of the higher elevations can help to reduce both the development of avian haematozoa and the abundance of parasite vectors, and hence parasite prevalence. In contrast, high temperatures of the lowland areas provide an excellent environment for the development and transmission of haematozoa. We showed that rising temperatures are likely to lead to increased prevalence of parasites in birds, and may force shifts of bird distribution to higher elevations. We found that upland tropical areas are currently a low-disease habitat and their conservation should be given high priority in management plans under climate change.","author":[{"dropping-particle":"","family":"Zamora-Vilchis","given":"Itzel","non-dropping-particle":"","parse-names":false,"suffix":""},{"dropping-particle":"","family":"Williams","given":"Stephen E.","non-dropping-particle":"","parse-names":false,"suffix":""},{"dropping-particle":"","family":"Johnson","given":"Christopher N.","non-dropping-particle":"","parse-names":false,"suffix":""}],"container-title":"PLoS ONE","id":"ITEM-1","issue":"6","issued":{"date-parts":[["2012"]]},"title":"Environmental temperature affects prevalence of blood parasites of birds on an elevation gradient: Implications for disease in a warming climate","type":"article-journal","volume":"7"},"uris":["http://www.mendeley.com/documents/?uuid=9520cff2-13f2-43ef-9d6a-fbc886fc5a50"]},{"id":"ITEM-2","itemData":{"DOI":"10.1111/1365-2656.12214","ISBN":"1365-2656","ISSN":"13652656","PMID":"24527958","abstract":"How the environment influences the transmission and prevalence of disease in a population of hosts is a key aspect of disease ecology. The role that environmental factors play in host-pathogen systems has been well studied at large scales, that is, differences in pathogen pressures among separate populations of hosts or across land masses. However, despite considerable understanding of how environmental conditions vary at fine spatial scales, the effect of these parameters on host-pathogen dynamics at such scales has been largely overlooked. Here, we used a combination of molecular screening and GIS-based analysis to investigate how environmental factors determine the distribution of malaria across the landscape in a population of Berthelot's pipit (Anthus berthelotii, Bolle 1862) on the island of Tenerife (Canary Islands, Spain) using spatially explicit models that account for spatial autocorrelation. Minimum temperature of the coldest month was found to be the most important predictor of malaria infection at the landscape scale across this population. Additionally, anthropogenic factors such as distance to artificial water reservoirs and distance to poultry farms were important predictors of malaria. A model including these factors, and the interaction between distance to artificial water reservoirs and minimum temperature, best explained the distribution of malaria infection in this system. These results suggest that levels of malaria infection in this endemic species may be artificially elevated by the impact of humans. Studies such as the one described here improve our understanding of how environmental factors, and their heterogeneity, affect the distribution of pathogens within wild populations. The results demonstrate the importance of measuring fine-scale variation - and not just regional effects - to understand how environmental variation can influence wildlife diseases. Such understanding is important for predicting the future spread and impact of disease and may help inform disease management programmes as well as the conservation of specific host species.","author":[{"dropping-particle":"","family":"Gonzalez-Quevedo","given":"Catalina","non-dropping-particle":"","parse-names":false,"suffix":""},{"dropping-particle":"","family":"Davies","given":"Richard G.","non-dropping-particle":"","parse-names":false,"suffix":""},{"dropping-particle":"","family":"Richardson","given":"David S.","non-dropping-particle":"","parse-names":false,"suffix":""}],"container-title":"Journal of Animal Ecology","id":"ITEM-2","issue":"5","issued":{"date-parts":[["2014"]]},"page":"1091-1102","title":"Predictors of malaria infection in a wild bird population: Landscape-level analyses reveal climatic and anthropogenic factors","type":"article-journal","volume":"83"},"uris":["http://www.mendeley.com/documents/?uuid=df2b0299-cb4c-479d-ad4d-7f30f3b17d60"]}],"mendeley":{"formattedCitation":"(Zamora-Vilchis et al. 2012, Gonzalez-Quevedo et al. 2014)","plainTextFormattedCitation":"(Zamora-Vilchis et al. 2012, Gonzalez-Quevedo et al. 2014)","previouslyFormattedCitation":"(Zamora-Vilchis et al. 2012, Gonzalez-Quevedo et al. 2014)"},"properties":{"noteIndex":0},"schema":"https://github.com/citation-style-language/schema/raw/master/csl-citation.json"}</w:instrText>
      </w:r>
      <w:r w:rsidR="00A706DB" w:rsidRPr="003B6A4F">
        <w:rPr>
          <w:rFonts w:cs="Times New Roman"/>
          <w:szCs w:val="24"/>
        </w:rPr>
        <w:fldChar w:fldCharType="separate"/>
      </w:r>
      <w:r w:rsidR="00493F1C" w:rsidRPr="00493F1C">
        <w:rPr>
          <w:rFonts w:cs="Times New Roman"/>
          <w:noProof/>
          <w:szCs w:val="24"/>
        </w:rPr>
        <w:t>(Zamora-Vilchis et al. 2012, Gonzalez-Quevedo et al. 2014)</w:t>
      </w:r>
      <w:r w:rsidR="00A706DB" w:rsidRPr="003B6A4F">
        <w:rPr>
          <w:rFonts w:cs="Times New Roman"/>
          <w:szCs w:val="24"/>
        </w:rPr>
        <w:fldChar w:fldCharType="end"/>
      </w:r>
      <w:r w:rsidR="000F4E9E" w:rsidRPr="003B6A4F">
        <w:rPr>
          <w:rFonts w:cs="Times New Roman"/>
          <w:szCs w:val="24"/>
        </w:rPr>
        <w:t xml:space="preserve">. Thereby, </w:t>
      </w:r>
      <w:r w:rsidR="00FF2758" w:rsidRPr="003B6A4F">
        <w:rPr>
          <w:rFonts w:cs="Times New Roman"/>
          <w:szCs w:val="24"/>
        </w:rPr>
        <w:t>migratory birds may be</w:t>
      </w:r>
      <w:r w:rsidR="006914BA" w:rsidRPr="003B6A4F">
        <w:rPr>
          <w:rFonts w:cs="Times New Roman"/>
          <w:szCs w:val="24"/>
        </w:rPr>
        <w:t xml:space="preserve"> more susceptible to pathogens in those regions. For this reason, it might also be expected that migratory birds</w:t>
      </w:r>
      <w:r w:rsidR="007E3A99">
        <w:rPr>
          <w:rFonts w:cs="Times New Roman"/>
          <w:szCs w:val="24"/>
        </w:rPr>
        <w:t xml:space="preserve"> </w:t>
      </w:r>
      <w:r w:rsidR="006914BA" w:rsidRPr="003B6A4F">
        <w:rPr>
          <w:rFonts w:cs="Times New Roman"/>
          <w:szCs w:val="24"/>
        </w:rPr>
        <w:t xml:space="preserve">harbor a more diverse range of parasites and might be more susceptible to parasite infections. </w:t>
      </w:r>
    </w:p>
    <w:p w14:paraId="0F3772F7" w14:textId="5F0A3B75" w:rsidR="006914BA" w:rsidRPr="003B6A4F" w:rsidRDefault="006914BA" w:rsidP="003B6A4F">
      <w:pPr>
        <w:spacing w:line="480" w:lineRule="auto"/>
        <w:ind w:firstLine="360"/>
        <w:rPr>
          <w:rFonts w:cs="Times New Roman"/>
          <w:szCs w:val="24"/>
        </w:rPr>
      </w:pPr>
      <w:r w:rsidRPr="003B6A4F">
        <w:rPr>
          <w:rFonts w:cs="Times New Roman"/>
          <w:szCs w:val="24"/>
        </w:rPr>
        <w:t>South America comprises different types of biomes</w:t>
      </w:r>
      <w:r w:rsidR="00EB2192">
        <w:rPr>
          <w:rFonts w:cs="Times New Roman"/>
          <w:szCs w:val="24"/>
        </w:rPr>
        <w:t xml:space="preserve">, </w:t>
      </w:r>
      <w:r w:rsidRPr="003B6A4F">
        <w:rPr>
          <w:rFonts w:cs="Times New Roman"/>
          <w:szCs w:val="24"/>
        </w:rPr>
        <w:t>which hold a great richness of native resident and migratory bird species</w:t>
      </w:r>
      <w:r w:rsidR="005A2849" w:rsidRPr="003B6A4F">
        <w:rPr>
          <w:rFonts w:cs="Times New Roman"/>
          <w:szCs w:val="24"/>
        </w:rPr>
        <w:t>, thus making it an ideal system to investigate such questions</w:t>
      </w:r>
      <w:r w:rsidRPr="003B6A4F">
        <w:rPr>
          <w:rFonts w:cs="Times New Roman"/>
          <w:szCs w:val="24"/>
        </w:rPr>
        <w:t xml:space="preserve">. </w:t>
      </w:r>
      <w:commentRangeStart w:id="54"/>
      <w:r w:rsidRPr="003B6A4F">
        <w:rPr>
          <w:rFonts w:cs="Times New Roman"/>
          <w:szCs w:val="24"/>
        </w:rPr>
        <w:t xml:space="preserve">Previous research has documented the prevalence of avian malaria in different regions of Brazil, and markedly different prevalence for </w:t>
      </w:r>
      <w:r w:rsidRPr="003B6A4F">
        <w:rPr>
          <w:rFonts w:cs="Times New Roman"/>
          <w:i/>
          <w:iCs/>
          <w:szCs w:val="24"/>
        </w:rPr>
        <w:t>Plasmodium</w:t>
      </w:r>
      <w:r w:rsidRPr="003B6A4F">
        <w:rPr>
          <w:rFonts w:cs="Times New Roman"/>
          <w:szCs w:val="24"/>
        </w:rPr>
        <w:t xml:space="preserve"> </w:t>
      </w:r>
      <w:proofErr w:type="spellStart"/>
      <w:r w:rsidRPr="003B6A4F">
        <w:rPr>
          <w:rFonts w:cs="Times New Roman"/>
          <w:szCs w:val="24"/>
        </w:rPr>
        <w:t>spp</w:t>
      </w:r>
      <w:proofErr w:type="spellEnd"/>
      <w:r w:rsidRPr="003B6A4F">
        <w:rPr>
          <w:rFonts w:cs="Times New Roman"/>
          <w:szCs w:val="24"/>
        </w:rPr>
        <w:t xml:space="preserve"> have been reported</w:t>
      </w:r>
      <w:r w:rsidR="000F4E9E" w:rsidRPr="003B6A4F">
        <w:rPr>
          <w:rFonts w:cs="Times New Roman"/>
          <w:szCs w:val="24"/>
        </w:rPr>
        <w:t xml:space="preserve"> between these regions</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(Braga et al. 2011)</w:t>
      </w:r>
      <w:r w:rsidRPr="003B6A4F">
        <w:rPr>
          <w:rFonts w:cs="Times New Roman"/>
          <w:szCs w:val="24"/>
        </w:rPr>
        <w:fldChar w:fldCharType="end"/>
      </w:r>
      <w:r w:rsidRPr="003B6A4F">
        <w:rPr>
          <w:rFonts w:cs="Times New Roman"/>
          <w:szCs w:val="24"/>
        </w:rPr>
        <w:t xml:space="preserve">. </w:t>
      </w:r>
      <w:r w:rsidR="00B9762B" w:rsidRPr="003B6A4F">
        <w:rPr>
          <w:rFonts w:cs="Times New Roman"/>
          <w:szCs w:val="24"/>
        </w:rPr>
        <w:t>Indeed, t</w:t>
      </w:r>
      <w:r w:rsidRPr="003B6A4F">
        <w:rPr>
          <w:rFonts w:cs="Times New Roman"/>
          <w:szCs w:val="24"/>
        </w:rPr>
        <w:t xml:space="preserve">he most prevalent avian </w:t>
      </w:r>
      <w:proofErr w:type="spellStart"/>
      <w:r w:rsidRPr="003B6A4F">
        <w:rPr>
          <w:rFonts w:cs="Times New Roman"/>
          <w:szCs w:val="24"/>
        </w:rPr>
        <w:t>haemosporidian</w:t>
      </w:r>
      <w:proofErr w:type="spellEnd"/>
      <w:r w:rsidRPr="003B6A4F">
        <w:rPr>
          <w:rFonts w:cs="Times New Roman"/>
          <w:szCs w:val="24"/>
        </w:rPr>
        <w:t xml:space="preserve"> parasite</w:t>
      </w:r>
      <w:r w:rsidR="00B9762B" w:rsidRPr="003B6A4F">
        <w:rPr>
          <w:rFonts w:cs="Times New Roman"/>
          <w:szCs w:val="24"/>
        </w:rPr>
        <w:t xml:space="preserve"> </w:t>
      </w:r>
      <w:r w:rsidRPr="003B6A4F">
        <w:rPr>
          <w:rFonts w:cs="Times New Roman"/>
          <w:szCs w:val="24"/>
        </w:rPr>
        <w:t xml:space="preserve">genus </w:t>
      </w:r>
      <w:r w:rsidR="00B9762B" w:rsidRPr="003B6A4F">
        <w:rPr>
          <w:rFonts w:cs="Times New Roman"/>
          <w:szCs w:val="24"/>
        </w:rPr>
        <w:t xml:space="preserve">in this region </w:t>
      </w:r>
      <w:r w:rsidRPr="003B6A4F">
        <w:rPr>
          <w:rFonts w:cs="Times New Roman"/>
          <w:szCs w:val="24"/>
        </w:rPr>
        <w:t xml:space="preserve">is </w:t>
      </w:r>
      <w:r w:rsidRPr="003B6A4F">
        <w:rPr>
          <w:rFonts w:cs="Times New Roman"/>
          <w:i/>
          <w:iCs/>
          <w:szCs w:val="24"/>
        </w:rPr>
        <w:t>Plasmodium</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(Braga et al. 2011)</w:t>
      </w:r>
      <w:r w:rsidRPr="003B6A4F">
        <w:rPr>
          <w:rFonts w:cs="Times New Roman"/>
          <w:szCs w:val="24"/>
        </w:rPr>
        <w:fldChar w:fldCharType="end"/>
      </w:r>
      <w:r w:rsidR="007E3A99">
        <w:rPr>
          <w:rFonts w:cs="Times New Roman"/>
          <w:szCs w:val="24"/>
        </w:rPr>
        <w:t xml:space="preserve">. </w:t>
      </w:r>
      <w:commentRangeEnd w:id="54"/>
      <w:r w:rsidR="00E93FB7">
        <w:rPr>
          <w:rStyle w:val="Refdecomentrio"/>
        </w:rPr>
        <w:commentReference w:id="54"/>
      </w:r>
      <w:r w:rsidRPr="003B6A4F">
        <w:rPr>
          <w:rFonts w:cs="Times New Roman"/>
          <w:i/>
          <w:iCs/>
          <w:szCs w:val="24"/>
        </w:rPr>
        <w:t>Plasmodium</w:t>
      </w:r>
      <w:r w:rsidRPr="003B6A4F">
        <w:rPr>
          <w:rFonts w:cs="Times New Roman"/>
          <w:szCs w:val="24"/>
        </w:rPr>
        <w:t xml:space="preserve"> parasites present higher host-shifting rates</w:t>
      </w:r>
      <w:r w:rsidR="000F4E9E" w:rsidRPr="003B6A4F">
        <w:rPr>
          <w:rFonts w:cs="Times New Roman"/>
          <w:szCs w:val="24"/>
        </w:rPr>
        <w:t xml:space="preserve"> than other bird </w:t>
      </w:r>
      <w:proofErr w:type="spellStart"/>
      <w:r w:rsidR="000F4E9E" w:rsidRPr="003B6A4F">
        <w:rPr>
          <w:rFonts w:cs="Times New Roman"/>
          <w:szCs w:val="24"/>
        </w:rPr>
        <w:t>haemosporidian</w:t>
      </w:r>
      <w:r w:rsidR="00D30ACD" w:rsidRPr="003B6A4F">
        <w:rPr>
          <w:rFonts w:cs="Times New Roman"/>
          <w:szCs w:val="24"/>
        </w:rPr>
        <w:t>s</w:t>
      </w:r>
      <w:proofErr w:type="spellEnd"/>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(Hellgren et al. 2007)</w:t>
      </w:r>
      <w:r w:rsidRPr="003B6A4F">
        <w:rPr>
          <w:rFonts w:cs="Times New Roman"/>
          <w:szCs w:val="24"/>
        </w:rPr>
        <w:fldChar w:fldCharType="end"/>
      </w:r>
      <w:r w:rsidRPr="003B6A4F">
        <w:rPr>
          <w:rFonts w:cs="Times New Roman"/>
          <w:szCs w:val="24"/>
        </w:rPr>
        <w:t>, which could certainly contribute to the</w:t>
      </w:r>
      <w:r w:rsidR="005A2849" w:rsidRPr="003B6A4F">
        <w:rPr>
          <w:rFonts w:cs="Times New Roman"/>
          <w:szCs w:val="24"/>
        </w:rPr>
        <w:t>ir increased</w:t>
      </w:r>
      <w:r w:rsidRPr="003B6A4F">
        <w:rPr>
          <w:rFonts w:cs="Times New Roman"/>
          <w:szCs w:val="24"/>
        </w:rPr>
        <w:t xml:space="preserve"> dissemination by migratory birds into new areas. Indeed, host-shifting of a </w:t>
      </w:r>
      <w:r w:rsidRPr="003B6A4F">
        <w:rPr>
          <w:rFonts w:cs="Times New Roman"/>
          <w:i/>
          <w:iCs/>
          <w:szCs w:val="24"/>
        </w:rPr>
        <w:t>Plasmodium</w:t>
      </w:r>
      <w:r w:rsidRPr="003B6A4F">
        <w:rPr>
          <w:rFonts w:cs="Times New Roman"/>
          <w:szCs w:val="24"/>
        </w:rPr>
        <w:t xml:space="preserve"> species from domestic chicken to wild and native birds has already been reported in </w:t>
      </w:r>
      <w:r w:rsidR="004874C1">
        <w:rPr>
          <w:rFonts w:cs="Times New Roman"/>
          <w:szCs w:val="24"/>
        </w:rPr>
        <w:t>South America</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(Ferreira-Junior et al. 2018)</w:t>
      </w:r>
      <w:r w:rsidRPr="003B6A4F">
        <w:rPr>
          <w:rFonts w:cs="Times New Roman"/>
          <w:szCs w:val="24"/>
        </w:rPr>
        <w:fldChar w:fldCharType="end"/>
      </w:r>
      <w:r w:rsidRPr="003B6A4F">
        <w:rPr>
          <w:rFonts w:cs="Times New Roman"/>
          <w:szCs w:val="24"/>
        </w:rPr>
        <w:t xml:space="preserve">. </w:t>
      </w:r>
    </w:p>
    <w:p w14:paraId="5D422793" w14:textId="1649F07F" w:rsidR="006914BA" w:rsidRPr="003B6A4F" w:rsidRDefault="006914BA" w:rsidP="003B6A4F">
      <w:pPr>
        <w:spacing w:line="480" w:lineRule="auto"/>
        <w:ind w:firstLine="720"/>
        <w:rPr>
          <w:rFonts w:cs="Times New Roman"/>
          <w:szCs w:val="24"/>
        </w:rPr>
      </w:pPr>
      <w:r w:rsidRPr="003B6A4F">
        <w:rPr>
          <w:rFonts w:cs="Times New Roman"/>
          <w:szCs w:val="24"/>
        </w:rPr>
        <w:t>Furthermore, the great avian richness (~3</w:t>
      </w:r>
      <w:r w:rsidR="000F4E9E" w:rsidRPr="003B6A4F">
        <w:rPr>
          <w:rFonts w:cs="Times New Roman"/>
          <w:szCs w:val="24"/>
        </w:rPr>
        <w:t>5</w:t>
      </w:r>
      <w:r w:rsidRPr="003B6A4F">
        <w:rPr>
          <w:rFonts w:cs="Times New Roman"/>
          <w:szCs w:val="24"/>
        </w:rPr>
        <w:t>00 species</w:t>
      </w:r>
      <w:r w:rsidR="00E442B0" w:rsidRPr="003B6A4F">
        <w:rPr>
          <w:rFonts w:cs="Times New Roman"/>
          <w:szCs w:val="24"/>
        </w:rPr>
        <w:t>)</w:t>
      </w:r>
      <w:r w:rsidRPr="003B6A4F">
        <w:rPr>
          <w:rFonts w:cs="Times New Roman"/>
          <w:szCs w:val="24"/>
        </w:rPr>
        <w:t xml:space="preserve"> and abundance in South America</w:t>
      </w:r>
      <w:r w:rsidR="00493F1C">
        <w:rPr>
          <w:rFonts w:cs="Times New Roman"/>
          <w:szCs w:val="24"/>
        </w:rPr>
        <w:t xml:space="preserve"> </w:t>
      </w:r>
      <w:r w:rsidR="0028507F">
        <w:rPr>
          <w:rFonts w:cs="Times New Roman"/>
          <w:szCs w:val="24"/>
        </w:rPr>
        <w:fldChar w:fldCharType="begin" w:fldLock="1"/>
      </w:r>
      <w:r w:rsidR="00EA1F89">
        <w:rPr>
          <w:rFonts w:cs="Times New Roman"/>
          <w:szCs w:val="24"/>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0028507F">
        <w:rPr>
          <w:rFonts w:cs="Times New Roman"/>
          <w:szCs w:val="24"/>
        </w:rPr>
        <w:fldChar w:fldCharType="separate"/>
      </w:r>
      <w:r w:rsidR="0028507F" w:rsidRPr="0028507F">
        <w:rPr>
          <w:rFonts w:cs="Times New Roman"/>
          <w:noProof/>
          <w:szCs w:val="24"/>
        </w:rPr>
        <w:t>(Remsen et al. in press)</w:t>
      </w:r>
      <w:r w:rsidR="0028507F">
        <w:rPr>
          <w:rFonts w:cs="Times New Roman"/>
          <w:szCs w:val="24"/>
        </w:rPr>
        <w:fldChar w:fldCharType="end"/>
      </w:r>
      <w:r w:rsidR="00493F1C" w:rsidRPr="00493F1C">
        <w:rPr>
          <w:rStyle w:val="Hyperlink"/>
          <w:color w:val="auto"/>
          <w:u w:val="none"/>
        </w:rPr>
        <w:t xml:space="preserve"> </w:t>
      </w:r>
      <w:r w:rsidRPr="003B6A4F">
        <w:rPr>
          <w:rFonts w:cs="Times New Roman"/>
          <w:szCs w:val="24"/>
        </w:rPr>
        <w:t xml:space="preserve">could also enhance the probability of parasite host-shifting </w:t>
      </w:r>
      <w:r w:rsidRPr="003B6A4F">
        <w:rPr>
          <w:rFonts w:cs="Times New Roman"/>
          <w:szCs w:val="24"/>
        </w:rPr>
        <w:lastRenderedPageBreak/>
        <w:t>between migratory and resident birds, given the likely presence of susceptible birds in any particular area. B</w:t>
      </w:r>
      <w:r w:rsidR="00F10E81" w:rsidRPr="003B6A4F">
        <w:rPr>
          <w:rFonts w:cs="Times New Roman"/>
          <w:szCs w:val="24"/>
        </w:rPr>
        <w:t>esides that, the great richness</w:t>
      </w:r>
      <w:r w:rsidRPr="003B6A4F">
        <w:rPr>
          <w:rFonts w:cs="Times New Roman"/>
          <w:szCs w:val="24"/>
        </w:rPr>
        <w:t xml:space="preserve"> and abundance of vectors</w:t>
      </w:r>
      <w:r w:rsidR="0087691F" w:rsidRPr="003B6A4F">
        <w:rPr>
          <w:rFonts w:cs="Times New Roman"/>
          <w:szCs w:val="24"/>
        </w:rPr>
        <w:t xml:space="preserve"> </w:t>
      </w:r>
      <w:r w:rsidR="00127505" w:rsidRPr="003B6A4F">
        <w:rPr>
          <w:rFonts w:cs="Times New Roman"/>
          <w:szCs w:val="24"/>
        </w:rPr>
        <w:fldChar w:fldCharType="begin" w:fldLock="1"/>
      </w:r>
      <w:r w:rsidR="00F931D6" w:rsidRPr="003B6A4F">
        <w:rPr>
          <w:rFonts w:cs="Times New Roman"/>
          <w:szCs w:val="24"/>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Brasil","type":"book"},"uris":["http://www.mendeley.com/documents/?uuid=b2588ab5-89e5-439c-8099-8fefeca5b19a"]}],"mendeley":{"formattedCitation":"(Consoli and Oliveira 1994)","plainTextFormattedCitation":"(Consoli and Oliveira 1994)","previouslyFormattedCitation":"(Consoli and Oliveira 1994)"},"properties":{"noteIndex":0},"schema":"https://github.com/citation-style-language/schema/raw/master/csl-citation.json"}</w:instrText>
      </w:r>
      <w:r w:rsidR="00127505" w:rsidRPr="003B6A4F">
        <w:rPr>
          <w:rFonts w:cs="Times New Roman"/>
          <w:szCs w:val="24"/>
        </w:rPr>
        <w:fldChar w:fldCharType="separate"/>
      </w:r>
      <w:r w:rsidR="00127505" w:rsidRPr="003B6A4F">
        <w:rPr>
          <w:rFonts w:cs="Times New Roman"/>
          <w:noProof/>
          <w:szCs w:val="24"/>
        </w:rPr>
        <w:t>(Consoli and Oliveira 1994)</w:t>
      </w:r>
      <w:r w:rsidR="00127505" w:rsidRPr="003B6A4F">
        <w:rPr>
          <w:rFonts w:cs="Times New Roman"/>
          <w:szCs w:val="24"/>
        </w:rPr>
        <w:fldChar w:fldCharType="end"/>
      </w:r>
      <w:r w:rsidR="00127505" w:rsidRPr="003B6A4F">
        <w:rPr>
          <w:rFonts w:cs="Times New Roman"/>
          <w:szCs w:val="24"/>
        </w:rPr>
        <w:t xml:space="preserve"> </w:t>
      </w:r>
      <w:r w:rsidRPr="003B6A4F">
        <w:rPr>
          <w:rFonts w:cs="Times New Roman"/>
          <w:szCs w:val="24"/>
        </w:rPr>
        <w:t xml:space="preserve">could also increase the chances of host-shifting between migratory and resident birds as it increases the chances of compatible vectors being present. Thus, these features make the </w:t>
      </w:r>
      <w:r w:rsidR="00B9762B" w:rsidRPr="003B6A4F">
        <w:rPr>
          <w:rFonts w:cs="Times New Roman"/>
          <w:szCs w:val="24"/>
        </w:rPr>
        <w:t xml:space="preserve">South American </w:t>
      </w:r>
      <w:r w:rsidRPr="003B6A4F">
        <w:rPr>
          <w:rFonts w:cs="Times New Roman"/>
          <w:szCs w:val="24"/>
        </w:rPr>
        <w:t xml:space="preserve">avian </w:t>
      </w:r>
      <w:proofErr w:type="spellStart"/>
      <w:r w:rsidRPr="003B6A4F">
        <w:rPr>
          <w:rFonts w:cs="Times New Roman"/>
          <w:szCs w:val="24"/>
        </w:rPr>
        <w:t>haemosporidians</w:t>
      </w:r>
      <w:proofErr w:type="spellEnd"/>
      <w:r w:rsidRPr="003B6A4F">
        <w:rPr>
          <w:rFonts w:cs="Times New Roman"/>
          <w:szCs w:val="24"/>
        </w:rPr>
        <w:t xml:space="preserve"> a great model to investigate the putative transmission of pathogens via host migration in nature. </w:t>
      </w:r>
    </w:p>
    <w:p w14:paraId="19B54227" w14:textId="15E0CA35" w:rsidR="00B9762B" w:rsidRDefault="006914BA" w:rsidP="003B6A4F">
      <w:pPr>
        <w:spacing w:line="480" w:lineRule="auto"/>
        <w:ind w:firstLine="720"/>
        <w:rPr>
          <w:rFonts w:cs="Times New Roman"/>
          <w:szCs w:val="24"/>
        </w:rPr>
      </w:pPr>
      <w:r w:rsidRPr="003B6A4F">
        <w:rPr>
          <w:rFonts w:cs="Times New Roman"/>
          <w:szCs w:val="24"/>
        </w:rPr>
        <w:t xml:space="preserve">In this context, the main goal of this study is to evaluate the influence of migratory birds on the spread of </w:t>
      </w:r>
      <w:proofErr w:type="spellStart"/>
      <w:r w:rsidRPr="003B6A4F">
        <w:rPr>
          <w:rFonts w:cs="Times New Roman"/>
          <w:szCs w:val="24"/>
        </w:rPr>
        <w:t>haemosporidian</w:t>
      </w:r>
      <w:proofErr w:type="spellEnd"/>
      <w:r w:rsidRPr="003B6A4F">
        <w:rPr>
          <w:rFonts w:cs="Times New Roman"/>
          <w:szCs w:val="24"/>
        </w:rPr>
        <w:t xml:space="preserve"> parasites in South America. Specifically, we</w:t>
      </w:r>
      <w:r w:rsidR="004874C1">
        <w:rPr>
          <w:rFonts w:cs="Times New Roman"/>
          <w:szCs w:val="24"/>
        </w:rPr>
        <w:t xml:space="preserve"> evaluated the hypothesis</w:t>
      </w:r>
      <w:r w:rsidRPr="003B6A4F">
        <w:rPr>
          <w:rFonts w:cs="Times New Roman"/>
          <w:szCs w:val="24"/>
        </w:rPr>
        <w:t xml:space="preserve"> that (1) migratory birds spread parasite lineages along their migratory routes, and (2) localities crossed by more migratory routes have g</w:t>
      </w:r>
      <w:r w:rsidR="00F10E81" w:rsidRPr="003B6A4F">
        <w:rPr>
          <w:rFonts w:cs="Times New Roman"/>
          <w:szCs w:val="24"/>
        </w:rPr>
        <w:t xml:space="preserve">reater prevalence and richness </w:t>
      </w:r>
      <w:r w:rsidRPr="003B6A4F">
        <w:rPr>
          <w:rFonts w:cs="Times New Roman"/>
          <w:szCs w:val="24"/>
        </w:rPr>
        <w:t xml:space="preserve">of </w:t>
      </w:r>
      <w:proofErr w:type="spellStart"/>
      <w:r w:rsidRPr="003B6A4F">
        <w:rPr>
          <w:rFonts w:cs="Times New Roman"/>
          <w:szCs w:val="24"/>
        </w:rPr>
        <w:t>haemosporidian</w:t>
      </w:r>
      <w:proofErr w:type="spellEnd"/>
      <w:r w:rsidRPr="003B6A4F">
        <w:rPr>
          <w:rFonts w:cs="Times New Roman"/>
          <w:szCs w:val="24"/>
        </w:rPr>
        <w:t xml:space="preserve"> lineages. For the first hypothesis, we tested whether parasite lineages found (</w:t>
      </w:r>
      <w:proofErr w:type="spellStart"/>
      <w:r w:rsidRPr="003B6A4F">
        <w:rPr>
          <w:rFonts w:cs="Times New Roman"/>
          <w:szCs w:val="24"/>
        </w:rPr>
        <w:t>i</w:t>
      </w:r>
      <w:proofErr w:type="spellEnd"/>
      <w:r w:rsidRPr="003B6A4F">
        <w:rPr>
          <w:rFonts w:cs="Times New Roman"/>
          <w:szCs w:val="24"/>
        </w:rPr>
        <w:t xml:space="preserve">) only in migratory birds, (ii) in both migrants and residents, and (ii) only in residents, differ in their frequency of occurrence among localities. Due to the fact migrants can carry parasites from many </w:t>
      </w:r>
      <w:r w:rsidRPr="00196DAD">
        <w:rPr>
          <w:rFonts w:cs="Times New Roman"/>
          <w:szCs w:val="24"/>
        </w:rPr>
        <w:t>sites and</w:t>
      </w:r>
      <w:r w:rsidR="00A15F57" w:rsidRPr="00196DAD">
        <w:rPr>
          <w:rFonts w:cs="Times New Roman"/>
          <w:szCs w:val="24"/>
        </w:rPr>
        <w:t xml:space="preserve"> potentially</w:t>
      </w:r>
      <w:r w:rsidRPr="00196DAD">
        <w:rPr>
          <w:rFonts w:cs="Times New Roman"/>
          <w:szCs w:val="24"/>
        </w:rPr>
        <w:t xml:space="preserve"> infect resident birds, we predicted that parasite lineages using migratory birds </w:t>
      </w:r>
      <w:r w:rsidR="0087660E" w:rsidRPr="00196DAD">
        <w:rPr>
          <w:rFonts w:cs="Times New Roman"/>
          <w:szCs w:val="24"/>
        </w:rPr>
        <w:t>should</w:t>
      </w:r>
      <w:r w:rsidRPr="00196DAD">
        <w:rPr>
          <w:rFonts w:cs="Times New Roman"/>
          <w:szCs w:val="24"/>
        </w:rPr>
        <w:t xml:space="preserve"> </w:t>
      </w:r>
      <w:r w:rsidRPr="003B6A4F">
        <w:rPr>
          <w:rFonts w:cs="Times New Roman"/>
          <w:szCs w:val="24"/>
        </w:rPr>
        <w:t>occur in a greater percentage of localities than those using only resident birds. Moreover, migration behavior increases the exposure of birds to more parasite lineages</w:t>
      </w:r>
      <w:r w:rsidR="00AD46E1" w:rsidRPr="003B6A4F">
        <w:rPr>
          <w:rFonts w:cs="Times New Roman"/>
          <w:szCs w:val="24"/>
        </w:rPr>
        <w:t xml:space="preserve"> and hence their </w:t>
      </w:r>
      <w:r w:rsidR="00B9762B" w:rsidRPr="003B6A4F">
        <w:rPr>
          <w:rFonts w:cs="Times New Roman"/>
          <w:szCs w:val="24"/>
        </w:rPr>
        <w:t>contact</w:t>
      </w:r>
      <w:r w:rsidR="00AD46E1" w:rsidRPr="003B6A4F">
        <w:rPr>
          <w:rFonts w:cs="Times New Roman"/>
          <w:szCs w:val="24"/>
        </w:rPr>
        <w:t xml:space="preserve"> </w:t>
      </w:r>
      <w:r w:rsidR="00C86262" w:rsidRPr="003B6A4F">
        <w:rPr>
          <w:rFonts w:cs="Times New Roman"/>
          <w:szCs w:val="24"/>
        </w:rPr>
        <w:t>with</w:t>
      </w:r>
      <w:r w:rsidR="00AD46E1" w:rsidRPr="003B6A4F">
        <w:rPr>
          <w:rFonts w:cs="Times New Roman"/>
          <w:szCs w:val="24"/>
        </w:rPr>
        <w:t xml:space="preserve"> </w:t>
      </w:r>
      <w:r w:rsidR="00B9762B" w:rsidRPr="003B6A4F">
        <w:rPr>
          <w:rFonts w:cs="Times New Roman"/>
          <w:szCs w:val="24"/>
        </w:rPr>
        <w:t xml:space="preserve">different </w:t>
      </w:r>
      <w:r w:rsidR="00AD46E1" w:rsidRPr="003B6A4F">
        <w:rPr>
          <w:rFonts w:cs="Times New Roman"/>
          <w:szCs w:val="24"/>
        </w:rPr>
        <w:t>parasites</w:t>
      </w:r>
      <w:r w:rsidR="007E3A99">
        <w:rPr>
          <w:rFonts w:cs="Times New Roman"/>
          <w:szCs w:val="24"/>
        </w:rPr>
        <w:t xml:space="preserve"> as migrants pass through regions that harbor different parasite communities. Therefore,</w:t>
      </w:r>
      <w:r w:rsidR="00C86262" w:rsidRPr="003B6A4F">
        <w:rPr>
          <w:rFonts w:cs="Times New Roman"/>
          <w:szCs w:val="24"/>
        </w:rPr>
        <w:t xml:space="preserve"> </w:t>
      </w:r>
      <w:r w:rsidRPr="003B6A4F">
        <w:rPr>
          <w:rFonts w:cs="Times New Roman"/>
          <w:szCs w:val="24"/>
        </w:rPr>
        <w:t>we expect</w:t>
      </w:r>
      <w:r w:rsidR="007E3A99">
        <w:rPr>
          <w:rFonts w:cs="Times New Roman"/>
          <w:szCs w:val="24"/>
        </w:rPr>
        <w:t xml:space="preserve"> </w:t>
      </w:r>
      <w:r w:rsidRPr="003B6A4F">
        <w:rPr>
          <w:rFonts w:cs="Times New Roman"/>
          <w:szCs w:val="24"/>
        </w:rPr>
        <w:t>higher</w:t>
      </w:r>
      <w:r w:rsidR="00AD46E1" w:rsidRPr="003B6A4F">
        <w:rPr>
          <w:rFonts w:cs="Times New Roman"/>
          <w:szCs w:val="24"/>
        </w:rPr>
        <w:t xml:space="preserve"> </w:t>
      </w:r>
      <w:proofErr w:type="spellStart"/>
      <w:r w:rsidR="00AD46E1" w:rsidRPr="003B6A4F">
        <w:rPr>
          <w:rFonts w:cs="Times New Roman"/>
          <w:szCs w:val="24"/>
        </w:rPr>
        <w:t>haemosporidian</w:t>
      </w:r>
      <w:proofErr w:type="spellEnd"/>
      <w:r w:rsidR="00AD46E1" w:rsidRPr="003B6A4F">
        <w:rPr>
          <w:rFonts w:cs="Times New Roman"/>
          <w:szCs w:val="24"/>
        </w:rPr>
        <w:t xml:space="preserve"> richness and prevalence</w:t>
      </w:r>
      <w:r w:rsidRPr="003B6A4F">
        <w:rPr>
          <w:rFonts w:cs="Times New Roman"/>
          <w:szCs w:val="24"/>
        </w:rPr>
        <w:t xml:space="preserve"> </w:t>
      </w:r>
      <w:r w:rsidR="00AD46E1" w:rsidRPr="003B6A4F">
        <w:rPr>
          <w:rFonts w:cs="Times New Roman"/>
          <w:szCs w:val="24"/>
        </w:rPr>
        <w:t>in regions with more</w:t>
      </w:r>
      <w:r w:rsidRPr="003B6A4F">
        <w:rPr>
          <w:rFonts w:cs="Times New Roman"/>
          <w:szCs w:val="24"/>
        </w:rPr>
        <w:t xml:space="preserve"> migratory</w:t>
      </w:r>
      <w:r w:rsidR="00AD46E1" w:rsidRPr="003B6A4F">
        <w:rPr>
          <w:rFonts w:cs="Times New Roman"/>
          <w:szCs w:val="24"/>
        </w:rPr>
        <w:t xml:space="preserve"> </w:t>
      </w:r>
      <w:r w:rsidRPr="003B6A4F">
        <w:rPr>
          <w:rFonts w:cs="Times New Roman"/>
          <w:szCs w:val="24"/>
        </w:rPr>
        <w:t xml:space="preserve">birds. For the second hypothesis, we tested for a relationship among localities between the overall local </w:t>
      </w:r>
      <w:proofErr w:type="spellStart"/>
      <w:r w:rsidRPr="003B6A4F">
        <w:rPr>
          <w:rFonts w:cs="Times New Roman"/>
          <w:szCs w:val="24"/>
        </w:rPr>
        <w:t>haemosporidian</w:t>
      </w:r>
      <w:proofErr w:type="spellEnd"/>
      <w:r w:rsidRPr="003B6A4F">
        <w:rPr>
          <w:rFonts w:cs="Times New Roman"/>
          <w:szCs w:val="24"/>
        </w:rPr>
        <w:t xml:space="preserve"> </w:t>
      </w:r>
      <w:r w:rsidR="00AD46E1" w:rsidRPr="003B6A4F">
        <w:rPr>
          <w:rFonts w:cs="Times New Roman"/>
          <w:szCs w:val="24"/>
        </w:rPr>
        <w:t xml:space="preserve">parasite richness </w:t>
      </w:r>
      <w:r w:rsidRPr="003B6A4F">
        <w:rPr>
          <w:rFonts w:cs="Times New Roman"/>
          <w:szCs w:val="24"/>
        </w:rPr>
        <w:t xml:space="preserve">and </w:t>
      </w:r>
      <w:r w:rsidR="00AD46E1" w:rsidRPr="003B6A4F">
        <w:rPr>
          <w:rFonts w:cs="Times New Roman"/>
          <w:szCs w:val="24"/>
        </w:rPr>
        <w:t>prevalence</w:t>
      </w:r>
      <w:r w:rsidRPr="003B6A4F">
        <w:rPr>
          <w:rFonts w:cs="Times New Roman"/>
          <w:szCs w:val="24"/>
        </w:rPr>
        <w:t>, and the proportion of migratory birds passing through a locality.</w:t>
      </w:r>
    </w:p>
    <w:p w14:paraId="29DE4119" w14:textId="4C42F38F" w:rsidR="00B9762B" w:rsidRDefault="00B9762B" w:rsidP="003B6A4F">
      <w:pPr>
        <w:spacing w:line="480" w:lineRule="auto"/>
        <w:rPr>
          <w:rFonts w:cs="Times New Roman"/>
          <w:szCs w:val="24"/>
        </w:rPr>
      </w:pPr>
    </w:p>
    <w:p w14:paraId="5BE27922" w14:textId="77777777" w:rsidR="007E3A99" w:rsidRPr="003B6A4F" w:rsidRDefault="007E3A99" w:rsidP="003B6A4F">
      <w:pPr>
        <w:spacing w:line="480" w:lineRule="auto"/>
        <w:rPr>
          <w:rFonts w:cs="Times New Roman"/>
          <w:szCs w:val="24"/>
        </w:rPr>
      </w:pPr>
    </w:p>
    <w:p w14:paraId="73E1BD61" w14:textId="0B64B38D" w:rsidR="00FF2A33" w:rsidRPr="003B6A4F" w:rsidRDefault="00DA1478" w:rsidP="003B6A4F">
      <w:pPr>
        <w:pStyle w:val="Ttulo"/>
        <w:spacing w:line="480" w:lineRule="auto"/>
        <w:rPr>
          <w:rFonts w:cs="Times New Roman"/>
          <w:szCs w:val="24"/>
        </w:rPr>
      </w:pPr>
      <w:r w:rsidRPr="003B6A4F">
        <w:rPr>
          <w:rFonts w:cs="Times New Roman"/>
          <w:szCs w:val="24"/>
        </w:rPr>
        <w:lastRenderedPageBreak/>
        <w:t xml:space="preserve">2. </w:t>
      </w:r>
      <w:r w:rsidR="00FF2A33" w:rsidRPr="003B6A4F">
        <w:rPr>
          <w:rFonts w:cs="Times New Roman"/>
          <w:szCs w:val="24"/>
        </w:rPr>
        <w:t>Methods</w:t>
      </w:r>
    </w:p>
    <w:p w14:paraId="6CBA2095" w14:textId="4985D8AA" w:rsidR="00DA1478" w:rsidRPr="003B6A4F" w:rsidRDefault="00DA1478" w:rsidP="003B6A4F">
      <w:pPr>
        <w:pStyle w:val="Subttulo"/>
        <w:spacing w:line="480" w:lineRule="auto"/>
        <w:rPr>
          <w:rFonts w:cs="Times New Roman"/>
          <w:szCs w:val="24"/>
        </w:rPr>
      </w:pPr>
      <w:r w:rsidRPr="003B6A4F">
        <w:rPr>
          <w:rFonts w:cs="Times New Roman"/>
          <w:szCs w:val="24"/>
        </w:rPr>
        <w:t>2.1 Dataset</w:t>
      </w:r>
    </w:p>
    <w:p w14:paraId="7A015567" w14:textId="5F93AD1C" w:rsidR="00DA1478" w:rsidRDefault="00DA1478" w:rsidP="003B6A4F">
      <w:pPr>
        <w:spacing w:line="480" w:lineRule="auto"/>
        <w:ind w:firstLine="708"/>
        <w:rPr>
          <w:rFonts w:cs="Times New Roman"/>
          <w:szCs w:val="24"/>
        </w:rPr>
      </w:pPr>
      <w:r w:rsidRPr="00196DAD">
        <w:rPr>
          <w:rFonts w:cs="Times New Roman"/>
          <w:szCs w:val="24"/>
        </w:rPr>
        <w:tab/>
      </w:r>
      <w:r w:rsidR="00546453" w:rsidRPr="00196DAD">
        <w:rPr>
          <w:rFonts w:cs="Times New Roman"/>
          <w:bCs/>
          <w:iCs/>
          <w:szCs w:val="24"/>
        </w:rPr>
        <w:t xml:space="preserve">All analyses were performed using </w:t>
      </w:r>
      <w:r w:rsidR="00D00A31" w:rsidRPr="00196DAD">
        <w:rPr>
          <w:rFonts w:cs="Times New Roman"/>
          <w:szCs w:val="24"/>
        </w:rPr>
        <w:t>a</w:t>
      </w:r>
      <w:r w:rsidR="00286CE3" w:rsidRPr="00196DAD">
        <w:rPr>
          <w:rFonts w:cs="Times New Roman"/>
          <w:szCs w:val="24"/>
        </w:rPr>
        <w:t xml:space="preserve"> dataset</w:t>
      </w:r>
      <w:r w:rsidRPr="00196DAD">
        <w:rPr>
          <w:rFonts w:cs="Times New Roman"/>
          <w:szCs w:val="24"/>
        </w:rPr>
        <w:t xml:space="preserve"> </w:t>
      </w:r>
      <w:r w:rsidR="00175205" w:rsidRPr="00196DAD">
        <w:rPr>
          <w:rFonts w:cs="Times New Roman"/>
          <w:szCs w:val="24"/>
        </w:rPr>
        <w:t>comprising</w:t>
      </w:r>
      <w:r w:rsidRPr="00196DAD">
        <w:rPr>
          <w:rFonts w:cs="Times New Roman"/>
          <w:bCs/>
          <w:iCs/>
          <w:szCs w:val="24"/>
        </w:rPr>
        <w:t xml:space="preserve"> </w:t>
      </w:r>
      <w:r w:rsidRPr="00196DAD">
        <w:rPr>
          <w:rFonts w:cs="Times New Roman"/>
          <w:szCs w:val="24"/>
        </w:rPr>
        <w:t xml:space="preserve">~13200 bird blood samples </w:t>
      </w:r>
      <w:r w:rsidR="00D00A31" w:rsidRPr="00196DAD">
        <w:rPr>
          <w:rFonts w:cs="Times New Roman"/>
          <w:szCs w:val="24"/>
        </w:rPr>
        <w:t>accounting for</w:t>
      </w:r>
      <w:r w:rsidRPr="00196DAD">
        <w:rPr>
          <w:rFonts w:cs="Times New Roman"/>
          <w:szCs w:val="24"/>
        </w:rPr>
        <w:t xml:space="preserve"> </w:t>
      </w:r>
      <w:r w:rsidR="00CD1DDD" w:rsidRPr="00196DAD">
        <w:rPr>
          <w:rFonts w:cs="Times New Roman"/>
          <w:szCs w:val="24"/>
        </w:rPr>
        <w:t xml:space="preserve">916 species from </w:t>
      </w:r>
      <w:r w:rsidRPr="00196DAD">
        <w:rPr>
          <w:rFonts w:cs="Times New Roman"/>
          <w:szCs w:val="24"/>
        </w:rPr>
        <w:t xml:space="preserve">63 different </w:t>
      </w:r>
      <w:r w:rsidR="004E7479">
        <w:rPr>
          <w:rFonts w:cs="Times New Roman"/>
          <w:szCs w:val="24"/>
        </w:rPr>
        <w:t>localities</w:t>
      </w:r>
      <w:r w:rsidRPr="00196DAD">
        <w:rPr>
          <w:rFonts w:cs="Times New Roman"/>
          <w:szCs w:val="24"/>
        </w:rPr>
        <w:t xml:space="preserve"> </w:t>
      </w:r>
      <w:r w:rsidR="00412DAE" w:rsidRPr="00196DAD">
        <w:rPr>
          <w:rFonts w:cs="Times New Roman"/>
          <w:szCs w:val="24"/>
        </w:rPr>
        <w:t xml:space="preserve">sampled from 2005 to 2018 </w:t>
      </w:r>
      <w:r w:rsidRPr="00196DAD">
        <w:rPr>
          <w:rFonts w:cs="Times New Roman"/>
          <w:szCs w:val="24"/>
        </w:rPr>
        <w:t>in South America</w:t>
      </w:r>
      <w:r w:rsidR="00B1540C" w:rsidRPr="00196DAD">
        <w:rPr>
          <w:rFonts w:cs="Times New Roman"/>
          <w:szCs w:val="24"/>
        </w:rPr>
        <w:t>, previously described in</w:t>
      </w:r>
      <w:r w:rsidR="00D00A31" w:rsidRPr="00196DAD">
        <w:rPr>
          <w:rFonts w:cs="Times New Roman"/>
          <w:szCs w:val="24"/>
        </w:rPr>
        <w:t xml:space="preserve"> </w:t>
      </w:r>
      <w:r w:rsidR="00214449">
        <w:rPr>
          <w:rFonts w:cs="Times New Roman"/>
          <w:szCs w:val="24"/>
        </w:rPr>
        <w:fldChar w:fldCharType="begin" w:fldLock="1"/>
      </w:r>
      <w:r w:rsidR="007D45A2">
        <w:rPr>
          <w:rFonts w:cs="Times New Roman"/>
          <w:szCs w:val="24"/>
        </w:rPr>
        <w:instrText>ADDIN CSL_CITATION {"citationItems":[{"id":"ITEM-1","itemData":{"DOI":"10.1371/journal.pone.0057770","ISBN":"1932-6203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ONE","id":"ITEM-1","issue":"3","issued":{"date-parts":[["2013"]]},"page":"1-9","title":"Exploring the Diversity and Distribution of Neotropical Avian Malaria Parasites - A Molecular Survey from Southeast Brazil","type":"article-journal","volume":"8"},"uris":["http://www.mendeley.com/documents/?uuid=bf12315c-9f5c-4cf8-8e70-e06b1c4343ae"]},{"id":"ITEM-2","itemData":{"DOI":"10.1371/journal.pone.0178791","ISBN":"1111111111","ISSN":"19326203","abstract":"Habitat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ONE","id":"ITEM-2","issue":"6","issued":{"date-parts":[["2017"]]},"title":"Habitat modification and seasonality influence avian haemosporidian parasite distributions in southeastern Brazil","type":"article-journal","volume":"12"},"uris":["http://www.mendeley.com/documents/?uuid=e6b63828-31fb-4dd4-9b49-6b27746e0137"]},{"id":"ITEM-3","itemData":{"DOI":"10.1111/mec.15094","ISSN":"1365294X","abstract":"Identifying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Ecology","id":"ITEM-3","issue":"10","issued":{"date-parts":[["2019"]]},"page":"2681-2693","title":"Avian host composition, local speciation and dispersal drive the regional assembly of avian malaria parasites in South American birds","type":"article-journal","volume":"28"},"uris":["http://www.mendeley.com/documents/?uuid=5b9307eb-220e-41eb-9477-1fbeaad1eba9"]},{"id":"ITEM-4","itemData":{"DOI":"10.1038/s41598-020-65523-x","author":[{"dropping-particle":"","family":"Rodrigues","given":"Raquel A","non-dropping-particle":"","parse-names":false,"suffix":""},{"dropping-particle":"","family":"Massara","given":"Rodrigo L","non-dropping-particle":"","parse-names":false,"suffix":""},{"dropping-particle":"","family":"Bailey","given":"Larissa L","non-dropping-particle":"","parse-names":false,"suffix":""},{"dropping-particle":"","family":"Pichorim","given":"Mauro","non-dropping-particle":"","parse-names":false,"suffix":""},{"dropping-particle":"","family":"Moreira","given":"Patrícia A","non-dropping-particle":"","parse-names":false,"suffix":""},{"dropping-particle":"","family":"Braga","given":"Érika M","non-dropping-particle":"","parse-names":false,"suffix":""}],"id":"ITEM-4","issued":{"date-parts":[["2020"]]},"page":"1-10","title":"Using a multistate occupancy approach to determine molecular diagnostic accuracy and factors affecting avian haemosporidian infections","type":"article-journal"},"uris":["http://www.mendeley.com/documents/?uuid=7e4ada2b-550a-4c48-a457-9900c075a76a"]}],"mendeley":{"formattedCitation":"(Lacorte et al. 2013, Ferreira et al. 2017, Fecchio et al. 2019, Rodrigues et al. 2020)","manualFormatting":"Lacorte et al. 2013, Ferreira et al. 2017, Fecchio et al. 2019, Rodrigues et al. 2020","plainTextFormattedCitation":"(Lacorte et al. 2013, Ferreira et al. 2017, Fecchio et al. 2019, Rodrigues et al. 2020)","previouslyFormattedCitation":"(Lacorte et al. 2013, Ferreira et al. 2017, Fecchio et al. 2019, Rodrigues et al. 2020)"},"properties":{"noteIndex":0},"schema":"https://github.com/citation-style-language/schema/raw/master/csl-citation.json"}</w:instrText>
      </w:r>
      <w:r w:rsidR="00214449">
        <w:rPr>
          <w:rFonts w:cs="Times New Roman"/>
          <w:szCs w:val="24"/>
        </w:rPr>
        <w:fldChar w:fldCharType="separate"/>
      </w:r>
      <w:r w:rsidR="00214449" w:rsidRPr="00214449">
        <w:rPr>
          <w:rFonts w:cs="Times New Roman"/>
          <w:noProof/>
          <w:szCs w:val="24"/>
        </w:rPr>
        <w:t>Lacorte et al. 2013, Ferreira et al. 2017, Fecchio et al. 2019, Rodrigues et al. 2020</w:t>
      </w:r>
      <w:r w:rsidR="00214449">
        <w:rPr>
          <w:rFonts w:cs="Times New Roman"/>
          <w:szCs w:val="24"/>
        </w:rPr>
        <w:fldChar w:fldCharType="end"/>
      </w:r>
      <w:r w:rsidR="00D00A31" w:rsidRPr="00196DAD">
        <w:rPr>
          <w:rFonts w:cs="Times New Roman"/>
          <w:szCs w:val="24"/>
        </w:rPr>
        <w:t xml:space="preserve"> and </w:t>
      </w:r>
      <w:r w:rsidR="00B1540C" w:rsidRPr="00196DAD">
        <w:rPr>
          <w:rFonts w:cs="Times New Roman"/>
          <w:szCs w:val="24"/>
        </w:rPr>
        <w:t xml:space="preserve">supplemented with new, previously </w:t>
      </w:r>
      <w:r w:rsidR="00D00A31" w:rsidRPr="00196DAD">
        <w:rPr>
          <w:rFonts w:cs="Times New Roman"/>
          <w:szCs w:val="24"/>
        </w:rPr>
        <w:t xml:space="preserve">unpublished data. In addition, </w:t>
      </w:r>
      <w:proofErr w:type="spellStart"/>
      <w:r w:rsidR="00D00A31" w:rsidRPr="00196DAD">
        <w:rPr>
          <w:rFonts w:cs="Times New Roman"/>
          <w:szCs w:val="24"/>
        </w:rPr>
        <w:t>haemosporidian</w:t>
      </w:r>
      <w:proofErr w:type="spellEnd"/>
      <w:r w:rsidR="00D00A31" w:rsidRPr="00196DAD">
        <w:rPr>
          <w:rFonts w:cs="Times New Roman"/>
          <w:szCs w:val="24"/>
        </w:rPr>
        <w:t xml:space="preserve"> lineages from</w:t>
      </w:r>
      <w:r w:rsidR="00B1540C" w:rsidRPr="00196DAD">
        <w:rPr>
          <w:rFonts w:cs="Times New Roman"/>
          <w:szCs w:val="24"/>
        </w:rPr>
        <w:t xml:space="preserve"> the</w:t>
      </w:r>
      <w:r w:rsidR="00D00A31" w:rsidRPr="00196DAD">
        <w:rPr>
          <w:rFonts w:cs="Times New Roman"/>
          <w:bCs/>
          <w:iCs/>
          <w:szCs w:val="24"/>
        </w:rPr>
        <w:t xml:space="preserve"> </w:t>
      </w:r>
      <w:proofErr w:type="spellStart"/>
      <w:r w:rsidR="00D00A31" w:rsidRPr="00196DAD">
        <w:rPr>
          <w:rFonts w:cs="Times New Roman"/>
          <w:bCs/>
          <w:iCs/>
          <w:szCs w:val="24"/>
        </w:rPr>
        <w:t>MalAvi</w:t>
      </w:r>
      <w:proofErr w:type="spellEnd"/>
      <w:r w:rsidR="00D00A31" w:rsidRPr="00196DAD">
        <w:rPr>
          <w:rFonts w:cs="Times New Roman"/>
          <w:bCs/>
          <w:iCs/>
          <w:szCs w:val="24"/>
        </w:rPr>
        <w:t xml:space="preserve"> </w:t>
      </w:r>
      <w:r w:rsidR="00D00A31" w:rsidRPr="00196DAD">
        <w:rPr>
          <w:rFonts w:cs="Times New Roman"/>
          <w:szCs w:val="24"/>
        </w:rPr>
        <w:t>database (</w:t>
      </w:r>
      <w:hyperlink r:id="rId11" w:history="1">
        <w:r w:rsidR="00D00A31" w:rsidRPr="00196DAD">
          <w:rPr>
            <w:rStyle w:val="Hyperlink"/>
            <w:rFonts w:cs="Times New Roman"/>
            <w:color w:val="auto"/>
            <w:szCs w:val="24"/>
            <w:u w:val="none"/>
          </w:rPr>
          <w:t>http://130.235.244.92/Malavi/</w:t>
        </w:r>
      </w:hyperlink>
      <w:r w:rsidR="00D00A31" w:rsidRPr="00196DAD">
        <w:rPr>
          <w:rStyle w:val="Hyperlink"/>
          <w:rFonts w:cs="Times New Roman"/>
          <w:color w:val="auto"/>
          <w:szCs w:val="24"/>
          <w:u w:val="none"/>
        </w:rPr>
        <w:t xml:space="preserve">, </w:t>
      </w:r>
      <w:r w:rsidR="00D00A31" w:rsidRPr="00196DAD">
        <w:rPr>
          <w:rStyle w:val="Hyperlink"/>
          <w:rFonts w:cs="Times New Roman"/>
          <w:color w:val="auto"/>
          <w:szCs w:val="24"/>
          <w:u w:val="none"/>
        </w:rPr>
        <w:fldChar w:fldCharType="begin" w:fldLock="1"/>
      </w:r>
      <w:r w:rsidR="00D00A31" w:rsidRPr="00196DAD">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196DAD">
        <w:rPr>
          <w:rStyle w:val="Hyperlink"/>
          <w:rFonts w:cs="Times New Roman"/>
          <w:color w:val="auto"/>
          <w:szCs w:val="24"/>
          <w:u w:val="none"/>
        </w:rPr>
        <w:fldChar w:fldCharType="separate"/>
      </w:r>
      <w:r w:rsidR="00D00A31" w:rsidRPr="00196DAD">
        <w:rPr>
          <w:rStyle w:val="Hyperlink"/>
          <w:rFonts w:cs="Times New Roman"/>
          <w:noProof/>
          <w:color w:val="auto"/>
          <w:szCs w:val="24"/>
          <w:u w:val="none"/>
        </w:rPr>
        <w:t>Bensch et al. 2009)</w:t>
      </w:r>
      <w:r w:rsidR="00D00A31" w:rsidRPr="00196DAD">
        <w:rPr>
          <w:rStyle w:val="Hyperlink"/>
          <w:rFonts w:cs="Times New Roman"/>
          <w:color w:val="auto"/>
          <w:szCs w:val="24"/>
          <w:u w:val="none"/>
        </w:rPr>
        <w:fldChar w:fldCharType="end"/>
      </w:r>
      <w:r w:rsidR="00D00A31" w:rsidRPr="00196DAD">
        <w:rPr>
          <w:rStyle w:val="Hyperlink"/>
          <w:rFonts w:cs="Times New Roman"/>
          <w:color w:val="auto"/>
          <w:szCs w:val="24"/>
          <w:u w:val="none"/>
        </w:rPr>
        <w:t xml:space="preserve"> were included </w:t>
      </w:r>
      <w:r w:rsidR="00D00A31" w:rsidRPr="00196DAD">
        <w:rPr>
          <w:rFonts w:cs="Times New Roman"/>
          <w:szCs w:val="24"/>
        </w:rPr>
        <w:t xml:space="preserve">from South American </w:t>
      </w:r>
      <w:commentRangeStart w:id="55"/>
      <w:commentRangeStart w:id="56"/>
      <w:r w:rsidR="00D00A31" w:rsidRPr="00196DAD">
        <w:rPr>
          <w:rFonts w:cs="Times New Roman"/>
          <w:szCs w:val="24"/>
        </w:rPr>
        <w:t>regions</w:t>
      </w:r>
      <w:commentRangeEnd w:id="55"/>
      <w:r w:rsidR="00794A89">
        <w:rPr>
          <w:rStyle w:val="Refdecomentrio"/>
        </w:rPr>
        <w:commentReference w:id="55"/>
      </w:r>
      <w:commentRangeEnd w:id="56"/>
      <w:r w:rsidR="0018617C">
        <w:rPr>
          <w:rStyle w:val="Refdecomentrio"/>
        </w:rPr>
        <w:commentReference w:id="56"/>
      </w:r>
      <w:r w:rsidRPr="00196DAD">
        <w:rPr>
          <w:rFonts w:cs="Times New Roman"/>
          <w:szCs w:val="24"/>
        </w:rPr>
        <w:t xml:space="preserve"> (Figure 1</w:t>
      </w:r>
      <w:r w:rsidR="00827C41" w:rsidRPr="00196DAD">
        <w:rPr>
          <w:rFonts w:cs="Times New Roman"/>
          <w:szCs w:val="24"/>
        </w:rPr>
        <w:t>, Supplementary material</w:t>
      </w:r>
      <w:r w:rsidRPr="00196DAD">
        <w:rPr>
          <w:rFonts w:cs="Times New Roman"/>
          <w:szCs w:val="24"/>
        </w:rPr>
        <w:t>).</w:t>
      </w:r>
      <w:r w:rsidR="00412DAE" w:rsidRPr="00196DAD">
        <w:rPr>
          <w:rFonts w:cs="Times New Roman"/>
          <w:szCs w:val="24"/>
        </w:rPr>
        <w:t xml:space="preserve"> Combining both datasets, we obtained a total of ~2800</w:t>
      </w:r>
      <w:r w:rsidR="009F2661" w:rsidRPr="00196DAD">
        <w:rPr>
          <w:rFonts w:cs="Times New Roman"/>
          <w:szCs w:val="24"/>
        </w:rPr>
        <w:t xml:space="preserve"> sequenced parasites </w:t>
      </w:r>
      <w:r w:rsidR="00B1540C" w:rsidRPr="00196DAD">
        <w:rPr>
          <w:rFonts w:cs="Times New Roman"/>
          <w:szCs w:val="24"/>
        </w:rPr>
        <w:t>representing</w:t>
      </w:r>
      <w:r w:rsidR="009F2661" w:rsidRPr="00196DAD">
        <w:rPr>
          <w:rFonts w:cs="Times New Roman"/>
          <w:szCs w:val="24"/>
        </w:rPr>
        <w:t xml:space="preserve"> 668 distinct</w:t>
      </w:r>
      <w:r w:rsidR="00412DAE" w:rsidRPr="00196DAD">
        <w:rPr>
          <w:rFonts w:cs="Times New Roman"/>
          <w:szCs w:val="24"/>
        </w:rPr>
        <w:t xml:space="preserve"> lineages</w:t>
      </w:r>
      <w:r w:rsidR="009F2661" w:rsidRPr="00196DAD">
        <w:rPr>
          <w:rFonts w:cs="Times New Roman"/>
          <w:szCs w:val="24"/>
        </w:rPr>
        <w:t xml:space="preserve"> </w:t>
      </w:r>
      <w:r w:rsidR="00B1540C" w:rsidRPr="00196DAD">
        <w:rPr>
          <w:rFonts w:cs="Times New Roman"/>
          <w:szCs w:val="24"/>
        </w:rPr>
        <w:t>collected from</w:t>
      </w:r>
      <w:r w:rsidR="009F2661" w:rsidRPr="00196DAD">
        <w:rPr>
          <w:rFonts w:cs="Times New Roman"/>
          <w:szCs w:val="24"/>
        </w:rPr>
        <w:t xml:space="preserve"> 506 </w:t>
      </w:r>
      <w:r w:rsidR="00B1540C" w:rsidRPr="00196DAD">
        <w:rPr>
          <w:rFonts w:cs="Times New Roman"/>
          <w:szCs w:val="24"/>
        </w:rPr>
        <w:t xml:space="preserve">different </w:t>
      </w:r>
      <w:r w:rsidR="009F2661" w:rsidRPr="00196DAD">
        <w:rPr>
          <w:rFonts w:cs="Times New Roman"/>
          <w:szCs w:val="24"/>
        </w:rPr>
        <w:t>host species and 156 localities</w:t>
      </w:r>
      <w:r w:rsidR="00911113" w:rsidRPr="00196DAD">
        <w:rPr>
          <w:rFonts w:cs="Times New Roman"/>
          <w:szCs w:val="24"/>
        </w:rPr>
        <w:t xml:space="preserve"> (</w:t>
      </w:r>
      <w:r w:rsidR="0011367F" w:rsidRPr="00196DAD">
        <w:rPr>
          <w:rFonts w:cs="Times New Roman"/>
          <w:szCs w:val="24"/>
        </w:rPr>
        <w:t>all</w:t>
      </w:r>
      <w:r w:rsidR="009F2661" w:rsidRPr="00196DAD">
        <w:rPr>
          <w:rFonts w:cs="Times New Roman"/>
          <w:szCs w:val="24"/>
        </w:rPr>
        <w:t xml:space="preserve"> lineages</w:t>
      </w:r>
      <w:r w:rsidR="0011367F" w:rsidRPr="00196DAD">
        <w:rPr>
          <w:rFonts w:cs="Times New Roman"/>
          <w:szCs w:val="24"/>
        </w:rPr>
        <w:t xml:space="preserve"> belonging to one of these three genera: </w:t>
      </w:r>
      <w:r w:rsidR="00911113" w:rsidRPr="00196DAD">
        <w:rPr>
          <w:rFonts w:cs="Times New Roman"/>
          <w:i/>
          <w:iCs/>
          <w:szCs w:val="24"/>
        </w:rPr>
        <w:t>Plasmodium</w:t>
      </w:r>
      <w:r w:rsidR="00911113" w:rsidRPr="00196DAD">
        <w:rPr>
          <w:rFonts w:cs="Times New Roman"/>
          <w:szCs w:val="24"/>
        </w:rPr>
        <w:t xml:space="preserve">, </w:t>
      </w:r>
      <w:proofErr w:type="spellStart"/>
      <w:r w:rsidR="00911113" w:rsidRPr="00196DAD">
        <w:rPr>
          <w:rFonts w:cs="Times New Roman"/>
          <w:i/>
          <w:iCs/>
          <w:szCs w:val="24"/>
        </w:rPr>
        <w:t>Haemoproteus</w:t>
      </w:r>
      <w:proofErr w:type="spellEnd"/>
      <w:r w:rsidR="00911113" w:rsidRPr="00196DAD">
        <w:rPr>
          <w:rFonts w:cs="Times New Roman"/>
          <w:szCs w:val="24"/>
        </w:rPr>
        <w:t xml:space="preserve"> and </w:t>
      </w:r>
      <w:proofErr w:type="spellStart"/>
      <w:r w:rsidR="00911113" w:rsidRPr="00196DAD">
        <w:rPr>
          <w:rFonts w:cs="Times New Roman"/>
          <w:i/>
          <w:iCs/>
          <w:szCs w:val="24"/>
        </w:rPr>
        <w:t>Leucocytozoon</w:t>
      </w:r>
      <w:proofErr w:type="spellEnd"/>
      <w:r w:rsidR="00911113" w:rsidRPr="00196DAD">
        <w:rPr>
          <w:rFonts w:cs="Times New Roman"/>
          <w:szCs w:val="24"/>
        </w:rPr>
        <w:t>)</w:t>
      </w:r>
      <w:r w:rsidR="00412DAE" w:rsidRPr="00196DAD">
        <w:rPr>
          <w:rFonts w:cs="Times New Roman"/>
          <w:szCs w:val="24"/>
        </w:rPr>
        <w:t>.</w:t>
      </w:r>
      <w:r w:rsidR="009F2661" w:rsidRPr="00196DAD">
        <w:rPr>
          <w:rFonts w:cs="Times New Roman"/>
          <w:szCs w:val="24"/>
        </w:rPr>
        <w:t xml:space="preserve"> </w:t>
      </w:r>
      <w:r w:rsidR="003D40FB" w:rsidRPr="00196DAD">
        <w:rPr>
          <w:rFonts w:cs="Times New Roman"/>
          <w:szCs w:val="24"/>
        </w:rPr>
        <w:t>Each locality was assigned to a</w:t>
      </w:r>
      <w:r w:rsidR="00D02F85" w:rsidRPr="00196DAD">
        <w:rPr>
          <w:rFonts w:cs="Times New Roman"/>
          <w:szCs w:val="24"/>
        </w:rPr>
        <w:t xml:space="preserve"> b</w:t>
      </w:r>
      <w:r w:rsidR="003D40FB" w:rsidRPr="00196DAD">
        <w:rPr>
          <w:rFonts w:cs="Times New Roman"/>
          <w:szCs w:val="24"/>
        </w:rPr>
        <w:t>iome based on the classification of</w:t>
      </w:r>
      <w:r w:rsidR="00320556" w:rsidRPr="00196DAD">
        <w:rPr>
          <w:rFonts w:cs="Times New Roman"/>
          <w:szCs w:val="24"/>
        </w:rPr>
        <w:t xml:space="preserve"> </w:t>
      </w:r>
      <w:r w:rsidR="00320556" w:rsidRPr="00196DAD">
        <w:rPr>
          <w:rFonts w:cs="Times New Roman"/>
          <w:szCs w:val="24"/>
        </w:rPr>
        <w:fldChar w:fldCharType="begin" w:fldLock="1"/>
      </w:r>
      <w:r w:rsidR="007B6775" w:rsidRPr="00196DAD">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sidRPr="00196DAD">
        <w:rPr>
          <w:rFonts w:cs="Times New Roman"/>
          <w:szCs w:val="24"/>
        </w:rPr>
        <w:fldChar w:fldCharType="separate"/>
      </w:r>
      <w:r w:rsidR="00320556" w:rsidRPr="00196DAD">
        <w:rPr>
          <w:rFonts w:cs="Times New Roman"/>
          <w:noProof/>
          <w:szCs w:val="24"/>
        </w:rPr>
        <w:t>Turchetto-Zolet et al. 2013</w:t>
      </w:r>
      <w:r w:rsidR="00320556" w:rsidRPr="00196DAD">
        <w:rPr>
          <w:rFonts w:cs="Times New Roman"/>
          <w:szCs w:val="24"/>
        </w:rPr>
        <w:fldChar w:fldCharType="end"/>
      </w:r>
      <w:r w:rsidR="00B46907" w:rsidRPr="00196DAD">
        <w:rPr>
          <w:rFonts w:cs="Times New Roman"/>
          <w:szCs w:val="24"/>
        </w:rPr>
        <w:t xml:space="preserve">. </w:t>
      </w:r>
      <w:r w:rsidRPr="00196DAD">
        <w:rPr>
          <w:rFonts w:cs="Times New Roman"/>
          <w:szCs w:val="24"/>
        </w:rPr>
        <w:t xml:space="preserve">The parasite prevalence </w:t>
      </w:r>
      <w:r w:rsidR="00B72AB1" w:rsidRPr="00196DAD">
        <w:rPr>
          <w:rFonts w:cs="Times New Roman"/>
          <w:szCs w:val="24"/>
        </w:rPr>
        <w:t xml:space="preserve">per bird species and locality </w:t>
      </w:r>
      <w:r w:rsidRPr="00196DAD">
        <w:rPr>
          <w:rFonts w:cs="Times New Roman"/>
          <w:szCs w:val="24"/>
        </w:rPr>
        <w:t>was estimated usin</w:t>
      </w:r>
      <w:r w:rsidRPr="003B6A4F">
        <w:rPr>
          <w:rFonts w:cs="Times New Roman"/>
          <w:szCs w:val="24"/>
        </w:rPr>
        <w:t xml:space="preserve">g PCR diagnostic protocols described by </w:t>
      </w:r>
      <w:r w:rsidR="00D02F85" w:rsidRPr="003B6A4F">
        <w:rPr>
          <w:rFonts w:cs="Times New Roman"/>
          <w:szCs w:val="24"/>
        </w:rPr>
        <w:fldChar w:fldCharType="begin" w:fldLock="1"/>
      </w:r>
      <w:r w:rsidR="00D02F85" w:rsidRPr="003B6A4F">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 ","plainTextFormattedCitation":"(Hellgren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 xml:space="preserve">Hellgren et al. 2004 </w:t>
      </w:r>
      <w:r w:rsidR="00D02F85" w:rsidRPr="003B6A4F">
        <w:rPr>
          <w:rFonts w:cs="Times New Roman"/>
          <w:szCs w:val="24"/>
        </w:rPr>
        <w:fldChar w:fldCharType="end"/>
      </w:r>
      <w:r w:rsidR="00D02F85" w:rsidRPr="003B6A4F">
        <w:rPr>
          <w:rFonts w:cs="Times New Roman"/>
          <w:szCs w:val="24"/>
        </w:rPr>
        <w:t xml:space="preserve">and </w:t>
      </w:r>
      <w:r w:rsidR="00D02F85" w:rsidRPr="003B6A4F">
        <w:rPr>
          <w:rFonts w:cs="Times New Roman"/>
          <w:szCs w:val="24"/>
        </w:rPr>
        <w:fldChar w:fldCharType="begin" w:fldLock="1"/>
      </w:r>
      <w:r w:rsidR="00D02F85" w:rsidRPr="003B6A4F">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Fallon et al. 2003</w:t>
      </w:r>
      <w:r w:rsidR="00D02F85" w:rsidRPr="003B6A4F">
        <w:rPr>
          <w:rFonts w:cs="Times New Roman"/>
          <w:szCs w:val="24"/>
        </w:rPr>
        <w:fldChar w:fldCharType="end"/>
      </w:r>
      <w:r w:rsidRPr="003B6A4F">
        <w:rPr>
          <w:rFonts w:cs="Times New Roman"/>
          <w:szCs w:val="24"/>
        </w:rPr>
        <w:t>. The parasite lineages were identified by the PCR protocol described by</w:t>
      </w:r>
      <w:r w:rsidR="00D02F85" w:rsidRPr="003B6A4F">
        <w:rPr>
          <w:rFonts w:cs="Times New Roman"/>
          <w:szCs w:val="24"/>
        </w:rPr>
        <w:t xml:space="preserve"> </w:t>
      </w:r>
      <w:r w:rsidR="00D02F85" w:rsidRPr="003B6A4F">
        <w:rPr>
          <w:rFonts w:cs="Times New Roman"/>
          <w:szCs w:val="24"/>
        </w:rPr>
        <w:fldChar w:fldCharType="begin" w:fldLock="1"/>
      </w:r>
      <w:r w:rsidR="00127505" w:rsidRPr="003B6A4F">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D02F85" w:rsidRPr="003B6A4F">
        <w:rPr>
          <w:rFonts w:cs="Times New Roman"/>
          <w:szCs w:val="24"/>
        </w:rPr>
        <w:fldChar w:fldCharType="end"/>
      </w:r>
      <w:r w:rsidRPr="003B6A4F">
        <w:rPr>
          <w:rFonts w:cs="Times New Roman"/>
          <w:szCs w:val="24"/>
        </w:rPr>
        <w:t xml:space="preserve">. This protocol produces a </w:t>
      </w:r>
      <w:proofErr w:type="spellStart"/>
      <w:r w:rsidRPr="003B6A4F">
        <w:rPr>
          <w:rFonts w:cs="Times New Roman"/>
          <w:i/>
          <w:szCs w:val="24"/>
        </w:rPr>
        <w:t>cyt</w:t>
      </w:r>
      <w:proofErr w:type="spellEnd"/>
      <w:r w:rsidRPr="003B6A4F">
        <w:rPr>
          <w:rFonts w:cs="Times New Roman"/>
          <w:i/>
          <w:szCs w:val="24"/>
        </w:rPr>
        <w:t xml:space="preserve"> b</w:t>
      </w:r>
      <w:r w:rsidRPr="003B6A4F">
        <w:rPr>
          <w:rFonts w:cs="Times New Roman"/>
          <w:szCs w:val="24"/>
        </w:rPr>
        <w:t xml:space="preserve"> fragment of 478 bp. The birds present in each locality </w:t>
      </w:r>
      <w:r w:rsidR="00D05B19" w:rsidRPr="003B6A4F">
        <w:rPr>
          <w:rFonts w:cs="Times New Roman"/>
          <w:szCs w:val="24"/>
        </w:rPr>
        <w:t>were</w:t>
      </w:r>
      <w:r w:rsidRPr="003B6A4F">
        <w:rPr>
          <w:rFonts w:cs="Times New Roman"/>
          <w:szCs w:val="24"/>
        </w:rPr>
        <w:t xml:space="preserve"> classified in</w:t>
      </w:r>
      <w:r w:rsidR="00546453" w:rsidRPr="003B6A4F">
        <w:rPr>
          <w:rFonts w:cs="Times New Roman"/>
          <w:szCs w:val="24"/>
        </w:rPr>
        <w:t>to</w:t>
      </w:r>
      <w:r w:rsidRPr="003B6A4F">
        <w:rPr>
          <w:rFonts w:cs="Times New Roman"/>
          <w:szCs w:val="24"/>
        </w:rPr>
        <w:t xml:space="preserve"> </w:t>
      </w:r>
      <w:r w:rsidR="00D05B19" w:rsidRPr="003B6A4F">
        <w:rPr>
          <w:rFonts w:cs="Times New Roman"/>
          <w:szCs w:val="24"/>
        </w:rPr>
        <w:t>three</w:t>
      </w:r>
      <w:r w:rsidRPr="003B6A4F">
        <w:rPr>
          <w:rFonts w:cs="Times New Roman"/>
          <w:szCs w:val="24"/>
        </w:rPr>
        <w:t xml:space="preserve"> ecological classes: (1) resident; (2) partial migrant and (3) </w:t>
      </w:r>
      <w:r w:rsidR="00B9762B" w:rsidRPr="003B6A4F">
        <w:rPr>
          <w:rFonts w:cs="Times New Roman"/>
          <w:szCs w:val="24"/>
        </w:rPr>
        <w:t xml:space="preserve">full </w:t>
      </w:r>
      <w:r w:rsidRPr="003B6A4F">
        <w:rPr>
          <w:rFonts w:cs="Times New Roman"/>
          <w:szCs w:val="24"/>
        </w:rPr>
        <w:t>migrant</w:t>
      </w:r>
      <w:r w:rsidRPr="003B6A4F">
        <w:rPr>
          <w:rStyle w:val="shorttext"/>
          <w:rFonts w:cs="Times New Roman"/>
          <w:szCs w:val="24"/>
          <w:lang w:val="en"/>
        </w:rPr>
        <w:t xml:space="preserve">, </w:t>
      </w:r>
      <w:r w:rsidRPr="003B6A4F">
        <w:rPr>
          <w:rFonts w:cs="Times New Roman"/>
          <w:szCs w:val="24"/>
        </w:rPr>
        <w:t xml:space="preserve">according to the </w:t>
      </w:r>
      <w:r w:rsidRPr="003B6A4F">
        <w:rPr>
          <w:rFonts w:cs="Times New Roman"/>
          <w:szCs w:val="24"/>
        </w:rPr>
        <w:fldChar w:fldCharType="begin" w:fldLock="1"/>
      </w:r>
      <w:r w:rsidR="00D02F85" w:rsidRPr="003B6A4F">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Brazilian Committee of Ornithology</w:t>
      </w:r>
      <w:r w:rsidR="00A83253" w:rsidRPr="003B6A4F">
        <w:rPr>
          <w:rFonts w:cs="Times New Roman"/>
          <w:noProof/>
          <w:szCs w:val="24"/>
        </w:rPr>
        <w:t xml:space="preserve"> </w:t>
      </w:r>
      <w:r w:rsidRPr="003B6A4F">
        <w:rPr>
          <w:rFonts w:cs="Times New Roman"/>
          <w:noProof/>
          <w:szCs w:val="24"/>
        </w:rPr>
        <w:t>Records - CRBO 2014</w:t>
      </w:r>
      <w:r w:rsidRPr="003B6A4F">
        <w:rPr>
          <w:rFonts w:cs="Times New Roman"/>
          <w:szCs w:val="24"/>
        </w:rPr>
        <w:fldChar w:fldCharType="end"/>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{"citationItems":[{"id":"ITEM-1","itemData":{"DOI":"10.11606/1807-0205/2018.58.03","ISBN":"0000000223997","ISSN":"1807-0205","abstract":"&lt;p&gt;We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data.&lt;/p&gt;","author":[{"dropping-particle":"","family":"Somenzari","given":"Marina","non-dropping-particle":"","parse-names":false,"suffix":""},{"dropping-particle":"do","family":"Amaral","given":"Priscilla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Zoologia","id":"ITEM-1","issued":{"date-parts":[["2018"]]},"number-of-pages":"3","title":"An overview of migratory birds in Brazil","type":"book","volume":"58"},"uris":["http://www.mendeley.com/documents/?uuid=17645005-a995-48cb-8522-8ecb1f2ebc6a"]}],"mendeley":{"formattedCitation":"(Somenzari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Somenzari et al. 2018</w:t>
      </w:r>
      <w:r w:rsidRPr="003B6A4F">
        <w:rPr>
          <w:rFonts w:cs="Times New Roman"/>
          <w:szCs w:val="24"/>
        </w:rPr>
        <w:fldChar w:fldCharType="end"/>
      </w:r>
      <w:r w:rsidRPr="003B6A4F">
        <w:rPr>
          <w:rFonts w:cs="Times New Roman"/>
          <w:szCs w:val="24"/>
        </w:rPr>
        <w:t xml:space="preserve"> and </w:t>
      </w:r>
      <w:proofErr w:type="spellStart"/>
      <w:r w:rsidRPr="003B6A4F">
        <w:rPr>
          <w:rFonts w:cs="Times New Roman"/>
          <w:szCs w:val="24"/>
        </w:rPr>
        <w:t>BirdLife</w:t>
      </w:r>
      <w:proofErr w:type="spellEnd"/>
      <w:r w:rsidRPr="003B6A4F">
        <w:rPr>
          <w:rFonts w:cs="Times New Roman"/>
          <w:szCs w:val="24"/>
        </w:rPr>
        <w:t xml:space="preserve"> International (</w:t>
      </w:r>
      <w:hyperlink r:id="rId13" w:history="1">
        <w:r w:rsidRPr="003B6A4F">
          <w:rPr>
            <w:rStyle w:val="Hyperlink"/>
            <w:rFonts w:cs="Times New Roman"/>
            <w:szCs w:val="24"/>
          </w:rPr>
          <w:t>https://www.birdlife.org/</w:t>
        </w:r>
      </w:hyperlink>
      <w:r w:rsidRPr="003B6A4F">
        <w:rPr>
          <w:rFonts w:cs="Times New Roman"/>
          <w:szCs w:val="24"/>
        </w:rPr>
        <w:t>).</w:t>
      </w:r>
    </w:p>
    <w:p w14:paraId="22A42424" w14:textId="77777777" w:rsidR="00CF6C95" w:rsidRPr="003B6A4F" w:rsidRDefault="00CF6C95" w:rsidP="003B6A4F">
      <w:pPr>
        <w:spacing w:line="480" w:lineRule="auto"/>
        <w:ind w:firstLine="708"/>
        <w:rPr>
          <w:rFonts w:cs="Times New Roman"/>
          <w:szCs w:val="24"/>
        </w:rPr>
      </w:pPr>
    </w:p>
    <w:p w14:paraId="3079BD5E" w14:textId="4EE00293" w:rsidR="00192A01" w:rsidRPr="003B6A4F" w:rsidRDefault="00192A01" w:rsidP="003B6A4F">
      <w:pPr>
        <w:pStyle w:val="Subttulo"/>
        <w:spacing w:line="480" w:lineRule="auto"/>
        <w:rPr>
          <w:rFonts w:cs="Times New Roman"/>
          <w:szCs w:val="24"/>
        </w:rPr>
      </w:pPr>
      <w:r w:rsidRPr="003B6A4F">
        <w:rPr>
          <w:rFonts w:cs="Times New Roman"/>
          <w:szCs w:val="24"/>
        </w:rPr>
        <w:t xml:space="preserve">2.2 </w:t>
      </w:r>
      <w:r w:rsidR="00546453" w:rsidRPr="003B6A4F">
        <w:rPr>
          <w:rFonts w:cs="Times New Roman"/>
          <w:szCs w:val="24"/>
        </w:rPr>
        <w:t>Potential correlates of prevalence and richness</w:t>
      </w:r>
    </w:p>
    <w:p w14:paraId="6CD4FA8C" w14:textId="37ECC0D9" w:rsidR="00021A7F" w:rsidRPr="003B6A4F" w:rsidRDefault="00021A7F" w:rsidP="003B6A4F">
      <w:pPr>
        <w:spacing w:line="480" w:lineRule="auto"/>
        <w:rPr>
          <w:rFonts w:cs="Times New Roman"/>
          <w:i/>
          <w:iCs/>
          <w:szCs w:val="24"/>
        </w:rPr>
      </w:pPr>
      <w:r w:rsidRPr="003B6A4F">
        <w:rPr>
          <w:rFonts w:cs="Times New Roman"/>
          <w:i/>
          <w:iCs/>
          <w:szCs w:val="24"/>
        </w:rPr>
        <w:t>Spatial correlation</w:t>
      </w:r>
    </w:p>
    <w:p w14:paraId="419CB29D" w14:textId="6382242D" w:rsidR="00021A7F" w:rsidRDefault="00021A7F" w:rsidP="003B6A4F">
      <w:pPr>
        <w:spacing w:line="480" w:lineRule="auto"/>
        <w:rPr>
          <w:rFonts w:cs="Times New Roman"/>
          <w:szCs w:val="24"/>
        </w:rPr>
      </w:pPr>
      <w:r w:rsidRPr="003B6A4F">
        <w:rPr>
          <w:rFonts w:cs="Times New Roman"/>
          <w:szCs w:val="24"/>
        </w:rPr>
        <w:lastRenderedPageBreak/>
        <w:tab/>
      </w:r>
      <w:r w:rsidRPr="00196DAD">
        <w:rPr>
          <w:rFonts w:cs="Times New Roman"/>
          <w:szCs w:val="24"/>
        </w:rPr>
        <w:t>All analyses were conducted in R (R Core Team, 2019). We determined whether there was significant spatial autocorrelation</w:t>
      </w:r>
      <w:r w:rsidR="00776AC4" w:rsidRPr="00196DAD">
        <w:rPr>
          <w:rFonts w:cs="Times New Roman"/>
          <w:szCs w:val="24"/>
        </w:rPr>
        <w:t xml:space="preserve"> among localities</w:t>
      </w:r>
      <w:r w:rsidRPr="00196DAD">
        <w:rPr>
          <w:rFonts w:cs="Times New Roman"/>
          <w:szCs w:val="24"/>
        </w:rPr>
        <w:t xml:space="preserve"> for prevalence </w:t>
      </w:r>
      <w:r w:rsidRPr="003B6A4F">
        <w:rPr>
          <w:rFonts w:cs="Times New Roman"/>
          <w:szCs w:val="24"/>
        </w:rPr>
        <w:t>and parasite richness in our dataset by calculating the Moran Index value. In order to estimate this index, we combined the coordinates data into a matrix and employed the function “</w:t>
      </w:r>
      <w:proofErr w:type="spellStart"/>
      <w:r w:rsidRPr="003B6A4F">
        <w:rPr>
          <w:rFonts w:cs="Times New Roman"/>
          <w:szCs w:val="24"/>
        </w:rPr>
        <w:t>Moran.I</w:t>
      </w:r>
      <w:proofErr w:type="spellEnd"/>
      <w:r w:rsidRPr="003B6A4F">
        <w:rPr>
          <w:rFonts w:cs="Times New Roman"/>
          <w:szCs w:val="24"/>
        </w:rPr>
        <w:t xml:space="preserve">” from the “Ape” </w:t>
      </w:r>
      <w:r w:rsidR="008921E6">
        <w:rPr>
          <w:rFonts w:cs="Times New Roman"/>
          <w:szCs w:val="24"/>
        </w:rPr>
        <w:t>package</w:t>
      </w:r>
      <w:r w:rsidR="00A723AD">
        <w:rPr>
          <w:rFonts w:cs="Times New Roman"/>
          <w:szCs w:val="24"/>
        </w:rPr>
        <w:t xml:space="preserve"> </w:t>
      </w:r>
      <w:r w:rsidR="00A723AD">
        <w:rPr>
          <w:rFonts w:cs="Times New Roman"/>
          <w:szCs w:val="24"/>
        </w:rPr>
        <w:fldChar w:fldCharType="begin" w:fldLock="1"/>
      </w:r>
      <w:r w:rsidR="00A723AD">
        <w:rPr>
          <w:rFonts w:cs="Times New Roman"/>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and Schliep 2018)","plainTextFormattedCitation":"(Paradis and Schliep 2018)","previouslyFormattedCitation":"(Paradis and Schliep 2018)"},"properties":{"noteIndex":0},"schema":"https://github.com/citation-style-language/schema/raw/master/csl-citation.json"}</w:instrText>
      </w:r>
      <w:r w:rsidR="00A723AD">
        <w:rPr>
          <w:rFonts w:cs="Times New Roman"/>
          <w:szCs w:val="24"/>
        </w:rPr>
        <w:fldChar w:fldCharType="separate"/>
      </w:r>
      <w:r w:rsidR="00A723AD" w:rsidRPr="00A723AD">
        <w:rPr>
          <w:rFonts w:cs="Times New Roman"/>
          <w:noProof/>
          <w:szCs w:val="24"/>
        </w:rPr>
        <w:t>(Paradis and Schliep 2018)</w:t>
      </w:r>
      <w:r w:rsidR="00A723AD">
        <w:rPr>
          <w:rFonts w:cs="Times New Roman"/>
          <w:szCs w:val="24"/>
        </w:rPr>
        <w:fldChar w:fldCharType="end"/>
      </w:r>
      <w:r w:rsidRPr="003B6A4F">
        <w:rPr>
          <w:rFonts w:cs="Times New Roman"/>
          <w:szCs w:val="24"/>
        </w:rPr>
        <w:t xml:space="preserve">. </w:t>
      </w:r>
    </w:p>
    <w:p w14:paraId="0BEF4091" w14:textId="77777777" w:rsidR="006D057D" w:rsidRPr="003B6A4F" w:rsidRDefault="006D057D" w:rsidP="003B6A4F">
      <w:pPr>
        <w:spacing w:line="480" w:lineRule="auto"/>
        <w:rPr>
          <w:rFonts w:cs="Times New Roman"/>
          <w:szCs w:val="24"/>
        </w:rPr>
      </w:pPr>
    </w:p>
    <w:p w14:paraId="337CFE4A" w14:textId="77777777" w:rsidR="00021A7F" w:rsidRPr="003B6A4F" w:rsidRDefault="00021A7F" w:rsidP="003B6A4F">
      <w:pPr>
        <w:spacing w:line="480" w:lineRule="auto"/>
        <w:rPr>
          <w:rFonts w:cs="Times New Roman"/>
          <w:i/>
          <w:iCs/>
          <w:szCs w:val="24"/>
        </w:rPr>
      </w:pPr>
      <w:r w:rsidRPr="003B6A4F">
        <w:rPr>
          <w:rFonts w:cs="Times New Roman"/>
          <w:i/>
          <w:iCs/>
          <w:szCs w:val="24"/>
        </w:rPr>
        <w:t>Phylogenetic Signal</w:t>
      </w:r>
    </w:p>
    <w:p w14:paraId="5D341AC6" w14:textId="0AF4EB9F" w:rsidR="00021A7F" w:rsidRDefault="00021A7F" w:rsidP="003B6A4F">
      <w:pPr>
        <w:spacing w:line="480" w:lineRule="auto"/>
        <w:rPr>
          <w:rFonts w:cs="Times New Roman"/>
          <w:szCs w:val="24"/>
        </w:rPr>
      </w:pPr>
      <w:r w:rsidRPr="003B6A4F">
        <w:rPr>
          <w:rFonts w:cs="Times New Roman"/>
          <w:szCs w:val="24"/>
        </w:rPr>
        <w:tab/>
        <w:t xml:space="preserve">In order to estimate the phylogenetic signal among prevalence and richness estimates for the bird species in our dataset, we downloaded the file AllBirdsHackett1.tre from </w:t>
      </w:r>
      <w:hyperlink r:id="rId14" w:history="1">
        <w:r w:rsidRPr="003B6A4F">
          <w:rPr>
            <w:rStyle w:val="Hyperlink"/>
            <w:rFonts w:eastAsia="Times New Roman" w:cs="Times New Roman"/>
            <w:color w:val="auto"/>
            <w:szCs w:val="24"/>
          </w:rPr>
          <w:t>https://birdtree.org/</w:t>
        </w:r>
      </w:hyperlink>
      <w:r w:rsidRPr="003B6A4F">
        <w:rPr>
          <w:rFonts w:eastAsia="Times New Roman" w:cs="Times New Roman"/>
          <w:szCs w:val="24"/>
        </w:rPr>
        <w:t> website. Using the “</w:t>
      </w:r>
      <w:proofErr w:type="spellStart"/>
      <w:r w:rsidRPr="003B6A4F">
        <w:rPr>
          <w:rFonts w:eastAsia="Times New Roman" w:cs="Times New Roman"/>
          <w:szCs w:val="24"/>
        </w:rPr>
        <w:t>treeman</w:t>
      </w:r>
      <w:proofErr w:type="spellEnd"/>
      <w:r w:rsidRPr="003B6A4F">
        <w:rPr>
          <w:rFonts w:eastAsia="Times New Roman" w:cs="Times New Roman"/>
          <w:szCs w:val="24"/>
        </w:rPr>
        <w:t>” package</w:t>
      </w:r>
      <w:r w:rsidR="00A723AD">
        <w:rPr>
          <w:rFonts w:eastAsia="Times New Roman" w:cs="Times New Roman"/>
          <w:szCs w:val="24"/>
        </w:rPr>
        <w:t xml:space="preserve"> </w:t>
      </w:r>
      <w:r w:rsidR="00A723AD">
        <w:rPr>
          <w:rFonts w:eastAsia="Times New Roman" w:cs="Times New Roman"/>
          <w:szCs w:val="24"/>
        </w:rPr>
        <w:fldChar w:fldCharType="begin" w:fldLock="1"/>
      </w:r>
      <w:r w:rsidR="00A723AD">
        <w:rPr>
          <w:rFonts w:eastAsia="Times New Roman" w:cs="Times New Roman"/>
          <w:szCs w:val="24"/>
        </w:rPr>
        <w:instrText>ADDIN CSL_CITATION {"citationItems":[{"id":"ITEM-1","itemData":{"DOI":"10.1186/s13104-016-2340-8","ISSN":"17560500","abstract":"Background: Phylogenetic trees are hierarchical structures used for representing the inter-relationships between biological entities. They are the most common tool for representing evolution and are essential to a range of fields across the life sciences. The manipulation of phylogenetic trees - in terms of adding or removing tips - is often performed by researchers not just for reasons of management but also for performing simulations in order to understand the processes of evolution. Despite this, the most common programming language among biologists, R, has few class structures well suited to these tasks. Results: We present an R package that contains a new class, called TreeMan, for representing the phylogenetic tree. This class has a list structure allowing phylogenetic trees to be manipulated more efficiently. Computational running times are reduced because of the ready ability to vectorise and parallelise methods. Development is also improved due to fewer lines of code being required for performing manipulation processes. Conclusions: We present three use cases - pinning missing taxa to a supertree, simulating evolution with a tree-growth model and detecting significant phylogenetic turnover - that demonstrate the new package's speed and simplicity.","author":[{"dropping-particle":"","family":"Bennett","given":"Dominic J.","non-dropping-particle":"","parse-names":false,"suffix":""},{"dropping-particle":"","family":"Sutton","given":"Mark D.","non-dropping-particle":"","parse-names":false,"suffix":""},{"dropping-particle":"","family":"Turvey","given":"Samuel T.","non-dropping-particle":"","parse-names":false,"suffix":""}],"container-title":"BMC Research Notes","id":"ITEM-1","issue":"1","issued":{"date-parts":[["2017"]]},"page":"1-10","publisher":"BioMed Central","title":"Treeman: An R package for efficient and intuitive manipulation of phylogenetic trees","type":"article-journal","volume":"10"},"uris":["http://www.mendeley.com/documents/?uuid=88e90bd6-95b9-4d2e-8e63-5126bd6df616"]}],"mendeley":{"formattedCitation":"(Bennett et al. 2017)","plainTextFormattedCitation":"(Bennett et al. 2017)","previouslyFormattedCitation":"(Bennett et al. 2017)"},"properties":{"noteIndex":0},"schema":"https://github.com/citation-style-language/schema/raw/master/csl-citation.json"}</w:instrText>
      </w:r>
      <w:r w:rsidR="00A723AD">
        <w:rPr>
          <w:rFonts w:eastAsia="Times New Roman" w:cs="Times New Roman"/>
          <w:szCs w:val="24"/>
        </w:rPr>
        <w:fldChar w:fldCharType="separate"/>
      </w:r>
      <w:r w:rsidR="00A723AD" w:rsidRPr="00A723AD">
        <w:rPr>
          <w:rFonts w:eastAsia="Times New Roman" w:cs="Times New Roman"/>
          <w:noProof/>
          <w:szCs w:val="24"/>
        </w:rPr>
        <w:t>(Bennett et al. 2017)</w:t>
      </w:r>
      <w:r w:rsidR="00A723AD">
        <w:rPr>
          <w:rFonts w:eastAsia="Times New Roman" w:cs="Times New Roman"/>
          <w:szCs w:val="24"/>
        </w:rPr>
        <w:fldChar w:fldCharType="end"/>
      </w:r>
      <w:r w:rsidRPr="003B6A4F">
        <w:rPr>
          <w:rFonts w:eastAsia="Times New Roman" w:cs="Times New Roman"/>
          <w:szCs w:val="24"/>
        </w:rPr>
        <w:t xml:space="preserve">, we created a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file containing all trees from the original file. Then, we randomly selected 100 trees. This new file was converted from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to a </w:t>
      </w:r>
      <w:proofErr w:type="spellStart"/>
      <w:r w:rsidRPr="003B6A4F">
        <w:rPr>
          <w:rFonts w:eastAsia="Times New Roman" w:cs="Times New Roman"/>
          <w:szCs w:val="24"/>
        </w:rPr>
        <w:t>phylo</w:t>
      </w:r>
      <w:proofErr w:type="spellEnd"/>
      <w:r w:rsidRPr="003B6A4F">
        <w:rPr>
          <w:rFonts w:eastAsia="Times New Roman" w:cs="Times New Roman"/>
          <w:szCs w:val="24"/>
        </w:rPr>
        <w:t xml:space="preserve"> file, from which we extracted one single random tree</w:t>
      </w:r>
      <w:r w:rsidR="00FE1D93">
        <w:rPr>
          <w:rFonts w:eastAsia="Times New Roman" w:cs="Times New Roman"/>
          <w:szCs w:val="24"/>
        </w:rPr>
        <w:t xml:space="preserve"> to account for phylogenetic uncertainty</w:t>
      </w:r>
      <w:r w:rsidR="007E3A99">
        <w:rPr>
          <w:rFonts w:eastAsia="Times New Roman" w:cs="Times New Roman"/>
          <w:szCs w:val="24"/>
        </w:rPr>
        <w:t>. We</w:t>
      </w:r>
      <w:r w:rsidRPr="003B6A4F">
        <w:rPr>
          <w:rFonts w:eastAsia="Times New Roman" w:cs="Times New Roman"/>
          <w:szCs w:val="24"/>
        </w:rPr>
        <w:t xml:space="preserve"> grouped our data per species and eliminated all bird species from the </w:t>
      </w:r>
      <w:proofErr w:type="spellStart"/>
      <w:r w:rsidRPr="003B6A4F">
        <w:rPr>
          <w:rFonts w:eastAsia="Times New Roman" w:cs="Times New Roman"/>
          <w:szCs w:val="24"/>
        </w:rPr>
        <w:t>phylo</w:t>
      </w:r>
      <w:proofErr w:type="spellEnd"/>
      <w:r w:rsidRPr="003B6A4F">
        <w:rPr>
          <w:rFonts w:eastAsia="Times New Roman" w:cs="Times New Roman"/>
          <w:szCs w:val="24"/>
        </w:rPr>
        <w:t xml:space="preserve"> tree which were not present in our dataset. Using the “match” function from the “picante” package</w:t>
      </w:r>
      <w:r w:rsidR="00A723AD">
        <w:rPr>
          <w:rFonts w:eastAsia="Times New Roman" w:cs="Times New Roman"/>
          <w:szCs w:val="24"/>
        </w:rPr>
        <w:t xml:space="preserve"> </w:t>
      </w:r>
      <w:r w:rsidR="00A723AD">
        <w:rPr>
          <w:rFonts w:eastAsia="Times New Roman" w:cs="Times New Roman"/>
          <w:szCs w:val="24"/>
        </w:rPr>
        <w:fldChar w:fldCharType="begin" w:fldLock="1"/>
      </w:r>
      <w:r w:rsidR="00A723AD">
        <w:rPr>
          <w:rFonts w:eastAsia="Times New Roman" w:cs="Times New Roman"/>
          <w:szCs w:val="24"/>
        </w:rPr>
        <w:instrText>ADDIN CSL_CITATION {"citationItems":[{"id":"ITEM-1","itemData":{"DOI":"10.1093/bioinformatics/btq166","ISSN":"13674803","PMID":"20395285","abstract":"Summary: Picante is a software package that provides a comprehensive set of tools for analyzing the phylogenetic and trait diversity of ecological communities. The package calculates phylogenetic diversity metrics, performs trait comparative analyses, manipulates phenotypic and phylogenetic data, and performs tests for phylogenetic signal in trait distributions, community structure and species interactions. © The Author 2010. Published by Oxford University Press.","author":[{"dropping-particle":"","family":"Kembel","given":"Steven W.","non-dropping-particle":"","parse-names":false,"suffix":""},{"dropping-particle":"","family":"Cowan","given":"Peter D.","non-dropping-particle":"","parse-names":false,"suffix":""},{"dropping-particle":"","family":"Helmus","given":"Matthew R.","non-dropping-particle":"","parse-names":false,"suffix":""},{"dropping-particle":"","family":"Cornwell","given":"William K.","non-dropping-particle":"","parse-names":false,"suffix":""},{"dropping-particle":"","family":"Morlon","given":"Helene","non-dropping-particle":"","parse-names":false,"suffix":""},{"dropping-particle":"","family":"Ackerly","given":"David D.","non-dropping-particle":"","parse-names":false,"suffix":""},{"dropping-particle":"","family":"Blomberg","given":"Simon P.","non-dropping-particle":"","parse-names":false,"suffix":""},{"dropping-particle":"","family":"Webb","given":"Campbell O.","non-dropping-particle":"","parse-names":false,"suffix":""}],"container-title":"Bioinformatics","id":"ITEM-1","issue":"11","issued":{"date-parts":[["2010"]]},"page":"1463-1464","title":"Picante: R tools for integrating phylogenies and ecology","type":"article-journal","volume":"26"},"uris":["http://www.mendeley.com/documents/?uuid=d2b26300-b3bb-4047-a1ed-27a1e878b0a1"]}],"mendeley":{"formattedCitation":"(Kembel et al. 2010)","plainTextFormattedCitation":"(Kembel et al. 2010)","previouslyFormattedCitation":"(Kembel et al. 2010)"},"properties":{"noteIndex":0},"schema":"https://github.com/citation-style-language/schema/raw/master/csl-citation.json"}</w:instrText>
      </w:r>
      <w:r w:rsidR="00A723AD">
        <w:rPr>
          <w:rFonts w:eastAsia="Times New Roman" w:cs="Times New Roman"/>
          <w:szCs w:val="24"/>
        </w:rPr>
        <w:fldChar w:fldCharType="separate"/>
      </w:r>
      <w:r w:rsidR="00A723AD" w:rsidRPr="00A723AD">
        <w:rPr>
          <w:rFonts w:eastAsia="Times New Roman" w:cs="Times New Roman"/>
          <w:noProof/>
          <w:szCs w:val="24"/>
        </w:rPr>
        <w:t>(Kembel et al. 2010)</w:t>
      </w:r>
      <w:r w:rsidR="00A723AD">
        <w:rPr>
          <w:rFonts w:eastAsia="Times New Roman" w:cs="Times New Roman"/>
          <w:szCs w:val="24"/>
        </w:rPr>
        <w:fldChar w:fldCharType="end"/>
      </w:r>
      <w:r w:rsidRPr="003B6A4F">
        <w:rPr>
          <w:rFonts w:eastAsia="Times New Roman" w:cs="Times New Roman"/>
          <w:szCs w:val="24"/>
        </w:rPr>
        <w:t xml:space="preserve">, we matched the species between the tree and our dataset. Then, we calculated </w:t>
      </w:r>
      <w:proofErr w:type="spellStart"/>
      <w:r w:rsidR="009425E4" w:rsidRPr="003B6A4F">
        <w:rPr>
          <w:rFonts w:eastAsia="Times New Roman" w:cs="Times New Roman"/>
          <w:szCs w:val="24"/>
        </w:rPr>
        <w:t>P</w:t>
      </w:r>
      <w:r w:rsidR="00935BCA" w:rsidRPr="003B6A4F">
        <w:rPr>
          <w:rFonts w:eastAsia="Times New Roman" w:cs="Times New Roman"/>
          <w:szCs w:val="24"/>
        </w:rPr>
        <w:t>agel’s</w:t>
      </w:r>
      <w:proofErr w:type="spellEnd"/>
      <w:r w:rsidR="00935BCA" w:rsidRPr="003B6A4F">
        <w:rPr>
          <w:rFonts w:eastAsia="Times New Roman" w:cs="Times New Roman"/>
          <w:szCs w:val="24"/>
        </w:rPr>
        <w:t xml:space="preserve"> </w:t>
      </w:r>
      <w:r w:rsidRPr="003B6A4F">
        <w:rPr>
          <w:rFonts w:cs="Times New Roman"/>
          <w:szCs w:val="24"/>
        </w:rPr>
        <w:t xml:space="preserve">lambda (λ) to evaluate the phylogenetic signal among bird species in our dataset, for both </w:t>
      </w:r>
      <w:proofErr w:type="spellStart"/>
      <w:r w:rsidRPr="003B6A4F">
        <w:rPr>
          <w:rFonts w:cs="Times New Roman"/>
          <w:szCs w:val="24"/>
        </w:rPr>
        <w:t>haemosporidian</w:t>
      </w:r>
      <w:proofErr w:type="spellEnd"/>
      <w:r w:rsidRPr="003B6A4F">
        <w:rPr>
          <w:rFonts w:cs="Times New Roman"/>
          <w:szCs w:val="24"/>
        </w:rPr>
        <w:t xml:space="preserve"> prevalence and </w:t>
      </w:r>
      <w:r w:rsidR="00747160" w:rsidRPr="003B6A4F">
        <w:rPr>
          <w:rFonts w:cs="Times New Roman"/>
          <w:szCs w:val="24"/>
        </w:rPr>
        <w:t>parasite</w:t>
      </w:r>
      <w:r w:rsidRPr="003B6A4F">
        <w:rPr>
          <w:rFonts w:cs="Times New Roman"/>
          <w:szCs w:val="24"/>
        </w:rPr>
        <w:t xml:space="preserve"> richness</w:t>
      </w:r>
      <w:r w:rsidR="00572EF5" w:rsidRPr="003B6A4F">
        <w:rPr>
          <w:rFonts w:cs="Times New Roman"/>
          <w:szCs w:val="24"/>
        </w:rPr>
        <w:t>.</w:t>
      </w:r>
      <w:r w:rsidR="00935BCA" w:rsidRPr="003B6A4F">
        <w:rPr>
          <w:rFonts w:cs="Times New Roman"/>
          <w:szCs w:val="24"/>
        </w:rPr>
        <w:t xml:space="preserve"> </w:t>
      </w:r>
      <w:r w:rsidR="00572EF5" w:rsidRPr="003B6A4F">
        <w:rPr>
          <w:rFonts w:cs="Times New Roman"/>
          <w:szCs w:val="24"/>
        </w:rPr>
        <w:t>V</w:t>
      </w:r>
      <w:r w:rsidR="00935BCA" w:rsidRPr="003B6A4F">
        <w:rPr>
          <w:rFonts w:cs="Times New Roman"/>
          <w:szCs w:val="24"/>
        </w:rPr>
        <w:t>alues</w:t>
      </w:r>
      <w:r w:rsidR="00572EF5" w:rsidRPr="003B6A4F">
        <w:rPr>
          <w:rFonts w:cs="Times New Roman"/>
          <w:szCs w:val="24"/>
        </w:rPr>
        <w:t xml:space="preserve"> of λ</w:t>
      </w:r>
      <w:r w:rsidR="00935BCA" w:rsidRPr="003B6A4F">
        <w:rPr>
          <w:rFonts w:cs="Times New Roman"/>
          <w:szCs w:val="24"/>
        </w:rPr>
        <w:t xml:space="preserve"> can range between 0 (no phylogenetic signal) and 1 (strong phylogenetic signal). I</w:t>
      </w:r>
      <w:r w:rsidRPr="003B6A4F">
        <w:rPr>
          <w:rFonts w:eastAsia="Times New Roman" w:cs="Times New Roman"/>
          <w:szCs w:val="24"/>
        </w:rPr>
        <w:t xml:space="preserve">n order to estimate </w:t>
      </w:r>
      <w:r w:rsidRPr="003B6A4F">
        <w:rPr>
          <w:rFonts w:cs="Times New Roman"/>
          <w:szCs w:val="24"/>
        </w:rPr>
        <w:t>lambda (λ), we applied the “</w:t>
      </w:r>
      <w:proofErr w:type="spellStart"/>
      <w:r w:rsidRPr="003B6A4F">
        <w:rPr>
          <w:rFonts w:cs="Times New Roman"/>
          <w:szCs w:val="24"/>
        </w:rPr>
        <w:t>phylosig</w:t>
      </w:r>
      <w:proofErr w:type="spellEnd"/>
      <w:r w:rsidRPr="003B6A4F">
        <w:rPr>
          <w:rFonts w:cs="Times New Roman"/>
          <w:szCs w:val="24"/>
        </w:rPr>
        <w:t>” function from the “</w:t>
      </w:r>
      <w:proofErr w:type="spellStart"/>
      <w:r w:rsidRPr="003B6A4F">
        <w:rPr>
          <w:rFonts w:cs="Times New Roman"/>
          <w:szCs w:val="24"/>
        </w:rPr>
        <w:t>phytools</w:t>
      </w:r>
      <w:proofErr w:type="spellEnd"/>
      <w:r w:rsidRPr="003B6A4F">
        <w:rPr>
          <w:rFonts w:cs="Times New Roman"/>
          <w:szCs w:val="24"/>
        </w:rPr>
        <w:t>” package</w:t>
      </w:r>
      <w:r w:rsidR="00CE6EC5">
        <w:rPr>
          <w:rFonts w:cs="Times New Roman"/>
          <w:szCs w:val="24"/>
        </w:rPr>
        <w:t xml:space="preserve"> </w:t>
      </w:r>
      <w:r w:rsidR="00CE6EC5">
        <w:rPr>
          <w:rFonts w:cs="Times New Roman"/>
          <w:szCs w:val="24"/>
        </w:rPr>
        <w:fldChar w:fldCharType="begin" w:fldLock="1"/>
      </w:r>
      <w:r w:rsidR="00DD259C">
        <w:rPr>
          <w:rFonts w:cs="Times New Roman"/>
          <w:szCs w:val="24"/>
        </w:rPr>
        <w:instrText>ADDIN CSL_CITATION {"citationItems":[{"id":"ITEM-1","itemData":{"author":[{"dropping-particle":"","family":"Revell","given":"LJ","non-dropping-particle":"","parse-names":false,"suffix":""}],"container-title":"Methods Ecol. Evol","id":"ITEM-1","issued":{"date-parts":[["2012"]]},"page":"217-223","title":"phytools: An R package for phylogenetic comparative biology (and other things)","type":"article-journal","volume":"3"},"uris":["http://www.mendeley.com/documents/?uuid=a929355b-742c-4037-a9df-7f7bd975728d"]}],"mendeley":{"formattedCitation":"(Revell 2012)","plainTextFormattedCitation":"(Revell 2012)","previouslyFormattedCitation":"(Revell 2012)"},"properties":{"noteIndex":0},"schema":"https://github.com/citation-style-language/schema/raw/master/csl-citation.json"}</w:instrText>
      </w:r>
      <w:r w:rsidR="00CE6EC5">
        <w:rPr>
          <w:rFonts w:cs="Times New Roman"/>
          <w:szCs w:val="24"/>
        </w:rPr>
        <w:fldChar w:fldCharType="separate"/>
      </w:r>
      <w:r w:rsidR="00CE6EC5" w:rsidRPr="00CE6EC5">
        <w:rPr>
          <w:rFonts w:cs="Times New Roman"/>
          <w:noProof/>
          <w:szCs w:val="24"/>
        </w:rPr>
        <w:t>(Revell 2012)</w:t>
      </w:r>
      <w:r w:rsidR="00CE6EC5">
        <w:rPr>
          <w:rFonts w:cs="Times New Roman"/>
          <w:szCs w:val="24"/>
        </w:rPr>
        <w:fldChar w:fldCharType="end"/>
      </w:r>
      <w:r w:rsidRPr="003B6A4F">
        <w:rPr>
          <w:rFonts w:cs="Times New Roman"/>
          <w:szCs w:val="24"/>
        </w:rPr>
        <w:t xml:space="preserve">. </w:t>
      </w:r>
    </w:p>
    <w:p w14:paraId="66347393" w14:textId="77777777" w:rsidR="00556C21" w:rsidRPr="003B6A4F" w:rsidRDefault="00556C21" w:rsidP="003B6A4F">
      <w:pPr>
        <w:spacing w:line="480" w:lineRule="auto"/>
        <w:rPr>
          <w:rFonts w:cs="Times New Roman"/>
          <w:szCs w:val="24"/>
        </w:rPr>
      </w:pPr>
    </w:p>
    <w:p w14:paraId="116DFF03" w14:textId="04DBDADB" w:rsidR="0087691F" w:rsidRPr="003B6A4F" w:rsidRDefault="0087691F" w:rsidP="003B6A4F">
      <w:pPr>
        <w:spacing w:line="480" w:lineRule="auto"/>
        <w:rPr>
          <w:rFonts w:cs="Times New Roman"/>
          <w:i/>
          <w:iCs/>
          <w:szCs w:val="24"/>
        </w:rPr>
      </w:pPr>
      <w:r w:rsidRPr="003B6A4F">
        <w:rPr>
          <w:rFonts w:cs="Times New Roman"/>
          <w:i/>
          <w:iCs/>
          <w:szCs w:val="24"/>
        </w:rPr>
        <w:t>Climate variables</w:t>
      </w:r>
    </w:p>
    <w:p w14:paraId="6CF2DAEF" w14:textId="1C1DC689" w:rsidR="0087691F" w:rsidRPr="00CE6EC5" w:rsidRDefault="0087691F" w:rsidP="003B6A4F">
      <w:pPr>
        <w:spacing w:line="480" w:lineRule="auto"/>
        <w:rPr>
          <w:rFonts w:cs="Times New Roman"/>
          <w:szCs w:val="24"/>
        </w:rPr>
      </w:pPr>
      <w:r w:rsidRPr="003B6A4F">
        <w:rPr>
          <w:rFonts w:cs="Times New Roman"/>
          <w:i/>
          <w:iCs/>
          <w:szCs w:val="24"/>
        </w:rPr>
        <w:lastRenderedPageBreak/>
        <w:tab/>
      </w:r>
      <w:r w:rsidR="006642B1" w:rsidRPr="00CE6EC5">
        <w:rPr>
          <w:rFonts w:cs="Times New Roman"/>
          <w:szCs w:val="24"/>
        </w:rPr>
        <w:t xml:space="preserve">We used </w:t>
      </w:r>
      <w:r w:rsidR="009F2661" w:rsidRPr="00CE6EC5">
        <w:rPr>
          <w:rStyle w:val="fontstyle01"/>
          <w:rFonts w:ascii="Times New Roman" w:hAnsi="Times New Roman" w:cs="Times New Roman"/>
          <w:color w:val="auto"/>
        </w:rPr>
        <w:t>mean</w:t>
      </w:r>
      <w:r w:rsidR="006642B1" w:rsidRPr="00CE6EC5">
        <w:rPr>
          <w:rStyle w:val="fontstyle01"/>
          <w:rFonts w:ascii="Times New Roman" w:hAnsi="Times New Roman" w:cs="Times New Roman"/>
          <w:color w:val="auto"/>
        </w:rPr>
        <w:t xml:space="preserve"> precipitation seasonality, </w:t>
      </w:r>
      <w:r w:rsidR="00712FC8" w:rsidRPr="00CE6EC5">
        <w:rPr>
          <w:rStyle w:val="fontstyle01"/>
          <w:rFonts w:ascii="Times New Roman" w:hAnsi="Times New Roman" w:cs="Times New Roman"/>
          <w:color w:val="auto"/>
        </w:rPr>
        <w:t xml:space="preserve">and </w:t>
      </w:r>
      <w:r w:rsidR="006642B1" w:rsidRPr="00CE6EC5">
        <w:rPr>
          <w:rStyle w:val="fontstyle01"/>
          <w:rFonts w:ascii="Times New Roman" w:hAnsi="Times New Roman" w:cs="Times New Roman"/>
          <w:color w:val="auto"/>
        </w:rPr>
        <w:t>annual mean temperature (ºC) as predictors in the mixed models</w:t>
      </w:r>
      <w:r w:rsidR="006642B1" w:rsidRPr="00CE6EC5">
        <w:rPr>
          <w:rFonts w:cs="Times New Roman"/>
          <w:szCs w:val="24"/>
        </w:rPr>
        <w:t xml:space="preserve">. </w:t>
      </w:r>
      <w:r w:rsidR="003B592A" w:rsidRPr="00CE6EC5">
        <w:rPr>
          <w:rFonts w:cs="Times New Roman"/>
          <w:szCs w:val="24"/>
        </w:rPr>
        <w:t>We</w:t>
      </w:r>
      <w:r w:rsidR="00D62320" w:rsidRPr="00CE6EC5">
        <w:rPr>
          <w:rFonts w:cs="Times New Roman"/>
          <w:szCs w:val="24"/>
        </w:rPr>
        <w:t xml:space="preserve"> used R to extract </w:t>
      </w:r>
      <w:r w:rsidR="003B592A" w:rsidRPr="00CE6EC5">
        <w:rPr>
          <w:rFonts w:cs="Times New Roman"/>
          <w:szCs w:val="24"/>
        </w:rPr>
        <w:t>these climate variables</w:t>
      </w:r>
      <w:r w:rsidR="00D62320" w:rsidRPr="00CE6EC5">
        <w:rPr>
          <w:rFonts w:cs="Times New Roman"/>
          <w:szCs w:val="24"/>
        </w:rPr>
        <w:t xml:space="preserve"> from</w:t>
      </w:r>
      <w:r w:rsidR="003B592A" w:rsidRPr="00CE6EC5">
        <w:rPr>
          <w:rFonts w:cs="Times New Roman"/>
          <w:szCs w:val="24"/>
        </w:rPr>
        <w:t xml:space="preserve"> the</w:t>
      </w:r>
      <w:r w:rsidR="00D62320" w:rsidRPr="00CE6EC5">
        <w:rPr>
          <w:rFonts w:cs="Times New Roman"/>
          <w:szCs w:val="24"/>
        </w:rPr>
        <w:t xml:space="preserve"> </w:t>
      </w:r>
      <w:proofErr w:type="spellStart"/>
      <w:r w:rsidR="00D62320" w:rsidRPr="00CE6EC5">
        <w:rPr>
          <w:rFonts w:cs="Times New Roman"/>
          <w:szCs w:val="24"/>
        </w:rPr>
        <w:t>Worlclim</w:t>
      </w:r>
      <w:proofErr w:type="spellEnd"/>
      <w:r w:rsidR="00D62320" w:rsidRPr="00CE6EC5">
        <w:rPr>
          <w:rFonts w:cs="Times New Roman"/>
          <w:szCs w:val="24"/>
        </w:rPr>
        <w:t xml:space="preserve"> database </w:t>
      </w:r>
      <w:r w:rsidR="00D62320" w:rsidRPr="00CE6EC5">
        <w:rPr>
          <w:rStyle w:val="fontstyle01"/>
          <w:rFonts w:ascii="Times New Roman" w:hAnsi="Times New Roman" w:cs="Times New Roman"/>
          <w:color w:val="auto"/>
        </w:rPr>
        <w:t>(</w:t>
      </w:r>
      <w:hyperlink r:id="rId15" w:history="1">
        <w:r w:rsidR="00D62320" w:rsidRPr="00CE6EC5">
          <w:rPr>
            <w:rStyle w:val="Hyperlink"/>
            <w:rFonts w:cs="Times New Roman"/>
            <w:color w:val="auto"/>
            <w:szCs w:val="24"/>
          </w:rPr>
          <w:t>https://worldclim.org/version2</w:t>
        </w:r>
      </w:hyperlink>
      <w:r w:rsidR="00D62320" w:rsidRPr="00CE6EC5">
        <w:rPr>
          <w:rStyle w:val="fontstyle01"/>
          <w:rFonts w:ascii="Times New Roman" w:hAnsi="Times New Roman" w:cs="Times New Roman"/>
          <w:color w:val="auto"/>
        </w:rPr>
        <w:t>)</w:t>
      </w:r>
      <w:r w:rsidR="00FF4844" w:rsidRPr="00CE6EC5">
        <w:rPr>
          <w:rStyle w:val="fontstyle01"/>
          <w:rFonts w:ascii="Times New Roman" w:hAnsi="Times New Roman" w:cs="Times New Roman"/>
          <w:color w:val="auto"/>
        </w:rPr>
        <w:t>. Using</w:t>
      </w:r>
      <w:r w:rsidR="00D62320" w:rsidRPr="00CE6EC5">
        <w:rPr>
          <w:rStyle w:val="fontstyle01"/>
          <w:rFonts w:ascii="Times New Roman" w:hAnsi="Times New Roman" w:cs="Times New Roman"/>
          <w:color w:val="auto"/>
        </w:rPr>
        <w:t xml:space="preserve"> </w:t>
      </w:r>
      <w:r w:rsidR="003B592A" w:rsidRPr="00CE6EC5">
        <w:rPr>
          <w:rStyle w:val="fontstyle01"/>
          <w:rFonts w:ascii="Times New Roman" w:hAnsi="Times New Roman" w:cs="Times New Roman"/>
          <w:color w:val="auto"/>
        </w:rPr>
        <w:t xml:space="preserve">the </w:t>
      </w:r>
      <w:r w:rsidR="00D62320" w:rsidRPr="00CE6EC5">
        <w:rPr>
          <w:rStyle w:val="fontstyle01"/>
          <w:rFonts w:ascii="Times New Roman" w:hAnsi="Times New Roman" w:cs="Times New Roman"/>
          <w:color w:val="auto"/>
        </w:rPr>
        <w:t xml:space="preserve">package “raster”, we extracted </w:t>
      </w:r>
      <w:r w:rsidR="003B592A" w:rsidRPr="00CE6EC5">
        <w:rPr>
          <w:rStyle w:val="fontstyle01"/>
          <w:rFonts w:ascii="Times New Roman" w:hAnsi="Times New Roman" w:cs="Times New Roman"/>
          <w:color w:val="auto"/>
        </w:rPr>
        <w:t>the</w:t>
      </w:r>
      <w:r w:rsidR="00D62320" w:rsidRPr="00CE6EC5">
        <w:rPr>
          <w:rStyle w:val="fontstyle01"/>
          <w:rFonts w:ascii="Times New Roman" w:hAnsi="Times New Roman" w:cs="Times New Roman"/>
          <w:color w:val="auto"/>
        </w:rPr>
        <w:t xml:space="preserve"> data using</w:t>
      </w:r>
      <w:r w:rsidR="003B592A" w:rsidRPr="00CE6EC5">
        <w:rPr>
          <w:rStyle w:val="fontstyle01"/>
          <w:rFonts w:ascii="Times New Roman" w:hAnsi="Times New Roman" w:cs="Times New Roman"/>
          <w:color w:val="auto"/>
        </w:rPr>
        <w:t xml:space="preserve"> the</w:t>
      </w:r>
      <w:r w:rsidR="00D62320" w:rsidRPr="00CE6EC5">
        <w:rPr>
          <w:rStyle w:val="fontstyle01"/>
          <w:rFonts w:ascii="Times New Roman" w:hAnsi="Times New Roman" w:cs="Times New Roman"/>
          <w:color w:val="auto"/>
        </w:rPr>
        <w:t xml:space="preserve"> “</w:t>
      </w:r>
      <w:proofErr w:type="spellStart"/>
      <w:r w:rsidR="00D62320" w:rsidRPr="00CE6EC5">
        <w:rPr>
          <w:rStyle w:val="fontstyle01"/>
          <w:rFonts w:ascii="Times New Roman" w:hAnsi="Times New Roman" w:cs="Times New Roman"/>
          <w:color w:val="auto"/>
        </w:rPr>
        <w:t>getData</w:t>
      </w:r>
      <w:proofErr w:type="spellEnd"/>
      <w:r w:rsidR="00D62320" w:rsidRPr="00CE6EC5">
        <w:rPr>
          <w:rStyle w:val="fontstyle01"/>
          <w:rFonts w:ascii="Times New Roman" w:hAnsi="Times New Roman" w:cs="Times New Roman"/>
          <w:color w:val="auto"/>
        </w:rPr>
        <w:t xml:space="preserve">” function, then we selected only the data from the 63 localities </w:t>
      </w:r>
      <w:r w:rsidR="003B592A" w:rsidRPr="00CE6EC5">
        <w:rPr>
          <w:rStyle w:val="fontstyle01"/>
          <w:rFonts w:ascii="Times New Roman" w:hAnsi="Times New Roman" w:cs="Times New Roman"/>
          <w:color w:val="auto"/>
        </w:rPr>
        <w:t>included</w:t>
      </w:r>
      <w:r w:rsidR="00D62320" w:rsidRPr="00CE6EC5">
        <w:rPr>
          <w:rStyle w:val="fontstyle01"/>
          <w:rFonts w:ascii="Times New Roman" w:hAnsi="Times New Roman" w:cs="Times New Roman"/>
          <w:color w:val="auto"/>
        </w:rPr>
        <w:t xml:space="preserve"> in our </w:t>
      </w:r>
      <w:r w:rsidR="003B592A" w:rsidRPr="00CE6EC5">
        <w:rPr>
          <w:rStyle w:val="fontstyle01"/>
          <w:rFonts w:ascii="Times New Roman" w:hAnsi="Times New Roman" w:cs="Times New Roman"/>
          <w:color w:val="auto"/>
        </w:rPr>
        <w:t xml:space="preserve">original </w:t>
      </w:r>
      <w:r w:rsidR="00D62320" w:rsidRPr="00CE6EC5">
        <w:rPr>
          <w:rStyle w:val="fontstyle01"/>
          <w:rFonts w:ascii="Times New Roman" w:hAnsi="Times New Roman" w:cs="Times New Roman"/>
          <w:color w:val="auto"/>
        </w:rPr>
        <w:t>dataset</w:t>
      </w:r>
      <w:r w:rsidR="009F2661" w:rsidRPr="00CE6EC5">
        <w:rPr>
          <w:rStyle w:val="fontstyle01"/>
          <w:rFonts w:ascii="Times New Roman" w:hAnsi="Times New Roman" w:cs="Times New Roman"/>
          <w:color w:val="auto"/>
        </w:rPr>
        <w:t xml:space="preserve"> since climate variables were applied only in mixed model analyses, </w:t>
      </w:r>
      <w:r w:rsidR="003B592A" w:rsidRPr="00CE6EC5">
        <w:rPr>
          <w:rStyle w:val="fontstyle01"/>
          <w:rFonts w:ascii="Times New Roman" w:hAnsi="Times New Roman" w:cs="Times New Roman"/>
          <w:color w:val="auto"/>
        </w:rPr>
        <w:t xml:space="preserve">for </w:t>
      </w:r>
      <w:r w:rsidR="009F2661" w:rsidRPr="00CE6EC5">
        <w:rPr>
          <w:rStyle w:val="fontstyle01"/>
          <w:rFonts w:ascii="Times New Roman" w:hAnsi="Times New Roman" w:cs="Times New Roman"/>
          <w:color w:val="auto"/>
        </w:rPr>
        <w:t>which</w:t>
      </w:r>
      <w:r w:rsidR="003B592A" w:rsidRPr="00CE6EC5">
        <w:rPr>
          <w:rStyle w:val="fontstyle01"/>
          <w:rFonts w:ascii="Times New Roman" w:hAnsi="Times New Roman" w:cs="Times New Roman"/>
          <w:color w:val="auto"/>
        </w:rPr>
        <w:t xml:space="preserve"> the</w:t>
      </w:r>
      <w:r w:rsidR="009F2661" w:rsidRPr="00CE6EC5">
        <w:rPr>
          <w:rStyle w:val="fontstyle01"/>
          <w:rFonts w:ascii="Times New Roman" w:hAnsi="Times New Roman" w:cs="Times New Roman"/>
          <w:color w:val="auto"/>
        </w:rPr>
        <w:t xml:space="preserve"> </w:t>
      </w:r>
      <w:proofErr w:type="spellStart"/>
      <w:r w:rsidR="009F2661" w:rsidRPr="00CE6EC5">
        <w:rPr>
          <w:rStyle w:val="fontstyle01"/>
          <w:rFonts w:ascii="Times New Roman" w:hAnsi="Times New Roman" w:cs="Times New Roman"/>
          <w:color w:val="auto"/>
        </w:rPr>
        <w:t>MalAvi</w:t>
      </w:r>
      <w:proofErr w:type="spellEnd"/>
      <w:r w:rsidR="009F2661" w:rsidRPr="00CE6EC5">
        <w:rPr>
          <w:rStyle w:val="fontstyle01"/>
          <w:rFonts w:ascii="Times New Roman" w:hAnsi="Times New Roman" w:cs="Times New Roman"/>
          <w:color w:val="auto"/>
        </w:rPr>
        <w:t xml:space="preserve"> data was not employed</w:t>
      </w:r>
      <w:r w:rsidR="00EB2192" w:rsidRPr="00CE6EC5">
        <w:rPr>
          <w:rStyle w:val="fontstyle01"/>
          <w:rFonts w:ascii="Times New Roman" w:hAnsi="Times New Roman" w:cs="Times New Roman"/>
          <w:color w:val="auto"/>
        </w:rPr>
        <w:t>.</w:t>
      </w:r>
    </w:p>
    <w:p w14:paraId="1713ABC2" w14:textId="77777777" w:rsidR="00067660" w:rsidRPr="003B6A4F" w:rsidRDefault="00067660" w:rsidP="003B6A4F">
      <w:pPr>
        <w:spacing w:line="480" w:lineRule="auto"/>
        <w:rPr>
          <w:rFonts w:eastAsia="Times New Roman" w:cs="Times New Roman"/>
          <w:szCs w:val="24"/>
        </w:rPr>
      </w:pPr>
    </w:p>
    <w:p w14:paraId="34EC2473" w14:textId="4F8BD78F" w:rsidR="00192A01" w:rsidRPr="003B6A4F" w:rsidRDefault="00192A01" w:rsidP="003B6A4F">
      <w:pPr>
        <w:pStyle w:val="Subttulo"/>
        <w:spacing w:line="480" w:lineRule="auto"/>
        <w:rPr>
          <w:rFonts w:cs="Times New Roman"/>
          <w:szCs w:val="24"/>
        </w:rPr>
      </w:pPr>
      <w:r w:rsidRPr="003B6A4F">
        <w:rPr>
          <w:rFonts w:cs="Times New Roman"/>
          <w:szCs w:val="24"/>
        </w:rPr>
        <w:t>2.</w:t>
      </w:r>
      <w:r w:rsidR="00286CE3" w:rsidRPr="003B6A4F">
        <w:rPr>
          <w:rFonts w:cs="Times New Roman"/>
          <w:szCs w:val="24"/>
        </w:rPr>
        <w:t>3</w:t>
      </w:r>
      <w:r w:rsidRPr="003B6A4F">
        <w:rPr>
          <w:rFonts w:cs="Times New Roman"/>
          <w:szCs w:val="24"/>
        </w:rPr>
        <w:t xml:space="preserve"> Statistical Ana</w:t>
      </w:r>
      <w:r w:rsidR="00EE2AE8" w:rsidRPr="003B6A4F">
        <w:rPr>
          <w:rFonts w:cs="Times New Roman"/>
          <w:szCs w:val="24"/>
        </w:rPr>
        <w:t>l</w:t>
      </w:r>
      <w:r w:rsidRPr="003B6A4F">
        <w:rPr>
          <w:rFonts w:cs="Times New Roman"/>
          <w:szCs w:val="24"/>
        </w:rPr>
        <w:t>yses</w:t>
      </w:r>
    </w:p>
    <w:p w14:paraId="4A90E38E" w14:textId="79B8E27A" w:rsidR="00CB03AB" w:rsidRPr="003B6A4F" w:rsidRDefault="00CB03AB" w:rsidP="00CB03AB">
      <w:pPr>
        <w:spacing w:line="480" w:lineRule="auto"/>
        <w:ind w:firstLine="720"/>
        <w:rPr>
          <w:rFonts w:cs="Times New Roman"/>
          <w:szCs w:val="24"/>
        </w:rPr>
      </w:pPr>
      <w:r w:rsidRPr="00CE6EC5">
        <w:rPr>
          <w:rFonts w:cs="Times New Roman"/>
          <w:szCs w:val="24"/>
        </w:rPr>
        <w:t>The spatial autocorrelation analyses revealed there was no substantial effect of space on parasite richness, however, for prevalence, we observed a Moran Index effect of 0.15</w:t>
      </w:r>
      <w:r w:rsidR="000E573D">
        <w:rPr>
          <w:rFonts w:cs="Times New Roman"/>
          <w:szCs w:val="24"/>
        </w:rPr>
        <w:t>,</w:t>
      </w:r>
      <w:r w:rsidRPr="00CE6EC5">
        <w:rPr>
          <w:rFonts w:cs="Times New Roman"/>
          <w:szCs w:val="24"/>
        </w:rPr>
        <w:t xml:space="preserve"> and for this reason, locality </w:t>
      </w:r>
      <w:r w:rsidR="008A573E">
        <w:rPr>
          <w:rFonts w:cs="Times New Roman"/>
          <w:szCs w:val="24"/>
        </w:rPr>
        <w:t xml:space="preserve">and biome </w:t>
      </w:r>
      <w:r w:rsidRPr="00CE6EC5">
        <w:rPr>
          <w:rFonts w:cs="Times New Roman"/>
          <w:szCs w:val="24"/>
        </w:rPr>
        <w:t>w</w:t>
      </w:r>
      <w:r w:rsidR="008A573E">
        <w:rPr>
          <w:rFonts w:cs="Times New Roman"/>
          <w:szCs w:val="24"/>
        </w:rPr>
        <w:t>ere</w:t>
      </w:r>
      <w:r w:rsidRPr="00CE6EC5">
        <w:rPr>
          <w:rFonts w:cs="Times New Roman"/>
          <w:szCs w:val="24"/>
        </w:rPr>
        <w:t xml:space="preserve"> used as random effect</w:t>
      </w:r>
      <w:r w:rsidR="008A573E">
        <w:rPr>
          <w:rFonts w:cs="Times New Roman"/>
          <w:szCs w:val="24"/>
        </w:rPr>
        <w:t>s</w:t>
      </w:r>
      <w:r w:rsidRPr="00CE6EC5">
        <w:rPr>
          <w:rFonts w:cs="Times New Roman"/>
          <w:szCs w:val="24"/>
        </w:rPr>
        <w:t xml:space="preserve"> in our mixed model</w:t>
      </w:r>
      <w:r w:rsidR="008A573E">
        <w:rPr>
          <w:rFonts w:cs="Times New Roman"/>
          <w:szCs w:val="24"/>
        </w:rPr>
        <w:t>s</w:t>
      </w:r>
      <w:r w:rsidRPr="00CE6EC5">
        <w:rPr>
          <w:rFonts w:cs="Times New Roman"/>
          <w:szCs w:val="24"/>
        </w:rPr>
        <w:t xml:space="preserve"> to control for idiosyncratic characteristics of localities</w:t>
      </w:r>
      <w:r w:rsidRPr="003B6A4F">
        <w:rPr>
          <w:rFonts w:cs="Times New Roman"/>
          <w:szCs w:val="24"/>
        </w:rPr>
        <w:t xml:space="preserve">. Likewise, considerable phylogenetic signals were observed among bird species for prevalence (0.49) and parasite richness (0.17). </w:t>
      </w:r>
    </w:p>
    <w:p w14:paraId="3376AD08" w14:textId="77777777" w:rsidR="00CB03AB" w:rsidRPr="003B6A4F" w:rsidRDefault="00CB03AB" w:rsidP="00CB03AB">
      <w:pPr>
        <w:spacing w:line="480" w:lineRule="auto"/>
        <w:rPr>
          <w:rFonts w:cs="Times New Roman"/>
          <w:szCs w:val="24"/>
        </w:rPr>
      </w:pPr>
    </w:p>
    <w:p w14:paraId="6AD8DBB4" w14:textId="3EFE6859" w:rsidR="00CB03AB" w:rsidRPr="003B6A4F" w:rsidRDefault="00CB03AB" w:rsidP="00CB03AB">
      <w:pPr>
        <w:spacing w:line="480" w:lineRule="auto"/>
        <w:rPr>
          <w:rFonts w:cs="Times New Roman"/>
          <w:i/>
          <w:iCs/>
          <w:szCs w:val="24"/>
        </w:rPr>
      </w:pPr>
      <w:r w:rsidRPr="003B6A4F">
        <w:rPr>
          <w:rFonts w:cs="Times New Roman"/>
          <w:i/>
          <w:iCs/>
          <w:szCs w:val="24"/>
        </w:rPr>
        <w:t>Bayesian model</w:t>
      </w:r>
      <w:r w:rsidR="00D93C47">
        <w:rPr>
          <w:rFonts w:cs="Times New Roman"/>
          <w:i/>
          <w:iCs/>
          <w:szCs w:val="24"/>
        </w:rPr>
        <w:t>s</w:t>
      </w:r>
    </w:p>
    <w:p w14:paraId="1C717364" w14:textId="77A764E4" w:rsidR="00CB03AB" w:rsidRDefault="00CB03AB" w:rsidP="00CB03AB">
      <w:pPr>
        <w:spacing w:line="480" w:lineRule="auto"/>
        <w:rPr>
          <w:rFonts w:cs="Times New Roman"/>
          <w:bCs/>
          <w:iCs/>
          <w:szCs w:val="24"/>
        </w:rPr>
      </w:pPr>
      <w:r w:rsidRPr="003B6A4F">
        <w:rPr>
          <w:rFonts w:cs="Times New Roman"/>
          <w:szCs w:val="24"/>
        </w:rPr>
        <w:tab/>
        <w:t>In order to determine whether migratory birds spread parasite lineages along their migratory routes and</w:t>
      </w:r>
      <w:r w:rsidRPr="003B6A4F">
        <w:rPr>
          <w:rFonts w:cs="Times New Roman"/>
          <w:bCs/>
          <w:iCs/>
          <w:szCs w:val="24"/>
        </w:rPr>
        <w:t xml:space="preserve"> to evaluate the parasite connectivity among localities due to migratory </w:t>
      </w:r>
      <w:r w:rsidRPr="00CE6EC5">
        <w:rPr>
          <w:rFonts w:cs="Times New Roman"/>
          <w:bCs/>
          <w:iCs/>
          <w:szCs w:val="24"/>
        </w:rPr>
        <w:t>behavior, we used multi-level modeling (MLM) with the “</w:t>
      </w:r>
      <w:r w:rsidRPr="003B6A4F">
        <w:rPr>
          <w:rFonts w:cs="Times New Roman"/>
          <w:bCs/>
          <w:iCs/>
          <w:szCs w:val="24"/>
        </w:rPr>
        <w:t>brms” package</w:t>
      </w:r>
      <w:r>
        <w:rPr>
          <w:rFonts w:cs="Times New Roman"/>
          <w:bCs/>
          <w:iCs/>
          <w:szCs w:val="24"/>
        </w:rPr>
        <w:t xml:space="preserve"> </w:t>
      </w:r>
      <w:r>
        <w:rPr>
          <w:rFonts w:cs="Times New Roman"/>
          <w:bCs/>
          <w:iCs/>
          <w:szCs w:val="24"/>
        </w:rPr>
        <w:fldChar w:fldCharType="begin" w:fldLock="1"/>
      </w:r>
      <w:r>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Software","id":"ITEM-1","issued":{"date-parts":[["2017"]]},"title":"brms: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Pr>
          <w:rFonts w:cs="Times New Roman"/>
          <w:bCs/>
          <w:iCs/>
          <w:szCs w:val="24"/>
        </w:rPr>
        <w:fldChar w:fldCharType="separate"/>
      </w:r>
      <w:r w:rsidRPr="000C390B">
        <w:rPr>
          <w:rFonts w:cs="Times New Roman"/>
          <w:bCs/>
          <w:iCs/>
          <w:noProof/>
          <w:szCs w:val="24"/>
        </w:rPr>
        <w:t>(Bürkner 2017)</w:t>
      </w:r>
      <w:r>
        <w:rPr>
          <w:rFonts w:cs="Times New Roman"/>
          <w:bCs/>
          <w:iCs/>
          <w:szCs w:val="24"/>
        </w:rPr>
        <w:fldChar w:fldCharType="end"/>
      </w:r>
      <w:r w:rsidRPr="003B6A4F">
        <w:rPr>
          <w:rFonts w:cs="Times New Roman"/>
          <w:bCs/>
          <w:iCs/>
          <w:szCs w:val="24"/>
        </w:rPr>
        <w:t xml:space="preserve"> to evaluate the percentage of localities in which </w:t>
      </w:r>
      <w:proofErr w:type="spellStart"/>
      <w:r w:rsidRPr="003B6A4F">
        <w:rPr>
          <w:rFonts w:cs="Times New Roman"/>
          <w:bCs/>
          <w:iCs/>
          <w:szCs w:val="24"/>
        </w:rPr>
        <w:t>haemosporidian</w:t>
      </w:r>
      <w:proofErr w:type="spellEnd"/>
      <w:r w:rsidRPr="003B6A4F">
        <w:rPr>
          <w:rFonts w:cs="Times New Roman"/>
          <w:bCs/>
          <w:iCs/>
          <w:szCs w:val="24"/>
        </w:rPr>
        <w:t xml:space="preserve"> lineages occurred depending on whether they were found only in resident birds, only in partial migrant and fully migrant birds, or in both residents and migrants</w:t>
      </w:r>
      <w:r w:rsidRPr="00A4743A">
        <w:rPr>
          <w:rFonts w:cs="Times New Roman"/>
          <w:bCs/>
          <w:iCs/>
          <w:szCs w:val="24"/>
        </w:rPr>
        <w:t xml:space="preserve">. </w:t>
      </w:r>
      <w:r w:rsidRPr="00CE6EC5">
        <w:rPr>
          <w:rFonts w:cs="Times New Roman"/>
          <w:bCs/>
          <w:iCs/>
          <w:szCs w:val="24"/>
        </w:rPr>
        <w:t xml:space="preserve">We decided to use this approach as it allows </w:t>
      </w:r>
      <w:r w:rsidR="0018552B">
        <w:rPr>
          <w:rFonts w:cs="Times New Roman"/>
          <w:bCs/>
          <w:iCs/>
          <w:szCs w:val="24"/>
        </w:rPr>
        <w:t xml:space="preserve">us to </w:t>
      </w:r>
      <w:r w:rsidRPr="00CE6EC5">
        <w:rPr>
          <w:rFonts w:cs="Times New Roman"/>
          <w:bCs/>
          <w:iCs/>
          <w:szCs w:val="24"/>
        </w:rPr>
        <w:lastRenderedPageBreak/>
        <w:t xml:space="preserve">statistically estimate the percentage of localities among which lineages are distributed according to their host status. </w:t>
      </w:r>
    </w:p>
    <w:p w14:paraId="4764857D" w14:textId="37F88F6A" w:rsidR="00CB03AB" w:rsidRDefault="00CB03AB" w:rsidP="00CB03AB">
      <w:pPr>
        <w:spacing w:line="480" w:lineRule="auto"/>
        <w:ind w:firstLine="720"/>
        <w:rPr>
          <w:rFonts w:cs="Times New Roman"/>
          <w:szCs w:val="24"/>
        </w:rPr>
      </w:pPr>
      <w:r w:rsidRPr="00CE6EC5">
        <w:rPr>
          <w:rFonts w:cs="Times New Roman"/>
          <w:bCs/>
          <w:iCs/>
          <w:szCs w:val="24"/>
        </w:rPr>
        <w:t>Firstly, we applied the “</w:t>
      </w:r>
      <w:proofErr w:type="spellStart"/>
      <w:r w:rsidRPr="00CE6EC5">
        <w:rPr>
          <w:rFonts w:cs="Times New Roman"/>
          <w:bCs/>
          <w:iCs/>
          <w:szCs w:val="24"/>
        </w:rPr>
        <w:t>get_priors</w:t>
      </w:r>
      <w:proofErr w:type="spellEnd"/>
      <w:r w:rsidRPr="00CE6EC5">
        <w:rPr>
          <w:rFonts w:cs="Times New Roman"/>
          <w:bCs/>
          <w:iCs/>
          <w:szCs w:val="24"/>
        </w:rPr>
        <w:t>” function to fit the priors for our model. We considered as independent and dependent variables bird migratory categories and percentage of localities in which each lineage was present, respectively</w:t>
      </w:r>
      <w:r>
        <w:rPr>
          <w:rFonts w:cs="Times New Roman"/>
          <w:bCs/>
          <w:iCs/>
          <w:szCs w:val="24"/>
        </w:rPr>
        <w:t xml:space="preserve">, and </w:t>
      </w:r>
      <w:r>
        <w:t xml:space="preserve">lineages present only resident birds as reference </w:t>
      </w:r>
      <w:r w:rsidRPr="00D93C47">
        <w:rPr>
          <w:szCs w:val="24"/>
        </w:rPr>
        <w:t>category</w:t>
      </w:r>
      <w:r w:rsidR="00D93C47" w:rsidRPr="00D93C47">
        <w:rPr>
          <w:rStyle w:val="Refdecomentrio"/>
          <w:sz w:val="24"/>
          <w:szCs w:val="24"/>
        </w:rPr>
        <w:t>.</w:t>
      </w:r>
      <w:r w:rsidR="00D93C47">
        <w:rPr>
          <w:rStyle w:val="Refdecomentrio"/>
          <w:sz w:val="24"/>
          <w:szCs w:val="24"/>
        </w:rPr>
        <w:t xml:space="preserve"> </w:t>
      </w:r>
      <w:r w:rsidR="0018552B" w:rsidRPr="00D93C47">
        <w:rPr>
          <w:rFonts w:cs="Times New Roman"/>
          <w:bCs/>
          <w:iCs/>
          <w:szCs w:val="24"/>
        </w:rPr>
        <w:t>We</w:t>
      </w:r>
      <w:r w:rsidR="0018552B">
        <w:rPr>
          <w:rFonts w:cs="Times New Roman"/>
          <w:bCs/>
          <w:iCs/>
          <w:szCs w:val="24"/>
        </w:rPr>
        <w:t xml:space="preserve"> consider host richness and number of bird individuals infected by each lineage as fixed variables</w:t>
      </w:r>
      <w:r w:rsidR="00D93C47">
        <w:rPr>
          <w:rFonts w:cs="Times New Roman"/>
          <w:bCs/>
          <w:iCs/>
          <w:szCs w:val="24"/>
        </w:rPr>
        <w:t xml:space="preserve">. </w:t>
      </w:r>
      <w:r w:rsidR="00D93C47">
        <w:rPr>
          <w:rStyle w:val="Refdecomentrio"/>
          <w:sz w:val="24"/>
          <w:szCs w:val="24"/>
        </w:rPr>
        <w:t>We selected the fixed variables testing their significance separately and both variables had significant effects on our model</w:t>
      </w:r>
      <w:r w:rsidRPr="003B6A4F">
        <w:rPr>
          <w:rFonts w:cs="Times New Roman"/>
          <w:szCs w:val="24"/>
        </w:rPr>
        <w:t xml:space="preserve">. Thus, we ran the model applying the “Beta” family, 4 chains with </w:t>
      </w:r>
      <w:r>
        <w:rPr>
          <w:rFonts w:cs="Times New Roman"/>
          <w:szCs w:val="24"/>
        </w:rPr>
        <w:t>2</w:t>
      </w:r>
      <w:r w:rsidRPr="003B6A4F">
        <w:rPr>
          <w:rFonts w:cs="Times New Roman"/>
          <w:szCs w:val="24"/>
        </w:rPr>
        <w:t xml:space="preserve">000 total iterations per chain and </w:t>
      </w:r>
      <w:r>
        <w:rPr>
          <w:rFonts w:cs="Times New Roman"/>
          <w:szCs w:val="24"/>
        </w:rPr>
        <w:t>1000</w:t>
      </w:r>
      <w:r w:rsidRPr="003B6A4F">
        <w:rPr>
          <w:rFonts w:cs="Times New Roman"/>
          <w:szCs w:val="24"/>
        </w:rPr>
        <w:t xml:space="preserve"> of warmup interactions.</w:t>
      </w:r>
      <w:r>
        <w:rPr>
          <w:rFonts w:cs="Times New Roman"/>
          <w:szCs w:val="24"/>
        </w:rPr>
        <w:t xml:space="preserve"> </w:t>
      </w:r>
      <w:r w:rsidRPr="003B6A4F">
        <w:rPr>
          <w:rFonts w:cs="Times New Roman"/>
          <w:szCs w:val="24"/>
        </w:rPr>
        <w:t>The model results were plotted using the “</w:t>
      </w:r>
      <w:proofErr w:type="spellStart"/>
      <w:r w:rsidRPr="003B6A4F">
        <w:rPr>
          <w:rFonts w:cs="Times New Roman"/>
          <w:szCs w:val="24"/>
        </w:rPr>
        <w:t>conditional_effects</w:t>
      </w:r>
      <w:proofErr w:type="spellEnd"/>
      <w:r w:rsidRPr="003B6A4F">
        <w:rPr>
          <w:rFonts w:cs="Times New Roman"/>
          <w:szCs w:val="24"/>
        </w:rPr>
        <w:t xml:space="preserve">” function to visualize the predictions of the population-level effects. </w:t>
      </w:r>
      <w:r>
        <w:rPr>
          <w:rFonts w:cs="Times New Roman"/>
          <w:szCs w:val="24"/>
        </w:rPr>
        <w:t>W</w:t>
      </w:r>
      <w:r w:rsidRPr="003B6A4F">
        <w:rPr>
          <w:rFonts w:cs="Times New Roman"/>
          <w:szCs w:val="24"/>
        </w:rPr>
        <w:t xml:space="preserve">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proofErr w:type="spellStart"/>
      <w:r w:rsidRPr="003B6A4F">
        <w:rPr>
          <w:rFonts w:cs="Times New Roman"/>
          <w:i/>
          <w:iCs/>
          <w:szCs w:val="24"/>
        </w:rPr>
        <w:t>Haemoproteus</w:t>
      </w:r>
      <w:proofErr w:type="spellEnd"/>
      <w:r w:rsidRPr="003B6A4F">
        <w:rPr>
          <w:rFonts w:cs="Times New Roman"/>
          <w:szCs w:val="24"/>
        </w:rPr>
        <w:t xml:space="preserve"> lineages only</w:t>
      </w:r>
      <w:r>
        <w:rPr>
          <w:rFonts w:cs="Times New Roman"/>
          <w:szCs w:val="24"/>
        </w:rPr>
        <w:t xml:space="preserve">. </w:t>
      </w:r>
    </w:p>
    <w:p w14:paraId="72C7E124" w14:textId="6FEC4505" w:rsidR="00D93C47" w:rsidRDefault="00D93C47" w:rsidP="00D93C47">
      <w:pPr>
        <w:spacing w:line="480" w:lineRule="auto"/>
        <w:ind w:firstLine="720"/>
        <w:rPr>
          <w:rFonts w:cs="Times New Roman"/>
          <w:szCs w:val="24"/>
        </w:rPr>
      </w:pPr>
      <w:r w:rsidRPr="003B6A4F">
        <w:rPr>
          <w:rFonts w:cs="Times New Roman"/>
          <w:szCs w:val="24"/>
        </w:rPr>
        <w:t xml:space="preserve">In the second model, we </w:t>
      </w:r>
      <w:proofErr w:type="spellStart"/>
      <w:r w:rsidRPr="003B6A4F">
        <w:rPr>
          <w:rFonts w:cs="Times New Roman"/>
          <w:szCs w:val="24"/>
        </w:rPr>
        <w:t>analy</w:t>
      </w:r>
      <w:r>
        <w:rPr>
          <w:rFonts w:cs="Times New Roman"/>
          <w:szCs w:val="24"/>
        </w:rPr>
        <w:t>s</w:t>
      </w:r>
      <w:r w:rsidRPr="003B6A4F">
        <w:rPr>
          <w:rFonts w:cs="Times New Roman"/>
          <w:szCs w:val="24"/>
        </w:rPr>
        <w:t>ed</w:t>
      </w:r>
      <w:proofErr w:type="spellEnd"/>
      <w:r w:rsidRPr="003B6A4F">
        <w:rPr>
          <w:rFonts w:cs="Times New Roman"/>
          <w:szCs w:val="24"/>
        </w:rPr>
        <w:t xml:space="preserve"> the prevalence of infection in each bird species </w:t>
      </w:r>
      <w:r w:rsidRPr="00E57F22">
        <w:rPr>
          <w:rFonts w:cs="Times New Roman"/>
          <w:szCs w:val="24"/>
          <w:lang w:val="en"/>
        </w:rPr>
        <w:t>among localities</w:t>
      </w:r>
      <w:r w:rsidRPr="003B6A4F">
        <w:rPr>
          <w:rFonts w:cs="Times New Roman"/>
          <w:szCs w:val="24"/>
          <w:lang w:val="en"/>
        </w:rPr>
        <w:t xml:space="preserve">. For this, we considered local </w:t>
      </w:r>
      <w:r w:rsidR="0074393A">
        <w:rPr>
          <w:rFonts w:cs="Times New Roman"/>
          <w:szCs w:val="24"/>
          <w:lang w:val="en"/>
        </w:rPr>
        <w:t>positives and total sample</w:t>
      </w:r>
      <w:r w:rsidRPr="003B6A4F">
        <w:rPr>
          <w:rFonts w:cs="Times New Roman"/>
          <w:szCs w:val="24"/>
          <w:lang w:val="en"/>
        </w:rPr>
        <w:t xml:space="preserve"> </w:t>
      </w:r>
      <w:r w:rsidR="0074393A">
        <w:rPr>
          <w:rFonts w:cs="Times New Roman"/>
          <w:szCs w:val="24"/>
          <w:lang w:val="en"/>
        </w:rPr>
        <w:t>of</w:t>
      </w:r>
      <w:r w:rsidRPr="003B6A4F">
        <w:rPr>
          <w:rFonts w:cs="Times New Roman"/>
          <w:szCs w:val="24"/>
          <w:lang w:val="en"/>
        </w:rPr>
        <w:t xml:space="preserve"> each bird species as our dependent variable and local percentage of migratory bird individuals</w:t>
      </w:r>
      <w:r w:rsidR="00E12107">
        <w:rPr>
          <w:rFonts w:cs="Times New Roman"/>
          <w:szCs w:val="24"/>
          <w:lang w:val="en"/>
        </w:rPr>
        <w:t xml:space="preserve"> </w:t>
      </w:r>
      <w:r w:rsidR="00E12107" w:rsidRPr="003B6A4F">
        <w:rPr>
          <w:rFonts w:cs="Times New Roman"/>
          <w:szCs w:val="24"/>
        </w:rPr>
        <w:t>(i.e., percentage of migratory individuals out of all individual birds sampled in a locality)</w:t>
      </w:r>
      <w:r w:rsidRPr="003B6A4F">
        <w:rPr>
          <w:rFonts w:cs="Times New Roman"/>
          <w:szCs w:val="24"/>
          <w:lang w:val="en"/>
        </w:rPr>
        <w:t xml:space="preserve"> as our independent variable</w:t>
      </w:r>
      <w:r w:rsidR="00E12107">
        <w:rPr>
          <w:rFonts w:cs="Times New Roman"/>
          <w:szCs w:val="24"/>
          <w:lang w:val="en"/>
        </w:rPr>
        <w:t>. Negative binomial distribution was applied in this model</w:t>
      </w:r>
      <w:r w:rsidR="00D761A4">
        <w:rPr>
          <w:rFonts w:cs="Times New Roman"/>
          <w:szCs w:val="24"/>
          <w:lang w:val="en"/>
        </w:rPr>
        <w:t xml:space="preserve"> with </w:t>
      </w:r>
      <w:r w:rsidR="00D761A4" w:rsidRPr="003B6A4F">
        <w:rPr>
          <w:rFonts w:cs="Times New Roman"/>
          <w:szCs w:val="24"/>
        </w:rPr>
        <w:t xml:space="preserve">4 chains with </w:t>
      </w:r>
      <w:r w:rsidR="00D761A4">
        <w:rPr>
          <w:rFonts w:cs="Times New Roman"/>
          <w:szCs w:val="24"/>
        </w:rPr>
        <w:t>2</w:t>
      </w:r>
      <w:r w:rsidR="00D761A4" w:rsidRPr="003B6A4F">
        <w:rPr>
          <w:rFonts w:cs="Times New Roman"/>
          <w:szCs w:val="24"/>
        </w:rPr>
        <w:t xml:space="preserve">000 total iterations per chain and </w:t>
      </w:r>
      <w:r w:rsidR="00D761A4">
        <w:rPr>
          <w:rFonts w:cs="Times New Roman"/>
          <w:szCs w:val="24"/>
        </w:rPr>
        <w:t>1000</w:t>
      </w:r>
      <w:r w:rsidR="00D761A4" w:rsidRPr="003B6A4F">
        <w:rPr>
          <w:rFonts w:cs="Times New Roman"/>
          <w:szCs w:val="24"/>
        </w:rPr>
        <w:t xml:space="preserve"> of warmup interactions.</w:t>
      </w:r>
      <w:r w:rsidR="00D761A4">
        <w:rPr>
          <w:rFonts w:cs="Times New Roman"/>
          <w:szCs w:val="24"/>
        </w:rPr>
        <w:t xml:space="preserve"> </w:t>
      </w:r>
      <w:r w:rsidR="00D761A4" w:rsidRPr="003B6A4F">
        <w:rPr>
          <w:rFonts w:cs="Times New Roman"/>
          <w:szCs w:val="24"/>
        </w:rPr>
        <w:t>The model results were plotted using the “</w:t>
      </w:r>
      <w:proofErr w:type="spellStart"/>
      <w:r w:rsidR="00D761A4" w:rsidRPr="003B6A4F">
        <w:rPr>
          <w:rFonts w:cs="Times New Roman"/>
          <w:szCs w:val="24"/>
        </w:rPr>
        <w:t>conditional_effects</w:t>
      </w:r>
      <w:proofErr w:type="spellEnd"/>
      <w:r w:rsidR="00D761A4" w:rsidRPr="003B6A4F">
        <w:rPr>
          <w:rFonts w:cs="Times New Roman"/>
          <w:szCs w:val="24"/>
        </w:rPr>
        <w:t>” function to visualize the predictions of the population-level effects</w:t>
      </w:r>
      <w:r w:rsidRPr="003B6A4F">
        <w:rPr>
          <w:rFonts w:cs="Times New Roman"/>
          <w:szCs w:val="24"/>
          <w:lang w:val="en"/>
        </w:rPr>
        <w:t xml:space="preserve">. </w:t>
      </w:r>
      <w:r w:rsidR="00E12107">
        <w:rPr>
          <w:rFonts w:cs="Times New Roman"/>
          <w:szCs w:val="24"/>
          <w:lang w:val="en"/>
        </w:rPr>
        <w:t xml:space="preserve">Again, we firstly we evaluated if </w:t>
      </w:r>
      <w:r w:rsidR="00E12107" w:rsidRPr="003B6A4F">
        <w:rPr>
          <w:rFonts w:cs="Times New Roman"/>
          <w:szCs w:val="24"/>
        </w:rPr>
        <w:t xml:space="preserve">host richness (i.e., number of bird species sampled per locality), </w:t>
      </w:r>
      <w:r w:rsidR="00E12107">
        <w:rPr>
          <w:rFonts w:cs="Times New Roman"/>
          <w:szCs w:val="24"/>
        </w:rPr>
        <w:t>parasite richness</w:t>
      </w:r>
      <w:r w:rsidR="00E12107" w:rsidRPr="003B6A4F">
        <w:rPr>
          <w:rFonts w:cs="Times New Roman"/>
          <w:szCs w:val="24"/>
        </w:rPr>
        <w:t>, percentage of migratory species</w:t>
      </w:r>
      <w:r w:rsidR="00E12107">
        <w:rPr>
          <w:rFonts w:cs="Times New Roman"/>
          <w:szCs w:val="24"/>
        </w:rPr>
        <w:t>,</w:t>
      </w:r>
      <w:r w:rsidR="00E12107" w:rsidRPr="003B6A4F">
        <w:rPr>
          <w:rFonts w:cs="Times New Roman"/>
          <w:szCs w:val="24"/>
        </w:rPr>
        <w:t xml:space="preserve"> number of migrant individuals</w:t>
      </w:r>
      <w:r w:rsidR="00E12107">
        <w:rPr>
          <w:rFonts w:cs="Times New Roman"/>
          <w:szCs w:val="24"/>
        </w:rPr>
        <w:t>, temperature and precipitation</w:t>
      </w:r>
      <w:r w:rsidR="00E12107" w:rsidRPr="003B6A4F">
        <w:rPr>
          <w:rFonts w:cs="Times New Roman"/>
          <w:szCs w:val="24"/>
        </w:rPr>
        <w:t xml:space="preserve"> </w:t>
      </w:r>
      <w:r w:rsidR="00E12107">
        <w:rPr>
          <w:rFonts w:cs="Times New Roman"/>
          <w:szCs w:val="24"/>
        </w:rPr>
        <w:t xml:space="preserve">had significant effects on bird prevalence. </w:t>
      </w:r>
      <w:r>
        <w:rPr>
          <w:rFonts w:cs="Times New Roman"/>
          <w:szCs w:val="24"/>
          <w:lang w:val="en"/>
        </w:rPr>
        <w:lastRenderedPageBreak/>
        <w:t xml:space="preserve">Following </w:t>
      </w:r>
      <w:r w:rsidR="00E12107">
        <w:rPr>
          <w:rFonts w:cs="Times New Roman"/>
          <w:szCs w:val="24"/>
          <w:lang w:val="en"/>
        </w:rPr>
        <w:t xml:space="preserve">these </w:t>
      </w:r>
      <w:r>
        <w:rPr>
          <w:rFonts w:cs="Times New Roman"/>
          <w:szCs w:val="24"/>
          <w:lang w:val="en"/>
        </w:rPr>
        <w:t>analyse</w:t>
      </w:r>
      <w:r w:rsidR="00E12107">
        <w:rPr>
          <w:rFonts w:cs="Times New Roman"/>
          <w:szCs w:val="24"/>
          <w:lang w:val="en"/>
        </w:rPr>
        <w:t>s</w:t>
      </w:r>
      <w:r>
        <w:rPr>
          <w:rFonts w:cs="Times New Roman"/>
          <w:szCs w:val="24"/>
          <w:lang w:val="en"/>
        </w:rPr>
        <w:t xml:space="preserve">, </w:t>
      </w:r>
      <w:r w:rsidRPr="00C96547">
        <w:rPr>
          <w:rFonts w:cs="Times New Roman"/>
          <w:szCs w:val="24"/>
          <w:lang w:val="en"/>
        </w:rPr>
        <w:t xml:space="preserve">only </w:t>
      </w:r>
      <w:r w:rsidR="00E12107">
        <w:rPr>
          <w:rFonts w:cs="Times New Roman"/>
          <w:szCs w:val="24"/>
          <w:lang w:val="en"/>
        </w:rPr>
        <w:t>parasite richness</w:t>
      </w:r>
      <w:r w:rsidRPr="00C96547">
        <w:rPr>
          <w:rFonts w:cs="Times New Roman"/>
          <w:szCs w:val="24"/>
          <w:lang w:val="en"/>
        </w:rPr>
        <w:t xml:space="preserve"> was retained as a fixed factor</w:t>
      </w:r>
      <w:r>
        <w:rPr>
          <w:rFonts w:cs="Times New Roman"/>
          <w:szCs w:val="24"/>
          <w:lang w:val="en"/>
        </w:rPr>
        <w:t xml:space="preserve">. </w:t>
      </w:r>
      <w:r w:rsidRPr="003B6A4F">
        <w:rPr>
          <w:rFonts w:cs="Times New Roman"/>
          <w:szCs w:val="24"/>
          <w:lang w:val="en"/>
        </w:rPr>
        <w:t>Further,</w:t>
      </w:r>
      <w:r>
        <w:rPr>
          <w:rFonts w:cs="Times New Roman"/>
          <w:szCs w:val="24"/>
          <w:lang w:val="en"/>
        </w:rPr>
        <w:t xml:space="preserve"> we considered biome</w:t>
      </w:r>
      <w:r w:rsidRPr="003B6A4F">
        <w:rPr>
          <w:rFonts w:cs="Times New Roman"/>
          <w:szCs w:val="24"/>
          <w:lang w:val="en"/>
        </w:rPr>
        <w:t xml:space="preserve"> as </w:t>
      </w:r>
      <w:r>
        <w:rPr>
          <w:rFonts w:cs="Times New Roman"/>
          <w:szCs w:val="24"/>
          <w:lang w:val="en"/>
        </w:rPr>
        <w:t xml:space="preserve">a </w:t>
      </w:r>
      <w:r w:rsidRPr="003B6A4F">
        <w:rPr>
          <w:rFonts w:cs="Times New Roman"/>
          <w:szCs w:val="24"/>
          <w:lang w:val="en"/>
        </w:rPr>
        <w:t>random variable</w:t>
      </w:r>
      <w:del w:id="57" w:author="PLASMODIUM" w:date="2020-05-30T15:10:00Z">
        <w:r w:rsidDel="007D6193">
          <w:rPr>
            <w:rFonts w:cs="Times New Roman"/>
            <w:szCs w:val="24"/>
            <w:lang w:val="en"/>
          </w:rPr>
          <w:delText>s</w:delText>
        </w:r>
      </w:del>
      <w:r w:rsidR="00E12107">
        <w:rPr>
          <w:rFonts w:cs="Times New Roman"/>
          <w:szCs w:val="24"/>
          <w:lang w:val="en"/>
        </w:rPr>
        <w:t xml:space="preserve"> and used the </w:t>
      </w:r>
      <w:proofErr w:type="spellStart"/>
      <w:r w:rsidR="00E12107">
        <w:rPr>
          <w:rFonts w:cs="Times New Roman"/>
          <w:szCs w:val="24"/>
          <w:lang w:val="en"/>
        </w:rPr>
        <w:t>fuction</w:t>
      </w:r>
      <w:proofErr w:type="spellEnd"/>
      <w:r w:rsidR="00E12107">
        <w:rPr>
          <w:rFonts w:cs="Times New Roman"/>
          <w:szCs w:val="24"/>
          <w:lang w:val="en"/>
        </w:rPr>
        <w:t xml:space="preserve"> “</w:t>
      </w:r>
      <w:proofErr w:type="spellStart"/>
      <w:r w:rsidR="00E12107">
        <w:rPr>
          <w:rFonts w:cs="Times New Roman"/>
          <w:szCs w:val="24"/>
          <w:lang w:val="en"/>
        </w:rPr>
        <w:t>cov_ranef</w:t>
      </w:r>
      <w:proofErr w:type="spellEnd"/>
      <w:r w:rsidR="00E12107">
        <w:rPr>
          <w:rFonts w:cs="Times New Roman"/>
          <w:szCs w:val="24"/>
          <w:lang w:val="en"/>
        </w:rPr>
        <w:t>” to account for phylogenetic influence</w:t>
      </w:r>
      <w:r w:rsidRPr="003B6A4F">
        <w:rPr>
          <w:rFonts w:cs="Times New Roman"/>
          <w:szCs w:val="24"/>
          <w:lang w:val="en"/>
        </w:rPr>
        <w:t xml:space="preserve">. In this model, we filtered our data in order to include only species with 10 or more bird individuals </w:t>
      </w:r>
      <w:proofErr w:type="spellStart"/>
      <w:r w:rsidRPr="003B6A4F">
        <w:rPr>
          <w:rFonts w:cs="Times New Roman"/>
          <w:szCs w:val="24"/>
          <w:lang w:val="en"/>
        </w:rPr>
        <w:t>analysed</w:t>
      </w:r>
      <w:proofErr w:type="spellEnd"/>
      <w:r w:rsidR="00E12107">
        <w:rPr>
          <w:rFonts w:cs="Times New Roman"/>
          <w:szCs w:val="24"/>
          <w:lang w:val="en"/>
        </w:rPr>
        <w:t xml:space="preserve">, in addition, </w:t>
      </w:r>
      <w:r w:rsidRPr="003B6A4F">
        <w:rPr>
          <w:rFonts w:cs="Times New Roman"/>
          <w:szCs w:val="24"/>
          <w:lang w:val="en"/>
        </w:rPr>
        <w:t xml:space="preserve">we used only our dataset described above and excluded data from the </w:t>
      </w:r>
      <w:proofErr w:type="spellStart"/>
      <w:r w:rsidRPr="003B6A4F">
        <w:rPr>
          <w:rFonts w:cs="Times New Roman"/>
          <w:szCs w:val="24"/>
          <w:lang w:val="en"/>
        </w:rPr>
        <w:t>MalAvi</w:t>
      </w:r>
      <w:proofErr w:type="spellEnd"/>
      <w:r w:rsidRPr="003B6A4F">
        <w:rPr>
          <w:rFonts w:cs="Times New Roman"/>
          <w:szCs w:val="24"/>
          <w:lang w:val="en"/>
        </w:rPr>
        <w:t xml:space="preserve"> database, since the latter presents only positive and sequenced samples.</w:t>
      </w:r>
      <w:r w:rsidRPr="003B6A4F">
        <w:rPr>
          <w:rFonts w:cs="Times New Roman"/>
          <w:szCs w:val="24"/>
        </w:rPr>
        <w:t xml:space="preserve"> Again, we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proofErr w:type="spellStart"/>
      <w:r w:rsidRPr="003B6A4F">
        <w:rPr>
          <w:rFonts w:cs="Times New Roman"/>
          <w:i/>
          <w:iCs/>
          <w:szCs w:val="24"/>
        </w:rPr>
        <w:t>Haemoproteus</w:t>
      </w:r>
      <w:proofErr w:type="spellEnd"/>
      <w:r w:rsidRPr="003B6A4F">
        <w:rPr>
          <w:rFonts w:cs="Times New Roman"/>
          <w:szCs w:val="24"/>
        </w:rPr>
        <w:t xml:space="preserve"> lineages only</w:t>
      </w:r>
      <w:r w:rsidR="0074393A">
        <w:rPr>
          <w:rFonts w:cs="Times New Roman"/>
          <w:szCs w:val="24"/>
        </w:rPr>
        <w:t>, in these models we considered zero inflated negative binomial distribution</w:t>
      </w:r>
      <w:r w:rsidRPr="003B6A4F">
        <w:rPr>
          <w:rFonts w:cs="Times New Roman"/>
          <w:szCs w:val="24"/>
        </w:rPr>
        <w:t xml:space="preserve">.  </w:t>
      </w:r>
    </w:p>
    <w:p w14:paraId="7661F528" w14:textId="77777777" w:rsidR="00CB03AB" w:rsidRPr="003B6A4F" w:rsidRDefault="00CB03AB" w:rsidP="00CB03AB">
      <w:pPr>
        <w:spacing w:line="480" w:lineRule="auto"/>
        <w:rPr>
          <w:rFonts w:cs="Times New Roman"/>
          <w:i/>
          <w:iCs/>
          <w:szCs w:val="24"/>
        </w:rPr>
      </w:pPr>
    </w:p>
    <w:p w14:paraId="2706FD30" w14:textId="29B32436" w:rsidR="00CB03AB" w:rsidRPr="003B6A4F" w:rsidRDefault="00CB03AB" w:rsidP="00CB03AB">
      <w:pPr>
        <w:spacing w:line="480" w:lineRule="auto"/>
        <w:rPr>
          <w:rFonts w:cs="Times New Roman"/>
          <w:i/>
          <w:iCs/>
          <w:szCs w:val="24"/>
        </w:rPr>
      </w:pPr>
      <w:r>
        <w:rPr>
          <w:rFonts w:cs="Times New Roman"/>
          <w:i/>
          <w:iCs/>
          <w:szCs w:val="24"/>
        </w:rPr>
        <w:t xml:space="preserve">Mixed </w:t>
      </w:r>
      <w:r w:rsidRPr="003B6A4F">
        <w:rPr>
          <w:rFonts w:cs="Times New Roman"/>
          <w:i/>
          <w:iCs/>
          <w:szCs w:val="24"/>
        </w:rPr>
        <w:t xml:space="preserve"> model</w:t>
      </w:r>
      <w:r w:rsidR="00A7114A">
        <w:rPr>
          <w:rFonts w:cs="Times New Roman"/>
          <w:i/>
          <w:iCs/>
          <w:szCs w:val="24"/>
        </w:rPr>
        <w:t xml:space="preserve"> </w:t>
      </w:r>
    </w:p>
    <w:p w14:paraId="522BE571" w14:textId="6E57C396" w:rsidR="00CB03AB" w:rsidRPr="00C96547" w:rsidRDefault="00CB03AB" w:rsidP="00CB03AB">
      <w:pPr>
        <w:spacing w:line="480" w:lineRule="auto"/>
        <w:rPr>
          <w:rFonts w:cs="Times New Roman"/>
          <w:szCs w:val="24"/>
        </w:rPr>
      </w:pPr>
      <w:r w:rsidRPr="003B6A4F">
        <w:rPr>
          <w:rFonts w:cs="Times New Roman"/>
          <w:szCs w:val="24"/>
        </w:rPr>
        <w:tab/>
      </w:r>
      <w:r w:rsidR="00D93C47">
        <w:rPr>
          <w:rFonts w:cs="Times New Roman"/>
          <w:szCs w:val="24"/>
        </w:rPr>
        <w:t>A</w:t>
      </w:r>
      <w:r w:rsidRPr="00C96547">
        <w:rPr>
          <w:rFonts w:cs="Times New Roman"/>
          <w:szCs w:val="24"/>
        </w:rPr>
        <w:t xml:space="preserve"> mixed model</w:t>
      </w:r>
      <w:del w:id="58" w:author="PLASMODIUM" w:date="2020-05-30T15:10:00Z">
        <w:r w:rsidRPr="00C96547" w:rsidDel="00A60C42">
          <w:rPr>
            <w:rFonts w:cs="Times New Roman"/>
            <w:szCs w:val="24"/>
          </w:rPr>
          <w:delText>s</w:delText>
        </w:r>
      </w:del>
      <w:r w:rsidRPr="00C96547">
        <w:rPr>
          <w:rFonts w:cs="Times New Roman"/>
          <w:szCs w:val="24"/>
        </w:rPr>
        <w:t xml:space="preserve"> w</w:t>
      </w:r>
      <w:r w:rsidR="00D93C47">
        <w:rPr>
          <w:rFonts w:cs="Times New Roman"/>
          <w:szCs w:val="24"/>
        </w:rPr>
        <w:t xml:space="preserve">as </w:t>
      </w:r>
      <w:r w:rsidRPr="00C96547">
        <w:rPr>
          <w:rFonts w:cs="Times New Roman"/>
          <w:szCs w:val="24"/>
        </w:rPr>
        <w:t xml:space="preserve">performed to estimate whether localities with more migratory birds have greater prevalence and richness of </w:t>
      </w:r>
      <w:proofErr w:type="spellStart"/>
      <w:r w:rsidRPr="00C96547">
        <w:rPr>
          <w:rFonts w:cs="Times New Roman"/>
          <w:szCs w:val="24"/>
        </w:rPr>
        <w:t>haemosporidian</w:t>
      </w:r>
      <w:proofErr w:type="spellEnd"/>
      <w:r w:rsidRPr="00C96547">
        <w:rPr>
          <w:rFonts w:cs="Times New Roman"/>
          <w:szCs w:val="24"/>
        </w:rPr>
        <w:t xml:space="preserve"> lineages. </w:t>
      </w:r>
      <w:r w:rsidR="00D93C47">
        <w:rPr>
          <w:rFonts w:cs="Times New Roman"/>
          <w:szCs w:val="24"/>
        </w:rPr>
        <w:t>W</w:t>
      </w:r>
      <w:r w:rsidRPr="00C96547">
        <w:rPr>
          <w:rFonts w:cs="Times New Roman"/>
          <w:szCs w:val="24"/>
        </w:rPr>
        <w:t>e firstly created previous models including all variables that presented significant correlation with our dependent variable, and then selected the best model among them using “AIC” function in R</w:t>
      </w:r>
      <w:r w:rsidR="00F87192">
        <w:rPr>
          <w:rFonts w:cs="Times New Roman"/>
          <w:szCs w:val="24"/>
        </w:rPr>
        <w:t xml:space="preserve">, similar model selection approach was suggested by </w:t>
      </w:r>
      <w:r w:rsidR="00F87192">
        <w:rPr>
          <w:rFonts w:cs="Times New Roman"/>
          <w:szCs w:val="24"/>
        </w:rPr>
        <w:fldChar w:fldCharType="begin" w:fldLock="1"/>
      </w:r>
      <w:r w:rsidR="00A44D63">
        <w:rPr>
          <w:rFonts w:cs="Times New Roman"/>
          <w:szCs w:val="24"/>
        </w:rPr>
        <w:instrText>ADDIN CSL_CITATION {"citationItems":[{"id":"ITEM-1","itemData":{"DOI":"10.1038/s41598-020-65523-x","author":[{"dropping-particle":"","family":"Rodrigues","given":"Raquel A","non-dropping-particle":"","parse-names":false,"suffix":""},{"dropping-particle":"","family":"Massara","given":"Rodrigo L","non-dropping-particle":"","parse-names":false,"suffix":""},{"dropping-particle":"","family":"Bailey","given":"Larissa L","non-dropping-particle":"","parse-names":false,"suffix":""},{"dropping-particle":"","family":"Pichorim","given":"Mauro","non-dropping-particle":"","parse-names":false,"suffix":""},{"dropping-particle":"","family":"Moreira","given":"Patrícia A","non-dropping-particle":"","parse-names":false,"suffix":""},{"dropping-particle":"","family":"Braga","given":"Érika M","non-dropping-particle":"","parse-names":false,"suffix":""}],"id":"ITEM-1","issued":{"date-parts":[["2020"]]},"page":"1-10","title":"Using a multistate occupancy approach to determine molecular diagnostic accuracy and factors affecting avian haemosporidian infections","type":"article-journal"},"uris":["http://www.mendeley.com/documents/?uuid=7e4ada2b-550a-4c48-a457-9900c075a76a"]}],"mendeley":{"formattedCitation":"(Rodrigues et al. 2020)","manualFormatting":"Rodrigues et al. 2020","plainTextFormattedCitation":"(Rodrigues et al. 2020)","previouslyFormattedCitation":"(Rodrigues et al. 2020)"},"properties":{"noteIndex":0},"schema":"https://github.com/citation-style-language/schema/raw/master/csl-citation.json"}</w:instrText>
      </w:r>
      <w:r w:rsidR="00F87192">
        <w:rPr>
          <w:rFonts w:cs="Times New Roman"/>
          <w:szCs w:val="24"/>
        </w:rPr>
        <w:fldChar w:fldCharType="separate"/>
      </w:r>
      <w:r w:rsidR="00F87192" w:rsidRPr="00F87192">
        <w:rPr>
          <w:rFonts w:cs="Times New Roman"/>
          <w:noProof/>
          <w:szCs w:val="24"/>
        </w:rPr>
        <w:t>Rodrigues et al. 2020</w:t>
      </w:r>
      <w:r w:rsidR="00F87192">
        <w:rPr>
          <w:rFonts w:cs="Times New Roman"/>
          <w:szCs w:val="24"/>
        </w:rPr>
        <w:fldChar w:fldCharType="end"/>
      </w:r>
      <w:r w:rsidRPr="00C96547">
        <w:rPr>
          <w:rFonts w:cs="Times New Roman"/>
          <w:szCs w:val="24"/>
        </w:rPr>
        <w:t xml:space="preserve">. </w:t>
      </w:r>
    </w:p>
    <w:p w14:paraId="790DF311" w14:textId="193DAC27" w:rsidR="00CB03AB" w:rsidRPr="003B6A4F" w:rsidRDefault="00D93C47" w:rsidP="00CB03AB">
      <w:pPr>
        <w:spacing w:line="480" w:lineRule="auto"/>
        <w:ind w:firstLine="720"/>
        <w:rPr>
          <w:rFonts w:cs="Times New Roman"/>
          <w:bCs/>
          <w:iCs/>
          <w:szCs w:val="24"/>
        </w:rPr>
      </w:pPr>
      <w:r>
        <w:rPr>
          <w:rFonts w:cs="Times New Roman"/>
          <w:szCs w:val="24"/>
        </w:rPr>
        <w:t>For the mixed</w:t>
      </w:r>
      <w:r w:rsidR="00CB03AB" w:rsidRPr="003B6A4F">
        <w:rPr>
          <w:rFonts w:cs="Times New Roman"/>
          <w:szCs w:val="24"/>
        </w:rPr>
        <w:t xml:space="preserve"> model, we considered parasite richness as the dependent variable and percentage of migratory bird individuals </w:t>
      </w:r>
      <w:r w:rsidR="00CB03AB" w:rsidRPr="00AC2994">
        <w:rPr>
          <w:rFonts w:cs="Times New Roman"/>
          <w:szCs w:val="24"/>
        </w:rPr>
        <w:t xml:space="preserve">as the independent </w:t>
      </w:r>
      <w:r w:rsidR="00CB03AB" w:rsidRPr="003B6A4F">
        <w:rPr>
          <w:rFonts w:cs="Times New Roman"/>
          <w:szCs w:val="24"/>
        </w:rPr>
        <w:t xml:space="preserve">variable. </w:t>
      </w:r>
      <w:r w:rsidR="007D0F64" w:rsidRPr="00C96547">
        <w:rPr>
          <w:rFonts w:cs="Times New Roman"/>
          <w:szCs w:val="24"/>
        </w:rPr>
        <w:t xml:space="preserve">We </w:t>
      </w:r>
      <w:r w:rsidR="007D0F64">
        <w:rPr>
          <w:rFonts w:cs="Times New Roman"/>
          <w:szCs w:val="24"/>
        </w:rPr>
        <w:t>applied</w:t>
      </w:r>
      <w:r w:rsidR="007D0F64" w:rsidRPr="00C96547">
        <w:rPr>
          <w:rFonts w:cs="Times New Roman"/>
          <w:szCs w:val="24"/>
        </w:rPr>
        <w:t xml:space="preserve"> the “</w:t>
      </w:r>
      <w:proofErr w:type="spellStart"/>
      <w:r w:rsidR="007D0F64" w:rsidRPr="00C96547">
        <w:rPr>
          <w:rFonts w:cs="Times New Roman"/>
          <w:szCs w:val="24"/>
        </w:rPr>
        <w:t>glmer</w:t>
      </w:r>
      <w:proofErr w:type="spellEnd"/>
      <w:r w:rsidR="007D0F64" w:rsidRPr="00C96547">
        <w:rPr>
          <w:rFonts w:cs="Times New Roman"/>
          <w:szCs w:val="24"/>
        </w:rPr>
        <w:t xml:space="preserve">” function from the “lme4” package </w:t>
      </w:r>
      <w:r w:rsidR="007D0F64" w:rsidRPr="00C96547">
        <w:rPr>
          <w:rFonts w:cs="Times New Roman"/>
          <w:szCs w:val="24"/>
        </w:rPr>
        <w:fldChar w:fldCharType="begin" w:fldLock="1"/>
      </w:r>
      <w:r w:rsidR="007D0F64" w:rsidRPr="00C96547">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sidR="007D0F64" w:rsidRPr="00C96547">
        <w:rPr>
          <w:rFonts w:cs="Times New Roman"/>
          <w:szCs w:val="24"/>
        </w:rPr>
        <w:fldChar w:fldCharType="separate"/>
      </w:r>
      <w:r w:rsidR="007D0F64" w:rsidRPr="00C96547">
        <w:rPr>
          <w:rFonts w:cs="Times New Roman"/>
          <w:noProof/>
          <w:szCs w:val="24"/>
        </w:rPr>
        <w:t>(Bates et al. 2015)</w:t>
      </w:r>
      <w:r w:rsidR="007D0F64" w:rsidRPr="00C96547">
        <w:rPr>
          <w:rFonts w:cs="Times New Roman"/>
          <w:szCs w:val="24"/>
        </w:rPr>
        <w:fldChar w:fldCharType="end"/>
      </w:r>
      <w:r w:rsidR="007D0F64" w:rsidRPr="00C96547">
        <w:rPr>
          <w:rFonts w:cs="Times New Roman"/>
          <w:szCs w:val="24"/>
        </w:rPr>
        <w:t xml:space="preserve"> applying Poisson distribution</w:t>
      </w:r>
      <w:r w:rsidR="007D0F64">
        <w:rPr>
          <w:rFonts w:cs="Times New Roman"/>
          <w:szCs w:val="24"/>
        </w:rPr>
        <w:t xml:space="preserve">. Besides, we employed </w:t>
      </w:r>
      <w:r w:rsidR="009C62EB">
        <w:rPr>
          <w:rFonts w:cs="Times New Roman"/>
          <w:szCs w:val="24"/>
        </w:rPr>
        <w:t>“</w:t>
      </w:r>
      <w:r w:rsidR="00AB4E84">
        <w:rPr>
          <w:rFonts w:cs="Times New Roman"/>
          <w:szCs w:val="24"/>
        </w:rPr>
        <w:t>AIC</w:t>
      </w:r>
      <w:r w:rsidR="009C62EB">
        <w:rPr>
          <w:rFonts w:cs="Times New Roman"/>
          <w:szCs w:val="24"/>
        </w:rPr>
        <w:t>”</w:t>
      </w:r>
      <w:r w:rsidR="00CB03AB">
        <w:rPr>
          <w:rFonts w:cs="Times New Roman"/>
          <w:szCs w:val="24"/>
        </w:rPr>
        <w:t xml:space="preserve"> analyses</w:t>
      </w:r>
      <w:r w:rsidR="007D0F64">
        <w:rPr>
          <w:rFonts w:cs="Times New Roman"/>
          <w:szCs w:val="24"/>
        </w:rPr>
        <w:t xml:space="preserve"> to determine which model we should use, for this</w:t>
      </w:r>
      <w:r w:rsidR="00CB03AB">
        <w:rPr>
          <w:rFonts w:cs="Times New Roman"/>
          <w:szCs w:val="24"/>
        </w:rPr>
        <w:t xml:space="preserve"> we</w:t>
      </w:r>
      <w:r w:rsidR="007D0F64">
        <w:rPr>
          <w:rFonts w:cs="Times New Roman"/>
          <w:szCs w:val="24"/>
        </w:rPr>
        <w:t xml:space="preserve"> considered</w:t>
      </w:r>
      <w:r w:rsidR="00CB03AB">
        <w:rPr>
          <w:rFonts w:cs="Times New Roman"/>
          <w:szCs w:val="24"/>
        </w:rPr>
        <w:t xml:space="preserve"> l</w:t>
      </w:r>
      <w:r w:rsidR="00CB03AB" w:rsidRPr="003B6A4F">
        <w:rPr>
          <w:rFonts w:cs="Times New Roman"/>
          <w:szCs w:val="24"/>
        </w:rPr>
        <w:t>ocal host richness, prevalence</w:t>
      </w:r>
      <w:r w:rsidR="00CB03AB">
        <w:rPr>
          <w:rFonts w:cs="Times New Roman"/>
          <w:color w:val="FF0000"/>
          <w:szCs w:val="24"/>
        </w:rPr>
        <w:t xml:space="preserve"> </w:t>
      </w:r>
      <w:r w:rsidR="00CB03AB" w:rsidRPr="00AC2994">
        <w:rPr>
          <w:rFonts w:cs="Times New Roman"/>
          <w:szCs w:val="24"/>
        </w:rPr>
        <w:t>across all birds sampled</w:t>
      </w:r>
      <w:r w:rsidR="00CB03AB" w:rsidRPr="003B6A4F">
        <w:rPr>
          <w:rFonts w:cs="Times New Roman"/>
          <w:szCs w:val="24"/>
        </w:rPr>
        <w:t>, percentage of migratory species</w:t>
      </w:r>
      <w:r w:rsidR="007D0F64">
        <w:rPr>
          <w:rFonts w:cs="Times New Roman"/>
          <w:szCs w:val="24"/>
        </w:rPr>
        <w:t>,</w:t>
      </w:r>
      <w:r w:rsidR="00CB03AB" w:rsidRPr="003B6A4F">
        <w:rPr>
          <w:rFonts w:cs="Times New Roman"/>
          <w:szCs w:val="24"/>
        </w:rPr>
        <w:t xml:space="preserve"> number of migrant individuals</w:t>
      </w:r>
      <w:r w:rsidR="007D0F64">
        <w:rPr>
          <w:rFonts w:cs="Times New Roman"/>
          <w:szCs w:val="24"/>
        </w:rPr>
        <w:t>, temperature and precipitation</w:t>
      </w:r>
      <w:r w:rsidR="00CB03AB" w:rsidRPr="003B6A4F">
        <w:rPr>
          <w:rFonts w:cs="Times New Roman"/>
          <w:szCs w:val="24"/>
        </w:rPr>
        <w:t xml:space="preserve"> </w:t>
      </w:r>
      <w:r w:rsidR="00CB03AB">
        <w:rPr>
          <w:rFonts w:cs="Times New Roman"/>
          <w:szCs w:val="24"/>
        </w:rPr>
        <w:t xml:space="preserve">as </w:t>
      </w:r>
      <w:r w:rsidR="00CB03AB" w:rsidRPr="003B6A4F">
        <w:rPr>
          <w:rFonts w:cs="Times New Roman"/>
          <w:szCs w:val="24"/>
        </w:rPr>
        <w:t xml:space="preserve">fixed variables. </w:t>
      </w:r>
      <w:r w:rsidR="00CB03AB" w:rsidRPr="00E57F22">
        <w:rPr>
          <w:rFonts w:cs="Times New Roman"/>
          <w:szCs w:val="24"/>
        </w:rPr>
        <w:t xml:space="preserve">Biome was set as random variable. </w:t>
      </w:r>
      <w:r w:rsidR="007D0F64">
        <w:rPr>
          <w:rFonts w:cs="Times New Roman"/>
          <w:szCs w:val="24"/>
        </w:rPr>
        <w:t xml:space="preserve">Our “AIC” analyses reveled the best model set considered </w:t>
      </w:r>
      <w:r w:rsidR="007D0F64">
        <w:rPr>
          <w:rFonts w:cs="Times New Roman"/>
          <w:szCs w:val="24"/>
        </w:rPr>
        <w:lastRenderedPageBreak/>
        <w:t>only l</w:t>
      </w:r>
      <w:r w:rsidR="007D0F64" w:rsidRPr="003B6A4F">
        <w:rPr>
          <w:rFonts w:cs="Times New Roman"/>
          <w:szCs w:val="24"/>
        </w:rPr>
        <w:t>ocal host richness, prevalence</w:t>
      </w:r>
      <w:r w:rsidR="007D0F64">
        <w:rPr>
          <w:rFonts w:cs="Times New Roman"/>
          <w:color w:val="FF0000"/>
          <w:szCs w:val="24"/>
        </w:rPr>
        <w:t xml:space="preserve"> </w:t>
      </w:r>
      <w:r w:rsidR="007D0F64" w:rsidRPr="00AC2994">
        <w:rPr>
          <w:rFonts w:cs="Times New Roman"/>
          <w:szCs w:val="24"/>
        </w:rPr>
        <w:t>across all birds sampled</w:t>
      </w:r>
      <w:r w:rsidR="007D0F64" w:rsidRPr="003B6A4F">
        <w:rPr>
          <w:rFonts w:cs="Times New Roman"/>
          <w:szCs w:val="24"/>
        </w:rPr>
        <w:t>, percentage of migratory species</w:t>
      </w:r>
      <w:r w:rsidR="007D0F64">
        <w:rPr>
          <w:rFonts w:cs="Times New Roman"/>
          <w:szCs w:val="24"/>
        </w:rPr>
        <w:t>,</w:t>
      </w:r>
      <w:r w:rsidR="007D0F64" w:rsidRPr="003B6A4F">
        <w:rPr>
          <w:rFonts w:cs="Times New Roman"/>
          <w:szCs w:val="24"/>
        </w:rPr>
        <w:t xml:space="preserve"> number of migrant individual</w:t>
      </w:r>
      <w:ins w:id="59" w:author="PLASMODIUM" w:date="2020-05-30T15:10:00Z">
        <w:r w:rsidR="00A60C42">
          <w:rPr>
            <w:rFonts w:cs="Times New Roman"/>
            <w:szCs w:val="24"/>
          </w:rPr>
          <w:t>s</w:t>
        </w:r>
      </w:ins>
      <w:r w:rsidR="007D0F64">
        <w:rPr>
          <w:rFonts w:cs="Times New Roman"/>
          <w:szCs w:val="24"/>
        </w:rPr>
        <w:t xml:space="preserve"> as fixed variables (Supplementary table 1). </w:t>
      </w:r>
      <w:r w:rsidR="00CB03AB" w:rsidRPr="00E57F22">
        <w:rPr>
          <w:rFonts w:cs="Times New Roman"/>
          <w:szCs w:val="24"/>
        </w:rPr>
        <w:t xml:space="preserve">In this model, we did not use data from the </w:t>
      </w:r>
      <w:proofErr w:type="spellStart"/>
      <w:r w:rsidR="00CB03AB" w:rsidRPr="00E57F22">
        <w:rPr>
          <w:rFonts w:cs="Times New Roman"/>
          <w:szCs w:val="24"/>
        </w:rPr>
        <w:t>MalAvi</w:t>
      </w:r>
      <w:proofErr w:type="spellEnd"/>
      <w:r w:rsidR="00CB03AB" w:rsidRPr="00E57F22">
        <w:rPr>
          <w:rFonts w:cs="Times New Roman"/>
          <w:szCs w:val="24"/>
        </w:rPr>
        <w:t xml:space="preserve"> database, but only our dataset </w:t>
      </w:r>
      <w:r w:rsidR="00CB03AB" w:rsidRPr="00E57F22">
        <w:rPr>
          <w:rFonts w:cs="Times New Roman"/>
          <w:szCs w:val="24"/>
          <w:lang w:val="en"/>
        </w:rPr>
        <w:t xml:space="preserve">described above since it provides more information regarding the localities, such as prevalence data and host richness. </w:t>
      </w:r>
      <w:r w:rsidR="00CB03AB" w:rsidRPr="003B6A4F">
        <w:rPr>
          <w:rFonts w:cs="Times New Roman"/>
          <w:szCs w:val="24"/>
        </w:rPr>
        <w:t xml:space="preserve">We ran three models: one for all three parasite genera combined, one for </w:t>
      </w:r>
      <w:r w:rsidR="00CB03AB" w:rsidRPr="003B6A4F">
        <w:rPr>
          <w:rFonts w:cs="Times New Roman"/>
          <w:i/>
          <w:iCs/>
          <w:szCs w:val="24"/>
        </w:rPr>
        <w:t>Plasmodium</w:t>
      </w:r>
      <w:r w:rsidR="00CB03AB" w:rsidRPr="003B6A4F">
        <w:rPr>
          <w:rFonts w:cs="Times New Roman"/>
          <w:szCs w:val="24"/>
        </w:rPr>
        <w:t xml:space="preserve"> lineages only, and one for </w:t>
      </w:r>
      <w:proofErr w:type="spellStart"/>
      <w:r w:rsidR="00CB03AB" w:rsidRPr="003B6A4F">
        <w:rPr>
          <w:rFonts w:cs="Times New Roman"/>
          <w:i/>
          <w:iCs/>
          <w:szCs w:val="24"/>
        </w:rPr>
        <w:t>Haemoproteus</w:t>
      </w:r>
      <w:proofErr w:type="spellEnd"/>
      <w:r w:rsidR="00CB03AB" w:rsidRPr="003B6A4F">
        <w:rPr>
          <w:rFonts w:cs="Times New Roman"/>
          <w:szCs w:val="24"/>
        </w:rPr>
        <w:t xml:space="preserve"> lineages only.  </w:t>
      </w:r>
    </w:p>
    <w:p w14:paraId="655F70E9" w14:textId="73B3C73E" w:rsidR="00CB03AB" w:rsidRPr="003B6A4F" w:rsidRDefault="00CB03AB" w:rsidP="00CB03AB">
      <w:pPr>
        <w:spacing w:line="480" w:lineRule="auto"/>
        <w:rPr>
          <w:rFonts w:cs="Times New Roman"/>
          <w:szCs w:val="24"/>
          <w:lang w:val="en"/>
        </w:rPr>
      </w:pPr>
      <w:r w:rsidRPr="003B6A4F">
        <w:rPr>
          <w:rFonts w:cs="Times New Roman"/>
          <w:szCs w:val="24"/>
        </w:rPr>
        <w:tab/>
      </w:r>
    </w:p>
    <w:p w14:paraId="197B9A7A" w14:textId="77777777" w:rsidR="00CB03AB" w:rsidRDefault="00CB03AB" w:rsidP="00CB03AB">
      <w:pPr>
        <w:pStyle w:val="Ttulo"/>
        <w:spacing w:line="480" w:lineRule="auto"/>
        <w:rPr>
          <w:rFonts w:cs="Times New Roman"/>
          <w:szCs w:val="24"/>
        </w:rPr>
      </w:pPr>
      <w:r w:rsidRPr="003B6A4F">
        <w:rPr>
          <w:rFonts w:cs="Times New Roman"/>
          <w:szCs w:val="24"/>
        </w:rPr>
        <w:t>3. Results</w:t>
      </w:r>
    </w:p>
    <w:p w14:paraId="36BA44CD" w14:textId="02E554DE" w:rsidR="00CB03AB" w:rsidRPr="003B6A4F" w:rsidRDefault="00CB03AB" w:rsidP="0038151F">
      <w:pPr>
        <w:spacing w:line="480" w:lineRule="auto"/>
        <w:rPr>
          <w:rFonts w:cs="Times New Roman"/>
          <w:szCs w:val="24"/>
        </w:rPr>
      </w:pPr>
      <w:r w:rsidRPr="003B6A4F">
        <w:rPr>
          <w:rFonts w:cs="Times New Roman"/>
          <w:szCs w:val="24"/>
        </w:rPr>
        <w:tab/>
        <w:t xml:space="preserve">Our </w:t>
      </w:r>
      <w:r w:rsidR="00D93C47">
        <w:rPr>
          <w:rFonts w:cs="Times New Roman"/>
          <w:szCs w:val="24"/>
        </w:rPr>
        <w:t xml:space="preserve">first </w:t>
      </w:r>
      <w:r w:rsidRPr="003B6A4F">
        <w:rPr>
          <w:rFonts w:cs="Times New Roman"/>
          <w:szCs w:val="24"/>
        </w:rPr>
        <w:t xml:space="preserve">Bayesian model analyses revealed the lineages shared by resident and migratory </w:t>
      </w:r>
      <w:r w:rsidR="00EF7FEC">
        <w:rPr>
          <w:rFonts w:cs="Times New Roman"/>
          <w:szCs w:val="24"/>
        </w:rPr>
        <w:t xml:space="preserve">or partial migratory </w:t>
      </w:r>
      <w:r w:rsidRPr="003B6A4F">
        <w:rPr>
          <w:rFonts w:cs="Times New Roman"/>
          <w:szCs w:val="24"/>
        </w:rPr>
        <w:t xml:space="preserve">species are the most widespread spatially, as they are found in a higher percentage of </w:t>
      </w:r>
      <w:r>
        <w:rPr>
          <w:rFonts w:cs="Times New Roman"/>
          <w:szCs w:val="24"/>
        </w:rPr>
        <w:t>localities</w:t>
      </w:r>
      <w:r w:rsidRPr="003B6A4F">
        <w:rPr>
          <w:rFonts w:cs="Times New Roman"/>
          <w:szCs w:val="24"/>
        </w:rPr>
        <w:t xml:space="preserve"> (Figure 2, Table 1).</w:t>
      </w:r>
      <w:r w:rsidR="00EF7FEC">
        <w:rPr>
          <w:rFonts w:cs="Times New Roman"/>
          <w:szCs w:val="24"/>
        </w:rPr>
        <w:t xml:space="preserve"> However,</w:t>
      </w:r>
      <w:r w:rsidRPr="003B6A4F">
        <w:rPr>
          <w:rFonts w:cs="Times New Roman"/>
          <w:szCs w:val="24"/>
        </w:rPr>
        <w:t xml:space="preserve"> we observed that the lineages shared by all three categories (resident, partial migrant and full migrant) are the </w:t>
      </w:r>
      <w:r w:rsidR="00EF7FEC">
        <w:rPr>
          <w:rFonts w:cs="Times New Roman"/>
          <w:szCs w:val="24"/>
        </w:rPr>
        <w:t>least</w:t>
      </w:r>
      <w:r w:rsidRPr="003B6A4F">
        <w:rPr>
          <w:rFonts w:cs="Times New Roman"/>
          <w:szCs w:val="24"/>
        </w:rPr>
        <w:t xml:space="preserve"> widespread, followed by those shared </w:t>
      </w:r>
      <w:r w:rsidR="00232FA0">
        <w:rPr>
          <w:rFonts w:cs="Times New Roman"/>
          <w:szCs w:val="24"/>
        </w:rPr>
        <w:t xml:space="preserve">only between </w:t>
      </w:r>
      <w:r w:rsidRPr="003B6A4F">
        <w:rPr>
          <w:rFonts w:cs="Times New Roman"/>
          <w:szCs w:val="24"/>
        </w:rPr>
        <w:t>residents</w:t>
      </w:r>
      <w:r w:rsidR="00EF7FEC">
        <w:rPr>
          <w:rFonts w:cs="Times New Roman"/>
          <w:szCs w:val="24"/>
        </w:rPr>
        <w:t xml:space="preserve">, partial </w:t>
      </w:r>
      <w:r w:rsidR="00232FA0">
        <w:rPr>
          <w:rFonts w:cs="Times New Roman"/>
          <w:szCs w:val="24"/>
        </w:rPr>
        <w:t>or</w:t>
      </w:r>
      <w:r w:rsidR="00EF7FEC">
        <w:rPr>
          <w:rFonts w:cs="Times New Roman"/>
          <w:szCs w:val="24"/>
        </w:rPr>
        <w:t xml:space="preserve"> full migrants</w:t>
      </w:r>
      <w:r w:rsidRPr="003B6A4F">
        <w:rPr>
          <w:rFonts w:cs="Times New Roman"/>
          <w:szCs w:val="24"/>
        </w:rPr>
        <w:t xml:space="preserve">. Nevertheless, despite the fact lineages shared by </w:t>
      </w:r>
      <w:r w:rsidR="00232FA0">
        <w:rPr>
          <w:rFonts w:cs="Times New Roman"/>
          <w:szCs w:val="24"/>
        </w:rPr>
        <w:t xml:space="preserve">partial or full </w:t>
      </w:r>
      <w:r w:rsidRPr="003B6A4F">
        <w:rPr>
          <w:rFonts w:cs="Times New Roman"/>
          <w:szCs w:val="24"/>
        </w:rPr>
        <w:t xml:space="preserve">migratory species and residents are more widely distributed, lineages present in only residents, migratory or partially migratory species </w:t>
      </w:r>
      <w:r>
        <w:rPr>
          <w:rFonts w:cs="Times New Roman"/>
          <w:szCs w:val="24"/>
        </w:rPr>
        <w:t>presented</w:t>
      </w:r>
      <w:r w:rsidRPr="003B6A4F">
        <w:rPr>
          <w:rFonts w:cs="Times New Roman"/>
          <w:szCs w:val="24"/>
        </w:rPr>
        <w:t xml:space="preserve"> </w:t>
      </w:r>
      <w:r w:rsidRPr="00C96547">
        <w:rPr>
          <w:rFonts w:cs="Times New Roman"/>
          <w:szCs w:val="24"/>
        </w:rPr>
        <w:t xml:space="preserve">similar spatial distribution according to our model. </w:t>
      </w:r>
      <w:r w:rsidRPr="003B6A4F">
        <w:rPr>
          <w:rFonts w:cs="Times New Roman"/>
          <w:szCs w:val="24"/>
        </w:rPr>
        <w:t xml:space="preserve">When repeating these analyses separately for the two main parasite genera, we observed </w:t>
      </w:r>
      <w:r w:rsidR="0038151F">
        <w:rPr>
          <w:rFonts w:cs="Times New Roman"/>
          <w:szCs w:val="24"/>
        </w:rPr>
        <w:t xml:space="preserve">a similar </w:t>
      </w:r>
      <w:r w:rsidRPr="003B6A4F">
        <w:rPr>
          <w:rFonts w:cs="Times New Roman"/>
          <w:szCs w:val="24"/>
        </w:rPr>
        <w:t xml:space="preserve">pattern of distribution between </w:t>
      </w:r>
      <w:r w:rsidRPr="003B6A4F">
        <w:rPr>
          <w:rFonts w:cs="Times New Roman"/>
          <w:i/>
          <w:iCs/>
          <w:szCs w:val="24"/>
        </w:rPr>
        <w:t>Plasmodium</w:t>
      </w:r>
      <w:r w:rsidRPr="003B6A4F">
        <w:rPr>
          <w:rFonts w:cs="Times New Roman"/>
          <w:szCs w:val="24"/>
        </w:rPr>
        <w:t xml:space="preserve"> and </w:t>
      </w:r>
      <w:proofErr w:type="spellStart"/>
      <w:r w:rsidRPr="003B6A4F">
        <w:rPr>
          <w:rFonts w:cs="Times New Roman"/>
          <w:i/>
          <w:iCs/>
          <w:szCs w:val="24"/>
        </w:rPr>
        <w:t>Haemoproteus</w:t>
      </w:r>
      <w:proofErr w:type="spellEnd"/>
      <w:r w:rsidRPr="003B6A4F">
        <w:rPr>
          <w:rFonts w:cs="Times New Roman"/>
          <w:szCs w:val="24"/>
        </w:rPr>
        <w:t>. (Fig</w:t>
      </w:r>
      <w:r w:rsidR="00A81A70">
        <w:rPr>
          <w:rFonts w:cs="Times New Roman"/>
          <w:szCs w:val="24"/>
        </w:rPr>
        <w:t>ure S</w:t>
      </w:r>
      <w:r w:rsidR="0038151F">
        <w:rPr>
          <w:rFonts w:cs="Times New Roman"/>
          <w:szCs w:val="24"/>
        </w:rPr>
        <w:t>1</w:t>
      </w:r>
      <w:r w:rsidRPr="003B6A4F">
        <w:rPr>
          <w:rFonts w:cs="Times New Roman"/>
          <w:szCs w:val="24"/>
        </w:rPr>
        <w:t>,</w:t>
      </w:r>
      <w:r w:rsidR="0038151F">
        <w:rPr>
          <w:rFonts w:cs="Times New Roman"/>
          <w:szCs w:val="24"/>
        </w:rPr>
        <w:t xml:space="preserve"> </w:t>
      </w:r>
      <w:r w:rsidRPr="003B6A4F">
        <w:rPr>
          <w:rFonts w:cs="Times New Roman"/>
          <w:szCs w:val="24"/>
        </w:rPr>
        <w:t>Fig</w:t>
      </w:r>
      <w:r w:rsidR="00A81A70">
        <w:rPr>
          <w:rFonts w:cs="Times New Roman"/>
          <w:szCs w:val="24"/>
        </w:rPr>
        <w:t>ure</w:t>
      </w:r>
      <w:r w:rsidRPr="003B6A4F">
        <w:rPr>
          <w:rFonts w:cs="Times New Roman"/>
          <w:szCs w:val="24"/>
        </w:rPr>
        <w:t xml:space="preserve"> </w:t>
      </w:r>
      <w:r w:rsidR="00A81A70">
        <w:rPr>
          <w:rFonts w:cs="Times New Roman"/>
          <w:szCs w:val="24"/>
        </w:rPr>
        <w:t>S</w:t>
      </w:r>
      <w:r w:rsidR="0038151F">
        <w:rPr>
          <w:rFonts w:cs="Times New Roman"/>
          <w:szCs w:val="24"/>
        </w:rPr>
        <w:t>2</w:t>
      </w:r>
      <w:r w:rsidRPr="003B6A4F">
        <w:rPr>
          <w:rFonts w:cs="Times New Roman"/>
          <w:szCs w:val="24"/>
        </w:rPr>
        <w:t xml:space="preserve">, </w:t>
      </w:r>
      <w:r w:rsidR="0038151F">
        <w:rPr>
          <w:rFonts w:cs="Times New Roman"/>
          <w:szCs w:val="24"/>
        </w:rPr>
        <w:t>Table</w:t>
      </w:r>
      <w:r w:rsidRPr="003B6A4F">
        <w:rPr>
          <w:rFonts w:cs="Times New Roman"/>
          <w:szCs w:val="24"/>
        </w:rPr>
        <w:t xml:space="preserve"> </w:t>
      </w:r>
      <w:r w:rsidR="00A81A70">
        <w:rPr>
          <w:rFonts w:cs="Times New Roman"/>
          <w:szCs w:val="24"/>
        </w:rPr>
        <w:t>S</w:t>
      </w:r>
      <w:r w:rsidR="0038151F">
        <w:rPr>
          <w:rFonts w:cs="Times New Roman"/>
          <w:szCs w:val="24"/>
        </w:rPr>
        <w:t>1 and</w:t>
      </w:r>
      <w:r w:rsidR="00A81A70">
        <w:rPr>
          <w:rFonts w:cs="Times New Roman"/>
          <w:szCs w:val="24"/>
        </w:rPr>
        <w:t xml:space="preserve"> </w:t>
      </w:r>
      <w:r w:rsidR="0038151F">
        <w:rPr>
          <w:rFonts w:cs="Times New Roman"/>
          <w:szCs w:val="24"/>
        </w:rPr>
        <w:t xml:space="preserve">Table </w:t>
      </w:r>
      <w:r w:rsidR="00A81A70">
        <w:rPr>
          <w:rFonts w:cs="Times New Roman"/>
          <w:szCs w:val="24"/>
        </w:rPr>
        <w:t>S</w:t>
      </w:r>
      <w:r w:rsidR="0038151F">
        <w:rPr>
          <w:rFonts w:cs="Times New Roman"/>
          <w:szCs w:val="24"/>
        </w:rPr>
        <w:t>2</w:t>
      </w:r>
      <w:r w:rsidRPr="003B6A4F">
        <w:rPr>
          <w:rFonts w:cs="Times New Roman"/>
          <w:szCs w:val="24"/>
        </w:rPr>
        <w:t xml:space="preserve">). </w:t>
      </w:r>
    </w:p>
    <w:p w14:paraId="2806D404" w14:textId="760AC6CC" w:rsidR="00CB03AB" w:rsidRDefault="00CB03AB" w:rsidP="00CB03AB">
      <w:pPr>
        <w:spacing w:line="480" w:lineRule="auto"/>
        <w:ind w:firstLine="720"/>
        <w:rPr>
          <w:rFonts w:cs="Times New Roman"/>
          <w:szCs w:val="24"/>
        </w:rPr>
      </w:pPr>
      <w:r w:rsidRPr="003B6A4F">
        <w:rPr>
          <w:rFonts w:cs="Times New Roman"/>
          <w:szCs w:val="24"/>
        </w:rPr>
        <w:t xml:space="preserve">For the second model, in which we </w:t>
      </w:r>
      <w:proofErr w:type="spellStart"/>
      <w:r w:rsidRPr="003B6A4F">
        <w:rPr>
          <w:rFonts w:cs="Times New Roman"/>
          <w:szCs w:val="24"/>
        </w:rPr>
        <w:t>analysed</w:t>
      </w:r>
      <w:proofErr w:type="spellEnd"/>
      <w:r w:rsidRPr="003B6A4F">
        <w:rPr>
          <w:rFonts w:cs="Times New Roman"/>
          <w:szCs w:val="24"/>
        </w:rPr>
        <w:t xml:space="preserve"> the relationship between </w:t>
      </w:r>
      <w:r w:rsidRPr="003B6A4F">
        <w:rPr>
          <w:rFonts w:cs="Times New Roman"/>
          <w:szCs w:val="24"/>
          <w:lang w:val="en"/>
        </w:rPr>
        <w:t>local prevalence per bird species and local percentage of migratory bird individuals</w:t>
      </w:r>
      <w:r w:rsidRPr="003B6A4F">
        <w:rPr>
          <w:rStyle w:val="Refdecomentrio"/>
          <w:rFonts w:cs="Times New Roman"/>
          <w:szCs w:val="24"/>
        </w:rPr>
        <w:t>,</w:t>
      </w:r>
      <w:r w:rsidRPr="003B6A4F">
        <w:rPr>
          <w:rFonts w:cs="Times New Roman"/>
          <w:szCs w:val="24"/>
        </w:rPr>
        <w:t xml:space="preserve"> we observed </w:t>
      </w:r>
      <w:r>
        <w:rPr>
          <w:rFonts w:cs="Times New Roman"/>
          <w:szCs w:val="24"/>
        </w:rPr>
        <w:t xml:space="preserve">no </w:t>
      </w:r>
      <w:r w:rsidRPr="003B6A4F">
        <w:rPr>
          <w:rFonts w:cs="Times New Roman"/>
          <w:szCs w:val="24"/>
        </w:rPr>
        <w:t xml:space="preserve">correlation </w:t>
      </w:r>
      <w:r w:rsidRPr="004E7479">
        <w:rPr>
          <w:rFonts w:cs="Times New Roman"/>
          <w:szCs w:val="24"/>
        </w:rPr>
        <w:t xml:space="preserve">between the relative occurrence of migrants and prevalence of </w:t>
      </w:r>
      <w:proofErr w:type="spellStart"/>
      <w:r w:rsidRPr="004E7479">
        <w:rPr>
          <w:rFonts w:cs="Times New Roman"/>
          <w:szCs w:val="24"/>
        </w:rPr>
        <w:t>haemosporidian</w:t>
      </w:r>
      <w:proofErr w:type="spellEnd"/>
      <w:r w:rsidRPr="004E7479">
        <w:rPr>
          <w:rFonts w:cs="Times New Roman"/>
          <w:szCs w:val="24"/>
        </w:rPr>
        <w:t xml:space="preserve"> parasites per species (p = 0.</w:t>
      </w:r>
      <w:r w:rsidR="0081126C">
        <w:rPr>
          <w:rFonts w:cs="Times New Roman"/>
          <w:szCs w:val="24"/>
        </w:rPr>
        <w:t>36</w:t>
      </w:r>
      <w:r w:rsidRPr="004E7479">
        <w:rPr>
          <w:rFonts w:cs="Times New Roman"/>
          <w:szCs w:val="24"/>
        </w:rPr>
        <w:t xml:space="preserve">, Figure </w:t>
      </w:r>
      <w:r w:rsidR="00D72C2D">
        <w:rPr>
          <w:rFonts w:cs="Times New Roman"/>
          <w:szCs w:val="24"/>
        </w:rPr>
        <w:t>3</w:t>
      </w:r>
      <w:r w:rsidRPr="004E7479">
        <w:rPr>
          <w:rFonts w:cs="Times New Roman"/>
          <w:szCs w:val="24"/>
        </w:rPr>
        <w:t xml:space="preserve">, Table </w:t>
      </w:r>
      <w:r w:rsidR="00D72C2D">
        <w:rPr>
          <w:rFonts w:cs="Times New Roman"/>
          <w:szCs w:val="24"/>
        </w:rPr>
        <w:t>2</w:t>
      </w:r>
      <w:r w:rsidRPr="004E7479">
        <w:rPr>
          <w:rFonts w:cs="Times New Roman"/>
          <w:szCs w:val="24"/>
        </w:rPr>
        <w:t>).</w:t>
      </w:r>
      <w:r w:rsidR="007B2671">
        <w:rPr>
          <w:rFonts w:cs="Times New Roman"/>
          <w:szCs w:val="24"/>
        </w:rPr>
        <w:t xml:space="preserve"> </w:t>
      </w:r>
      <w:r w:rsidR="00155CC8">
        <w:rPr>
          <w:rFonts w:cs="Times New Roman"/>
          <w:szCs w:val="24"/>
        </w:rPr>
        <w:t>However</w:t>
      </w:r>
      <w:r w:rsidRPr="004E7479">
        <w:rPr>
          <w:rFonts w:cs="Times New Roman"/>
          <w:szCs w:val="24"/>
        </w:rPr>
        <w:t xml:space="preserve">, when we repeated the analysis </w:t>
      </w:r>
      <w:r w:rsidRPr="004E7479">
        <w:rPr>
          <w:rFonts w:cs="Times New Roman"/>
          <w:szCs w:val="24"/>
        </w:rPr>
        <w:lastRenderedPageBreak/>
        <w:t xml:space="preserve">separately for only </w:t>
      </w:r>
      <w:r w:rsidRPr="004E7479">
        <w:rPr>
          <w:rFonts w:cs="Times New Roman"/>
          <w:i/>
          <w:iCs/>
          <w:szCs w:val="24"/>
        </w:rPr>
        <w:t>Plasmodium</w:t>
      </w:r>
      <w:r w:rsidRPr="004E7479">
        <w:rPr>
          <w:rFonts w:cs="Times New Roman"/>
          <w:szCs w:val="24"/>
        </w:rPr>
        <w:t xml:space="preserve"> or </w:t>
      </w:r>
      <w:proofErr w:type="spellStart"/>
      <w:r w:rsidRPr="004E7479">
        <w:rPr>
          <w:rFonts w:cs="Times New Roman"/>
          <w:i/>
          <w:iCs/>
          <w:szCs w:val="24"/>
        </w:rPr>
        <w:t>Haemoproteus</w:t>
      </w:r>
      <w:proofErr w:type="spellEnd"/>
      <w:r w:rsidRPr="004E7479">
        <w:rPr>
          <w:rFonts w:cs="Times New Roman"/>
          <w:szCs w:val="24"/>
        </w:rPr>
        <w:t xml:space="preserve"> lineages, we observed </w:t>
      </w:r>
      <w:r w:rsidR="00155CC8">
        <w:rPr>
          <w:rFonts w:cs="Times New Roman"/>
          <w:szCs w:val="24"/>
        </w:rPr>
        <w:t>negative and positive</w:t>
      </w:r>
      <w:r w:rsidRPr="004E7479">
        <w:rPr>
          <w:rFonts w:cs="Times New Roman"/>
          <w:szCs w:val="24"/>
        </w:rPr>
        <w:t xml:space="preserve"> relation between </w:t>
      </w:r>
      <w:r w:rsidRPr="00144DC4">
        <w:rPr>
          <w:rFonts w:cs="Times New Roman"/>
          <w:szCs w:val="24"/>
        </w:rPr>
        <w:t xml:space="preserve">local percent </w:t>
      </w:r>
      <w:r w:rsidRPr="004E7479">
        <w:rPr>
          <w:rFonts w:cs="Times New Roman"/>
          <w:szCs w:val="24"/>
        </w:rPr>
        <w:t xml:space="preserve">of migrants and </w:t>
      </w:r>
      <w:r w:rsidR="00155CC8">
        <w:rPr>
          <w:rFonts w:cs="Times New Roman"/>
          <w:szCs w:val="24"/>
        </w:rPr>
        <w:t>number of positive birds</w:t>
      </w:r>
      <w:r w:rsidRPr="004E7479">
        <w:rPr>
          <w:rFonts w:cs="Times New Roman"/>
          <w:szCs w:val="24"/>
        </w:rPr>
        <w:t xml:space="preserve"> per host species</w:t>
      </w:r>
      <w:r w:rsidR="00155CC8">
        <w:rPr>
          <w:rFonts w:cs="Times New Roman"/>
          <w:szCs w:val="24"/>
        </w:rPr>
        <w:t>, respectively</w:t>
      </w:r>
      <w:r w:rsidRPr="004E7479">
        <w:rPr>
          <w:rFonts w:cs="Times New Roman"/>
          <w:szCs w:val="24"/>
        </w:rPr>
        <w:t xml:space="preserve"> (p = 0.</w:t>
      </w:r>
      <w:r w:rsidR="00155CC8">
        <w:rPr>
          <w:rFonts w:cs="Times New Roman"/>
          <w:szCs w:val="24"/>
        </w:rPr>
        <w:t>003</w:t>
      </w:r>
      <w:r w:rsidRPr="004E7479">
        <w:rPr>
          <w:rFonts w:cs="Times New Roman"/>
          <w:szCs w:val="24"/>
        </w:rPr>
        <w:t xml:space="preserve">, p </w:t>
      </w:r>
      <w:r w:rsidR="00155CC8">
        <w:rPr>
          <w:rFonts w:cs="Times New Roman"/>
          <w:szCs w:val="24"/>
        </w:rPr>
        <w:t>&lt;0.001</w:t>
      </w:r>
      <w:r w:rsidRPr="004E7479">
        <w:rPr>
          <w:rFonts w:cs="Times New Roman"/>
          <w:szCs w:val="24"/>
        </w:rPr>
        <w:t>, Figure S</w:t>
      </w:r>
      <w:r w:rsidR="00155CC8">
        <w:rPr>
          <w:rFonts w:cs="Times New Roman"/>
          <w:szCs w:val="24"/>
        </w:rPr>
        <w:t>3</w:t>
      </w:r>
      <w:r w:rsidRPr="004E7479">
        <w:rPr>
          <w:rFonts w:cs="Times New Roman"/>
          <w:szCs w:val="24"/>
        </w:rPr>
        <w:t xml:space="preserve"> and S</w:t>
      </w:r>
      <w:r w:rsidR="00155CC8">
        <w:rPr>
          <w:rFonts w:cs="Times New Roman"/>
          <w:szCs w:val="24"/>
        </w:rPr>
        <w:t>4</w:t>
      </w:r>
      <w:r w:rsidRPr="004E7479">
        <w:rPr>
          <w:rFonts w:cs="Times New Roman"/>
          <w:szCs w:val="24"/>
        </w:rPr>
        <w:t>, Table S</w:t>
      </w:r>
      <w:r w:rsidR="00155CC8">
        <w:rPr>
          <w:rFonts w:cs="Times New Roman"/>
          <w:szCs w:val="24"/>
        </w:rPr>
        <w:t>4</w:t>
      </w:r>
      <w:r w:rsidRPr="004E7479">
        <w:rPr>
          <w:rFonts w:cs="Times New Roman"/>
          <w:szCs w:val="24"/>
        </w:rPr>
        <w:t xml:space="preserve"> and S</w:t>
      </w:r>
      <w:r w:rsidR="00155CC8">
        <w:rPr>
          <w:rFonts w:cs="Times New Roman"/>
          <w:szCs w:val="24"/>
        </w:rPr>
        <w:t>5</w:t>
      </w:r>
      <w:r w:rsidRPr="004E7479">
        <w:rPr>
          <w:rFonts w:cs="Times New Roman"/>
          <w:szCs w:val="24"/>
        </w:rPr>
        <w:t xml:space="preserve">). </w:t>
      </w:r>
      <w:r w:rsidR="0081126C">
        <w:rPr>
          <w:rFonts w:cs="Times New Roman"/>
          <w:szCs w:val="24"/>
        </w:rPr>
        <w:t>Parasite richness</w:t>
      </w:r>
      <w:r w:rsidRPr="004E7479">
        <w:rPr>
          <w:rFonts w:cs="Times New Roman"/>
          <w:szCs w:val="24"/>
        </w:rPr>
        <w:t xml:space="preserve"> had significant effect on </w:t>
      </w:r>
      <w:r w:rsidRPr="003B6A4F">
        <w:rPr>
          <w:rFonts w:cs="Times New Roman"/>
          <w:szCs w:val="24"/>
        </w:rPr>
        <w:t xml:space="preserve">prevalence per bird species, whether when considering all </w:t>
      </w:r>
      <w:proofErr w:type="spellStart"/>
      <w:r w:rsidRPr="003B6A4F">
        <w:rPr>
          <w:rFonts w:cs="Times New Roman"/>
          <w:szCs w:val="24"/>
        </w:rPr>
        <w:t>haemosporidian</w:t>
      </w:r>
      <w:proofErr w:type="spellEnd"/>
      <w:r w:rsidRPr="003B6A4F">
        <w:rPr>
          <w:rFonts w:cs="Times New Roman"/>
          <w:szCs w:val="24"/>
        </w:rPr>
        <w:t xml:space="preserve"> lineages (Table </w:t>
      </w:r>
      <w:r w:rsidR="0081126C">
        <w:rPr>
          <w:rFonts w:cs="Times New Roman"/>
          <w:szCs w:val="24"/>
        </w:rPr>
        <w:t>2</w:t>
      </w:r>
      <w:r w:rsidRPr="003B6A4F">
        <w:rPr>
          <w:rFonts w:cs="Times New Roman"/>
          <w:szCs w:val="24"/>
        </w:rPr>
        <w:t xml:space="preserve">), or only </w:t>
      </w:r>
      <w:r w:rsidRPr="003B6A4F">
        <w:rPr>
          <w:rFonts w:cs="Times New Roman"/>
          <w:i/>
          <w:iCs/>
          <w:szCs w:val="24"/>
        </w:rPr>
        <w:t>Plasmodium</w:t>
      </w:r>
      <w:r w:rsidRPr="003B6A4F">
        <w:rPr>
          <w:rFonts w:cs="Times New Roman"/>
          <w:szCs w:val="24"/>
        </w:rPr>
        <w:t xml:space="preserve"> or </w:t>
      </w:r>
      <w:proofErr w:type="spellStart"/>
      <w:r w:rsidRPr="003B6A4F">
        <w:rPr>
          <w:rFonts w:cs="Times New Roman"/>
          <w:i/>
          <w:iCs/>
          <w:szCs w:val="24"/>
        </w:rPr>
        <w:t>Haemoproteus</w:t>
      </w:r>
      <w:proofErr w:type="spellEnd"/>
      <w:r w:rsidRPr="003B6A4F">
        <w:rPr>
          <w:rFonts w:cs="Times New Roman"/>
          <w:szCs w:val="24"/>
        </w:rPr>
        <w:t xml:space="preserve"> lineages (Tables S</w:t>
      </w:r>
      <w:r w:rsidR="0081126C">
        <w:rPr>
          <w:rFonts w:cs="Times New Roman"/>
          <w:szCs w:val="24"/>
        </w:rPr>
        <w:t>3</w:t>
      </w:r>
      <w:r w:rsidRPr="003B6A4F">
        <w:rPr>
          <w:rFonts w:cs="Times New Roman"/>
          <w:szCs w:val="24"/>
        </w:rPr>
        <w:t xml:space="preserve"> and </w:t>
      </w:r>
      <w:r w:rsidR="007B2671">
        <w:rPr>
          <w:rFonts w:cs="Times New Roman"/>
          <w:szCs w:val="24"/>
        </w:rPr>
        <w:t>S</w:t>
      </w:r>
      <w:r w:rsidR="0081126C">
        <w:rPr>
          <w:rFonts w:cs="Times New Roman"/>
          <w:szCs w:val="24"/>
        </w:rPr>
        <w:t>4</w:t>
      </w:r>
      <w:r w:rsidRPr="003B6A4F">
        <w:rPr>
          <w:rFonts w:cs="Times New Roman"/>
          <w:szCs w:val="24"/>
        </w:rPr>
        <w:t>).</w:t>
      </w:r>
    </w:p>
    <w:p w14:paraId="510C6037" w14:textId="046F17CF" w:rsidR="00283E45" w:rsidRPr="00C96547" w:rsidRDefault="00283E45" w:rsidP="00283E45">
      <w:pPr>
        <w:spacing w:line="480" w:lineRule="auto"/>
        <w:ind w:firstLine="720"/>
        <w:rPr>
          <w:rFonts w:cs="Times New Roman"/>
          <w:szCs w:val="24"/>
        </w:rPr>
      </w:pPr>
      <w:r w:rsidRPr="00C96547">
        <w:rPr>
          <w:rFonts w:cs="Times New Roman"/>
          <w:szCs w:val="24"/>
        </w:rPr>
        <w:t xml:space="preserve">Our mixed model examining the influence of migrants on local parasite richness and prevalence of infections also revealed differences depending on whether we considered both </w:t>
      </w:r>
      <w:proofErr w:type="spellStart"/>
      <w:r w:rsidRPr="00C96547">
        <w:rPr>
          <w:rFonts w:cs="Times New Roman"/>
          <w:szCs w:val="24"/>
        </w:rPr>
        <w:t>haemosporidian</w:t>
      </w:r>
      <w:proofErr w:type="spellEnd"/>
      <w:r w:rsidRPr="00C96547">
        <w:rPr>
          <w:rFonts w:cs="Times New Roman"/>
          <w:szCs w:val="24"/>
        </w:rPr>
        <w:t xml:space="preserve"> genera together or separately. Our first null model revealed that there is </w:t>
      </w:r>
      <w:r>
        <w:rPr>
          <w:rFonts w:cs="Times New Roman"/>
          <w:szCs w:val="24"/>
        </w:rPr>
        <w:t>no</w:t>
      </w:r>
      <w:r w:rsidRPr="00C96547">
        <w:rPr>
          <w:rFonts w:cs="Times New Roman"/>
          <w:szCs w:val="24"/>
        </w:rPr>
        <w:t xml:space="preserve"> correlation between the percentage of migratory bird individuals per locality and local parasite richness (p = 0.</w:t>
      </w:r>
      <w:r>
        <w:rPr>
          <w:rFonts w:cs="Times New Roman"/>
          <w:szCs w:val="24"/>
        </w:rPr>
        <w:t>27</w:t>
      </w:r>
      <w:r w:rsidRPr="00C96547">
        <w:rPr>
          <w:rFonts w:cs="Times New Roman"/>
          <w:szCs w:val="24"/>
        </w:rPr>
        <w:t xml:space="preserve">, Figure </w:t>
      </w:r>
      <w:r w:rsidR="00D72C2D">
        <w:rPr>
          <w:rFonts w:cs="Times New Roman"/>
          <w:szCs w:val="24"/>
        </w:rPr>
        <w:t>4</w:t>
      </w:r>
      <w:r w:rsidRPr="00C96547">
        <w:rPr>
          <w:rFonts w:cs="Times New Roman"/>
          <w:szCs w:val="24"/>
        </w:rPr>
        <w:t xml:space="preserve">, Table </w:t>
      </w:r>
      <w:r w:rsidR="00D72C2D">
        <w:rPr>
          <w:rFonts w:cs="Times New Roman"/>
          <w:szCs w:val="24"/>
        </w:rPr>
        <w:t>3</w:t>
      </w:r>
      <w:r w:rsidRPr="00C96547">
        <w:rPr>
          <w:rFonts w:cs="Times New Roman"/>
          <w:szCs w:val="24"/>
        </w:rPr>
        <w:t xml:space="preserve">). </w:t>
      </w:r>
      <w:r>
        <w:rPr>
          <w:rFonts w:cs="Times New Roman"/>
          <w:szCs w:val="24"/>
        </w:rPr>
        <w:t>However, we observed negative relation between the proportion of migratory species and parasite richness. Further, w</w:t>
      </w:r>
      <w:r w:rsidRPr="00C96547">
        <w:rPr>
          <w:rFonts w:cs="Times New Roman"/>
          <w:szCs w:val="24"/>
        </w:rPr>
        <w:t xml:space="preserve">e also observed </w:t>
      </w:r>
      <w:r>
        <w:rPr>
          <w:rFonts w:cs="Times New Roman"/>
          <w:szCs w:val="24"/>
        </w:rPr>
        <w:t>no</w:t>
      </w:r>
      <w:r w:rsidRPr="00C96547">
        <w:rPr>
          <w:rFonts w:cs="Times New Roman"/>
          <w:szCs w:val="24"/>
        </w:rPr>
        <w:t xml:space="preserve"> effect of the percentage of migratory bird individuals on local parasite richness for </w:t>
      </w:r>
      <w:r w:rsidRPr="00C96547">
        <w:rPr>
          <w:rFonts w:cs="Times New Roman"/>
          <w:i/>
          <w:iCs/>
          <w:szCs w:val="24"/>
        </w:rPr>
        <w:t>Plasmodium</w:t>
      </w:r>
      <w:r>
        <w:rPr>
          <w:rFonts w:cs="Times New Roman"/>
          <w:szCs w:val="24"/>
        </w:rPr>
        <w:t xml:space="preserve"> and</w:t>
      </w:r>
      <w:r w:rsidRPr="00C96547">
        <w:rPr>
          <w:rFonts w:cs="Times New Roman"/>
          <w:szCs w:val="24"/>
        </w:rPr>
        <w:t xml:space="preserve"> </w:t>
      </w:r>
      <w:proofErr w:type="spellStart"/>
      <w:r w:rsidRPr="00C96547">
        <w:rPr>
          <w:rFonts w:cs="Times New Roman"/>
          <w:i/>
          <w:iCs/>
          <w:szCs w:val="24"/>
        </w:rPr>
        <w:t>Haemoproteus</w:t>
      </w:r>
      <w:proofErr w:type="spellEnd"/>
      <w:r w:rsidRPr="00C96547">
        <w:rPr>
          <w:rFonts w:cs="Times New Roman"/>
          <w:szCs w:val="24"/>
        </w:rPr>
        <w:t xml:space="preserve"> infections when the two genera were treated separately (p = 0.</w:t>
      </w:r>
      <w:r>
        <w:rPr>
          <w:rFonts w:cs="Times New Roman"/>
          <w:szCs w:val="24"/>
        </w:rPr>
        <w:t>15</w:t>
      </w:r>
      <w:r w:rsidRPr="00C96547">
        <w:rPr>
          <w:rFonts w:cs="Times New Roman"/>
          <w:szCs w:val="24"/>
        </w:rPr>
        <w:t>, p = 0.</w:t>
      </w:r>
      <w:r>
        <w:rPr>
          <w:rFonts w:cs="Times New Roman"/>
          <w:szCs w:val="24"/>
        </w:rPr>
        <w:t>60</w:t>
      </w:r>
      <w:r w:rsidRPr="00C96547">
        <w:rPr>
          <w:rFonts w:cs="Times New Roman"/>
          <w:szCs w:val="24"/>
        </w:rPr>
        <w:t>, respectively; Figure S</w:t>
      </w:r>
      <w:r>
        <w:rPr>
          <w:rFonts w:cs="Times New Roman"/>
          <w:szCs w:val="24"/>
        </w:rPr>
        <w:t>5</w:t>
      </w:r>
      <w:r w:rsidRPr="00C96547">
        <w:rPr>
          <w:rFonts w:cs="Times New Roman"/>
          <w:szCs w:val="24"/>
        </w:rPr>
        <w:t xml:space="preserve"> and S</w:t>
      </w:r>
      <w:r>
        <w:rPr>
          <w:rFonts w:cs="Times New Roman"/>
          <w:szCs w:val="24"/>
        </w:rPr>
        <w:t>6</w:t>
      </w:r>
      <w:r w:rsidRPr="00C96547">
        <w:rPr>
          <w:rFonts w:cs="Times New Roman"/>
          <w:szCs w:val="24"/>
        </w:rPr>
        <w:t xml:space="preserve">, Table </w:t>
      </w:r>
      <w:r>
        <w:rPr>
          <w:rFonts w:cs="Times New Roman"/>
          <w:szCs w:val="24"/>
        </w:rPr>
        <w:t>S6</w:t>
      </w:r>
      <w:r w:rsidRPr="00C96547">
        <w:rPr>
          <w:rFonts w:cs="Times New Roman"/>
          <w:szCs w:val="24"/>
        </w:rPr>
        <w:t xml:space="preserve"> and S</w:t>
      </w:r>
      <w:r>
        <w:rPr>
          <w:rFonts w:cs="Times New Roman"/>
          <w:szCs w:val="24"/>
        </w:rPr>
        <w:t>7</w:t>
      </w:r>
      <w:r w:rsidRPr="00C96547">
        <w:rPr>
          <w:rFonts w:cs="Times New Roman"/>
          <w:szCs w:val="24"/>
        </w:rPr>
        <w:t xml:space="preserve">). </w:t>
      </w:r>
      <w:r>
        <w:rPr>
          <w:rFonts w:cs="Times New Roman"/>
          <w:szCs w:val="24"/>
        </w:rPr>
        <w:t>Moreover</w:t>
      </w:r>
      <w:r w:rsidRPr="00C96547">
        <w:rPr>
          <w:rFonts w:cs="Times New Roman"/>
          <w:szCs w:val="24"/>
        </w:rPr>
        <w:t xml:space="preserve">, in all models we observed significant effects on parasite richness of the other two predictors: local host richness and overall local prevalence. </w:t>
      </w:r>
    </w:p>
    <w:p w14:paraId="1646A212" w14:textId="15A02532" w:rsidR="0056034F" w:rsidRPr="003B6A4F" w:rsidRDefault="0056034F" w:rsidP="003B6A4F">
      <w:pPr>
        <w:spacing w:line="480" w:lineRule="auto"/>
        <w:rPr>
          <w:rFonts w:cs="Times New Roman"/>
          <w:szCs w:val="24"/>
        </w:rPr>
      </w:pPr>
    </w:p>
    <w:p w14:paraId="3BBFB778" w14:textId="6F5F6050" w:rsidR="0056034F" w:rsidRPr="003B6A4F" w:rsidRDefault="0056034F" w:rsidP="003B6A4F">
      <w:pPr>
        <w:spacing w:line="480" w:lineRule="auto"/>
        <w:rPr>
          <w:rFonts w:cs="Times New Roman"/>
          <w:b/>
          <w:bCs/>
          <w:szCs w:val="24"/>
        </w:rPr>
      </w:pPr>
      <w:r w:rsidRPr="003B6A4F">
        <w:rPr>
          <w:rFonts w:cs="Times New Roman"/>
          <w:b/>
          <w:bCs/>
          <w:szCs w:val="24"/>
        </w:rPr>
        <w:t>4. Discussion</w:t>
      </w:r>
    </w:p>
    <w:p w14:paraId="453F0405" w14:textId="56517A0D" w:rsidR="0041176D" w:rsidRPr="003B6A4F" w:rsidRDefault="00CC4040" w:rsidP="0041176D">
      <w:pPr>
        <w:spacing w:line="480" w:lineRule="auto"/>
        <w:ind w:firstLine="720"/>
        <w:rPr>
          <w:rFonts w:cs="Times New Roman"/>
          <w:szCs w:val="24"/>
        </w:rPr>
      </w:pPr>
      <w:r w:rsidRPr="007A4A6B">
        <w:rPr>
          <w:rFonts w:cs="Times New Roman"/>
          <w:color w:val="000000" w:themeColor="text1"/>
          <w:szCs w:val="24"/>
        </w:rPr>
        <w:t xml:space="preserve">Animal migrations can play important roles in </w:t>
      </w:r>
      <w:del w:id="60" w:author="PLASMODIUM" w:date="2020-05-30T14:39:00Z">
        <w:r w:rsidRPr="007A4A6B" w:rsidDel="00121FAF">
          <w:rPr>
            <w:rFonts w:cs="Times New Roman"/>
            <w:color w:val="000000" w:themeColor="text1"/>
            <w:szCs w:val="24"/>
          </w:rPr>
          <w:delText xml:space="preserve">both </w:delText>
        </w:r>
      </w:del>
      <w:del w:id="61" w:author="PLASMODIUM" w:date="2020-05-30T14:38:00Z">
        <w:r w:rsidRPr="007A4A6B" w:rsidDel="00121FAF">
          <w:rPr>
            <w:rFonts w:cs="Times New Roman"/>
            <w:color w:val="000000" w:themeColor="text1"/>
            <w:szCs w:val="24"/>
          </w:rPr>
          <w:delText xml:space="preserve">the </w:delText>
        </w:r>
      </w:del>
      <w:r w:rsidRPr="007A4A6B">
        <w:rPr>
          <w:rFonts w:cs="Times New Roman"/>
          <w:color w:val="000000" w:themeColor="text1"/>
          <w:szCs w:val="24"/>
        </w:rPr>
        <w:t>geographical dispersal of disease agents</w:t>
      </w:r>
      <w:del w:id="62" w:author="PLASMODIUM" w:date="2020-05-30T14:38:00Z">
        <w:r w:rsidRPr="007A4A6B" w:rsidDel="00121FAF">
          <w:rPr>
            <w:rFonts w:cs="Times New Roman"/>
            <w:color w:val="000000" w:themeColor="text1"/>
            <w:szCs w:val="24"/>
          </w:rPr>
          <w:delText>,</w:delText>
        </w:r>
      </w:del>
      <w:r w:rsidRPr="007A4A6B">
        <w:rPr>
          <w:rFonts w:cs="Times New Roman"/>
          <w:color w:val="000000" w:themeColor="text1"/>
          <w:szCs w:val="24"/>
        </w:rPr>
        <w:t xml:space="preserve"> and in </w:t>
      </w:r>
      <w:del w:id="63" w:author="PLASMODIUM" w:date="2020-05-30T14:38:00Z">
        <w:r w:rsidRPr="007A4A6B" w:rsidDel="00121FAF">
          <w:rPr>
            <w:rFonts w:cs="Times New Roman"/>
            <w:color w:val="000000" w:themeColor="text1"/>
            <w:szCs w:val="24"/>
          </w:rPr>
          <w:delText xml:space="preserve">the </w:delText>
        </w:r>
      </w:del>
      <w:ins w:id="64" w:author="PLASMODIUM" w:date="2020-05-30T14:39:00Z">
        <w:r w:rsidR="00121FAF">
          <w:rPr>
            <w:rFonts w:cs="Times New Roman"/>
            <w:color w:val="000000" w:themeColor="text1"/>
            <w:szCs w:val="24"/>
          </w:rPr>
          <w:t xml:space="preserve">their </w:t>
        </w:r>
      </w:ins>
      <w:r w:rsidRPr="007A4A6B">
        <w:rPr>
          <w:rFonts w:cs="Times New Roman"/>
          <w:color w:val="000000" w:themeColor="text1"/>
          <w:szCs w:val="24"/>
        </w:rPr>
        <w:t xml:space="preserve">local epidemiology </w:t>
      </w:r>
      <w:del w:id="65" w:author="PLASMODIUM" w:date="2020-05-30T14:39:00Z">
        <w:r w:rsidRPr="007A4A6B" w:rsidDel="00121FAF">
          <w:rPr>
            <w:rFonts w:cs="Times New Roman"/>
            <w:color w:val="000000" w:themeColor="text1"/>
            <w:szCs w:val="24"/>
          </w:rPr>
          <w:delText xml:space="preserve">of diseases </w:delText>
        </w:r>
      </w:del>
      <w:r w:rsidRPr="007A4A6B">
        <w:rPr>
          <w:rFonts w:cs="Times New Roman"/>
          <w:color w:val="000000" w:themeColor="text1"/>
          <w:szCs w:val="24"/>
        </w:rPr>
        <w:t xml:space="preserve">for both resident and migratory species </w:t>
      </w:r>
      <w:r w:rsidR="00525B51">
        <w:rPr>
          <w:rFonts w:cs="Times New Roman"/>
          <w:color w:val="000000" w:themeColor="text1"/>
          <w:szCs w:val="24"/>
        </w:rPr>
        <w:fldChar w:fldCharType="begin" w:fldLock="1"/>
      </w:r>
      <w:r w:rsidR="00214449">
        <w:rPr>
          <w:rFonts w:cs="Times New Roman"/>
          <w:color w:val="000000" w:themeColor="text1"/>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Sciences","id":"ITEM-3","issue":"1875","issued":{"date-parts":[["2018"]]},"title":"Migratory behaviour predicts greater parasite diversity in ungulates","type":"article-journal","volume":"285"},"uris":["http://www.mendeley.com/documents/?uuid=28a53448-7bb9-4dbf-b56e-e02e233eb9cb"]}],"mendeley":{"formattedCitation":"(Bradley and Altizer 2005, Bauer and Hoye 2014, Teitelbaum et al. 2018)","plainTextFormattedCitation":"(Bradley and Altizer 2005, Bauer and Hoye 2014, Teitelbaum et al. 2018)","previouslyFormattedCitation":"(Bradley and Altizer 2005, Bauer and Hoye 2014, Teitelbaum et al. 2018)"},"properties":{"noteIndex":0},"schema":"https://github.com/citation-style-language/schema/raw/master/csl-citation.json"}</w:instrText>
      </w:r>
      <w:r w:rsidR="00525B51">
        <w:rPr>
          <w:rFonts w:cs="Times New Roman"/>
          <w:color w:val="000000" w:themeColor="text1"/>
          <w:szCs w:val="24"/>
        </w:rPr>
        <w:fldChar w:fldCharType="separate"/>
      </w:r>
      <w:r w:rsidR="00525B51" w:rsidRPr="00525B51">
        <w:rPr>
          <w:rFonts w:cs="Times New Roman"/>
          <w:noProof/>
          <w:color w:val="000000" w:themeColor="text1"/>
          <w:szCs w:val="24"/>
        </w:rPr>
        <w:t>(Bradley and Altizer 2005, Bauer and Hoye 2014, Teitelbaum et al. 2018)</w:t>
      </w:r>
      <w:r w:rsidR="00525B51">
        <w:rPr>
          <w:rFonts w:cs="Times New Roman"/>
          <w:color w:val="000000" w:themeColor="text1"/>
          <w:szCs w:val="24"/>
        </w:rPr>
        <w:fldChar w:fldCharType="end"/>
      </w:r>
      <w:r w:rsidRPr="007A4A6B">
        <w:rPr>
          <w:rFonts w:cs="Times New Roman"/>
          <w:color w:val="000000" w:themeColor="text1"/>
          <w:szCs w:val="24"/>
        </w:rPr>
        <w:t xml:space="preserve">. </w:t>
      </w:r>
      <w:r w:rsidRPr="00196017">
        <w:rPr>
          <w:rFonts w:cs="Times New Roman"/>
          <w:color w:val="000000" w:themeColor="text1"/>
          <w:szCs w:val="24"/>
        </w:rPr>
        <w:t>Here, w</w:t>
      </w:r>
      <w:r w:rsidR="00C63C43" w:rsidRPr="00196017">
        <w:rPr>
          <w:rFonts w:cs="Times New Roman"/>
          <w:color w:val="000000" w:themeColor="text1"/>
          <w:szCs w:val="24"/>
        </w:rPr>
        <w:t xml:space="preserve">e </w:t>
      </w:r>
      <w:r w:rsidR="00C63C43" w:rsidRPr="00196017">
        <w:rPr>
          <w:rFonts w:cs="Times New Roman"/>
          <w:color w:val="000000" w:themeColor="text1"/>
          <w:szCs w:val="24"/>
        </w:rPr>
        <w:lastRenderedPageBreak/>
        <w:t xml:space="preserve">demonstrated </w:t>
      </w:r>
      <w:r w:rsidR="00255073" w:rsidRPr="00196017">
        <w:rPr>
          <w:rFonts w:cs="Times New Roman"/>
          <w:color w:val="000000" w:themeColor="text1"/>
          <w:szCs w:val="24"/>
        </w:rPr>
        <w:t>that</w:t>
      </w:r>
      <w:r w:rsidR="00E2595A">
        <w:rPr>
          <w:rFonts w:cs="Times New Roman"/>
          <w:color w:val="000000" w:themeColor="text1"/>
          <w:szCs w:val="24"/>
        </w:rPr>
        <w:t xml:space="preserve"> some</w:t>
      </w:r>
      <w:r w:rsidR="00255073" w:rsidRPr="00196017">
        <w:rPr>
          <w:rFonts w:cs="Times New Roman"/>
          <w:color w:val="000000" w:themeColor="text1"/>
          <w:szCs w:val="24"/>
        </w:rPr>
        <w:t xml:space="preserve"> </w:t>
      </w:r>
      <w:r w:rsidR="00C63C43" w:rsidRPr="00196017">
        <w:rPr>
          <w:rFonts w:cs="Times New Roman"/>
          <w:color w:val="000000" w:themeColor="text1"/>
          <w:szCs w:val="24"/>
        </w:rPr>
        <w:t>migratory</w:t>
      </w:r>
      <w:r w:rsidR="00E2595A">
        <w:rPr>
          <w:rFonts w:cs="Times New Roman"/>
          <w:color w:val="000000" w:themeColor="text1"/>
          <w:szCs w:val="24"/>
        </w:rPr>
        <w:t xml:space="preserve"> birds</w:t>
      </w:r>
      <w:r w:rsidR="00C63C43" w:rsidRPr="00196017">
        <w:rPr>
          <w:rFonts w:cs="Times New Roman"/>
          <w:color w:val="000000" w:themeColor="text1"/>
          <w:szCs w:val="24"/>
        </w:rPr>
        <w:t xml:space="preserve"> </w:t>
      </w:r>
      <w:r w:rsidR="00E2595A">
        <w:rPr>
          <w:rFonts w:cs="Times New Roman"/>
          <w:color w:val="000000" w:themeColor="text1"/>
          <w:szCs w:val="24"/>
        </w:rPr>
        <w:t>may</w:t>
      </w:r>
      <w:r w:rsidR="00C63C43" w:rsidRPr="00196017">
        <w:rPr>
          <w:rFonts w:cs="Times New Roman"/>
          <w:color w:val="000000" w:themeColor="text1"/>
          <w:szCs w:val="24"/>
        </w:rPr>
        <w:t xml:space="preserve"> </w:t>
      </w:r>
      <w:r w:rsidR="002120E8" w:rsidRPr="00196017">
        <w:rPr>
          <w:rFonts w:cs="Times New Roman"/>
          <w:color w:val="000000" w:themeColor="text1"/>
          <w:szCs w:val="24"/>
        </w:rPr>
        <w:t>disperse</w:t>
      </w:r>
      <w:r w:rsidR="00C63C43" w:rsidRPr="00196017">
        <w:rPr>
          <w:rFonts w:cs="Times New Roman"/>
          <w:color w:val="000000" w:themeColor="text1"/>
          <w:szCs w:val="24"/>
        </w:rPr>
        <w:t xml:space="preserve"> parasite lineages </w:t>
      </w:r>
      <w:r w:rsidR="0041176D" w:rsidRPr="00196017">
        <w:rPr>
          <w:rFonts w:cs="Times New Roman"/>
          <w:color w:val="000000" w:themeColor="text1"/>
          <w:szCs w:val="24"/>
        </w:rPr>
        <w:t>through</w:t>
      </w:r>
      <w:r w:rsidR="00C63C43" w:rsidRPr="00196017">
        <w:rPr>
          <w:rFonts w:cs="Times New Roman"/>
          <w:color w:val="000000" w:themeColor="text1"/>
          <w:szCs w:val="24"/>
        </w:rPr>
        <w:t xml:space="preserve"> their migratory routes</w:t>
      </w:r>
      <w:r w:rsidR="006032C8" w:rsidRPr="00196017">
        <w:rPr>
          <w:rFonts w:cs="Times New Roman"/>
          <w:color w:val="000000" w:themeColor="text1"/>
          <w:szCs w:val="24"/>
        </w:rPr>
        <w:t xml:space="preserve">, </w:t>
      </w:r>
      <w:del w:id="66" w:author="PLASMODIUM" w:date="2020-05-30T14:41:00Z">
        <w:r w:rsidR="006032C8" w:rsidRPr="00196017" w:rsidDel="000F10DE">
          <w:rPr>
            <w:rFonts w:cs="Times New Roman"/>
            <w:color w:val="000000" w:themeColor="text1"/>
            <w:szCs w:val="24"/>
          </w:rPr>
          <w:delText xml:space="preserve">such </w:delText>
        </w:r>
      </w:del>
      <w:ins w:id="67" w:author="PLASMODIUM" w:date="2020-05-30T14:41:00Z">
        <w:r w:rsidR="000F10DE">
          <w:rPr>
            <w:rFonts w:cs="Times New Roman"/>
            <w:color w:val="000000" w:themeColor="text1"/>
            <w:szCs w:val="24"/>
          </w:rPr>
          <w:t>pointing</w:t>
        </w:r>
        <w:r w:rsidR="000F10DE" w:rsidRPr="00196017">
          <w:rPr>
            <w:rFonts w:cs="Times New Roman"/>
            <w:color w:val="000000" w:themeColor="text1"/>
            <w:szCs w:val="24"/>
          </w:rPr>
          <w:t xml:space="preserve"> </w:t>
        </w:r>
      </w:ins>
      <w:r w:rsidR="006032C8" w:rsidRPr="00196017">
        <w:rPr>
          <w:rFonts w:cs="Times New Roman"/>
          <w:color w:val="000000" w:themeColor="text1"/>
          <w:szCs w:val="24"/>
        </w:rPr>
        <w:t>that lineages infecting migrants</w:t>
      </w:r>
      <w:r w:rsidR="00E2595A">
        <w:rPr>
          <w:rFonts w:cs="Times New Roman"/>
          <w:color w:val="000000" w:themeColor="text1"/>
          <w:szCs w:val="24"/>
        </w:rPr>
        <w:t xml:space="preserve"> and residents</w:t>
      </w:r>
      <w:r w:rsidR="006032C8" w:rsidRPr="00196017">
        <w:rPr>
          <w:rFonts w:cs="Times New Roman"/>
          <w:color w:val="000000" w:themeColor="text1"/>
          <w:szCs w:val="24"/>
        </w:rPr>
        <w:t xml:space="preserve"> are spread to more localities</w:t>
      </w:r>
      <w:r w:rsidR="00C63C43" w:rsidRPr="00196017">
        <w:rPr>
          <w:rFonts w:cs="Times New Roman"/>
          <w:color w:val="000000" w:themeColor="text1"/>
          <w:szCs w:val="24"/>
        </w:rPr>
        <w:t xml:space="preserve">. </w:t>
      </w:r>
      <w:r w:rsidR="00E63A3F" w:rsidRPr="00196017">
        <w:rPr>
          <w:rFonts w:cs="Times New Roman"/>
          <w:color w:val="000000" w:themeColor="text1"/>
          <w:szCs w:val="24"/>
        </w:rPr>
        <w:t>Despite</w:t>
      </w:r>
      <w:r w:rsidR="00C63C43" w:rsidRPr="00196017">
        <w:rPr>
          <w:rFonts w:cs="Times New Roman"/>
          <w:color w:val="000000" w:themeColor="text1"/>
          <w:szCs w:val="24"/>
        </w:rPr>
        <w:t xml:space="preserve"> migration</w:t>
      </w:r>
      <w:r w:rsidR="00E2595A">
        <w:rPr>
          <w:rFonts w:cs="Times New Roman"/>
          <w:color w:val="000000" w:themeColor="text1"/>
          <w:szCs w:val="24"/>
        </w:rPr>
        <w:t xml:space="preserve"> may</w:t>
      </w:r>
      <w:r w:rsidR="00E63A3F" w:rsidRPr="00196017">
        <w:rPr>
          <w:rFonts w:cs="Times New Roman"/>
          <w:color w:val="000000" w:themeColor="text1"/>
          <w:szCs w:val="24"/>
        </w:rPr>
        <w:t xml:space="preserve"> lead </w:t>
      </w:r>
      <w:r w:rsidR="00C63C43" w:rsidRPr="00196017">
        <w:rPr>
          <w:rFonts w:cs="Times New Roman"/>
          <w:color w:val="000000" w:themeColor="text1"/>
          <w:szCs w:val="24"/>
        </w:rPr>
        <w:t xml:space="preserve">to lineages dispersal in South America, we did not observe higher </w:t>
      </w:r>
      <w:ins w:id="68" w:author="PLASMODIUM" w:date="2020-05-30T14:42:00Z">
        <w:r w:rsidR="000F10DE">
          <w:rPr>
            <w:rFonts w:cs="Times New Roman"/>
            <w:color w:val="000000" w:themeColor="text1"/>
            <w:szCs w:val="24"/>
          </w:rPr>
          <w:t xml:space="preserve">parasite </w:t>
        </w:r>
      </w:ins>
      <w:r w:rsidR="00C63C43" w:rsidRPr="00196017">
        <w:rPr>
          <w:rFonts w:cs="Times New Roman"/>
          <w:color w:val="000000" w:themeColor="text1"/>
          <w:szCs w:val="24"/>
        </w:rPr>
        <w:t>prevalenc</w:t>
      </w:r>
      <w:r w:rsidR="006032C8" w:rsidRPr="00196017">
        <w:rPr>
          <w:rFonts w:cs="Times New Roman"/>
          <w:color w:val="000000" w:themeColor="text1"/>
          <w:szCs w:val="24"/>
        </w:rPr>
        <w:t xml:space="preserve">e </w:t>
      </w:r>
      <w:del w:id="69" w:author="PLASMODIUM" w:date="2020-05-30T14:42:00Z">
        <w:r w:rsidR="006032C8" w:rsidRPr="00196017" w:rsidDel="000F10DE">
          <w:rPr>
            <w:rFonts w:cs="Times New Roman"/>
            <w:color w:val="000000" w:themeColor="text1"/>
            <w:szCs w:val="24"/>
          </w:rPr>
          <w:delText>of infection</w:delText>
        </w:r>
        <w:r w:rsidR="00C63C43" w:rsidRPr="00196017" w:rsidDel="000F10DE">
          <w:rPr>
            <w:rFonts w:cs="Times New Roman"/>
            <w:color w:val="000000" w:themeColor="text1"/>
            <w:szCs w:val="24"/>
          </w:rPr>
          <w:delText xml:space="preserve"> </w:delText>
        </w:r>
      </w:del>
      <w:r w:rsidR="0041176D" w:rsidRPr="00196017">
        <w:rPr>
          <w:rFonts w:cs="Times New Roman"/>
          <w:color w:val="000000" w:themeColor="text1"/>
          <w:szCs w:val="24"/>
        </w:rPr>
        <w:t xml:space="preserve">in </w:t>
      </w:r>
      <w:r w:rsidR="006032C8" w:rsidRPr="00196017">
        <w:rPr>
          <w:rFonts w:cs="Times New Roman"/>
          <w:color w:val="000000" w:themeColor="text1"/>
          <w:szCs w:val="24"/>
        </w:rPr>
        <w:t>localities</w:t>
      </w:r>
      <w:r w:rsidR="0041176D" w:rsidRPr="00196017">
        <w:rPr>
          <w:rFonts w:cs="Times New Roman"/>
          <w:color w:val="000000" w:themeColor="text1"/>
          <w:szCs w:val="24"/>
        </w:rPr>
        <w:t xml:space="preserve"> with higher proportion</w:t>
      </w:r>
      <w:r w:rsidR="006032C8" w:rsidRPr="00196017">
        <w:rPr>
          <w:rFonts w:cs="Times New Roman"/>
          <w:color w:val="000000" w:themeColor="text1"/>
          <w:szCs w:val="24"/>
        </w:rPr>
        <w:t>s</w:t>
      </w:r>
      <w:r w:rsidR="0041176D" w:rsidRPr="00196017">
        <w:rPr>
          <w:rFonts w:cs="Times New Roman"/>
          <w:color w:val="000000" w:themeColor="text1"/>
          <w:szCs w:val="24"/>
        </w:rPr>
        <w:t xml:space="preserve"> of migratory</w:t>
      </w:r>
      <w:r w:rsidR="006032C8" w:rsidRPr="00196017">
        <w:rPr>
          <w:rFonts w:cs="Times New Roman"/>
          <w:color w:val="000000" w:themeColor="text1"/>
          <w:szCs w:val="24"/>
        </w:rPr>
        <w:t xml:space="preserve"> bird</w:t>
      </w:r>
      <w:r w:rsidR="00E63A3F" w:rsidRPr="00196017">
        <w:rPr>
          <w:rFonts w:cs="Times New Roman"/>
          <w:color w:val="000000" w:themeColor="text1"/>
          <w:szCs w:val="24"/>
        </w:rPr>
        <w:t>s</w:t>
      </w:r>
      <w:r w:rsidR="00C63C43" w:rsidRPr="00196017">
        <w:rPr>
          <w:rFonts w:cs="Times New Roman"/>
          <w:color w:val="000000" w:themeColor="text1"/>
          <w:szCs w:val="24"/>
        </w:rPr>
        <w:t>.</w:t>
      </w:r>
      <w:r w:rsidR="005E1A9C">
        <w:rPr>
          <w:rFonts w:cs="Times New Roman"/>
          <w:color w:val="000000" w:themeColor="text1"/>
          <w:szCs w:val="24"/>
        </w:rPr>
        <w:t xml:space="preserve"> Nevertheless, we observed different patterns for </w:t>
      </w:r>
      <w:r w:rsidR="005E1A9C" w:rsidRPr="005E1A9C">
        <w:rPr>
          <w:rFonts w:cs="Times New Roman"/>
          <w:i/>
          <w:iCs/>
          <w:color w:val="000000" w:themeColor="text1"/>
          <w:szCs w:val="24"/>
        </w:rPr>
        <w:t>Plasmodium</w:t>
      </w:r>
      <w:r w:rsidR="005E1A9C">
        <w:rPr>
          <w:rFonts w:cs="Times New Roman"/>
          <w:color w:val="000000" w:themeColor="text1"/>
          <w:szCs w:val="24"/>
        </w:rPr>
        <w:t xml:space="preserve"> and </w:t>
      </w:r>
      <w:proofErr w:type="spellStart"/>
      <w:r w:rsidR="005E1A9C" w:rsidRPr="005E1A9C">
        <w:rPr>
          <w:rFonts w:cs="Times New Roman"/>
          <w:i/>
          <w:iCs/>
          <w:color w:val="000000" w:themeColor="text1"/>
          <w:szCs w:val="24"/>
        </w:rPr>
        <w:t>Haemoproteus</w:t>
      </w:r>
      <w:proofErr w:type="spellEnd"/>
      <w:r w:rsidR="005E1A9C" w:rsidRPr="005E1A9C">
        <w:rPr>
          <w:rFonts w:cs="Times New Roman"/>
          <w:i/>
          <w:iCs/>
          <w:color w:val="000000" w:themeColor="text1"/>
          <w:szCs w:val="24"/>
        </w:rPr>
        <w:t xml:space="preserve"> </w:t>
      </w:r>
      <w:r w:rsidR="005E1A9C">
        <w:rPr>
          <w:rFonts w:cs="Times New Roman"/>
          <w:color w:val="000000" w:themeColor="text1"/>
          <w:szCs w:val="24"/>
        </w:rPr>
        <w:t>parasites,</w:t>
      </w:r>
      <w:r w:rsidR="00E2595A">
        <w:rPr>
          <w:rFonts w:cs="Times New Roman"/>
          <w:color w:val="000000" w:themeColor="text1"/>
          <w:szCs w:val="24"/>
        </w:rPr>
        <w:t xml:space="preserve"> </w:t>
      </w:r>
      <w:r w:rsidR="005E1A9C">
        <w:rPr>
          <w:rFonts w:cs="Times New Roman"/>
          <w:color w:val="000000" w:themeColor="text1"/>
          <w:szCs w:val="24"/>
        </w:rPr>
        <w:t xml:space="preserve">being </w:t>
      </w:r>
      <w:r w:rsidR="005E1A9C" w:rsidRPr="005E1A9C">
        <w:rPr>
          <w:rFonts w:cs="Times New Roman"/>
          <w:i/>
          <w:iCs/>
          <w:color w:val="000000" w:themeColor="text1"/>
          <w:szCs w:val="24"/>
        </w:rPr>
        <w:t>Plasmodium</w:t>
      </w:r>
      <w:r w:rsidR="005E1A9C">
        <w:rPr>
          <w:rFonts w:cs="Times New Roman"/>
          <w:color w:val="000000" w:themeColor="text1"/>
          <w:szCs w:val="24"/>
        </w:rPr>
        <w:t xml:space="preserve"> prevalence negatively correlated to higher proportion of migrants whereas </w:t>
      </w:r>
      <w:proofErr w:type="spellStart"/>
      <w:r w:rsidR="005E1A9C" w:rsidRPr="005E1A9C">
        <w:rPr>
          <w:rFonts w:cs="Times New Roman"/>
          <w:i/>
          <w:iCs/>
          <w:color w:val="000000" w:themeColor="text1"/>
          <w:szCs w:val="24"/>
        </w:rPr>
        <w:t>Haemoproteus</w:t>
      </w:r>
      <w:proofErr w:type="spellEnd"/>
      <w:r w:rsidR="005E1A9C">
        <w:rPr>
          <w:rFonts w:cs="Times New Roman"/>
          <w:color w:val="000000" w:themeColor="text1"/>
          <w:szCs w:val="24"/>
        </w:rPr>
        <w:t xml:space="preserve"> prevalence benefits of migrant’s presence. </w:t>
      </w:r>
      <w:r w:rsidR="0055034E">
        <w:rPr>
          <w:rFonts w:cs="Times New Roman"/>
          <w:color w:val="000000" w:themeColor="text1"/>
          <w:szCs w:val="24"/>
        </w:rPr>
        <w:t>Moreover</w:t>
      </w:r>
      <w:r w:rsidR="0041176D" w:rsidRPr="00196017">
        <w:rPr>
          <w:rFonts w:cs="Times New Roman"/>
          <w:color w:val="000000" w:themeColor="text1"/>
          <w:szCs w:val="24"/>
        </w:rPr>
        <w:t xml:space="preserve">, </w:t>
      </w:r>
      <w:proofErr w:type="spellStart"/>
      <w:r w:rsidR="0041176D" w:rsidRPr="00196017">
        <w:rPr>
          <w:rFonts w:cs="Times New Roman"/>
          <w:color w:val="000000" w:themeColor="text1"/>
          <w:szCs w:val="24"/>
        </w:rPr>
        <w:t>haemosporidian</w:t>
      </w:r>
      <w:proofErr w:type="spellEnd"/>
      <w:r w:rsidR="0041176D" w:rsidRPr="00196017">
        <w:rPr>
          <w:rFonts w:cs="Times New Roman"/>
          <w:color w:val="000000" w:themeColor="text1"/>
          <w:szCs w:val="24"/>
        </w:rPr>
        <w:t xml:space="preserve"> </w:t>
      </w:r>
      <w:r w:rsidR="00196017">
        <w:rPr>
          <w:rFonts w:cs="Times New Roman"/>
          <w:color w:val="000000" w:themeColor="text1"/>
          <w:szCs w:val="24"/>
        </w:rPr>
        <w:t>richness</w:t>
      </w:r>
      <w:r w:rsidR="0041176D" w:rsidRPr="00196017">
        <w:rPr>
          <w:rFonts w:cs="Times New Roman"/>
          <w:color w:val="000000" w:themeColor="text1"/>
          <w:szCs w:val="24"/>
        </w:rPr>
        <w:t xml:space="preserve"> </w:t>
      </w:r>
      <w:r w:rsidR="00E2595A">
        <w:rPr>
          <w:rFonts w:cs="Times New Roman"/>
          <w:color w:val="000000" w:themeColor="text1"/>
          <w:szCs w:val="24"/>
        </w:rPr>
        <w:t>decreased</w:t>
      </w:r>
      <w:r w:rsidR="0041176D" w:rsidRPr="00196017">
        <w:rPr>
          <w:rFonts w:cs="Times New Roman"/>
          <w:color w:val="000000" w:themeColor="text1"/>
          <w:szCs w:val="24"/>
        </w:rPr>
        <w:t xml:space="preserve"> as the proportion of migratory individuals </w:t>
      </w:r>
      <w:commentRangeStart w:id="70"/>
      <w:r w:rsidR="0041176D" w:rsidRPr="00196017">
        <w:rPr>
          <w:rFonts w:cs="Times New Roman"/>
          <w:color w:val="000000" w:themeColor="text1"/>
          <w:szCs w:val="24"/>
        </w:rPr>
        <w:t>rose</w:t>
      </w:r>
      <w:r w:rsidR="00954720" w:rsidRPr="00196017">
        <w:rPr>
          <w:rFonts w:cs="Times New Roman"/>
          <w:color w:val="000000" w:themeColor="text1"/>
          <w:szCs w:val="24"/>
        </w:rPr>
        <w:t xml:space="preserve"> </w:t>
      </w:r>
      <w:commentRangeEnd w:id="70"/>
      <w:r w:rsidR="004E46A0">
        <w:rPr>
          <w:rStyle w:val="Refdecomentrio"/>
        </w:rPr>
        <w:commentReference w:id="70"/>
      </w:r>
      <w:r w:rsidR="00954720" w:rsidRPr="00196017">
        <w:rPr>
          <w:rFonts w:cs="Times New Roman"/>
          <w:color w:val="000000" w:themeColor="text1"/>
          <w:szCs w:val="24"/>
        </w:rPr>
        <w:t>across localities</w:t>
      </w:r>
      <w:r w:rsidR="0041176D" w:rsidRPr="00196017">
        <w:rPr>
          <w:rFonts w:cs="Times New Roman"/>
          <w:color w:val="000000" w:themeColor="text1"/>
          <w:szCs w:val="24"/>
        </w:rPr>
        <w:t>.</w:t>
      </w:r>
      <w:r w:rsidR="0055034E">
        <w:rPr>
          <w:rFonts w:cs="Times New Roman"/>
          <w:color w:val="000000" w:themeColor="text1"/>
          <w:szCs w:val="24"/>
        </w:rPr>
        <w:t xml:space="preserve"> However,</w:t>
      </w:r>
      <w:r w:rsidR="00196017">
        <w:rPr>
          <w:rFonts w:cs="Times New Roman"/>
          <w:color w:val="000000" w:themeColor="text1"/>
          <w:szCs w:val="24"/>
        </w:rPr>
        <w:t xml:space="preserve"> </w:t>
      </w:r>
      <w:r w:rsidR="00E2595A">
        <w:rPr>
          <w:rFonts w:cs="Times New Roman"/>
          <w:color w:val="000000" w:themeColor="text1"/>
          <w:szCs w:val="24"/>
        </w:rPr>
        <w:t>p</w:t>
      </w:r>
      <w:r w:rsidR="0041176D" w:rsidRPr="00196017">
        <w:rPr>
          <w:rFonts w:cs="Times New Roman"/>
          <w:color w:val="000000" w:themeColor="text1"/>
          <w:szCs w:val="24"/>
        </w:rPr>
        <w:t xml:space="preserve">arasite richness </w:t>
      </w:r>
      <w:r w:rsidR="00E2595A">
        <w:rPr>
          <w:rFonts w:cs="Times New Roman"/>
          <w:color w:val="000000" w:themeColor="text1"/>
          <w:szCs w:val="24"/>
        </w:rPr>
        <w:t>seems to be</w:t>
      </w:r>
      <w:r w:rsidR="0041176D" w:rsidRPr="00196017">
        <w:rPr>
          <w:rFonts w:cs="Times New Roman"/>
          <w:color w:val="000000" w:themeColor="text1"/>
          <w:szCs w:val="24"/>
        </w:rPr>
        <w:t xml:space="preserve"> positively related to </w:t>
      </w:r>
      <w:r w:rsidR="00BC6CCF" w:rsidRPr="00196017">
        <w:rPr>
          <w:rFonts w:cs="Times New Roman"/>
          <w:color w:val="000000" w:themeColor="text1"/>
          <w:szCs w:val="24"/>
        </w:rPr>
        <w:t xml:space="preserve">local </w:t>
      </w:r>
      <w:r w:rsidR="0041176D" w:rsidRPr="00196017">
        <w:rPr>
          <w:rFonts w:cs="Times New Roman"/>
          <w:color w:val="000000" w:themeColor="text1"/>
          <w:szCs w:val="24"/>
        </w:rPr>
        <w:t>host</w:t>
      </w:r>
      <w:r w:rsidR="00BC6CCF" w:rsidRPr="00196017">
        <w:rPr>
          <w:rFonts w:cs="Times New Roman"/>
          <w:color w:val="000000" w:themeColor="text1"/>
          <w:szCs w:val="24"/>
        </w:rPr>
        <w:t xml:space="preserve"> </w:t>
      </w:r>
      <w:r w:rsidR="0041176D" w:rsidRPr="00196017">
        <w:rPr>
          <w:rFonts w:cs="Times New Roman"/>
          <w:color w:val="000000" w:themeColor="text1"/>
          <w:szCs w:val="24"/>
        </w:rPr>
        <w:t>richness</w:t>
      </w:r>
      <w:r w:rsidR="00196017">
        <w:rPr>
          <w:rFonts w:cs="Times New Roman"/>
          <w:color w:val="000000" w:themeColor="text1"/>
          <w:szCs w:val="24"/>
        </w:rPr>
        <w:t xml:space="preserve"> and</w:t>
      </w:r>
      <w:r w:rsidR="0041176D" w:rsidRPr="00196017">
        <w:rPr>
          <w:rFonts w:cs="Times New Roman"/>
          <w:color w:val="000000" w:themeColor="text1"/>
          <w:szCs w:val="24"/>
        </w:rPr>
        <w:t xml:space="preserve"> prevalenc</w:t>
      </w:r>
      <w:r w:rsidR="00E2595A">
        <w:rPr>
          <w:rFonts w:cs="Times New Roman"/>
          <w:color w:val="000000" w:themeColor="text1"/>
          <w:szCs w:val="24"/>
        </w:rPr>
        <w:t>e</w:t>
      </w:r>
      <w:r w:rsidR="0041176D" w:rsidRPr="00196017">
        <w:rPr>
          <w:rFonts w:cs="Times New Roman"/>
          <w:color w:val="000000" w:themeColor="text1"/>
          <w:szCs w:val="24"/>
        </w:rPr>
        <w:t xml:space="preserve">. </w:t>
      </w:r>
      <w:r w:rsidR="00081452" w:rsidRPr="00196017">
        <w:rPr>
          <w:rFonts w:cs="Times New Roman"/>
          <w:color w:val="000000" w:themeColor="text1"/>
          <w:szCs w:val="24"/>
        </w:rPr>
        <w:t>Thus, migrant birds</w:t>
      </w:r>
      <w:r w:rsidR="00E2595A">
        <w:rPr>
          <w:rFonts w:cs="Times New Roman"/>
          <w:color w:val="000000" w:themeColor="text1"/>
          <w:szCs w:val="24"/>
        </w:rPr>
        <w:t xml:space="preserve"> could</w:t>
      </w:r>
      <w:r w:rsidR="00081452" w:rsidRPr="00196017">
        <w:rPr>
          <w:rFonts w:cs="Times New Roman"/>
          <w:color w:val="000000" w:themeColor="text1"/>
          <w:szCs w:val="24"/>
        </w:rPr>
        <w:t xml:space="preserve"> </w:t>
      </w:r>
      <w:r w:rsidR="00E2595A">
        <w:rPr>
          <w:rFonts w:cs="Times New Roman"/>
          <w:color w:val="000000" w:themeColor="text1"/>
          <w:szCs w:val="24"/>
        </w:rPr>
        <w:t>potentially influence</w:t>
      </w:r>
      <w:r w:rsidR="00081452" w:rsidRPr="00196017">
        <w:rPr>
          <w:rFonts w:cs="Times New Roman"/>
          <w:color w:val="000000" w:themeColor="text1"/>
          <w:szCs w:val="24"/>
        </w:rPr>
        <w:t xml:space="preserve"> </w:t>
      </w:r>
      <w:r w:rsidR="00E63A3F" w:rsidRPr="00196017">
        <w:rPr>
          <w:rFonts w:cs="Times New Roman"/>
          <w:color w:val="000000" w:themeColor="text1"/>
          <w:szCs w:val="24"/>
        </w:rPr>
        <w:t xml:space="preserve">the ecology and evolution of </w:t>
      </w:r>
      <w:proofErr w:type="spellStart"/>
      <w:r w:rsidR="00081452" w:rsidRPr="00196017">
        <w:rPr>
          <w:rFonts w:cs="Times New Roman"/>
          <w:color w:val="000000" w:themeColor="text1"/>
          <w:szCs w:val="24"/>
        </w:rPr>
        <w:t>haemosporidian</w:t>
      </w:r>
      <w:proofErr w:type="spellEnd"/>
      <w:r w:rsidR="00081452" w:rsidRPr="00196017">
        <w:rPr>
          <w:rFonts w:cs="Times New Roman"/>
          <w:color w:val="000000" w:themeColor="text1"/>
          <w:szCs w:val="24"/>
        </w:rPr>
        <w:t xml:space="preserve"> </w:t>
      </w:r>
      <w:r w:rsidR="00BC6CCF" w:rsidRPr="00196017">
        <w:rPr>
          <w:rFonts w:cs="Times New Roman"/>
          <w:color w:val="000000" w:themeColor="text1"/>
          <w:szCs w:val="24"/>
        </w:rPr>
        <w:t>dispersal</w:t>
      </w:r>
      <w:r w:rsidR="00081452" w:rsidRPr="00196017">
        <w:rPr>
          <w:rFonts w:cs="Times New Roman"/>
          <w:color w:val="000000" w:themeColor="text1"/>
          <w:szCs w:val="24"/>
        </w:rPr>
        <w:t xml:space="preserve"> in South America</w:t>
      </w:r>
      <w:r w:rsidR="00E2595A">
        <w:rPr>
          <w:rFonts w:cs="Times New Roman"/>
          <w:color w:val="000000" w:themeColor="text1"/>
          <w:szCs w:val="24"/>
        </w:rPr>
        <w:t xml:space="preserve"> leading to a certain increase in parasite spread and influencing </w:t>
      </w:r>
      <w:proofErr w:type="spellStart"/>
      <w:r w:rsidR="00E2595A">
        <w:rPr>
          <w:rFonts w:cs="Times New Roman"/>
          <w:color w:val="000000" w:themeColor="text1"/>
          <w:szCs w:val="24"/>
        </w:rPr>
        <w:t>haemosporidian</w:t>
      </w:r>
      <w:proofErr w:type="spellEnd"/>
      <w:r w:rsidR="00E2595A">
        <w:rPr>
          <w:rFonts w:cs="Times New Roman"/>
          <w:color w:val="000000" w:themeColor="text1"/>
          <w:szCs w:val="24"/>
        </w:rPr>
        <w:t xml:space="preserve"> prevalence, composition and richness</w:t>
      </w:r>
      <w:r w:rsidR="00081452">
        <w:rPr>
          <w:rFonts w:cs="Times New Roman"/>
          <w:szCs w:val="24"/>
        </w:rPr>
        <w:t>.</w:t>
      </w:r>
      <w:r w:rsidR="00DE6075">
        <w:rPr>
          <w:rFonts w:cs="Times New Roman"/>
          <w:szCs w:val="24"/>
        </w:rPr>
        <w:t xml:space="preserve"> </w:t>
      </w:r>
    </w:p>
    <w:p w14:paraId="6908E40B" w14:textId="6ECA334F" w:rsidR="0056034F" w:rsidRPr="008A211E" w:rsidRDefault="008A211E" w:rsidP="00DE6075">
      <w:pPr>
        <w:spacing w:line="480" w:lineRule="auto"/>
        <w:ind w:firstLine="720"/>
        <w:rPr>
          <w:rFonts w:cs="Times New Roman"/>
          <w:szCs w:val="24"/>
        </w:rPr>
      </w:pPr>
      <w:r>
        <w:rPr>
          <w:rFonts w:cs="Times New Roman"/>
          <w:color w:val="000000" w:themeColor="text1"/>
          <w:szCs w:val="24"/>
        </w:rPr>
        <w:t>Further</w:t>
      </w:r>
      <w:r w:rsidR="00027BAB" w:rsidRPr="008D78B6">
        <w:rPr>
          <w:rFonts w:cs="Times New Roman"/>
          <w:color w:val="000000" w:themeColor="text1"/>
          <w:szCs w:val="24"/>
        </w:rPr>
        <w:t>, despite the fact lineages shared by resident and</w:t>
      </w:r>
      <w:r w:rsidR="007036C1">
        <w:rPr>
          <w:rFonts w:cs="Times New Roman"/>
          <w:color w:val="000000" w:themeColor="text1"/>
          <w:szCs w:val="24"/>
        </w:rPr>
        <w:t xml:space="preserve"> full or partial</w:t>
      </w:r>
      <w:r w:rsidR="00027BAB" w:rsidRPr="008D78B6">
        <w:rPr>
          <w:rFonts w:cs="Times New Roman"/>
          <w:color w:val="000000" w:themeColor="text1"/>
          <w:szCs w:val="24"/>
        </w:rPr>
        <w:t xml:space="preserve"> migratory species presented the highest </w:t>
      </w:r>
      <w:r w:rsidR="00CE697C" w:rsidRPr="008D78B6">
        <w:rPr>
          <w:rFonts w:cs="Times New Roman"/>
          <w:color w:val="000000" w:themeColor="text1"/>
          <w:szCs w:val="24"/>
        </w:rPr>
        <w:t>frequency of occurrence</w:t>
      </w:r>
      <w:r w:rsidR="00027BAB" w:rsidRPr="008D78B6">
        <w:rPr>
          <w:rFonts w:cs="Times New Roman"/>
          <w:color w:val="000000" w:themeColor="text1"/>
          <w:szCs w:val="24"/>
        </w:rPr>
        <w:t xml:space="preserve"> </w:t>
      </w:r>
      <w:r w:rsidR="00CE697C" w:rsidRPr="008D78B6">
        <w:rPr>
          <w:rFonts w:cs="Times New Roman"/>
          <w:color w:val="000000" w:themeColor="text1"/>
          <w:szCs w:val="24"/>
        </w:rPr>
        <w:t>among</w:t>
      </w:r>
      <w:r w:rsidR="00027BAB" w:rsidRPr="008D78B6">
        <w:rPr>
          <w:rFonts w:cs="Times New Roman"/>
          <w:color w:val="000000" w:themeColor="text1"/>
          <w:szCs w:val="24"/>
        </w:rPr>
        <w:t xml:space="preserve"> localities, parasites infecting only full or partial migran</w:t>
      </w:r>
      <w:r w:rsidR="007036C1">
        <w:rPr>
          <w:rFonts w:cs="Times New Roman"/>
          <w:color w:val="000000" w:themeColor="text1"/>
          <w:szCs w:val="24"/>
        </w:rPr>
        <w:t>t</w:t>
      </w:r>
      <w:r w:rsidR="00027BAB" w:rsidRPr="008D78B6">
        <w:rPr>
          <w:rFonts w:cs="Times New Roman"/>
          <w:color w:val="000000" w:themeColor="text1"/>
          <w:szCs w:val="24"/>
        </w:rPr>
        <w:t xml:space="preserve"> birds were present in a similar proportion of </w:t>
      </w:r>
      <w:r w:rsidR="00CE697C" w:rsidRPr="008D78B6">
        <w:rPr>
          <w:rFonts w:cs="Times New Roman"/>
          <w:color w:val="000000" w:themeColor="text1"/>
          <w:szCs w:val="24"/>
        </w:rPr>
        <w:t>localities</w:t>
      </w:r>
      <w:r w:rsidR="00027BAB" w:rsidRPr="008D78B6">
        <w:rPr>
          <w:rFonts w:cs="Times New Roman"/>
          <w:color w:val="000000" w:themeColor="text1"/>
          <w:szCs w:val="24"/>
        </w:rPr>
        <w:t xml:space="preserve"> as </w:t>
      </w:r>
      <w:r w:rsidR="00CE697C" w:rsidRPr="008D78B6">
        <w:rPr>
          <w:rFonts w:cs="Times New Roman"/>
          <w:color w:val="000000" w:themeColor="text1"/>
          <w:szCs w:val="24"/>
        </w:rPr>
        <w:t>those</w:t>
      </w:r>
      <w:r w:rsidR="00027BAB" w:rsidRPr="008D78B6">
        <w:rPr>
          <w:rFonts w:cs="Times New Roman"/>
          <w:color w:val="000000" w:themeColor="text1"/>
          <w:szCs w:val="24"/>
        </w:rPr>
        <w:t xml:space="preserve"> </w:t>
      </w:r>
      <w:r w:rsidR="00CE697C" w:rsidRPr="008D78B6">
        <w:rPr>
          <w:rFonts w:cs="Times New Roman"/>
          <w:color w:val="000000" w:themeColor="text1"/>
          <w:szCs w:val="24"/>
        </w:rPr>
        <w:t>infecting</w:t>
      </w:r>
      <w:r w:rsidR="00027BAB" w:rsidRPr="008D78B6">
        <w:rPr>
          <w:rFonts w:cs="Times New Roman"/>
          <w:color w:val="000000" w:themeColor="text1"/>
          <w:szCs w:val="24"/>
        </w:rPr>
        <w:t xml:space="preserve"> only resident avian hosts. </w:t>
      </w:r>
      <w:r w:rsidR="00081452" w:rsidRPr="008D78B6">
        <w:rPr>
          <w:rFonts w:cs="Times New Roman"/>
          <w:color w:val="000000" w:themeColor="text1"/>
          <w:szCs w:val="24"/>
        </w:rPr>
        <w:t xml:space="preserve">We believe </w:t>
      </w:r>
      <w:r w:rsidR="00903AB3" w:rsidRPr="008D78B6">
        <w:rPr>
          <w:rFonts w:cs="Times New Roman"/>
          <w:color w:val="000000" w:themeColor="text1"/>
          <w:szCs w:val="24"/>
        </w:rPr>
        <w:t>insufficient</w:t>
      </w:r>
      <w:r w:rsidR="00081452" w:rsidRPr="008D78B6">
        <w:rPr>
          <w:rFonts w:cs="Times New Roman"/>
          <w:color w:val="000000" w:themeColor="text1"/>
          <w:szCs w:val="24"/>
        </w:rPr>
        <w:t xml:space="preserve"> </w:t>
      </w:r>
      <w:r w:rsidR="00B871BF" w:rsidRPr="008D78B6">
        <w:rPr>
          <w:rFonts w:cs="Times New Roman"/>
          <w:color w:val="000000" w:themeColor="text1"/>
          <w:szCs w:val="24"/>
        </w:rPr>
        <w:t xml:space="preserve">sampling </w:t>
      </w:r>
      <w:r w:rsidR="00081452" w:rsidRPr="008D78B6">
        <w:rPr>
          <w:rFonts w:cs="Times New Roman"/>
          <w:color w:val="000000" w:themeColor="text1"/>
          <w:szCs w:val="24"/>
        </w:rPr>
        <w:t>of</w:t>
      </w:r>
      <w:r w:rsidR="00B871BF" w:rsidRPr="008D78B6">
        <w:rPr>
          <w:rFonts w:cs="Times New Roman"/>
          <w:color w:val="000000" w:themeColor="text1"/>
          <w:szCs w:val="24"/>
        </w:rPr>
        <w:t xml:space="preserve"> certain</w:t>
      </w:r>
      <w:r w:rsidR="00081452" w:rsidRPr="008D78B6">
        <w:rPr>
          <w:rFonts w:cs="Times New Roman"/>
          <w:color w:val="000000" w:themeColor="text1"/>
          <w:szCs w:val="24"/>
        </w:rPr>
        <w:t xml:space="preserve"> </w:t>
      </w:r>
      <w:r w:rsidR="00B871BF" w:rsidRPr="008D78B6">
        <w:rPr>
          <w:rFonts w:cs="Times New Roman"/>
          <w:color w:val="000000" w:themeColor="text1"/>
          <w:szCs w:val="24"/>
        </w:rPr>
        <w:t>migrant</w:t>
      </w:r>
      <w:r w:rsidR="000D0A24" w:rsidRPr="008D78B6">
        <w:rPr>
          <w:rFonts w:cs="Times New Roman"/>
          <w:color w:val="000000" w:themeColor="text1"/>
          <w:szCs w:val="24"/>
        </w:rPr>
        <w:t xml:space="preserve"> avian </w:t>
      </w:r>
      <w:r w:rsidR="00081452" w:rsidRPr="008D78B6">
        <w:rPr>
          <w:rFonts w:cs="Times New Roman"/>
          <w:color w:val="000000" w:themeColor="text1"/>
          <w:szCs w:val="24"/>
        </w:rPr>
        <w:t xml:space="preserve">species in many areas could lead to </w:t>
      </w:r>
      <w:r w:rsidR="00903AB3" w:rsidRPr="008D78B6">
        <w:rPr>
          <w:rFonts w:cs="Times New Roman"/>
          <w:color w:val="000000" w:themeColor="text1"/>
          <w:szCs w:val="24"/>
        </w:rPr>
        <w:t>the</w:t>
      </w:r>
      <w:r w:rsidR="00B871BF" w:rsidRPr="008D78B6">
        <w:rPr>
          <w:rFonts w:cs="Times New Roman"/>
          <w:color w:val="000000" w:themeColor="text1"/>
          <w:szCs w:val="24"/>
        </w:rPr>
        <w:t xml:space="preserve"> </w:t>
      </w:r>
      <w:r w:rsidR="00903AB3" w:rsidRPr="008D78B6">
        <w:rPr>
          <w:rFonts w:cs="Times New Roman"/>
          <w:color w:val="000000" w:themeColor="text1"/>
          <w:szCs w:val="24"/>
        </w:rPr>
        <w:t>low</w:t>
      </w:r>
      <w:r w:rsidR="00B871BF" w:rsidRPr="008D78B6">
        <w:rPr>
          <w:rFonts w:cs="Times New Roman"/>
          <w:color w:val="000000" w:themeColor="text1"/>
          <w:szCs w:val="24"/>
        </w:rPr>
        <w:t xml:space="preserve"> percentage of localities in </w:t>
      </w:r>
      <w:r w:rsidR="00903AB3" w:rsidRPr="008D78B6">
        <w:rPr>
          <w:rFonts w:cs="Times New Roman"/>
          <w:color w:val="000000" w:themeColor="text1"/>
          <w:szCs w:val="24"/>
        </w:rPr>
        <w:t xml:space="preserve">which </w:t>
      </w:r>
      <w:r w:rsidR="00B871BF" w:rsidRPr="008D78B6">
        <w:rPr>
          <w:rFonts w:cs="Times New Roman"/>
          <w:color w:val="000000" w:themeColor="text1"/>
          <w:szCs w:val="24"/>
        </w:rPr>
        <w:t xml:space="preserve">lineages </w:t>
      </w:r>
      <w:r w:rsidR="00903AB3" w:rsidRPr="008D78B6">
        <w:rPr>
          <w:rFonts w:cs="Times New Roman"/>
          <w:color w:val="000000" w:themeColor="text1"/>
          <w:szCs w:val="24"/>
        </w:rPr>
        <w:t>infecting</w:t>
      </w:r>
      <w:r w:rsidR="00B871BF" w:rsidRPr="008D78B6">
        <w:rPr>
          <w:rFonts w:cs="Times New Roman"/>
          <w:color w:val="000000" w:themeColor="text1"/>
          <w:szCs w:val="24"/>
        </w:rPr>
        <w:t xml:space="preserve"> only partial and full migrant birds </w:t>
      </w:r>
      <w:r w:rsidR="00903AB3" w:rsidRPr="008D78B6">
        <w:rPr>
          <w:rFonts w:cs="Times New Roman"/>
          <w:color w:val="000000" w:themeColor="text1"/>
          <w:szCs w:val="24"/>
        </w:rPr>
        <w:t xml:space="preserve">were found, </w:t>
      </w:r>
      <w:r w:rsidR="00B871BF" w:rsidRPr="008D78B6">
        <w:rPr>
          <w:rFonts w:cs="Times New Roman"/>
          <w:color w:val="000000" w:themeColor="text1"/>
          <w:szCs w:val="24"/>
        </w:rPr>
        <w:t>since lineages infecting only migrant hosts may</w:t>
      </w:r>
      <w:r w:rsidR="00903AB3" w:rsidRPr="008D78B6">
        <w:rPr>
          <w:rFonts w:cs="Times New Roman"/>
          <w:color w:val="000000" w:themeColor="text1"/>
          <w:szCs w:val="24"/>
        </w:rPr>
        <w:t xml:space="preserve"> be specialist</w:t>
      </w:r>
      <w:r w:rsidR="00B871BF" w:rsidRPr="008D78B6">
        <w:rPr>
          <w:rFonts w:cs="Times New Roman"/>
          <w:color w:val="000000" w:themeColor="text1"/>
          <w:szCs w:val="24"/>
        </w:rPr>
        <w:t xml:space="preserve"> parasites</w:t>
      </w:r>
      <w:r w:rsidR="00081452" w:rsidRPr="008D78B6">
        <w:rPr>
          <w:rFonts w:cs="Times New Roman"/>
          <w:color w:val="000000" w:themeColor="text1"/>
          <w:szCs w:val="24"/>
        </w:rPr>
        <w:t>. Besides,</w:t>
      </w:r>
      <w:r w:rsidR="00903AB3" w:rsidRPr="008D78B6">
        <w:rPr>
          <w:rFonts w:cs="Times New Roman"/>
          <w:color w:val="000000" w:themeColor="text1"/>
          <w:szCs w:val="24"/>
        </w:rPr>
        <w:t xml:space="preserve"> no</w:t>
      </w:r>
      <w:r w:rsidR="0051528A" w:rsidRPr="008D78B6">
        <w:rPr>
          <w:rFonts w:cs="Times New Roman"/>
          <w:color w:val="000000" w:themeColor="text1"/>
          <w:szCs w:val="24"/>
        </w:rPr>
        <w:t xml:space="preserve"> single</w:t>
      </w:r>
      <w:r w:rsidR="00081452" w:rsidRPr="008D78B6">
        <w:rPr>
          <w:rFonts w:cs="Times New Roman"/>
          <w:color w:val="000000" w:themeColor="text1"/>
          <w:szCs w:val="24"/>
        </w:rPr>
        <w:t xml:space="preserve"> migrant species </w:t>
      </w:r>
      <w:r w:rsidR="00903AB3" w:rsidRPr="008D78B6">
        <w:rPr>
          <w:rFonts w:cs="Times New Roman"/>
          <w:color w:val="000000" w:themeColor="text1"/>
          <w:szCs w:val="24"/>
        </w:rPr>
        <w:t>passes</w:t>
      </w:r>
      <w:r w:rsidR="00081452" w:rsidRPr="008D78B6">
        <w:rPr>
          <w:rFonts w:cs="Times New Roman"/>
          <w:color w:val="000000" w:themeColor="text1"/>
          <w:szCs w:val="24"/>
        </w:rPr>
        <w:t xml:space="preserve"> through all localities, reducing </w:t>
      </w:r>
      <w:r w:rsidR="000D0A24" w:rsidRPr="008D78B6">
        <w:rPr>
          <w:rFonts w:cs="Times New Roman"/>
          <w:color w:val="000000" w:themeColor="text1"/>
          <w:szCs w:val="24"/>
        </w:rPr>
        <w:t>their</w:t>
      </w:r>
      <w:r w:rsidR="00081452" w:rsidRPr="008D78B6">
        <w:rPr>
          <w:rFonts w:cs="Times New Roman"/>
          <w:color w:val="000000" w:themeColor="text1"/>
          <w:szCs w:val="24"/>
        </w:rPr>
        <w:t xml:space="preserve"> </w:t>
      </w:r>
      <w:r w:rsidR="00903AB3" w:rsidRPr="008D78B6">
        <w:rPr>
          <w:rFonts w:cs="Times New Roman"/>
          <w:color w:val="000000" w:themeColor="text1"/>
          <w:szCs w:val="24"/>
        </w:rPr>
        <w:t>likelihood</w:t>
      </w:r>
      <w:r w:rsidR="00081452" w:rsidRPr="008D78B6">
        <w:rPr>
          <w:rFonts w:cs="Times New Roman"/>
          <w:color w:val="000000" w:themeColor="text1"/>
          <w:szCs w:val="24"/>
        </w:rPr>
        <w:t xml:space="preserve"> of sampling </w:t>
      </w:r>
      <w:r w:rsidR="00903AB3" w:rsidRPr="008D78B6">
        <w:rPr>
          <w:rFonts w:cs="Times New Roman"/>
          <w:color w:val="000000" w:themeColor="text1"/>
          <w:szCs w:val="24"/>
        </w:rPr>
        <w:t xml:space="preserve">parasite lineages from all </w:t>
      </w:r>
      <w:r w:rsidR="00081452" w:rsidRPr="008D78B6">
        <w:rPr>
          <w:rFonts w:cs="Times New Roman"/>
          <w:color w:val="000000" w:themeColor="text1"/>
          <w:szCs w:val="24"/>
        </w:rPr>
        <w:t>area</w:t>
      </w:r>
      <w:r w:rsidR="00081452" w:rsidRPr="008A211E">
        <w:rPr>
          <w:rFonts w:cs="Times New Roman"/>
          <w:szCs w:val="24"/>
        </w:rPr>
        <w:t>s</w:t>
      </w:r>
      <w:r w:rsidRPr="008A211E">
        <w:rPr>
          <w:rFonts w:cs="Times New Roman"/>
          <w:szCs w:val="24"/>
        </w:rPr>
        <w:t xml:space="preserve">. </w:t>
      </w:r>
      <w:r>
        <w:rPr>
          <w:rFonts w:cs="Times New Roman"/>
          <w:szCs w:val="24"/>
        </w:rPr>
        <w:t xml:space="preserve">Still, we observed that lineages present in all bird categories presented the lowest </w:t>
      </w:r>
      <w:r w:rsidRPr="008A211E">
        <w:rPr>
          <w:rFonts w:cs="Times New Roman"/>
          <w:szCs w:val="24"/>
        </w:rPr>
        <w:t>distribution across our localities.</w:t>
      </w:r>
      <w:r>
        <w:rPr>
          <w:rFonts w:cs="Times New Roman"/>
          <w:szCs w:val="24"/>
        </w:rPr>
        <w:t xml:space="preserve"> </w:t>
      </w:r>
    </w:p>
    <w:p w14:paraId="67256ACB" w14:textId="1975172B" w:rsidR="004D3F26" w:rsidRDefault="000D0A24" w:rsidP="00A4479F">
      <w:pPr>
        <w:spacing w:line="480" w:lineRule="auto"/>
        <w:rPr>
          <w:rFonts w:cs="Times New Roman"/>
          <w:szCs w:val="24"/>
        </w:rPr>
      </w:pPr>
      <w:r>
        <w:rPr>
          <w:rFonts w:cs="Times New Roman"/>
          <w:szCs w:val="24"/>
        </w:rPr>
        <w:lastRenderedPageBreak/>
        <w:tab/>
      </w:r>
      <w:r w:rsidR="006D23C1" w:rsidRPr="005F0D49">
        <w:rPr>
          <w:rFonts w:cs="Times New Roman"/>
          <w:szCs w:val="24"/>
        </w:rPr>
        <w:t xml:space="preserve">Dispersal of </w:t>
      </w:r>
      <w:proofErr w:type="spellStart"/>
      <w:r w:rsidR="006D23C1" w:rsidRPr="005F0D49">
        <w:rPr>
          <w:rFonts w:cs="Times New Roman"/>
          <w:szCs w:val="24"/>
        </w:rPr>
        <w:t>haemoporidians</w:t>
      </w:r>
      <w:proofErr w:type="spellEnd"/>
      <w:r w:rsidR="006D23C1" w:rsidRPr="005F0D49">
        <w:rPr>
          <w:rFonts w:cs="Times New Roman"/>
          <w:szCs w:val="24"/>
        </w:rPr>
        <w:t xml:space="preserve"> might be an important step </w:t>
      </w:r>
      <w:r w:rsidR="00857E24" w:rsidRPr="005F0D49">
        <w:rPr>
          <w:rFonts w:cs="Times New Roman"/>
          <w:szCs w:val="24"/>
        </w:rPr>
        <w:t>toward</w:t>
      </w:r>
      <w:r w:rsidR="006D23C1" w:rsidRPr="005F0D49">
        <w:rPr>
          <w:rFonts w:cs="Times New Roman"/>
          <w:szCs w:val="24"/>
        </w:rPr>
        <w:t xml:space="preserve"> parasite diversification </w:t>
      </w:r>
      <w:r w:rsidR="00845D7A" w:rsidRPr="005F0D49">
        <w:rPr>
          <w:rFonts w:cs="Times New Roman"/>
          <w:szCs w:val="24"/>
        </w:rPr>
        <w:t>for local community</w:t>
      </w:r>
      <w:r w:rsidR="006D23C1" w:rsidRPr="005F0D49">
        <w:rPr>
          <w:rFonts w:cs="Times New Roman"/>
          <w:szCs w:val="24"/>
        </w:rPr>
        <w:t xml:space="preserve"> composition since parasites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after</w:t>
      </w:r>
      <w:r w:rsidR="006D23C1" w:rsidRPr="005F0D49">
        <w:rPr>
          <w:rFonts w:cs="Times New Roman"/>
          <w:szCs w:val="24"/>
        </w:rPr>
        <w:t xml:space="preserve"> </w:t>
      </w:r>
      <w:r w:rsidR="00D46FCB" w:rsidRPr="005F0D49">
        <w:rPr>
          <w:rFonts w:cs="Times New Roman"/>
          <w:szCs w:val="24"/>
        </w:rPr>
        <w:t>establish</w:t>
      </w:r>
      <w:r w:rsidR="00857E24" w:rsidRPr="005F0D49">
        <w:rPr>
          <w:rFonts w:cs="Times New Roman"/>
          <w:szCs w:val="24"/>
        </w:rPr>
        <w:t>ing</w:t>
      </w:r>
      <w:r w:rsidR="00D46FCB" w:rsidRPr="005F0D49">
        <w:rPr>
          <w:rFonts w:cs="Times New Roman"/>
          <w:szCs w:val="24"/>
        </w:rPr>
        <w:t xml:space="preserve"> </w:t>
      </w:r>
      <w:r w:rsidR="00857E24" w:rsidRPr="005F0D49">
        <w:rPr>
          <w:rFonts w:cs="Times New Roman"/>
          <w:szCs w:val="24"/>
        </w:rPr>
        <w:t>in</w:t>
      </w:r>
      <w:r w:rsidR="00D46FCB" w:rsidRPr="005F0D49">
        <w:rPr>
          <w:rFonts w:cs="Times New Roman"/>
          <w:szCs w:val="24"/>
        </w:rPr>
        <w:t xml:space="preserve"> new regions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can</w:t>
      </w:r>
      <w:r w:rsidR="00D46FCB" w:rsidRPr="005F0D49">
        <w:rPr>
          <w:rFonts w:cs="Times New Roman"/>
          <w:szCs w:val="24"/>
        </w:rPr>
        <w:t xml:space="preserve"> evolve into new separate parasite lineages </w:t>
      </w:r>
      <w:r w:rsidR="00D46FCB" w:rsidRPr="005F0D49">
        <w:rPr>
          <w:rFonts w:cs="Times New Roman"/>
          <w:szCs w:val="24"/>
        </w:rPr>
        <w:fldChar w:fldCharType="begin" w:fldLock="1"/>
      </w:r>
      <w:r w:rsidR="007D45A2">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w:instrText>
      </w:r>
      <w:r w:rsidR="007D45A2" w:rsidRPr="00121FAF">
        <w:rPr>
          <w:rFonts w:cs="Times New Roman"/>
          <w:szCs w:val="24"/>
          <w:lang w:val="fr-FR"/>
        </w:rPr>
        <w:instrText xml:space="preserve">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E.","non-dropping-particle":"","parse-names":false,"suffix":""}],"container-title":"Parasitology","id":"ITEM-2","issue":"2","issued":{"date-parts":[["2019"]]},"page":"213-219","title":"The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 Fecchio et al. 2019)","plainTextFormattedCitation":"(Ellis et al. 2019, Fecchio et al. 2019)","previouslyFormattedCitation":"(Ellis et al. 2019, Fecchio et al. 2019)"},"properties":{"noteIndex":0},"schema":"https://github.com/citation-style-language/schema/raw/master/csl-citation.json"}</w:instrText>
      </w:r>
      <w:r w:rsidR="00D46FCB" w:rsidRPr="005F0D49">
        <w:rPr>
          <w:rFonts w:cs="Times New Roman"/>
          <w:szCs w:val="24"/>
        </w:rPr>
        <w:fldChar w:fldCharType="separate"/>
      </w:r>
      <w:r w:rsidR="007D45A2" w:rsidRPr="00121FAF">
        <w:rPr>
          <w:rFonts w:cs="Times New Roman"/>
          <w:noProof/>
          <w:szCs w:val="24"/>
          <w:lang w:val="fr-FR"/>
        </w:rPr>
        <w:t>(Ellis et al. 2019, Fecchio et al. 2019)</w:t>
      </w:r>
      <w:r w:rsidR="00D46FCB" w:rsidRPr="005F0D49">
        <w:rPr>
          <w:rFonts w:cs="Times New Roman"/>
          <w:szCs w:val="24"/>
        </w:rPr>
        <w:fldChar w:fldCharType="end"/>
      </w:r>
      <w:r w:rsidR="00D46FCB" w:rsidRPr="00121FAF">
        <w:rPr>
          <w:rFonts w:cs="Times New Roman"/>
          <w:szCs w:val="24"/>
          <w:lang w:val="fr-FR"/>
        </w:rPr>
        <w:t>. Indeed,</w:t>
      </w:r>
      <w:r w:rsidR="00D46FCB" w:rsidRPr="005F0D49">
        <w:rPr>
          <w:rFonts w:cs="Times New Roman"/>
          <w:szCs w:val="24"/>
        </w:rPr>
        <w:fldChar w:fldCharType="begin" w:fldLock="1"/>
      </w:r>
      <w:r w:rsidR="00D46FCB" w:rsidRPr="00121FAF">
        <w:rPr>
          <w:rFonts w:cs="Times New Roman"/>
          <w:szCs w:val="24"/>
          <w:lang w:val="fr-FR"/>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sidRPr="005F0D49">
        <w:rPr>
          <w:rFonts w:cs="Times New Roman"/>
          <w:szCs w:val="24"/>
        </w:rPr>
        <w:fldChar w:fldCharType="separate"/>
      </w:r>
      <w:r w:rsidR="00D46FCB" w:rsidRPr="00121FAF">
        <w:rPr>
          <w:rFonts w:cs="Times New Roman"/>
          <w:noProof/>
          <w:szCs w:val="24"/>
          <w:lang w:val="fr-FR"/>
        </w:rPr>
        <w:t xml:space="preserve"> Ellis et al. 2019</w:t>
      </w:r>
      <w:r w:rsidR="00D46FCB" w:rsidRPr="005F0D49">
        <w:rPr>
          <w:rFonts w:cs="Times New Roman"/>
          <w:szCs w:val="24"/>
        </w:rPr>
        <w:fldChar w:fldCharType="end"/>
      </w:r>
      <w:r w:rsidR="00D46FCB" w:rsidRPr="00121FAF">
        <w:rPr>
          <w:rFonts w:cs="Times New Roman"/>
          <w:szCs w:val="24"/>
          <w:lang w:val="fr-FR"/>
        </w:rPr>
        <w:t xml:space="preserve"> demonstrated </w:t>
      </w:r>
      <w:r w:rsidR="00857E24" w:rsidRPr="00121FAF">
        <w:rPr>
          <w:rFonts w:cs="Times New Roman"/>
          <w:szCs w:val="24"/>
          <w:lang w:val="fr-FR"/>
        </w:rPr>
        <w:t xml:space="preserve">that </w:t>
      </w:r>
      <w:r w:rsidR="00D46FCB" w:rsidRPr="00121FAF">
        <w:rPr>
          <w:rFonts w:cs="Times New Roman"/>
          <w:szCs w:val="24"/>
          <w:lang w:val="fr-FR"/>
        </w:rPr>
        <w:t xml:space="preserve">South America presents the greatest proportion of sympatric nodes for </w:t>
      </w:r>
      <w:r w:rsidR="00D46FCB" w:rsidRPr="00121FAF">
        <w:rPr>
          <w:rFonts w:cs="Times New Roman"/>
          <w:i/>
          <w:iCs/>
          <w:szCs w:val="24"/>
          <w:lang w:val="fr-FR"/>
        </w:rPr>
        <w:t xml:space="preserve">Plasmodium </w:t>
      </w:r>
      <w:r w:rsidR="00D46FCB" w:rsidRPr="00121FAF">
        <w:rPr>
          <w:rFonts w:cs="Times New Roman"/>
          <w:szCs w:val="24"/>
          <w:lang w:val="fr-FR"/>
        </w:rPr>
        <w:t>spp.</w:t>
      </w:r>
      <w:r w:rsidR="0057065D" w:rsidRPr="00121FAF">
        <w:rPr>
          <w:rFonts w:cs="Times New Roman"/>
          <w:szCs w:val="24"/>
          <w:lang w:val="fr-FR"/>
        </w:rPr>
        <w:t xml:space="preserve"> and one of the greatest </w:t>
      </w:r>
      <w:r w:rsidR="0057065D" w:rsidRPr="00121FAF">
        <w:rPr>
          <w:rFonts w:cs="Times New Roman"/>
          <w:i/>
          <w:iCs/>
          <w:szCs w:val="24"/>
          <w:lang w:val="fr-FR"/>
        </w:rPr>
        <w:t>Haemoproteus</w:t>
      </w:r>
      <w:r w:rsidR="0057065D" w:rsidRPr="00121FAF">
        <w:rPr>
          <w:rFonts w:cs="Times New Roman"/>
          <w:szCs w:val="24"/>
          <w:lang w:val="fr-FR"/>
        </w:rPr>
        <w:t xml:space="preserve"> diversification rates,</w:t>
      </w:r>
      <w:r w:rsidR="00D46FCB" w:rsidRPr="00121FAF">
        <w:rPr>
          <w:rFonts w:cs="Times New Roman"/>
          <w:szCs w:val="24"/>
          <w:lang w:val="fr-FR"/>
        </w:rPr>
        <w:t xml:space="preserve"> indicating high rates of parasite diversification in this region. </w:t>
      </w:r>
      <w:r w:rsidR="009C75DB" w:rsidRPr="005F0D49">
        <w:rPr>
          <w:rFonts w:cs="Times New Roman"/>
          <w:szCs w:val="24"/>
        </w:rPr>
        <w:t>Hence</w:t>
      </w:r>
      <w:r w:rsidR="00487C25" w:rsidRPr="005F0D49">
        <w:rPr>
          <w:rFonts w:cs="Times New Roman"/>
          <w:szCs w:val="24"/>
        </w:rPr>
        <w:t>, considering the</w:t>
      </w:r>
      <w:r w:rsidR="005F0D49">
        <w:rPr>
          <w:rFonts w:cs="Times New Roman"/>
          <w:szCs w:val="24"/>
        </w:rPr>
        <w:t xml:space="preserve"> potential</w:t>
      </w:r>
      <w:r w:rsidR="00487C25" w:rsidRPr="005F0D49">
        <w:rPr>
          <w:rFonts w:cs="Times New Roman"/>
          <w:szCs w:val="24"/>
        </w:rPr>
        <w:t xml:space="preserve"> contribution </w:t>
      </w:r>
      <w:r w:rsidR="00857E24" w:rsidRPr="005F0D49">
        <w:rPr>
          <w:rFonts w:cs="Times New Roman"/>
          <w:szCs w:val="24"/>
        </w:rPr>
        <w:t>of migrant birds toward</w:t>
      </w:r>
      <w:r w:rsidR="00487C25" w:rsidRPr="005F0D49">
        <w:rPr>
          <w:rFonts w:cs="Times New Roman"/>
          <w:szCs w:val="24"/>
        </w:rPr>
        <w:t xml:space="preserve"> parasite dispersal, these hosts </w:t>
      </w:r>
      <w:r w:rsidR="004D3F26" w:rsidRPr="005F0D49">
        <w:rPr>
          <w:rFonts w:cs="Times New Roman"/>
          <w:szCs w:val="24"/>
        </w:rPr>
        <w:t xml:space="preserve">might </w:t>
      </w:r>
      <w:r w:rsidR="00487C25" w:rsidRPr="005F0D49">
        <w:rPr>
          <w:rFonts w:cs="Times New Roman"/>
          <w:szCs w:val="24"/>
        </w:rPr>
        <w:t>play a fundamental role in parasite evolution and diversification in South America</w:t>
      </w:r>
      <w:r w:rsidR="004A2CBF">
        <w:rPr>
          <w:rFonts w:cs="Times New Roman"/>
          <w:szCs w:val="24"/>
        </w:rPr>
        <w:t xml:space="preserve">, as suggested by </w:t>
      </w:r>
      <w:r w:rsidR="004A2CBF">
        <w:rPr>
          <w:rFonts w:cs="Times New Roman"/>
          <w:szCs w:val="24"/>
        </w:rPr>
        <w:fldChar w:fldCharType="begin" w:fldLock="1"/>
      </w:r>
      <w:r w:rsidR="007D45A2">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2019)","manualFormatting":"Fecchio et al. 2019","plainTextFormattedCitation":"(Fecchio et al. 2019)","previouslyFormattedCitation":"(Fecchio et al. 2019)"},"properties":{"noteIndex":0},"schema":"https://github.com/citation-style-language/schema/raw/master/csl-citation.json"}</w:instrText>
      </w:r>
      <w:r w:rsidR="004A2CBF">
        <w:rPr>
          <w:rFonts w:cs="Times New Roman"/>
          <w:szCs w:val="24"/>
        </w:rPr>
        <w:fldChar w:fldCharType="separate"/>
      </w:r>
      <w:r w:rsidR="004A2CBF" w:rsidRPr="004A2CBF">
        <w:rPr>
          <w:rFonts w:cs="Times New Roman"/>
          <w:noProof/>
          <w:szCs w:val="24"/>
        </w:rPr>
        <w:t>Fecchio et al. 2019</w:t>
      </w:r>
      <w:r w:rsidR="004A2CBF">
        <w:rPr>
          <w:rFonts w:cs="Times New Roman"/>
          <w:szCs w:val="24"/>
        </w:rPr>
        <w:fldChar w:fldCharType="end"/>
      </w:r>
      <w:r w:rsidR="00487C25" w:rsidRPr="005F0D49">
        <w:rPr>
          <w:rFonts w:cs="Times New Roman"/>
          <w:szCs w:val="24"/>
        </w:rPr>
        <w:t>.</w:t>
      </w:r>
      <w:r w:rsidR="009C75DB" w:rsidRPr="005F0D49">
        <w:rPr>
          <w:rFonts w:cs="Times New Roman"/>
          <w:szCs w:val="24"/>
        </w:rPr>
        <w:t xml:space="preserve"> </w:t>
      </w:r>
      <w:r w:rsidR="00DE6075" w:rsidRPr="005F0D49">
        <w:rPr>
          <w:rFonts w:cs="Times New Roman"/>
          <w:szCs w:val="24"/>
        </w:rPr>
        <w:t xml:space="preserve">Indeed, many species migrate during </w:t>
      </w:r>
      <w:r w:rsidR="00AD5052" w:rsidRPr="005F0D49">
        <w:rPr>
          <w:rFonts w:cs="Times New Roman"/>
          <w:szCs w:val="24"/>
        </w:rPr>
        <w:t xml:space="preserve">the </w:t>
      </w:r>
      <w:r w:rsidR="00DE6075" w:rsidRPr="005F0D49">
        <w:rPr>
          <w:rFonts w:cs="Times New Roman"/>
          <w:szCs w:val="24"/>
        </w:rPr>
        <w:t>breeding season and relapses</w:t>
      </w:r>
      <w:r w:rsidR="005F0D49">
        <w:rPr>
          <w:rFonts w:cs="Times New Roman"/>
          <w:szCs w:val="24"/>
        </w:rPr>
        <w:t xml:space="preserve"> (</w:t>
      </w:r>
      <w:r w:rsidR="005F0D49">
        <w:t>increases in parasite intensity circulating in the host</w:t>
      </w:r>
      <w:r w:rsidR="005F0D49">
        <w:rPr>
          <w:rFonts w:cs="Times New Roman"/>
          <w:szCs w:val="24"/>
        </w:rPr>
        <w:t>)</w:t>
      </w:r>
      <w:r w:rsidR="00DE6075" w:rsidRPr="005F0D49">
        <w:rPr>
          <w:rFonts w:cs="Times New Roman"/>
          <w:szCs w:val="24"/>
        </w:rPr>
        <w:t xml:space="preserve"> mainly occurs after this period </w:t>
      </w:r>
      <w:r w:rsidR="00DE6075" w:rsidRPr="005F0D49">
        <w:rPr>
          <w:rFonts w:cs="Times New Roman"/>
          <w:szCs w:val="24"/>
        </w:rPr>
        <w:fldChar w:fldCharType="begin" w:fldLock="1"/>
      </w:r>
      <w:r w:rsidR="00DD3D89" w:rsidRPr="005F0D49">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DE6075" w:rsidRPr="005F0D49">
        <w:rPr>
          <w:rFonts w:cs="Times New Roman"/>
          <w:szCs w:val="24"/>
        </w:rPr>
        <w:fldChar w:fldCharType="separate"/>
      </w:r>
      <w:r w:rsidR="00DE6075" w:rsidRPr="005F0D49">
        <w:rPr>
          <w:rFonts w:cs="Times New Roman"/>
          <w:noProof/>
          <w:szCs w:val="24"/>
        </w:rPr>
        <w:t>(Valkiūnas 2005)</w:t>
      </w:r>
      <w:r w:rsidR="00DE6075" w:rsidRPr="005F0D49">
        <w:rPr>
          <w:rFonts w:cs="Times New Roman"/>
          <w:szCs w:val="24"/>
        </w:rPr>
        <w:fldChar w:fldCharType="end"/>
      </w:r>
      <w:r w:rsidR="00DE6075" w:rsidRPr="005F0D49">
        <w:rPr>
          <w:rFonts w:cs="Times New Roman"/>
          <w:szCs w:val="24"/>
        </w:rPr>
        <w:t xml:space="preserve">, </w:t>
      </w:r>
      <w:r w:rsidR="00AD5052" w:rsidRPr="005F0D49">
        <w:rPr>
          <w:rFonts w:cs="Times New Roman"/>
          <w:szCs w:val="24"/>
        </w:rPr>
        <w:t>thus</w:t>
      </w:r>
      <w:r w:rsidR="00DE6075" w:rsidRPr="005F0D49">
        <w:rPr>
          <w:rFonts w:cs="Times New Roman"/>
          <w:szCs w:val="24"/>
        </w:rPr>
        <w:t xml:space="preserve"> facilitating parasite dispersal to new regions. </w:t>
      </w:r>
      <w:r w:rsidR="009C75DB" w:rsidRPr="005F0D49">
        <w:rPr>
          <w:rFonts w:cs="Times New Roman"/>
          <w:szCs w:val="24"/>
        </w:rPr>
        <w:t xml:space="preserve">However, we did not observe a clear relation between </w:t>
      </w:r>
      <w:r w:rsidR="00F531BC" w:rsidRPr="005F0D49">
        <w:rPr>
          <w:rFonts w:cs="Times New Roman"/>
          <w:szCs w:val="24"/>
        </w:rPr>
        <w:t xml:space="preserve">the presence of </w:t>
      </w:r>
      <w:r w:rsidR="009C75DB" w:rsidRPr="005F0D49">
        <w:rPr>
          <w:rFonts w:cs="Times New Roman"/>
          <w:szCs w:val="24"/>
        </w:rPr>
        <w:t xml:space="preserve">migrant birds and </w:t>
      </w:r>
      <w:proofErr w:type="spellStart"/>
      <w:r w:rsidR="009C75DB" w:rsidRPr="005F0D49">
        <w:rPr>
          <w:rFonts w:cs="Times New Roman"/>
          <w:szCs w:val="24"/>
        </w:rPr>
        <w:t>haemosporidian</w:t>
      </w:r>
      <w:proofErr w:type="spellEnd"/>
      <w:r w:rsidR="009C75DB" w:rsidRPr="005F0D49">
        <w:rPr>
          <w:rFonts w:cs="Times New Roman"/>
          <w:szCs w:val="24"/>
        </w:rPr>
        <w:t xml:space="preserve"> </w:t>
      </w:r>
      <w:r w:rsidR="005F0D49">
        <w:rPr>
          <w:rFonts w:cs="Times New Roman"/>
          <w:szCs w:val="24"/>
        </w:rPr>
        <w:t>prevalence</w:t>
      </w:r>
      <w:r w:rsidR="00DE5CA7" w:rsidRPr="005F0D49">
        <w:rPr>
          <w:rFonts w:cs="Times New Roman"/>
          <w:szCs w:val="24"/>
        </w:rPr>
        <w:t xml:space="preserve"> since </w:t>
      </w:r>
      <w:r w:rsidR="004D3F26" w:rsidRPr="005F0D49">
        <w:rPr>
          <w:rFonts w:cs="Times New Roman"/>
          <w:szCs w:val="24"/>
        </w:rPr>
        <w:t xml:space="preserve">our </w:t>
      </w:r>
      <w:r w:rsidR="00DE5CA7" w:rsidRPr="005F0D49">
        <w:rPr>
          <w:rFonts w:cs="Times New Roman"/>
          <w:szCs w:val="24"/>
        </w:rPr>
        <w:t>data sugges</w:t>
      </w:r>
      <w:r w:rsidR="005F0D49">
        <w:rPr>
          <w:rFonts w:cs="Times New Roman"/>
          <w:szCs w:val="24"/>
        </w:rPr>
        <w:t xml:space="preserve">ts that </w:t>
      </w:r>
      <w:r w:rsidR="005F0D49" w:rsidRPr="005F0D49">
        <w:rPr>
          <w:rFonts w:cs="Times New Roman"/>
          <w:i/>
          <w:iCs/>
          <w:szCs w:val="24"/>
        </w:rPr>
        <w:t>Plasmodium</w:t>
      </w:r>
      <w:r w:rsidR="005F0D49">
        <w:rPr>
          <w:rFonts w:cs="Times New Roman"/>
          <w:szCs w:val="24"/>
        </w:rPr>
        <w:t xml:space="preserve"> and </w:t>
      </w:r>
      <w:proofErr w:type="spellStart"/>
      <w:r w:rsidR="005F0D49" w:rsidRPr="005F0D49">
        <w:rPr>
          <w:rFonts w:cs="Times New Roman"/>
          <w:i/>
          <w:iCs/>
          <w:szCs w:val="24"/>
        </w:rPr>
        <w:t>Haemoproteus</w:t>
      </w:r>
      <w:proofErr w:type="spellEnd"/>
      <w:r w:rsidR="005F0D49">
        <w:rPr>
          <w:rFonts w:cs="Times New Roman"/>
          <w:szCs w:val="24"/>
        </w:rPr>
        <w:t xml:space="preserve"> parasites respond differently to the presence of migrant host</w:t>
      </w:r>
      <w:r w:rsidR="00DE5CA7" w:rsidRPr="005F0D49">
        <w:rPr>
          <w:rFonts w:cs="Times New Roman"/>
          <w:szCs w:val="24"/>
        </w:rPr>
        <w:t>.</w:t>
      </w:r>
      <w:r w:rsidR="00A4479F">
        <w:rPr>
          <w:rFonts w:cs="Times New Roman"/>
          <w:szCs w:val="24"/>
        </w:rPr>
        <w:t xml:space="preserve"> </w:t>
      </w:r>
      <w:r w:rsidR="007B6775" w:rsidRPr="005F0D49">
        <w:rPr>
          <w:rFonts w:cs="Times New Roman"/>
          <w:szCs w:val="24"/>
        </w:rPr>
        <w:t>Indeed,</w:t>
      </w:r>
      <w:r w:rsidR="004D41B6" w:rsidRPr="005F0D49">
        <w:rPr>
          <w:rFonts w:cs="Times New Roman"/>
          <w:szCs w:val="24"/>
        </w:rPr>
        <w:t xml:space="preserve"> the fact that most of our lineages were observed only in resident birds could explain the</w:t>
      </w:r>
      <w:r w:rsidR="009F7C32">
        <w:rPr>
          <w:rFonts w:cs="Times New Roman"/>
          <w:szCs w:val="24"/>
        </w:rPr>
        <w:t xml:space="preserve"> absence</w:t>
      </w:r>
      <w:r w:rsidR="00EE7A9B" w:rsidRPr="005F0D49">
        <w:rPr>
          <w:rFonts w:cs="Times New Roman"/>
          <w:szCs w:val="24"/>
        </w:rPr>
        <w:t xml:space="preserve"> relationship</w:t>
      </w:r>
      <w:r w:rsidR="004D41B6" w:rsidRPr="005F0D49">
        <w:rPr>
          <w:rFonts w:cs="Times New Roman"/>
          <w:szCs w:val="24"/>
        </w:rPr>
        <w:t xml:space="preserve"> between avian migrants and </w:t>
      </w:r>
      <w:proofErr w:type="spellStart"/>
      <w:r w:rsidR="004D41B6" w:rsidRPr="005F0D49">
        <w:rPr>
          <w:rFonts w:cs="Times New Roman"/>
          <w:szCs w:val="24"/>
        </w:rPr>
        <w:t>haemosporidia</w:t>
      </w:r>
      <w:r w:rsidR="005F0D49">
        <w:rPr>
          <w:rFonts w:cs="Times New Roman"/>
          <w:szCs w:val="24"/>
        </w:rPr>
        <w:t>n</w:t>
      </w:r>
      <w:proofErr w:type="spellEnd"/>
      <w:r w:rsidR="005F0D49">
        <w:rPr>
          <w:rFonts w:cs="Times New Roman"/>
          <w:szCs w:val="24"/>
        </w:rPr>
        <w:t xml:space="preserve"> </w:t>
      </w:r>
      <w:r w:rsidR="009F7C32">
        <w:rPr>
          <w:rFonts w:cs="Times New Roman"/>
          <w:szCs w:val="24"/>
        </w:rPr>
        <w:t>prevalence</w:t>
      </w:r>
      <w:r w:rsidR="00EE7A9B" w:rsidRPr="005F0D49">
        <w:rPr>
          <w:rFonts w:cs="Times New Roman"/>
          <w:szCs w:val="24"/>
        </w:rPr>
        <w:t>,</w:t>
      </w:r>
      <w:r w:rsidR="00F7506D" w:rsidRPr="005F0D49">
        <w:rPr>
          <w:rFonts w:cs="Times New Roman"/>
          <w:szCs w:val="24"/>
        </w:rPr>
        <w:t xml:space="preserve"> </w:t>
      </w:r>
      <w:r w:rsidR="00EE7A9B" w:rsidRPr="005F0D49">
        <w:rPr>
          <w:rFonts w:cs="Times New Roman"/>
          <w:szCs w:val="24"/>
        </w:rPr>
        <w:t>since the greatest</w:t>
      </w:r>
      <w:r w:rsidR="00F7506D" w:rsidRPr="005F0D49">
        <w:rPr>
          <w:rFonts w:cs="Times New Roman"/>
          <w:szCs w:val="24"/>
        </w:rPr>
        <w:t xml:space="preserve"> </w:t>
      </w:r>
      <w:proofErr w:type="spellStart"/>
      <w:r w:rsidR="00F7506D" w:rsidRPr="005F0D49">
        <w:rPr>
          <w:rFonts w:cs="Times New Roman"/>
          <w:szCs w:val="24"/>
        </w:rPr>
        <w:t>haemosporidian</w:t>
      </w:r>
      <w:proofErr w:type="spellEnd"/>
      <w:r w:rsidR="00F7506D" w:rsidRPr="005F0D49">
        <w:rPr>
          <w:rFonts w:cs="Times New Roman"/>
          <w:szCs w:val="24"/>
        </w:rPr>
        <w:t xml:space="preserve"> diversity </w:t>
      </w:r>
      <w:r w:rsidR="00EE7A9B" w:rsidRPr="005F0D49">
        <w:rPr>
          <w:rFonts w:cs="Times New Roman"/>
          <w:szCs w:val="24"/>
        </w:rPr>
        <w:t>occurs</w:t>
      </w:r>
      <w:r w:rsidR="00F7506D" w:rsidRPr="005F0D49">
        <w:rPr>
          <w:rFonts w:cs="Times New Roman"/>
          <w:szCs w:val="24"/>
        </w:rPr>
        <w:t xml:space="preserve"> in resident </w:t>
      </w:r>
      <w:r w:rsidR="00EE7A9B" w:rsidRPr="005F0D49">
        <w:rPr>
          <w:rFonts w:cs="Times New Roman"/>
          <w:szCs w:val="24"/>
        </w:rPr>
        <w:t xml:space="preserve">avian </w:t>
      </w:r>
      <w:r w:rsidR="00F7506D" w:rsidRPr="005F0D49">
        <w:rPr>
          <w:rFonts w:cs="Times New Roman"/>
          <w:szCs w:val="24"/>
        </w:rPr>
        <w:t>species</w:t>
      </w:r>
      <w:r w:rsidR="004D41B6" w:rsidRPr="005F0D49">
        <w:rPr>
          <w:rFonts w:cs="Times New Roman"/>
          <w:szCs w:val="24"/>
        </w:rPr>
        <w:t xml:space="preserve">. </w:t>
      </w:r>
      <w:r w:rsidR="00F7506D" w:rsidRPr="005F0D49">
        <w:rPr>
          <w:rFonts w:cs="Times New Roman"/>
          <w:szCs w:val="24"/>
        </w:rPr>
        <w:t>In addition</w:t>
      </w:r>
      <w:r w:rsidR="004D41B6" w:rsidRPr="005F0D49">
        <w:rPr>
          <w:rFonts w:cs="Times New Roman"/>
          <w:szCs w:val="24"/>
        </w:rPr>
        <w:t>,</w:t>
      </w:r>
      <w:r w:rsidR="007B6775" w:rsidRPr="005F0D49">
        <w:rPr>
          <w:rFonts w:cs="Times New Roman"/>
          <w:szCs w:val="24"/>
        </w:rPr>
        <w:t xml:space="preserve"> </w:t>
      </w:r>
      <w:r w:rsidR="007B6775" w:rsidRPr="005F0D49">
        <w:rPr>
          <w:rFonts w:cs="Times New Roman"/>
          <w:szCs w:val="24"/>
        </w:rPr>
        <w:fldChar w:fldCharType="begin" w:fldLock="1"/>
      </w:r>
      <w:r w:rsidR="002C2ACF" w:rsidRPr="005F0D49">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sidRPr="005F0D49">
        <w:rPr>
          <w:rFonts w:cs="Times New Roman"/>
          <w:szCs w:val="24"/>
        </w:rPr>
        <w:fldChar w:fldCharType="separate"/>
      </w:r>
      <w:r w:rsidR="007B6775" w:rsidRPr="005F0D49">
        <w:rPr>
          <w:rFonts w:cs="Times New Roman"/>
          <w:noProof/>
          <w:szCs w:val="24"/>
        </w:rPr>
        <w:t>Hellgren et al. 2007</w:t>
      </w:r>
      <w:r w:rsidR="007B6775" w:rsidRPr="005F0D49">
        <w:rPr>
          <w:rFonts w:cs="Times New Roman"/>
          <w:szCs w:val="24"/>
        </w:rPr>
        <w:fldChar w:fldCharType="end"/>
      </w:r>
      <w:r w:rsidR="007B6775" w:rsidRPr="005F0D49">
        <w:rPr>
          <w:rFonts w:cs="Times New Roman"/>
          <w:szCs w:val="24"/>
        </w:rPr>
        <w:t xml:space="preserve"> </w:t>
      </w:r>
      <w:r w:rsidR="004D41B6" w:rsidRPr="005F0D49">
        <w:rPr>
          <w:rFonts w:cs="Times New Roman"/>
          <w:szCs w:val="24"/>
        </w:rPr>
        <w:t xml:space="preserve">also suggest that new </w:t>
      </w:r>
      <w:proofErr w:type="spellStart"/>
      <w:r w:rsidR="004D41B6" w:rsidRPr="005F0D49">
        <w:rPr>
          <w:rFonts w:cs="Times New Roman"/>
          <w:szCs w:val="24"/>
        </w:rPr>
        <w:t>haemosporidian</w:t>
      </w:r>
      <w:proofErr w:type="spellEnd"/>
      <w:r w:rsidR="004D41B6" w:rsidRPr="005F0D49">
        <w:rPr>
          <w:rFonts w:cs="Times New Roman"/>
          <w:szCs w:val="24"/>
        </w:rPr>
        <w:t xml:space="preserve"> introductions into resident bird faunas </w:t>
      </w:r>
      <w:r w:rsidR="00D01101" w:rsidRPr="005F0D49">
        <w:rPr>
          <w:rFonts w:cs="Times New Roman"/>
          <w:szCs w:val="24"/>
        </w:rPr>
        <w:t xml:space="preserve">are not common </w:t>
      </w:r>
      <w:r w:rsidR="004D41B6" w:rsidRPr="005F0D49">
        <w:rPr>
          <w:rFonts w:cs="Times New Roman"/>
          <w:szCs w:val="24"/>
        </w:rPr>
        <w:t xml:space="preserve">evolutionary events. </w:t>
      </w:r>
      <w:r w:rsidR="00320556" w:rsidRPr="005F0D49">
        <w:rPr>
          <w:rFonts w:cs="Times New Roman"/>
          <w:szCs w:val="24"/>
        </w:rPr>
        <w:t>Moreover</w:t>
      </w:r>
      <w:r w:rsidR="00DE5CA7" w:rsidRPr="005F0D49">
        <w:rPr>
          <w:rFonts w:cs="Times New Roman"/>
          <w:szCs w:val="24"/>
        </w:rPr>
        <w:t>,</w:t>
      </w:r>
      <w:r w:rsidR="001F60EB" w:rsidRPr="005F0D49">
        <w:rPr>
          <w:rFonts w:cs="Times New Roman"/>
          <w:szCs w:val="24"/>
        </w:rPr>
        <w:t xml:space="preserve"> we observed that</w:t>
      </w:r>
      <w:r w:rsidR="00DE5CA7" w:rsidRPr="005F0D49">
        <w:rPr>
          <w:rFonts w:cs="Times New Roman"/>
          <w:szCs w:val="24"/>
        </w:rPr>
        <w:t xml:space="preserve"> other factors such as host richness and </w:t>
      </w:r>
      <w:r w:rsidR="00EE7A9B" w:rsidRPr="005F0D49">
        <w:rPr>
          <w:rFonts w:cs="Times New Roman"/>
          <w:szCs w:val="24"/>
        </w:rPr>
        <w:t xml:space="preserve">overall local </w:t>
      </w:r>
      <w:r w:rsidR="00DE5CA7" w:rsidRPr="005F0D49">
        <w:rPr>
          <w:rFonts w:cs="Times New Roman"/>
          <w:szCs w:val="24"/>
        </w:rPr>
        <w:t>prevalence</w:t>
      </w:r>
      <w:r w:rsidR="004D3F26" w:rsidRPr="005F0D49">
        <w:rPr>
          <w:rFonts w:cs="Times New Roman"/>
          <w:szCs w:val="24"/>
        </w:rPr>
        <w:t xml:space="preserve"> also influence</w:t>
      </w:r>
      <w:r w:rsidR="00DE5CA7" w:rsidRPr="005F0D49">
        <w:rPr>
          <w:rFonts w:cs="Times New Roman"/>
          <w:szCs w:val="24"/>
        </w:rPr>
        <w:t xml:space="preserve"> parasite </w:t>
      </w:r>
      <w:r w:rsidR="005F0D49">
        <w:rPr>
          <w:rFonts w:cs="Times New Roman"/>
          <w:szCs w:val="24"/>
        </w:rPr>
        <w:t>prevalence</w:t>
      </w:r>
      <w:r w:rsidR="00DE5CA7" w:rsidRPr="005F0D49">
        <w:rPr>
          <w:rFonts w:cs="Times New Roman"/>
          <w:szCs w:val="24"/>
        </w:rPr>
        <w:t>.</w:t>
      </w:r>
      <w:r w:rsidR="004D3F26" w:rsidRPr="005F0D49">
        <w:rPr>
          <w:rFonts w:cs="Times New Roman"/>
          <w:szCs w:val="24"/>
        </w:rPr>
        <w:t xml:space="preserve"> Therefore, it seems environmental and host features could be more important to determin</w:t>
      </w:r>
      <w:r w:rsidR="001F60EB" w:rsidRPr="005F0D49">
        <w:rPr>
          <w:rFonts w:cs="Times New Roman"/>
          <w:szCs w:val="24"/>
        </w:rPr>
        <w:t>e</w:t>
      </w:r>
      <w:r w:rsidR="004D3F26" w:rsidRPr="005F0D49">
        <w:rPr>
          <w:rFonts w:cs="Times New Roman"/>
          <w:szCs w:val="24"/>
        </w:rPr>
        <w:t xml:space="preserve"> parasite richness than dispersal patterns</w:t>
      </w:r>
      <w:r w:rsidR="007B6775" w:rsidRPr="005F0D49">
        <w:rPr>
          <w:rFonts w:cs="Times New Roman"/>
          <w:szCs w:val="24"/>
        </w:rPr>
        <w:t xml:space="preserve">. </w:t>
      </w:r>
    </w:p>
    <w:p w14:paraId="05EF5FCB" w14:textId="3BC086D2" w:rsidR="00A4479F" w:rsidRDefault="00A4479F" w:rsidP="00A4479F">
      <w:pPr>
        <w:spacing w:line="480" w:lineRule="auto"/>
        <w:rPr>
          <w:rFonts w:cs="Times New Roman"/>
          <w:szCs w:val="24"/>
        </w:rPr>
      </w:pPr>
      <w:r>
        <w:rPr>
          <w:rFonts w:cs="Times New Roman"/>
          <w:szCs w:val="24"/>
        </w:rPr>
        <w:tab/>
        <w:t xml:space="preserve">It is </w:t>
      </w:r>
      <w:del w:id="71" w:author="PLASMODIUM" w:date="2020-05-30T14:51:00Z">
        <w:r w:rsidDel="0083637C">
          <w:rPr>
            <w:rFonts w:cs="Times New Roman"/>
            <w:szCs w:val="24"/>
          </w:rPr>
          <w:delText>important to notice</w:delText>
        </w:r>
      </w:del>
      <w:bookmarkStart w:id="72" w:name="_Hlk41892415"/>
      <w:ins w:id="73" w:author="PLASMODIUM" w:date="2020-05-30T14:51:00Z">
        <w:r w:rsidR="0083637C">
          <w:rPr>
            <w:rFonts w:cs="Times New Roman"/>
            <w:szCs w:val="24"/>
          </w:rPr>
          <w:t>worth mentioning</w:t>
        </w:r>
      </w:ins>
      <w:r>
        <w:rPr>
          <w:rFonts w:cs="Times New Roman"/>
          <w:szCs w:val="24"/>
        </w:rPr>
        <w:t xml:space="preserve"> </w:t>
      </w:r>
      <w:bookmarkEnd w:id="72"/>
      <w:r>
        <w:rPr>
          <w:rFonts w:cs="Times New Roman"/>
          <w:szCs w:val="24"/>
        </w:rPr>
        <w:t>that</w:t>
      </w:r>
      <w:r w:rsidR="00030587">
        <w:rPr>
          <w:rFonts w:cs="Times New Roman"/>
          <w:szCs w:val="24"/>
        </w:rPr>
        <w:t xml:space="preserve"> distinct parasites can respond differently to migrant presence. As we reported in this study, despite the fact no relation was </w:t>
      </w:r>
      <w:r w:rsidR="00030587">
        <w:rPr>
          <w:rFonts w:cs="Times New Roman"/>
          <w:szCs w:val="24"/>
        </w:rPr>
        <w:lastRenderedPageBreak/>
        <w:t xml:space="preserve">observed </w:t>
      </w:r>
      <w:r w:rsidR="005F50B0">
        <w:rPr>
          <w:rFonts w:cs="Times New Roman"/>
          <w:szCs w:val="24"/>
        </w:rPr>
        <w:t xml:space="preserve">for general </w:t>
      </w:r>
      <w:proofErr w:type="spellStart"/>
      <w:r w:rsidR="005F50B0">
        <w:rPr>
          <w:rFonts w:cs="Times New Roman"/>
          <w:szCs w:val="24"/>
        </w:rPr>
        <w:t>haemosporidian</w:t>
      </w:r>
      <w:proofErr w:type="spellEnd"/>
      <w:r w:rsidR="005F50B0">
        <w:rPr>
          <w:rFonts w:cs="Times New Roman"/>
          <w:szCs w:val="24"/>
        </w:rPr>
        <w:t xml:space="preserve"> prevalence</w:t>
      </w:r>
      <w:r w:rsidR="00030587">
        <w:rPr>
          <w:rFonts w:cs="Times New Roman"/>
          <w:szCs w:val="24"/>
        </w:rPr>
        <w:t xml:space="preserve">, </w:t>
      </w:r>
      <w:r w:rsidR="00030587" w:rsidRPr="00030587">
        <w:rPr>
          <w:rFonts w:cs="Times New Roman"/>
          <w:i/>
          <w:iCs/>
          <w:szCs w:val="24"/>
        </w:rPr>
        <w:t>Plasmodium</w:t>
      </w:r>
      <w:r w:rsidR="00030587">
        <w:rPr>
          <w:rFonts w:cs="Times New Roman"/>
          <w:szCs w:val="24"/>
        </w:rPr>
        <w:t xml:space="preserve"> and </w:t>
      </w:r>
      <w:proofErr w:type="spellStart"/>
      <w:r w:rsidR="00030587" w:rsidRPr="00030587">
        <w:rPr>
          <w:rFonts w:cs="Times New Roman"/>
          <w:i/>
          <w:iCs/>
          <w:szCs w:val="24"/>
        </w:rPr>
        <w:t>Haemoproteus</w:t>
      </w:r>
      <w:proofErr w:type="spellEnd"/>
      <w:r w:rsidR="00030587">
        <w:rPr>
          <w:rFonts w:cs="Times New Roman"/>
          <w:szCs w:val="24"/>
        </w:rPr>
        <w:t xml:space="preserve"> </w:t>
      </w:r>
      <w:r w:rsidR="005F50B0">
        <w:rPr>
          <w:rFonts w:cs="Times New Roman"/>
          <w:szCs w:val="24"/>
        </w:rPr>
        <w:t xml:space="preserve">presented </w:t>
      </w:r>
      <w:r w:rsidR="005F50B0" w:rsidRPr="005F50B0">
        <w:rPr>
          <w:rFonts w:cs="Times New Roman"/>
          <w:szCs w:val="24"/>
        </w:rPr>
        <w:t>counter responses</w:t>
      </w:r>
      <w:r w:rsidR="005F50B0">
        <w:rPr>
          <w:rFonts w:cs="Times New Roman"/>
          <w:szCs w:val="24"/>
        </w:rPr>
        <w:t xml:space="preserve"> due to the increase of the proportion of migrant individuals. Whereas </w:t>
      </w:r>
      <w:r w:rsidR="005F50B0" w:rsidRPr="004D1DF9">
        <w:rPr>
          <w:rFonts w:cs="Times New Roman"/>
          <w:i/>
          <w:iCs/>
          <w:szCs w:val="24"/>
        </w:rPr>
        <w:t>Plasmodium</w:t>
      </w:r>
      <w:r w:rsidR="005F50B0">
        <w:rPr>
          <w:rFonts w:cs="Times New Roman"/>
          <w:szCs w:val="24"/>
        </w:rPr>
        <w:t xml:space="preserve"> </w:t>
      </w:r>
      <w:r w:rsidR="004D1DF9">
        <w:rPr>
          <w:rFonts w:cs="Times New Roman"/>
          <w:szCs w:val="24"/>
        </w:rPr>
        <w:t xml:space="preserve">prevalence is negatively affected by the increase of migrant in bird community, we observe a raise in </w:t>
      </w:r>
      <w:proofErr w:type="spellStart"/>
      <w:r w:rsidR="004D1DF9" w:rsidRPr="004D1DF9">
        <w:rPr>
          <w:rFonts w:cs="Times New Roman"/>
          <w:i/>
          <w:iCs/>
          <w:szCs w:val="24"/>
        </w:rPr>
        <w:t>Haemoproteus</w:t>
      </w:r>
      <w:proofErr w:type="spellEnd"/>
      <w:r w:rsidR="004D1DF9">
        <w:rPr>
          <w:rFonts w:cs="Times New Roman"/>
          <w:szCs w:val="24"/>
        </w:rPr>
        <w:t xml:space="preserve"> infections. Such behavior </w:t>
      </w:r>
      <w:r w:rsidR="00575B85">
        <w:rPr>
          <w:rFonts w:cs="Times New Roman"/>
          <w:szCs w:val="24"/>
        </w:rPr>
        <w:t>illustrates</w:t>
      </w:r>
      <w:r w:rsidR="00A06EB9">
        <w:rPr>
          <w:rFonts w:cs="Times New Roman"/>
          <w:szCs w:val="24"/>
        </w:rPr>
        <w:t xml:space="preserve"> that</w:t>
      </w:r>
      <w:r w:rsidR="00575B85">
        <w:rPr>
          <w:rFonts w:cs="Times New Roman"/>
          <w:szCs w:val="24"/>
        </w:rPr>
        <w:t xml:space="preserve"> different pathogens do not respond equally to migratory behavior. Indeed, previous research have documented different effects of host migration and parasite</w:t>
      </w:r>
      <w:r w:rsidR="00542616">
        <w:rPr>
          <w:rFonts w:cs="Times New Roman"/>
          <w:szCs w:val="24"/>
        </w:rPr>
        <w:t xml:space="preserve">-host dynamics </w:t>
      </w:r>
      <w:r w:rsidR="00542616">
        <w:rPr>
          <w:rFonts w:cs="Times New Roman"/>
          <w:szCs w:val="24"/>
        </w:rPr>
        <w:fldChar w:fldCharType="begin" w:fldLock="1"/>
      </w:r>
      <w:r w:rsidR="00750BD7">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and Leung 2015, Teitelbaum et al. 2018)","plainTextFormattedCitation":"(Hellgren et al. 2007, Koprivnikar and Leung 2015, Teitelbaum et al. 2018)","previouslyFormattedCitation":"(Hellgren et al. 2007, Koprivnikar and Leung 2015, Teitelbaum et al. 2018)"},"properties":{"noteIndex":0},"schema":"https://github.com/citation-style-language/schema/raw/master/csl-citation.json"}</w:instrText>
      </w:r>
      <w:r w:rsidR="00542616">
        <w:rPr>
          <w:rFonts w:cs="Times New Roman"/>
          <w:szCs w:val="24"/>
        </w:rPr>
        <w:fldChar w:fldCharType="separate"/>
      </w:r>
      <w:r w:rsidR="000F7038" w:rsidRPr="000F7038">
        <w:rPr>
          <w:rFonts w:cs="Times New Roman"/>
          <w:noProof/>
          <w:szCs w:val="24"/>
        </w:rPr>
        <w:t>(Hellgren et al. 2007, Koprivnikar and Leung 2015, Teitelbaum et al. 2018)</w:t>
      </w:r>
      <w:r w:rsidR="00542616">
        <w:rPr>
          <w:rFonts w:cs="Times New Roman"/>
          <w:szCs w:val="24"/>
        </w:rPr>
        <w:fldChar w:fldCharType="end"/>
      </w:r>
      <w:r w:rsidR="009F0A6D">
        <w:rPr>
          <w:rFonts w:cs="Times New Roman"/>
          <w:szCs w:val="24"/>
        </w:rPr>
        <w:t xml:space="preserve">. </w:t>
      </w:r>
      <w:r w:rsidR="000F1F67">
        <w:rPr>
          <w:rFonts w:cs="Times New Roman"/>
          <w:szCs w:val="24"/>
        </w:rPr>
        <w:t>This</w:t>
      </w:r>
      <w:r w:rsidR="009F0A6D">
        <w:rPr>
          <w:rFonts w:cs="Times New Roman"/>
          <w:szCs w:val="24"/>
        </w:rPr>
        <w:t xml:space="preserve"> distinct pattern </w:t>
      </w:r>
      <w:r w:rsidR="000F1F67">
        <w:rPr>
          <w:rFonts w:cs="Times New Roman"/>
          <w:szCs w:val="24"/>
        </w:rPr>
        <w:t>for</w:t>
      </w:r>
      <w:r w:rsidR="009F0A6D">
        <w:rPr>
          <w:rFonts w:cs="Times New Roman"/>
          <w:szCs w:val="24"/>
        </w:rPr>
        <w:t xml:space="preserve"> </w:t>
      </w:r>
      <w:proofErr w:type="spellStart"/>
      <w:r w:rsidR="009F0A6D">
        <w:rPr>
          <w:rFonts w:cs="Times New Roman"/>
          <w:szCs w:val="24"/>
        </w:rPr>
        <w:t>haemosporidian</w:t>
      </w:r>
      <w:r w:rsidR="000F1F67">
        <w:rPr>
          <w:rFonts w:cs="Times New Roman"/>
          <w:szCs w:val="24"/>
        </w:rPr>
        <w:t>s</w:t>
      </w:r>
      <w:proofErr w:type="spellEnd"/>
      <w:r w:rsidR="009F0A6D">
        <w:rPr>
          <w:rFonts w:cs="Times New Roman"/>
          <w:szCs w:val="24"/>
        </w:rPr>
        <w:t xml:space="preserve"> can occur due to the fact </w:t>
      </w:r>
      <w:proofErr w:type="spellStart"/>
      <w:r w:rsidR="009F0A6D">
        <w:rPr>
          <w:rFonts w:cs="Times New Roman"/>
          <w:szCs w:val="24"/>
        </w:rPr>
        <w:t>haemosporidian</w:t>
      </w:r>
      <w:proofErr w:type="spellEnd"/>
      <w:r w:rsidR="009F0A6D">
        <w:rPr>
          <w:rFonts w:cs="Times New Roman"/>
          <w:szCs w:val="24"/>
        </w:rPr>
        <w:t xml:space="preserve"> are vector-borne transmitted parasites whose vectors differ between parasite genera.</w:t>
      </w:r>
      <w:r w:rsidR="000F1F67">
        <w:rPr>
          <w:rFonts w:cs="Times New Roman"/>
          <w:szCs w:val="24"/>
        </w:rPr>
        <w:t xml:space="preserve"> </w:t>
      </w:r>
      <w:r w:rsidR="00750BD7">
        <w:rPr>
          <w:rFonts w:cs="Times New Roman"/>
          <w:szCs w:val="24"/>
        </w:rPr>
        <w:t>Thus, the broad range of b</w:t>
      </w:r>
      <w:r w:rsidR="00750BD7" w:rsidRPr="00750BD7">
        <w:rPr>
          <w:rFonts w:cs="Times New Roman"/>
          <w:szCs w:val="24"/>
        </w:rPr>
        <w:t xml:space="preserve">road </w:t>
      </w:r>
      <w:r w:rsidR="00750BD7">
        <w:rPr>
          <w:rFonts w:cs="Times New Roman"/>
          <w:szCs w:val="24"/>
        </w:rPr>
        <w:t>h</w:t>
      </w:r>
      <w:r w:rsidR="00750BD7" w:rsidRPr="00750BD7">
        <w:rPr>
          <w:rFonts w:cs="Times New Roman"/>
          <w:szCs w:val="24"/>
        </w:rPr>
        <w:t xml:space="preserve">ost </w:t>
      </w:r>
      <w:r w:rsidR="00750BD7">
        <w:rPr>
          <w:rFonts w:cs="Times New Roman"/>
          <w:szCs w:val="24"/>
        </w:rPr>
        <w:t>p</w:t>
      </w:r>
      <w:r w:rsidR="00750BD7" w:rsidRPr="00750BD7">
        <w:rPr>
          <w:rFonts w:cs="Times New Roman"/>
          <w:szCs w:val="24"/>
        </w:rPr>
        <w:t xml:space="preserve">references of </w:t>
      </w:r>
      <w:proofErr w:type="spellStart"/>
      <w:r w:rsidR="00750BD7" w:rsidRPr="00750BD7">
        <w:rPr>
          <w:rFonts w:cs="Times New Roman"/>
          <w:i/>
          <w:iCs/>
          <w:szCs w:val="24"/>
        </w:rPr>
        <w:t>Haemoproteus</w:t>
      </w:r>
      <w:proofErr w:type="spellEnd"/>
      <w:r w:rsidR="00750BD7">
        <w:rPr>
          <w:rFonts w:cs="Times New Roman"/>
          <w:szCs w:val="24"/>
        </w:rPr>
        <w:t xml:space="preserve"> vectors </w:t>
      </w:r>
      <w:r w:rsidR="00750BD7">
        <w:rPr>
          <w:rFonts w:cs="Times New Roman"/>
          <w:szCs w:val="24"/>
        </w:rPr>
        <w:fldChar w:fldCharType="begin" w:fldLock="1"/>
      </w:r>
      <w:r w:rsidR="004A2CBF">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ONE","id":"ITEM-1","issue":"2","issued":{"date-parts":[["2012"]]},"title":"Bloodmeal analysis reveals avian plasmodium infections and broad host preferences of culicoides (diptera: Ceratopogonidae) vectors","type":"article-journal","volume":"7"},"uris":["http://www.mendeley.com/documents/?uuid=811f0dc7-9294-4cb2-b915-2628044943ca"]}],"mendeley":{"formattedCitation":"(Santiago-Alarcon et al. 2012)","plainTextFormattedCitation":"(Santiago-Alarcon et al. 2012)","previouslyFormattedCitation":"(Santiago-Alarcon et al. 2012)"},"properties":{"noteIndex":0},"schema":"https://github.com/citation-style-language/schema/raw/master/csl-citation.json"}</w:instrText>
      </w:r>
      <w:r w:rsidR="00750BD7">
        <w:rPr>
          <w:rFonts w:cs="Times New Roman"/>
          <w:szCs w:val="24"/>
        </w:rPr>
        <w:fldChar w:fldCharType="separate"/>
      </w:r>
      <w:r w:rsidR="00750BD7" w:rsidRPr="00750BD7">
        <w:rPr>
          <w:rFonts w:cs="Times New Roman"/>
          <w:noProof/>
          <w:szCs w:val="24"/>
        </w:rPr>
        <w:t>(Santiago-Alarcon et al. 2012)</w:t>
      </w:r>
      <w:r w:rsidR="00750BD7">
        <w:rPr>
          <w:rFonts w:cs="Times New Roman"/>
          <w:szCs w:val="24"/>
        </w:rPr>
        <w:fldChar w:fldCharType="end"/>
      </w:r>
      <w:r w:rsidR="00750BD7">
        <w:rPr>
          <w:rFonts w:cs="Times New Roman"/>
          <w:szCs w:val="24"/>
        </w:rPr>
        <w:t xml:space="preserve"> could explain the raise in parasite prevalence observed for this parasite genera as the chance of parasite transmission between hosts should increase for parasites vectored by highly generalist hosts.  </w:t>
      </w:r>
    </w:p>
    <w:p w14:paraId="1634878D" w14:textId="416149FE" w:rsidR="00AA52F5" w:rsidRDefault="00AD4EDA" w:rsidP="003B6A4F">
      <w:pPr>
        <w:spacing w:line="480" w:lineRule="auto"/>
        <w:rPr>
          <w:rFonts w:cs="Times New Roman"/>
          <w:szCs w:val="24"/>
        </w:rPr>
      </w:pPr>
      <w:r>
        <w:rPr>
          <w:rFonts w:cs="Times New Roman"/>
          <w:szCs w:val="24"/>
        </w:rPr>
        <w:tab/>
      </w:r>
      <w:r w:rsidR="00BD2568" w:rsidRPr="00A44D63">
        <w:rPr>
          <w:rFonts w:cs="Times New Roman"/>
          <w:szCs w:val="24"/>
        </w:rPr>
        <w:t>We also demonstrated</w:t>
      </w:r>
      <w:r w:rsidR="006252C3" w:rsidRPr="00A44D63">
        <w:rPr>
          <w:rFonts w:cs="Times New Roman"/>
          <w:szCs w:val="24"/>
        </w:rPr>
        <w:t xml:space="preserve"> that </w:t>
      </w:r>
      <w:r w:rsidR="002A5CAA" w:rsidRPr="00A44D63">
        <w:rPr>
          <w:rFonts w:cs="Times New Roman"/>
          <w:szCs w:val="24"/>
        </w:rPr>
        <w:t>where</w:t>
      </w:r>
      <w:r w:rsidR="006252C3" w:rsidRPr="00A44D63">
        <w:rPr>
          <w:rFonts w:cs="Times New Roman"/>
          <w:szCs w:val="24"/>
        </w:rPr>
        <w:t xml:space="preserve"> </w:t>
      </w:r>
      <w:r w:rsidR="002A5CAA" w:rsidRPr="00A44D63">
        <w:rPr>
          <w:rFonts w:cs="Times New Roman"/>
          <w:szCs w:val="24"/>
        </w:rPr>
        <w:t xml:space="preserve">the percentage of </w:t>
      </w:r>
      <w:r w:rsidR="006252C3" w:rsidRPr="00A44D63">
        <w:rPr>
          <w:rFonts w:cs="Times New Roman"/>
          <w:szCs w:val="24"/>
        </w:rPr>
        <w:t xml:space="preserve">migrant </w:t>
      </w:r>
      <w:r w:rsidR="002A5CAA" w:rsidRPr="00A44D63">
        <w:rPr>
          <w:rFonts w:cs="Times New Roman"/>
          <w:szCs w:val="24"/>
        </w:rPr>
        <w:t xml:space="preserve">birds in a </w:t>
      </w:r>
      <w:r w:rsidR="006252C3" w:rsidRPr="00A44D63">
        <w:rPr>
          <w:rFonts w:cs="Times New Roman"/>
          <w:szCs w:val="24"/>
        </w:rPr>
        <w:t xml:space="preserve">community </w:t>
      </w:r>
      <w:r w:rsidR="002A5CAA" w:rsidRPr="00A44D63">
        <w:rPr>
          <w:rFonts w:cs="Times New Roman"/>
          <w:szCs w:val="24"/>
        </w:rPr>
        <w:t>is high</w:t>
      </w:r>
      <w:r w:rsidR="006252C3" w:rsidRPr="00A44D63">
        <w:rPr>
          <w:rFonts w:cs="Times New Roman"/>
          <w:szCs w:val="24"/>
        </w:rPr>
        <w:t xml:space="preserve">, </w:t>
      </w:r>
      <w:r w:rsidR="002A5CAA" w:rsidRPr="00A44D63">
        <w:rPr>
          <w:rFonts w:cs="Times New Roman"/>
          <w:szCs w:val="24"/>
        </w:rPr>
        <w:t xml:space="preserve">local </w:t>
      </w:r>
      <w:proofErr w:type="spellStart"/>
      <w:r w:rsidR="006252C3" w:rsidRPr="00A44D63">
        <w:rPr>
          <w:rFonts w:cs="Times New Roman"/>
          <w:szCs w:val="24"/>
        </w:rPr>
        <w:t>haemosporidian</w:t>
      </w:r>
      <w:proofErr w:type="spellEnd"/>
      <w:r w:rsidR="006252C3" w:rsidRPr="00A44D63">
        <w:rPr>
          <w:rFonts w:cs="Times New Roman"/>
          <w:szCs w:val="24"/>
        </w:rPr>
        <w:t xml:space="preserve"> </w:t>
      </w:r>
      <w:r w:rsidR="00A44D63" w:rsidRPr="00A44D63">
        <w:rPr>
          <w:rFonts w:cs="Times New Roman"/>
          <w:szCs w:val="24"/>
        </w:rPr>
        <w:t>richness</w:t>
      </w:r>
      <w:r w:rsidR="006252C3" w:rsidRPr="00A44D63">
        <w:rPr>
          <w:rFonts w:cs="Times New Roman"/>
          <w:szCs w:val="24"/>
        </w:rPr>
        <w:t xml:space="preserve"> </w:t>
      </w:r>
      <w:r w:rsidR="002A5CAA" w:rsidRPr="00A44D63">
        <w:rPr>
          <w:rFonts w:cs="Times New Roman"/>
          <w:szCs w:val="24"/>
        </w:rPr>
        <w:t>is low</w:t>
      </w:r>
      <w:r w:rsidR="006252C3" w:rsidRPr="00A44D63">
        <w:rPr>
          <w:rFonts w:cs="Times New Roman"/>
          <w:szCs w:val="24"/>
        </w:rPr>
        <w:t xml:space="preserve">, indicating </w:t>
      </w:r>
      <w:r w:rsidR="002A5CAA" w:rsidRPr="00A44D63">
        <w:rPr>
          <w:rFonts w:cs="Times New Roman"/>
          <w:szCs w:val="24"/>
        </w:rPr>
        <w:t xml:space="preserve">the presence of </w:t>
      </w:r>
      <w:r w:rsidR="006252C3" w:rsidRPr="00A44D63">
        <w:rPr>
          <w:rFonts w:cs="Times New Roman"/>
          <w:szCs w:val="24"/>
        </w:rPr>
        <w:t xml:space="preserve">migrant birds can decrease parasite </w:t>
      </w:r>
      <w:r w:rsidR="00A44D63">
        <w:rPr>
          <w:rFonts w:cs="Times New Roman"/>
          <w:szCs w:val="24"/>
        </w:rPr>
        <w:t>richness</w:t>
      </w:r>
      <w:r w:rsidR="006252C3" w:rsidRPr="00A44D63">
        <w:rPr>
          <w:rFonts w:cs="Times New Roman"/>
          <w:szCs w:val="24"/>
        </w:rPr>
        <w:t xml:space="preserve"> in bird </w:t>
      </w:r>
      <w:r w:rsidR="002A5CAA" w:rsidRPr="00A44D63">
        <w:rPr>
          <w:rFonts w:cs="Times New Roman"/>
          <w:szCs w:val="24"/>
        </w:rPr>
        <w:t>communities</w:t>
      </w:r>
      <w:r w:rsidR="006252C3">
        <w:rPr>
          <w:rFonts w:cs="Times New Roman"/>
          <w:szCs w:val="24"/>
        </w:rPr>
        <w:t>.</w:t>
      </w:r>
      <w:r w:rsidR="00F1206D">
        <w:rPr>
          <w:rFonts w:cs="Times New Roman"/>
          <w:szCs w:val="24"/>
        </w:rPr>
        <w:t xml:space="preserve"> </w:t>
      </w:r>
      <w:r w:rsidR="00F1206D" w:rsidRPr="00A44D63">
        <w:rPr>
          <w:rFonts w:cs="Times New Roman"/>
          <w:szCs w:val="24"/>
        </w:rPr>
        <w:t>In fact</w:t>
      </w:r>
      <w:r w:rsidR="002C2ACF" w:rsidRPr="00A44D63">
        <w:rPr>
          <w:rFonts w:cs="Times New Roman"/>
          <w:szCs w:val="24"/>
        </w:rPr>
        <w:t xml:space="preserve">, migration </w:t>
      </w:r>
      <w:r w:rsidR="00155456" w:rsidRPr="00A44D63">
        <w:rPr>
          <w:rFonts w:cs="Times New Roman"/>
          <w:szCs w:val="24"/>
        </w:rPr>
        <w:t xml:space="preserve">often </w:t>
      </w:r>
      <w:r w:rsidR="002C2ACF">
        <w:rPr>
          <w:rFonts w:cs="Times New Roman"/>
          <w:szCs w:val="24"/>
        </w:rPr>
        <w:t>allows species to escape environments with higher risks of infection, decreases infection levels</w:t>
      </w:r>
      <w:r w:rsidR="00155456">
        <w:rPr>
          <w:rFonts w:cs="Times New Roman"/>
          <w:szCs w:val="24"/>
        </w:rPr>
        <w:t>,</w:t>
      </w:r>
      <w:r w:rsidR="002C2ACF">
        <w:rPr>
          <w:rFonts w:cs="Times New Roman"/>
          <w:szCs w:val="24"/>
        </w:rPr>
        <w:t xml:space="preserve"> and could favor the evolution of less-virulent pathogens </w:t>
      </w:r>
      <w:r w:rsidR="002C2ACF">
        <w:rPr>
          <w:rFonts w:cs="Times New Roman"/>
          <w:szCs w:val="24"/>
        </w:rPr>
        <w:fldChar w:fldCharType="begin" w:fldLock="1"/>
      </w:r>
      <w:r w:rsidR="000F7038">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fishes","type":"article-journal","volume":"169"},"uris":["http://www.mendeley.com/documents/?uuid=c4b3a366-ed3d-4be4-a52d-505896160190"]},{"id":"ITEM-3","itemData":{"DOI":"10.1098/rspb.2014.1734","ISSN":"14712954","PMID":"25589600","abstract":"Long-distance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Sciences","id":"ITEM-3","issue":"1801","issued":{"date-parts":[["2015"]]},"title":"Loss of migratory behaviour increases infection risk for a butterfly host","type":"article-journal","volume":"282"},"uris":["http://www.mendeley.com/documents/?uuid=cacd93e4-43c6-4a43-81e3-df83b4f88b7c"]}],"mendeley":{"formattedCitation":"(Altizer et al. 2011, Poulin et al. 2012, Satterfield et al. 2015)","plainTextFormattedCitation":"(Altizer et al. 2011, Poulin et al. 2012, Satterfield et al. 2015)","previouslyFormattedCitation":"(Altizer et al. 2011, Poulin et al. 2012, Satterfield et al. 2015)"},"properties":{"noteIndex":0},"schema":"https://github.com/citation-style-language/schema/raw/master/csl-citation.json"}</w:instrText>
      </w:r>
      <w:r w:rsidR="002C2ACF">
        <w:rPr>
          <w:rFonts w:cs="Times New Roman"/>
          <w:szCs w:val="24"/>
        </w:rPr>
        <w:fldChar w:fldCharType="separate"/>
      </w:r>
      <w:r w:rsidR="000F7038" w:rsidRPr="000F7038">
        <w:rPr>
          <w:rFonts w:cs="Times New Roman"/>
          <w:noProof/>
          <w:szCs w:val="24"/>
        </w:rPr>
        <w:t>(Altizer et al. 2011, Poulin et al. 2012, Satterfield et al. 2015)</w:t>
      </w:r>
      <w:r w:rsidR="002C2ACF">
        <w:rPr>
          <w:rFonts w:cs="Times New Roman"/>
          <w:szCs w:val="24"/>
        </w:rPr>
        <w:fldChar w:fldCharType="end"/>
      </w:r>
      <w:r w:rsidR="002C2ACF">
        <w:rPr>
          <w:rFonts w:cs="Times New Roman"/>
          <w:szCs w:val="24"/>
        </w:rPr>
        <w:t xml:space="preserve">. These facts could lead to reduced </w:t>
      </w:r>
      <w:proofErr w:type="spellStart"/>
      <w:r w:rsidR="002C2ACF">
        <w:rPr>
          <w:rFonts w:cs="Times New Roman"/>
          <w:szCs w:val="24"/>
        </w:rPr>
        <w:t>haemosporidian</w:t>
      </w:r>
      <w:proofErr w:type="spellEnd"/>
      <w:r w:rsidR="002C2ACF">
        <w:rPr>
          <w:rFonts w:cs="Times New Roman"/>
          <w:szCs w:val="24"/>
        </w:rPr>
        <w:t xml:space="preserve"> </w:t>
      </w:r>
      <w:r w:rsidR="00A44D63">
        <w:rPr>
          <w:rFonts w:cs="Times New Roman"/>
          <w:szCs w:val="24"/>
        </w:rPr>
        <w:t>richness</w:t>
      </w:r>
      <w:r w:rsidR="002C2ACF">
        <w:rPr>
          <w:rFonts w:cs="Times New Roman"/>
          <w:szCs w:val="24"/>
        </w:rPr>
        <w:t xml:space="preserve"> in localities </w:t>
      </w:r>
      <w:r w:rsidR="002C2ACF" w:rsidRPr="00A44D63">
        <w:rPr>
          <w:rFonts w:cs="Times New Roman"/>
          <w:szCs w:val="24"/>
        </w:rPr>
        <w:t>with higher proportion</w:t>
      </w:r>
      <w:r w:rsidR="00E15C35" w:rsidRPr="00A44D63">
        <w:rPr>
          <w:rFonts w:cs="Times New Roman"/>
          <w:szCs w:val="24"/>
        </w:rPr>
        <w:t>s</w:t>
      </w:r>
      <w:r w:rsidR="002C2ACF" w:rsidRPr="00A44D63">
        <w:rPr>
          <w:rFonts w:cs="Times New Roman"/>
          <w:szCs w:val="24"/>
        </w:rPr>
        <w:t xml:space="preserve"> of migrant birds</w:t>
      </w:r>
      <w:r w:rsidR="00D91C45" w:rsidRPr="00A44D63">
        <w:rPr>
          <w:rFonts w:cs="Times New Roman"/>
          <w:szCs w:val="24"/>
        </w:rPr>
        <w:t xml:space="preserve"> since</w:t>
      </w:r>
      <w:r w:rsidR="00F1206D" w:rsidRPr="00A44D63">
        <w:rPr>
          <w:rFonts w:cs="Times New Roman"/>
          <w:szCs w:val="24"/>
        </w:rPr>
        <w:t xml:space="preserve"> long</w:t>
      </w:r>
      <w:r w:rsidR="00D91C45" w:rsidRPr="00A44D63">
        <w:rPr>
          <w:rFonts w:cs="Times New Roman"/>
          <w:szCs w:val="24"/>
        </w:rPr>
        <w:t>-</w:t>
      </w:r>
      <w:r w:rsidR="00F1206D" w:rsidRPr="00A44D63">
        <w:rPr>
          <w:rFonts w:cs="Times New Roman"/>
          <w:szCs w:val="24"/>
        </w:rPr>
        <w:t xml:space="preserve">distance migratory behavior can remove infected </w:t>
      </w:r>
      <w:r w:rsidR="00E15C35" w:rsidRPr="00A44D63">
        <w:rPr>
          <w:rFonts w:cs="Times New Roman"/>
          <w:szCs w:val="24"/>
        </w:rPr>
        <w:t>individuals</w:t>
      </w:r>
      <w:r w:rsidR="00F1206D" w:rsidRPr="00A44D63">
        <w:rPr>
          <w:rFonts w:cs="Times New Roman"/>
          <w:szCs w:val="24"/>
        </w:rPr>
        <w:t xml:space="preserve"> from bird communit</w:t>
      </w:r>
      <w:r w:rsidR="00E15C35" w:rsidRPr="00A44D63">
        <w:rPr>
          <w:rFonts w:cs="Times New Roman"/>
          <w:szCs w:val="24"/>
        </w:rPr>
        <w:t>ies</w:t>
      </w:r>
      <w:r w:rsidR="00F1206D" w:rsidRPr="00A44D63">
        <w:rPr>
          <w:rFonts w:cs="Times New Roman"/>
          <w:szCs w:val="24"/>
        </w:rPr>
        <w:t xml:space="preserve"> </w:t>
      </w:r>
      <w:r w:rsidR="00D91C45" w:rsidRPr="00A44D63">
        <w:rPr>
          <w:rFonts w:cs="Times New Roman"/>
          <w:szCs w:val="24"/>
        </w:rPr>
        <w:t>as</w:t>
      </w:r>
      <w:r w:rsidR="00F1206D" w:rsidRPr="00A44D63">
        <w:rPr>
          <w:rFonts w:cs="Times New Roman"/>
          <w:szCs w:val="24"/>
        </w:rPr>
        <w:t xml:space="preserve"> diseased animals are less likely to </w:t>
      </w:r>
      <w:r w:rsidR="00E15C35" w:rsidRPr="00A44D63">
        <w:rPr>
          <w:rFonts w:cs="Times New Roman"/>
          <w:szCs w:val="24"/>
        </w:rPr>
        <w:t xml:space="preserve">successfully </w:t>
      </w:r>
      <w:r w:rsidR="00F1206D" w:rsidRPr="00A44D63">
        <w:rPr>
          <w:rFonts w:cs="Times New Roman"/>
          <w:szCs w:val="24"/>
        </w:rPr>
        <w:t xml:space="preserve">migrate because of the physiological requirements of migration and </w:t>
      </w:r>
      <w:r w:rsidR="00E15C35" w:rsidRPr="00A44D63">
        <w:rPr>
          <w:rFonts w:cs="Times New Roman"/>
          <w:szCs w:val="24"/>
        </w:rPr>
        <w:t>the energetic costs of</w:t>
      </w:r>
      <w:r w:rsidR="00F1206D" w:rsidRPr="00A44D63">
        <w:rPr>
          <w:rFonts w:cs="Times New Roman"/>
          <w:szCs w:val="24"/>
        </w:rPr>
        <w:t xml:space="preserve"> </w:t>
      </w:r>
      <w:r w:rsidR="00F1206D">
        <w:rPr>
          <w:rFonts w:cs="Times New Roman"/>
          <w:szCs w:val="24"/>
        </w:rPr>
        <w:t>disease</w:t>
      </w:r>
      <w:r w:rsidR="00D91C45">
        <w:rPr>
          <w:rFonts w:cs="Times New Roman"/>
          <w:szCs w:val="24"/>
        </w:rPr>
        <w:t xml:space="preserve"> </w:t>
      </w:r>
      <w:r w:rsidR="00D91C45">
        <w:rPr>
          <w:rFonts w:cs="Times New Roman"/>
          <w:szCs w:val="24"/>
        </w:rPr>
        <w:fldChar w:fldCharType="begin" w:fldLock="1"/>
      </w:r>
      <w:r w:rsidR="00D91C45">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risk","type":"article-journal","volume":"331"},"uris":["http://www.mendeley.com/documents/?uuid=08f42c14-56ca-4e04-a66a-1e52f99ef675"]}],"mendeley":{"formattedCitation":"(Bradley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Pr>
          <w:rFonts w:cs="Times New Roman"/>
          <w:szCs w:val="24"/>
        </w:rPr>
        <w:fldChar w:fldCharType="separate"/>
      </w:r>
      <w:r w:rsidR="00D91C45" w:rsidRPr="00D91C45">
        <w:rPr>
          <w:rFonts w:cs="Times New Roman"/>
          <w:noProof/>
          <w:szCs w:val="24"/>
        </w:rPr>
        <w:t>(Bradley and Altizer 2005, Altizer et al. 2011)</w:t>
      </w:r>
      <w:r w:rsidR="00D91C45">
        <w:rPr>
          <w:rFonts w:cs="Times New Roman"/>
          <w:szCs w:val="24"/>
        </w:rPr>
        <w:fldChar w:fldCharType="end"/>
      </w:r>
      <w:r w:rsidR="00F1206D">
        <w:rPr>
          <w:rFonts w:cs="Times New Roman"/>
          <w:szCs w:val="24"/>
        </w:rPr>
        <w:t>.</w:t>
      </w:r>
      <w:r w:rsidR="00AA52F5">
        <w:rPr>
          <w:rFonts w:cs="Times New Roman"/>
          <w:szCs w:val="24"/>
        </w:rPr>
        <w:t xml:space="preserve"> </w:t>
      </w:r>
      <w:r w:rsidR="00AA52F5" w:rsidRPr="00A44D63">
        <w:rPr>
          <w:rFonts w:cs="Times New Roman"/>
          <w:szCs w:val="24"/>
        </w:rPr>
        <w:t>Howeve</w:t>
      </w:r>
      <w:r w:rsidR="000B20CD" w:rsidRPr="00A44D63">
        <w:rPr>
          <w:rFonts w:cs="Times New Roman"/>
          <w:szCs w:val="24"/>
        </w:rPr>
        <w:t>r</w:t>
      </w:r>
      <w:r w:rsidR="00AA52F5" w:rsidRPr="00A44D63">
        <w:rPr>
          <w:rFonts w:cs="Times New Roman"/>
          <w:szCs w:val="24"/>
        </w:rPr>
        <w:t xml:space="preserve">, </w:t>
      </w:r>
      <w:r w:rsidR="00AA52F5" w:rsidRPr="00A44D63">
        <w:rPr>
          <w:rFonts w:cs="Times New Roman"/>
          <w:szCs w:val="24"/>
        </w:rPr>
        <w:fldChar w:fldCharType="begin" w:fldLock="1"/>
      </w:r>
      <w:r w:rsidR="00DE6075" w:rsidRPr="00A44D63">
        <w:rPr>
          <w:rFonts w:cs="Times New Roman"/>
          <w:szCs w:val="24"/>
        </w:rPr>
        <w:instrText>ADDIN CSL_CITATION {"citationItems":[{"id":"ITEM-1","itemData":{"DOI":"10.1098/rspb.2017.2307","ISBN":"0962-8452\r1471-2954","ISSN":"14712954","PMID":"29386365","abstract":"Blood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 Acrocephalus arundinaceus )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Sciences","id":"ITEM-1","issue":"1871","issued":{"date-parts":[["2018"]]},"title":"Low intensity blood parasite infections do not reduce the aerobic performance of migratory birds","type":"article-journal","volume":"285"},"uris":["http://www.mendeley.com/documents/?uuid=03de2b90-4432-428b-b069-3c6817ff1fb1"]}],"mendeley":{"formattedCitation":"(Hahn et al. 2018)","manualFormatting":"Hahn et al. 2018","plainTextFormattedCitation":"(Hahn et al. 2018)","previouslyFormattedCitation":"(Hahn et al. 2018)"},"properties":{"noteIndex":0},"schema":"https://github.com/citation-style-language/schema/raw/master/csl-citation.json"}</w:instrText>
      </w:r>
      <w:r w:rsidR="00AA52F5" w:rsidRPr="00A44D63">
        <w:rPr>
          <w:rFonts w:cs="Times New Roman"/>
          <w:szCs w:val="24"/>
        </w:rPr>
        <w:fldChar w:fldCharType="separate"/>
      </w:r>
      <w:r w:rsidR="00AA52F5" w:rsidRPr="00A44D63">
        <w:rPr>
          <w:rFonts w:cs="Times New Roman"/>
          <w:noProof/>
          <w:szCs w:val="24"/>
        </w:rPr>
        <w:t>Hahn et al. 2018</w:t>
      </w:r>
      <w:r w:rsidR="00AA52F5" w:rsidRPr="00A44D63">
        <w:rPr>
          <w:rFonts w:cs="Times New Roman"/>
          <w:szCs w:val="24"/>
        </w:rPr>
        <w:fldChar w:fldCharType="end"/>
      </w:r>
      <w:r w:rsidR="00AA52F5" w:rsidRPr="00A44D63">
        <w:rPr>
          <w:rFonts w:cs="Times New Roman"/>
          <w:szCs w:val="24"/>
        </w:rPr>
        <w:t xml:space="preserve"> experimentally verified that low intensity </w:t>
      </w:r>
      <w:proofErr w:type="spellStart"/>
      <w:r w:rsidR="00E15C35" w:rsidRPr="00A44D63">
        <w:rPr>
          <w:rFonts w:cs="Times New Roman"/>
          <w:szCs w:val="24"/>
        </w:rPr>
        <w:t>haemosporidian</w:t>
      </w:r>
      <w:proofErr w:type="spellEnd"/>
      <w:r w:rsidR="00E15C35" w:rsidRPr="00A44D63">
        <w:rPr>
          <w:rFonts w:cs="Times New Roman"/>
          <w:szCs w:val="24"/>
        </w:rPr>
        <w:t xml:space="preserve"> </w:t>
      </w:r>
      <w:r w:rsidR="00AA52F5" w:rsidRPr="00A44D63">
        <w:rPr>
          <w:rFonts w:cs="Times New Roman"/>
          <w:szCs w:val="24"/>
        </w:rPr>
        <w:t xml:space="preserve">infections do not affect </w:t>
      </w:r>
      <w:r w:rsidR="00E15C35" w:rsidRPr="00A44D63">
        <w:rPr>
          <w:rFonts w:cs="Times New Roman"/>
          <w:szCs w:val="24"/>
        </w:rPr>
        <w:lastRenderedPageBreak/>
        <w:t>the</w:t>
      </w:r>
      <w:r w:rsidR="00AA52F5" w:rsidRPr="00A44D63">
        <w:rPr>
          <w:rFonts w:cs="Times New Roman"/>
          <w:szCs w:val="24"/>
        </w:rPr>
        <w:t xml:space="preserve"> capacity of </w:t>
      </w:r>
      <w:r w:rsidR="00E15C35" w:rsidRPr="00A44D63">
        <w:rPr>
          <w:rFonts w:cs="Times New Roman"/>
          <w:szCs w:val="24"/>
        </w:rPr>
        <w:t>birds to migrate</w:t>
      </w:r>
      <w:r w:rsidR="00AA52F5" w:rsidRPr="00A44D63">
        <w:rPr>
          <w:rFonts w:cs="Times New Roman"/>
          <w:szCs w:val="24"/>
        </w:rPr>
        <w:t xml:space="preserve">, thus, most infected birds could still migrate and </w:t>
      </w:r>
      <w:r w:rsidR="005D3197" w:rsidRPr="00A44D63">
        <w:rPr>
          <w:rFonts w:cs="Times New Roman"/>
          <w:szCs w:val="24"/>
        </w:rPr>
        <w:t xml:space="preserve">potentially </w:t>
      </w:r>
      <w:r w:rsidR="00AA52F5" w:rsidRPr="00A44D63">
        <w:rPr>
          <w:rFonts w:cs="Times New Roman"/>
          <w:szCs w:val="24"/>
        </w:rPr>
        <w:t>spread their parasites</w:t>
      </w:r>
      <w:r w:rsidR="005D3197" w:rsidRPr="00A44D63">
        <w:rPr>
          <w:rFonts w:cs="Times New Roman"/>
          <w:szCs w:val="24"/>
        </w:rPr>
        <w:t xml:space="preserve"> into new areas</w:t>
      </w:r>
      <w:r w:rsidR="00AA52F5" w:rsidRPr="00A44D63">
        <w:rPr>
          <w:rFonts w:cs="Times New Roman"/>
          <w:szCs w:val="24"/>
        </w:rPr>
        <w:t>.</w:t>
      </w:r>
      <w:r w:rsidR="002B431F" w:rsidRPr="00A44D63">
        <w:rPr>
          <w:rFonts w:cs="Times New Roman"/>
          <w:szCs w:val="24"/>
        </w:rPr>
        <w:t xml:space="preserve"> Meanwhile, the fact </w:t>
      </w:r>
      <w:r w:rsidR="00BE776F" w:rsidRPr="00A44D63">
        <w:rPr>
          <w:rFonts w:cs="Times New Roman"/>
          <w:szCs w:val="24"/>
        </w:rPr>
        <w:t xml:space="preserve">that </w:t>
      </w:r>
      <w:r w:rsidR="002B431F" w:rsidRPr="00A44D63">
        <w:rPr>
          <w:rFonts w:cs="Times New Roman"/>
          <w:szCs w:val="24"/>
        </w:rPr>
        <w:t>migration filters highly</w:t>
      </w:r>
      <w:r w:rsidR="00E61FAA" w:rsidRPr="00A44D63">
        <w:rPr>
          <w:rFonts w:cs="Times New Roman"/>
          <w:szCs w:val="24"/>
        </w:rPr>
        <w:t xml:space="preserve"> </w:t>
      </w:r>
      <w:r w:rsidR="00E61FAA">
        <w:rPr>
          <w:rFonts w:cs="Times New Roman"/>
          <w:szCs w:val="24"/>
        </w:rPr>
        <w:t>and moderately</w:t>
      </w:r>
      <w:r w:rsidR="002B431F">
        <w:rPr>
          <w:rFonts w:cs="Times New Roman"/>
          <w:szCs w:val="24"/>
        </w:rPr>
        <w:t xml:space="preserve"> </w:t>
      </w:r>
      <w:r w:rsidR="005D3197">
        <w:rPr>
          <w:rFonts w:cs="Times New Roman"/>
          <w:szCs w:val="24"/>
        </w:rPr>
        <w:t>infected</w:t>
      </w:r>
      <w:r w:rsidR="002B431F">
        <w:rPr>
          <w:rFonts w:cs="Times New Roman"/>
          <w:szCs w:val="24"/>
        </w:rPr>
        <w:t xml:space="preserve"> birds, which are the most likely to infect new vectors</w:t>
      </w:r>
      <w:r w:rsidR="00E61FAA">
        <w:rPr>
          <w:rFonts w:cs="Times New Roman"/>
          <w:szCs w:val="24"/>
        </w:rPr>
        <w:t xml:space="preserve"> </w:t>
      </w:r>
      <w:r w:rsidR="00E61FAA">
        <w:rPr>
          <w:rFonts w:cs="Times New Roman"/>
          <w:szCs w:val="24"/>
        </w:rPr>
        <w:fldChar w:fldCharType="begin" w:fldLock="1"/>
      </w:r>
      <w:r w:rsidR="00E1049A">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of London. Series B, Biological sciences","id":"ITEM-1","issue":"1675","issued":{"date-parts":[["2015"]]},"page":"323-330","title":"Avian malaria: a new lease of life for an old experimental model to study the evolutionary ecology of Plasmodium.","type":"article-journal","volume":"370"},"uris":["http://www.mendeley.com/documents/?uuid=ccb21061-9dcc-4e12-8808-86bcd98a28db"]}],"mendeley":{"formattedCitation":"(Pigeault et al. 2015)","plainTextFormattedCitation":"(Pigeault et al. 2015)","previouslyFormattedCitation":"(Pigeault et al. 2015)"},"properties":{"noteIndex":0},"schema":"https://github.com/citation-style-language/schema/raw/master/csl-citation.json"}</w:instrText>
      </w:r>
      <w:r w:rsidR="00E61FAA">
        <w:rPr>
          <w:rFonts w:cs="Times New Roman"/>
          <w:szCs w:val="24"/>
        </w:rPr>
        <w:fldChar w:fldCharType="separate"/>
      </w:r>
      <w:r w:rsidR="00E61FAA" w:rsidRPr="00E61FAA">
        <w:rPr>
          <w:rFonts w:cs="Times New Roman"/>
          <w:noProof/>
          <w:szCs w:val="24"/>
        </w:rPr>
        <w:t>(Pigeault et al. 2015)</w:t>
      </w:r>
      <w:r w:rsidR="00E61FAA">
        <w:rPr>
          <w:rFonts w:cs="Times New Roman"/>
          <w:szCs w:val="24"/>
        </w:rPr>
        <w:fldChar w:fldCharType="end"/>
      </w:r>
      <w:r w:rsidR="0015296D">
        <w:rPr>
          <w:rFonts w:cs="Times New Roman"/>
          <w:szCs w:val="24"/>
        </w:rPr>
        <w:t xml:space="preserve">, </w:t>
      </w:r>
      <w:r w:rsidR="002B431F">
        <w:rPr>
          <w:rFonts w:cs="Times New Roman"/>
          <w:szCs w:val="24"/>
        </w:rPr>
        <w:t xml:space="preserve">allows community </w:t>
      </w:r>
      <w:r w:rsidR="00A44D63">
        <w:rPr>
          <w:rFonts w:cs="Times New Roman"/>
          <w:szCs w:val="24"/>
        </w:rPr>
        <w:t>prevalence and parasite richness</w:t>
      </w:r>
      <w:r w:rsidR="002B431F">
        <w:rPr>
          <w:rFonts w:cs="Times New Roman"/>
          <w:szCs w:val="24"/>
        </w:rPr>
        <w:t xml:space="preserve"> </w:t>
      </w:r>
      <w:r w:rsidR="00BE776F" w:rsidRPr="00A44D63">
        <w:rPr>
          <w:rFonts w:cs="Times New Roman"/>
          <w:szCs w:val="24"/>
        </w:rPr>
        <w:t>to remain low</w:t>
      </w:r>
      <w:r w:rsidR="002B431F" w:rsidRPr="00A44D63">
        <w:rPr>
          <w:rFonts w:cs="Times New Roman"/>
          <w:szCs w:val="24"/>
        </w:rPr>
        <w:t>.</w:t>
      </w:r>
      <w:r w:rsidR="00B871BF" w:rsidRPr="00A44D63">
        <w:rPr>
          <w:rFonts w:cs="Times New Roman"/>
          <w:szCs w:val="24"/>
        </w:rPr>
        <w:t xml:space="preserve"> Certainly, further research </w:t>
      </w:r>
      <w:r w:rsidR="00BE776F" w:rsidRPr="00A44D63">
        <w:rPr>
          <w:rFonts w:cs="Times New Roman"/>
          <w:szCs w:val="24"/>
        </w:rPr>
        <w:t>will be required</w:t>
      </w:r>
      <w:r w:rsidR="00B871BF" w:rsidRPr="00A44D63">
        <w:rPr>
          <w:rFonts w:cs="Times New Roman"/>
          <w:szCs w:val="24"/>
        </w:rPr>
        <w:t xml:space="preserve"> to </w:t>
      </w:r>
      <w:r w:rsidR="00B871BF">
        <w:rPr>
          <w:rFonts w:cs="Times New Roman"/>
          <w:szCs w:val="24"/>
        </w:rPr>
        <w:t xml:space="preserve">confirm the importance of migration behavior in mitigating </w:t>
      </w:r>
      <w:proofErr w:type="spellStart"/>
      <w:r w:rsidR="00B871BF">
        <w:rPr>
          <w:rFonts w:cs="Times New Roman"/>
          <w:szCs w:val="24"/>
        </w:rPr>
        <w:t>haemosporidian</w:t>
      </w:r>
      <w:proofErr w:type="spellEnd"/>
      <w:r w:rsidR="00B871BF">
        <w:rPr>
          <w:rFonts w:cs="Times New Roman"/>
          <w:szCs w:val="24"/>
        </w:rPr>
        <w:t xml:space="preserve"> community </w:t>
      </w:r>
      <w:r w:rsidR="00A44D63">
        <w:rPr>
          <w:rFonts w:cs="Times New Roman"/>
          <w:szCs w:val="24"/>
        </w:rPr>
        <w:t>richness</w:t>
      </w:r>
      <w:r w:rsidR="00B871BF">
        <w:rPr>
          <w:rFonts w:cs="Times New Roman"/>
          <w:szCs w:val="24"/>
        </w:rPr>
        <w:t xml:space="preserve">. </w:t>
      </w:r>
      <w:r w:rsidR="002B431F">
        <w:rPr>
          <w:rFonts w:cs="Times New Roman"/>
          <w:szCs w:val="24"/>
        </w:rPr>
        <w:t xml:space="preserve">      </w:t>
      </w:r>
      <w:r w:rsidR="000B20CD">
        <w:rPr>
          <w:rFonts w:cs="Times New Roman"/>
          <w:szCs w:val="24"/>
        </w:rPr>
        <w:t xml:space="preserve"> </w:t>
      </w:r>
    </w:p>
    <w:p w14:paraId="407E95BA" w14:textId="55A2EA66" w:rsidR="004C3B57" w:rsidRPr="005F0D49" w:rsidRDefault="004C3B57" w:rsidP="00067D92">
      <w:pPr>
        <w:spacing w:line="480" w:lineRule="auto"/>
        <w:rPr>
          <w:rFonts w:cs="Times New Roman"/>
          <w:szCs w:val="24"/>
        </w:rPr>
      </w:pPr>
      <w:r>
        <w:rPr>
          <w:rFonts w:cs="Times New Roman"/>
          <w:szCs w:val="24"/>
        </w:rPr>
        <w:tab/>
      </w:r>
      <w:r w:rsidRPr="005C074B">
        <w:rPr>
          <w:rFonts w:cs="Times New Roman"/>
          <w:szCs w:val="24"/>
        </w:rPr>
        <w:t xml:space="preserve">Previous studies had </w:t>
      </w:r>
      <w:r w:rsidR="001B79F1">
        <w:rPr>
          <w:rFonts w:cs="Times New Roman"/>
          <w:szCs w:val="24"/>
        </w:rPr>
        <w:t>tried to explain parasite assembly globally and in</w:t>
      </w:r>
      <w:r w:rsidR="001B79F1" w:rsidRPr="005C074B">
        <w:rPr>
          <w:rFonts w:cs="Times New Roman"/>
          <w:szCs w:val="24"/>
        </w:rPr>
        <w:t xml:space="preserve"> South America</w:t>
      </w:r>
      <w:r w:rsidR="007D45A2">
        <w:rPr>
          <w:rFonts w:cs="Times New Roman"/>
          <w:szCs w:val="24"/>
        </w:rPr>
        <w:t xml:space="preserve"> </w:t>
      </w:r>
      <w:r w:rsidR="007D45A2">
        <w:rPr>
          <w:rFonts w:cs="Times New Roman"/>
          <w:szCs w:val="24"/>
        </w:rPr>
        <w:fldChar w:fldCharType="begin" w:fldLock="1"/>
      </w:r>
      <w:r w:rsidR="007D45A2">
        <w:rPr>
          <w:rFonts w:cs="Times New Roman"/>
          <w:szCs w:val="24"/>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et al. 2014, Fecchio et al. 2019)","plainTextFormattedCitation":"(Clark et al. 2014, Fecchio et al. 2019)","previouslyFormattedCitation":"(Clark et al. 2014, Fecchio et al. 2019)"},"properties":{"noteIndex":0},"schema":"https://github.com/citation-style-language/schema/raw/master/csl-citation.json"}</w:instrText>
      </w:r>
      <w:r w:rsidR="007D45A2">
        <w:rPr>
          <w:rFonts w:cs="Times New Roman"/>
          <w:szCs w:val="24"/>
        </w:rPr>
        <w:fldChar w:fldCharType="separate"/>
      </w:r>
      <w:r w:rsidR="007D45A2" w:rsidRPr="007D45A2">
        <w:rPr>
          <w:rFonts w:cs="Times New Roman"/>
          <w:noProof/>
          <w:szCs w:val="24"/>
        </w:rPr>
        <w:t>(Clark et al. 2014, Fecchio et al. 2019)</w:t>
      </w:r>
      <w:r w:rsidR="007D45A2">
        <w:rPr>
          <w:rFonts w:cs="Times New Roman"/>
          <w:szCs w:val="24"/>
        </w:rPr>
        <w:fldChar w:fldCharType="end"/>
      </w:r>
      <w:r w:rsidR="007D45A2">
        <w:rPr>
          <w:rFonts w:cs="Times New Roman"/>
          <w:szCs w:val="24"/>
        </w:rPr>
        <w:t xml:space="preserve">. These authors have reported that South America presents the greatest diversity of </w:t>
      </w:r>
      <w:proofErr w:type="spellStart"/>
      <w:r w:rsidR="007D45A2" w:rsidRPr="007D45A2">
        <w:rPr>
          <w:rFonts w:cs="Times New Roman"/>
          <w:i/>
          <w:iCs/>
          <w:szCs w:val="24"/>
        </w:rPr>
        <w:t>Plamodium</w:t>
      </w:r>
      <w:proofErr w:type="spellEnd"/>
      <w:r w:rsidR="007D45A2" w:rsidRPr="007D45A2">
        <w:rPr>
          <w:rFonts w:cs="Times New Roman"/>
          <w:i/>
          <w:iCs/>
          <w:szCs w:val="24"/>
        </w:rPr>
        <w:t xml:space="preserve"> </w:t>
      </w:r>
      <w:r w:rsidR="007D45A2">
        <w:rPr>
          <w:rFonts w:cs="Times New Roman"/>
          <w:szCs w:val="24"/>
        </w:rPr>
        <w:t xml:space="preserve">and </w:t>
      </w:r>
      <w:proofErr w:type="spellStart"/>
      <w:r w:rsidR="007D45A2" w:rsidRPr="007D45A2">
        <w:rPr>
          <w:rFonts w:cs="Times New Roman"/>
          <w:i/>
          <w:iCs/>
          <w:szCs w:val="24"/>
        </w:rPr>
        <w:t>Haemoproteus</w:t>
      </w:r>
      <w:proofErr w:type="spellEnd"/>
      <w:r w:rsidR="007D45A2">
        <w:rPr>
          <w:rFonts w:cs="Times New Roman"/>
          <w:szCs w:val="24"/>
        </w:rPr>
        <w:t xml:space="preserve"> parasites in the globe, indeed, </w:t>
      </w:r>
      <w:r w:rsidR="007D45A2">
        <w:rPr>
          <w:rFonts w:cs="Times New Roman"/>
          <w:szCs w:val="24"/>
        </w:rPr>
        <w:fldChar w:fldCharType="begin" w:fldLock="1"/>
      </w:r>
      <w:r w:rsidR="005E5D8C">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2019)","manualFormatting":"Fecchio et al. 2019","plainTextFormattedCitation":"(Fecchio et al. 2019)","previouslyFormattedCitation":"(Fecchio et al. 2019)"},"properties":{"noteIndex":0},"schema":"https://github.com/citation-style-language/schema/raw/master/csl-citation.json"}</w:instrText>
      </w:r>
      <w:r w:rsidR="007D45A2">
        <w:rPr>
          <w:rFonts w:cs="Times New Roman"/>
          <w:szCs w:val="24"/>
        </w:rPr>
        <w:fldChar w:fldCharType="separate"/>
      </w:r>
      <w:r w:rsidR="007D45A2" w:rsidRPr="007D45A2">
        <w:rPr>
          <w:rFonts w:cs="Times New Roman"/>
          <w:noProof/>
          <w:szCs w:val="24"/>
        </w:rPr>
        <w:t>Fecchio et al. 2019</w:t>
      </w:r>
      <w:r w:rsidR="007D45A2">
        <w:rPr>
          <w:rFonts w:cs="Times New Roman"/>
          <w:szCs w:val="24"/>
        </w:rPr>
        <w:fldChar w:fldCharType="end"/>
      </w:r>
      <w:r w:rsidR="007D45A2">
        <w:rPr>
          <w:rFonts w:cs="Times New Roman"/>
          <w:szCs w:val="24"/>
        </w:rPr>
        <w:t xml:space="preserve"> suggest parasite dispersal as one of the main process that drive parasite diversity in this region. C</w:t>
      </w:r>
      <w:r w:rsidR="007D45A2" w:rsidRPr="007D45A2">
        <w:rPr>
          <w:rFonts w:cs="Times New Roman"/>
          <w:szCs w:val="24"/>
        </w:rPr>
        <w:t>ontrastingly</w:t>
      </w:r>
      <w:r w:rsidR="007D45A2">
        <w:rPr>
          <w:rFonts w:cs="Times New Roman"/>
          <w:szCs w:val="24"/>
        </w:rPr>
        <w:t xml:space="preserve">, we detected negative effect on parasite richness in regions with greater proportion of migrant individuals, while host </w:t>
      </w:r>
      <w:r w:rsidR="005E5D8C">
        <w:rPr>
          <w:rFonts w:cs="Times New Roman"/>
          <w:szCs w:val="24"/>
        </w:rPr>
        <w:t xml:space="preserve">richness </w:t>
      </w:r>
      <w:r w:rsidR="007D45A2">
        <w:rPr>
          <w:rFonts w:cs="Times New Roman"/>
          <w:szCs w:val="24"/>
        </w:rPr>
        <w:t>and prevalence seem</w:t>
      </w:r>
      <w:del w:id="74" w:author="PLASMODIUM" w:date="2020-05-30T14:52:00Z">
        <w:r w:rsidR="007D45A2" w:rsidDel="0083637C">
          <w:rPr>
            <w:rFonts w:cs="Times New Roman"/>
            <w:szCs w:val="24"/>
          </w:rPr>
          <w:delText>s</w:delText>
        </w:r>
      </w:del>
      <w:r w:rsidR="007D45A2">
        <w:rPr>
          <w:rFonts w:cs="Times New Roman"/>
          <w:szCs w:val="24"/>
        </w:rPr>
        <w:t xml:space="preserve"> to be the main factor</w:t>
      </w:r>
      <w:r w:rsidR="005E5D8C">
        <w:rPr>
          <w:rFonts w:cs="Times New Roman"/>
          <w:szCs w:val="24"/>
        </w:rPr>
        <w:t>s</w:t>
      </w:r>
      <w:r w:rsidR="007D45A2">
        <w:rPr>
          <w:rFonts w:cs="Times New Roman"/>
          <w:szCs w:val="24"/>
        </w:rPr>
        <w:t xml:space="preserve"> that </w:t>
      </w:r>
      <w:r w:rsidR="00826B02">
        <w:rPr>
          <w:rFonts w:cs="Times New Roman"/>
          <w:szCs w:val="24"/>
        </w:rPr>
        <w:t>drivers positively parasite diversity.</w:t>
      </w:r>
      <w:r w:rsidR="005E5D8C">
        <w:rPr>
          <w:rFonts w:cs="Times New Roman"/>
          <w:szCs w:val="24"/>
        </w:rPr>
        <w:t xml:space="preserve"> </w:t>
      </w:r>
      <w:r w:rsidR="00146E48">
        <w:rPr>
          <w:rFonts w:cs="Times New Roman"/>
          <w:szCs w:val="24"/>
        </w:rPr>
        <w:t>Also, we did not observe</w:t>
      </w:r>
      <w:del w:id="75" w:author="PLASMODIUM" w:date="2020-05-30T14:52:00Z">
        <w:r w:rsidR="00146E48" w:rsidDel="0083637C">
          <w:rPr>
            <w:rFonts w:cs="Times New Roman"/>
            <w:szCs w:val="24"/>
          </w:rPr>
          <w:delText>d</w:delText>
        </w:r>
      </w:del>
      <w:r w:rsidR="00146E48">
        <w:rPr>
          <w:rFonts w:cs="Times New Roman"/>
          <w:szCs w:val="24"/>
        </w:rPr>
        <w:t xml:space="preserve"> a clear relation between migratory behavior and prevalence as well. </w:t>
      </w:r>
      <w:r w:rsidR="005E5D8C">
        <w:rPr>
          <w:rFonts w:cs="Times New Roman"/>
          <w:szCs w:val="24"/>
        </w:rPr>
        <w:t xml:space="preserve">Recently,  </w:t>
      </w:r>
      <w:r w:rsidR="005E5D8C">
        <w:rPr>
          <w:rFonts w:cs="Times New Roman"/>
          <w:szCs w:val="24"/>
        </w:rPr>
        <w:fldChar w:fldCharType="begin" w:fldLock="1"/>
      </w:r>
      <w:r w:rsidR="005A6D99">
        <w:rPr>
          <w:rFonts w:cs="Times New Roman"/>
          <w:szCs w:val="24"/>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system","type":"article-journal","volume":"22"},"uris":["http://www.mendeley.com/documents/?uuid=161a849c-455c-4274-8e5a-754a277db4d9"]}],"mendeley":{"formattedCitation":"(Barrow et al. 2019)","manualFormatting":"Barrow et al. 2019","plainTextFormattedCitation":"(Barrow et al. 2019)","previouslyFormattedCitation":"(Barrow et al. 2019)"},"properties":{"noteIndex":0},"schema":"https://github.com/citation-style-language/schema/raw/master/csl-citation.json"}</w:instrText>
      </w:r>
      <w:r w:rsidR="005E5D8C">
        <w:rPr>
          <w:rFonts w:cs="Times New Roman"/>
          <w:szCs w:val="24"/>
        </w:rPr>
        <w:fldChar w:fldCharType="separate"/>
      </w:r>
      <w:r w:rsidR="005E5D8C" w:rsidRPr="005E5D8C">
        <w:rPr>
          <w:rFonts w:cs="Times New Roman"/>
          <w:noProof/>
          <w:szCs w:val="24"/>
        </w:rPr>
        <w:t>Barrow et al. 2019</w:t>
      </w:r>
      <w:r w:rsidR="005E5D8C">
        <w:rPr>
          <w:rFonts w:cs="Times New Roman"/>
          <w:szCs w:val="24"/>
        </w:rPr>
        <w:fldChar w:fldCharType="end"/>
      </w:r>
      <w:r w:rsidR="005E5D8C">
        <w:rPr>
          <w:rFonts w:cs="Times New Roman"/>
          <w:szCs w:val="24"/>
        </w:rPr>
        <w:t xml:space="preserve"> suggested </w:t>
      </w:r>
      <w:r w:rsidR="005E5D8C" w:rsidRPr="005E5D8C">
        <w:rPr>
          <w:rFonts w:cs="Times New Roman"/>
          <w:szCs w:val="24"/>
        </w:rPr>
        <w:t>that susceptibility is</w:t>
      </w:r>
      <w:r w:rsidR="005E5D8C">
        <w:rPr>
          <w:rFonts w:cs="Times New Roman"/>
          <w:szCs w:val="24"/>
        </w:rPr>
        <w:t xml:space="preserve"> partially driven</w:t>
      </w:r>
      <w:r w:rsidR="005E5D8C" w:rsidRPr="005E5D8C">
        <w:rPr>
          <w:rFonts w:cs="Times New Roman"/>
          <w:szCs w:val="24"/>
        </w:rPr>
        <w:t xml:space="preserve"> by conserved, latent aspects o</w:t>
      </w:r>
      <w:r w:rsidR="005E5D8C">
        <w:rPr>
          <w:rFonts w:cs="Times New Roman"/>
          <w:szCs w:val="24"/>
        </w:rPr>
        <w:t xml:space="preserve">f </w:t>
      </w:r>
      <w:r w:rsidR="005E5D8C" w:rsidRPr="005E5D8C">
        <w:rPr>
          <w:rFonts w:cs="Times New Roman"/>
          <w:szCs w:val="24"/>
        </w:rPr>
        <w:t>anti-parasite defen</w:t>
      </w:r>
      <w:r w:rsidR="005E5D8C">
        <w:rPr>
          <w:rFonts w:cs="Times New Roman"/>
          <w:szCs w:val="24"/>
        </w:rPr>
        <w:t>s</w:t>
      </w:r>
      <w:r w:rsidR="005E5D8C" w:rsidRPr="005E5D8C">
        <w:rPr>
          <w:rFonts w:cs="Times New Roman"/>
          <w:szCs w:val="24"/>
        </w:rPr>
        <w:t>e</w:t>
      </w:r>
      <w:r w:rsidR="005E5D8C">
        <w:rPr>
          <w:rFonts w:cs="Times New Roman"/>
          <w:szCs w:val="24"/>
        </w:rPr>
        <w:t xml:space="preserve"> and</w:t>
      </w:r>
      <w:r w:rsidR="00146E48">
        <w:rPr>
          <w:rFonts w:cs="Times New Roman"/>
          <w:szCs w:val="24"/>
        </w:rPr>
        <w:t xml:space="preserve"> that</w:t>
      </w:r>
      <w:r w:rsidR="005E5D8C">
        <w:rPr>
          <w:rFonts w:cs="Times New Roman"/>
          <w:szCs w:val="24"/>
        </w:rPr>
        <w:t xml:space="preserve"> bird</w:t>
      </w:r>
      <w:r w:rsidR="005E5D8C" w:rsidRPr="005E5D8C">
        <w:rPr>
          <w:rFonts w:cs="Times New Roman"/>
          <w:szCs w:val="24"/>
        </w:rPr>
        <w:t xml:space="preserve"> phylogeny</w:t>
      </w:r>
      <w:r w:rsidR="005E5D8C">
        <w:rPr>
          <w:rFonts w:cs="Times New Roman"/>
          <w:szCs w:val="24"/>
        </w:rPr>
        <w:t xml:space="preserve"> </w:t>
      </w:r>
      <w:r w:rsidR="00146E48">
        <w:rPr>
          <w:rFonts w:cs="Times New Roman"/>
          <w:szCs w:val="24"/>
        </w:rPr>
        <w:t xml:space="preserve">is considerably related to </w:t>
      </w:r>
      <w:r w:rsidR="003313BF">
        <w:rPr>
          <w:rFonts w:cs="Times New Roman"/>
          <w:szCs w:val="24"/>
        </w:rPr>
        <w:t>prevalence</w:t>
      </w:r>
      <w:r w:rsidR="00146E48">
        <w:rPr>
          <w:rFonts w:cs="Times New Roman"/>
          <w:szCs w:val="24"/>
        </w:rPr>
        <w:t xml:space="preserve"> intensity</w:t>
      </w:r>
      <w:r w:rsidR="003313BF">
        <w:rPr>
          <w:rFonts w:cs="Times New Roman"/>
          <w:szCs w:val="24"/>
        </w:rPr>
        <w:t xml:space="preserve"> in South American birds.</w:t>
      </w:r>
      <w:r w:rsidR="00146E48">
        <w:rPr>
          <w:rFonts w:cs="Times New Roman"/>
          <w:szCs w:val="24"/>
        </w:rPr>
        <w:t xml:space="preserve"> </w:t>
      </w:r>
      <w:r w:rsidR="005A6D99">
        <w:rPr>
          <w:rFonts w:cs="Times New Roman"/>
          <w:szCs w:val="24"/>
        </w:rPr>
        <w:t xml:space="preserve">Further, </w:t>
      </w:r>
      <w:r w:rsidR="005A6D99">
        <w:rPr>
          <w:rFonts w:cs="Times New Roman"/>
          <w:szCs w:val="24"/>
        </w:rPr>
        <w:fldChar w:fldCharType="begin" w:fldLock="1"/>
      </w:r>
      <w:r w:rsidR="00067D92">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2019)","manualFormatting":"Fecchio et al. 2019","plainTextFormattedCitation":"(Fecchio et al. 2019)","previouslyFormattedCitation":"(Fecchio et al. 2019)"},"properties":{"noteIndex":0},"schema":"https://github.com/citation-style-language/schema/raw/master/csl-citation.json"}</w:instrText>
      </w:r>
      <w:r w:rsidR="005A6D99">
        <w:rPr>
          <w:rFonts w:cs="Times New Roman"/>
          <w:szCs w:val="24"/>
        </w:rPr>
        <w:fldChar w:fldCharType="separate"/>
      </w:r>
      <w:r w:rsidR="005A6D99" w:rsidRPr="005A6D99">
        <w:rPr>
          <w:rFonts w:cs="Times New Roman"/>
          <w:noProof/>
          <w:szCs w:val="24"/>
        </w:rPr>
        <w:t>Fecchio et al. 2019</w:t>
      </w:r>
      <w:r w:rsidR="005A6D99">
        <w:rPr>
          <w:rFonts w:cs="Times New Roman"/>
          <w:szCs w:val="24"/>
        </w:rPr>
        <w:fldChar w:fldCharType="end"/>
      </w:r>
      <w:r w:rsidR="005A6D99">
        <w:rPr>
          <w:rFonts w:cs="Times New Roman"/>
          <w:szCs w:val="24"/>
        </w:rPr>
        <w:t xml:space="preserve"> also suggest that host </w:t>
      </w:r>
      <w:r w:rsidR="005A6D99" w:rsidRPr="005A6D99">
        <w:rPr>
          <w:rFonts w:cs="Times New Roman"/>
          <w:szCs w:val="24"/>
        </w:rPr>
        <w:t>historical speciation</w:t>
      </w:r>
      <w:r w:rsidR="005A6D99">
        <w:rPr>
          <w:rFonts w:cs="Times New Roman"/>
          <w:szCs w:val="24"/>
        </w:rPr>
        <w:t xml:space="preserve"> is also one of the main process that drivers</w:t>
      </w:r>
      <w:r w:rsidR="00067D92">
        <w:rPr>
          <w:rFonts w:cs="Times New Roman"/>
          <w:szCs w:val="24"/>
        </w:rPr>
        <w:t xml:space="preserve"> for</w:t>
      </w:r>
      <w:r w:rsidR="005A6D99">
        <w:rPr>
          <w:rFonts w:cs="Times New Roman"/>
          <w:szCs w:val="24"/>
        </w:rPr>
        <w:t xml:space="preserve"> </w:t>
      </w:r>
      <w:proofErr w:type="spellStart"/>
      <w:r w:rsidR="005A6D99">
        <w:rPr>
          <w:rFonts w:cs="Times New Roman"/>
          <w:szCs w:val="24"/>
        </w:rPr>
        <w:t>haemosporidian</w:t>
      </w:r>
      <w:proofErr w:type="spellEnd"/>
      <w:r w:rsidR="005A6D99">
        <w:rPr>
          <w:rFonts w:cs="Times New Roman"/>
          <w:szCs w:val="24"/>
        </w:rPr>
        <w:t xml:space="preserve"> diversity in South America</w:t>
      </w:r>
      <w:r w:rsidR="00067D92">
        <w:rPr>
          <w:rFonts w:cs="Times New Roman"/>
          <w:szCs w:val="24"/>
        </w:rPr>
        <w:t>.</w:t>
      </w:r>
      <w:r w:rsidR="005A6D99">
        <w:rPr>
          <w:rFonts w:cs="Times New Roman"/>
          <w:szCs w:val="24"/>
        </w:rPr>
        <w:t xml:space="preserve"> </w:t>
      </w:r>
      <w:r w:rsidR="00067D92">
        <w:rPr>
          <w:rFonts w:cs="Times New Roman"/>
          <w:szCs w:val="24"/>
        </w:rPr>
        <w:t>P</w:t>
      </w:r>
      <w:r w:rsidR="005A6D99">
        <w:rPr>
          <w:rFonts w:cs="Times New Roman"/>
          <w:szCs w:val="24"/>
        </w:rPr>
        <w:t xml:space="preserve">rocess which is </w:t>
      </w:r>
      <w:r w:rsidR="00067D92">
        <w:rPr>
          <w:rFonts w:cs="Times New Roman"/>
          <w:szCs w:val="24"/>
        </w:rPr>
        <w:t>affected by climate condition, mainly precipitation process which parasites</w:t>
      </w:r>
      <w:r w:rsidR="00067D92" w:rsidRPr="00067D92">
        <w:rPr>
          <w:rFonts w:cs="Times New Roman"/>
          <w:szCs w:val="24"/>
        </w:rPr>
        <w:t xml:space="preserve"> exhibiting </w:t>
      </w:r>
      <w:r w:rsidR="00067D92">
        <w:rPr>
          <w:rFonts w:cs="Times New Roman"/>
          <w:szCs w:val="24"/>
        </w:rPr>
        <w:t>greater</w:t>
      </w:r>
      <w:r w:rsidR="00067D92" w:rsidRPr="00067D92">
        <w:rPr>
          <w:rFonts w:cs="Times New Roman"/>
          <w:szCs w:val="24"/>
        </w:rPr>
        <w:t xml:space="preserve"> host specificity in </w:t>
      </w:r>
      <w:r w:rsidR="00067D92">
        <w:rPr>
          <w:rFonts w:cs="Times New Roman"/>
          <w:szCs w:val="24"/>
        </w:rPr>
        <w:t>localities</w:t>
      </w:r>
      <w:r w:rsidR="00067D92" w:rsidRPr="00067D92">
        <w:rPr>
          <w:rFonts w:cs="Times New Roman"/>
          <w:szCs w:val="24"/>
        </w:rPr>
        <w:t xml:space="preserve"> </w:t>
      </w:r>
      <w:r w:rsidR="00067D92">
        <w:rPr>
          <w:rFonts w:cs="Times New Roman"/>
          <w:szCs w:val="24"/>
        </w:rPr>
        <w:t xml:space="preserve">where </w:t>
      </w:r>
      <w:r w:rsidR="00067D92" w:rsidRPr="00067D92">
        <w:rPr>
          <w:rFonts w:cs="Times New Roman"/>
          <w:szCs w:val="24"/>
        </w:rPr>
        <w:t xml:space="preserve">rainfall </w:t>
      </w:r>
      <w:r w:rsidR="00067D92">
        <w:rPr>
          <w:rFonts w:cs="Times New Roman"/>
          <w:szCs w:val="24"/>
        </w:rPr>
        <w:t xml:space="preserve"> presents </w:t>
      </w:r>
      <w:r w:rsidR="00067D92" w:rsidRPr="00067D92">
        <w:rPr>
          <w:rFonts w:cs="Times New Roman"/>
          <w:szCs w:val="24"/>
        </w:rPr>
        <w:t>pronounced seasonality and wetter dry seasons</w:t>
      </w:r>
      <w:r w:rsidR="005A6D99">
        <w:rPr>
          <w:rFonts w:cs="Times New Roman"/>
          <w:szCs w:val="24"/>
        </w:rPr>
        <w:t xml:space="preserve"> </w:t>
      </w:r>
      <w:r w:rsidR="00067D92">
        <w:rPr>
          <w:rFonts w:cs="Times New Roman"/>
          <w:szCs w:val="24"/>
        </w:rPr>
        <w:fldChar w:fldCharType="begin" w:fldLock="1"/>
      </w:r>
      <w:r w:rsidR="00067D92">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2019)","plainTextFormattedCitation":"(Fecchio et al. 2019)"},"properties":{"noteIndex":0},"schema":"https://github.com/citation-style-language/schema/raw/master/csl-citation.json"}</w:instrText>
      </w:r>
      <w:r w:rsidR="00067D92">
        <w:rPr>
          <w:rFonts w:cs="Times New Roman"/>
          <w:szCs w:val="24"/>
        </w:rPr>
        <w:fldChar w:fldCharType="separate"/>
      </w:r>
      <w:r w:rsidR="00067D92" w:rsidRPr="00067D92">
        <w:rPr>
          <w:rFonts w:cs="Times New Roman"/>
          <w:noProof/>
          <w:szCs w:val="24"/>
        </w:rPr>
        <w:t>(Fecchio et al. 2019)</w:t>
      </w:r>
      <w:r w:rsidR="00067D92">
        <w:rPr>
          <w:rFonts w:cs="Times New Roman"/>
          <w:szCs w:val="24"/>
        </w:rPr>
        <w:fldChar w:fldCharType="end"/>
      </w:r>
      <w:r w:rsidR="005A6D99">
        <w:rPr>
          <w:rFonts w:cs="Times New Roman"/>
          <w:szCs w:val="24"/>
        </w:rPr>
        <w:t>.</w:t>
      </w:r>
      <w:r w:rsidR="00067D92">
        <w:rPr>
          <w:rFonts w:cs="Times New Roman"/>
          <w:szCs w:val="24"/>
        </w:rPr>
        <w:t xml:space="preserve"> </w:t>
      </w:r>
      <w:r w:rsidR="00146E48">
        <w:rPr>
          <w:rFonts w:cs="Times New Roman"/>
          <w:szCs w:val="24"/>
        </w:rPr>
        <w:t xml:space="preserve">Thus, it seems other process (apart from parasite dispersal through migrants) might be more important in the determination of parasite richness and prevalence in South America. </w:t>
      </w:r>
    </w:p>
    <w:p w14:paraId="23B6A5DF" w14:textId="5A3418FC" w:rsidR="005A6F61" w:rsidRPr="00EE01C9" w:rsidRDefault="003E4BDE" w:rsidP="003B6A4F">
      <w:pPr>
        <w:spacing w:line="480" w:lineRule="auto"/>
        <w:rPr>
          <w:rFonts w:cs="Times New Roman"/>
          <w:szCs w:val="24"/>
        </w:rPr>
      </w:pPr>
      <w:r w:rsidRPr="00BD2568">
        <w:rPr>
          <w:rFonts w:cs="Times New Roman"/>
          <w:szCs w:val="24"/>
        </w:rPr>
        <w:lastRenderedPageBreak/>
        <w:tab/>
      </w:r>
      <w:commentRangeStart w:id="76"/>
      <w:r w:rsidR="00DD3D89" w:rsidRPr="00236D3D">
        <w:rPr>
          <w:rFonts w:cs="Times New Roman"/>
          <w:szCs w:val="24"/>
        </w:rPr>
        <w:t xml:space="preserve">Thus,  </w:t>
      </w:r>
      <w:r w:rsidR="00236D3D">
        <w:rPr>
          <w:rFonts w:cs="Times New Roman"/>
          <w:szCs w:val="24"/>
        </w:rPr>
        <w:t>according to</w:t>
      </w:r>
      <w:r w:rsidR="00DD3D89" w:rsidRPr="00236D3D">
        <w:rPr>
          <w:rFonts w:cs="Times New Roman"/>
          <w:szCs w:val="24"/>
        </w:rPr>
        <w:t xml:space="preserve"> previous research</w:t>
      </w:r>
      <w:r w:rsidR="00236D3D">
        <w:rPr>
          <w:rFonts w:cs="Times New Roman"/>
          <w:szCs w:val="24"/>
        </w:rPr>
        <w:t xml:space="preserve"> that</w:t>
      </w:r>
      <w:r w:rsidR="00DD3D89" w:rsidRPr="00236D3D">
        <w:rPr>
          <w:rFonts w:cs="Times New Roman"/>
          <w:szCs w:val="24"/>
        </w:rPr>
        <w:t xml:space="preserve"> </w:t>
      </w:r>
      <w:r w:rsidR="00E74744" w:rsidRPr="00236D3D">
        <w:rPr>
          <w:rFonts w:cs="Times New Roman"/>
          <w:szCs w:val="24"/>
        </w:rPr>
        <w:t>has suggested a modest</w:t>
      </w:r>
      <w:r w:rsidR="00DD3D89" w:rsidRPr="00236D3D">
        <w:rPr>
          <w:rFonts w:cs="Times New Roman"/>
          <w:szCs w:val="24"/>
        </w:rPr>
        <w:t xml:space="preserve"> influence of bird migration </w:t>
      </w:r>
      <w:r w:rsidR="00E74744" w:rsidRPr="00236D3D">
        <w:rPr>
          <w:rFonts w:cs="Times New Roman"/>
          <w:szCs w:val="24"/>
        </w:rPr>
        <w:t>on</w:t>
      </w:r>
      <w:r w:rsidR="00DD3D89" w:rsidRPr="00236D3D">
        <w:rPr>
          <w:rFonts w:cs="Times New Roman"/>
          <w:szCs w:val="24"/>
        </w:rPr>
        <w:t xml:space="preserve"> parasite dispersal </w:t>
      </w:r>
      <w:r w:rsidR="00E116E2" w:rsidRPr="00236D3D">
        <w:rPr>
          <w:rFonts w:cs="Times New Roman"/>
          <w:szCs w:val="24"/>
        </w:rPr>
        <w:t>between</w:t>
      </w:r>
      <w:r w:rsidR="00DD3D89" w:rsidRPr="00236D3D">
        <w:rPr>
          <w:rFonts w:cs="Times New Roman"/>
          <w:szCs w:val="24"/>
        </w:rPr>
        <w:t xml:space="preserve"> Europe and</w:t>
      </w:r>
      <w:r w:rsidR="00E116E2" w:rsidRPr="00236D3D">
        <w:rPr>
          <w:rFonts w:cs="Times New Roman"/>
          <w:szCs w:val="24"/>
        </w:rPr>
        <w:t xml:space="preserve"> Africa</w:t>
      </w:r>
      <w:r w:rsidR="00DD3D89" w:rsidRPr="00236D3D">
        <w:rPr>
          <w:rFonts w:cs="Times New Roman"/>
          <w:szCs w:val="24"/>
        </w:rPr>
        <w:t xml:space="preserve"> </w:t>
      </w:r>
      <w:r w:rsidR="00B871BF" w:rsidRPr="00236D3D">
        <w:rPr>
          <w:rFonts w:cs="Times New Roman"/>
          <w:szCs w:val="24"/>
        </w:rPr>
        <w:fldChar w:fldCharType="begin" w:fldLock="1"/>
      </w:r>
      <w:r w:rsidR="0015296D" w:rsidRPr="00236D3D">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00B871BF" w:rsidRPr="00236D3D">
        <w:rPr>
          <w:rFonts w:cs="Times New Roman"/>
          <w:szCs w:val="24"/>
        </w:rPr>
        <w:fldChar w:fldCharType="separate"/>
      </w:r>
      <w:r w:rsidR="00B871BF" w:rsidRPr="00236D3D">
        <w:rPr>
          <w:rFonts w:cs="Times New Roman"/>
          <w:noProof/>
          <w:szCs w:val="24"/>
        </w:rPr>
        <w:t>(Hellgren et al. 2007)</w:t>
      </w:r>
      <w:r w:rsidR="00B871BF" w:rsidRPr="00236D3D">
        <w:rPr>
          <w:rFonts w:cs="Times New Roman"/>
          <w:szCs w:val="24"/>
        </w:rPr>
        <w:fldChar w:fldCharType="end"/>
      </w:r>
      <w:r w:rsidR="00E116E2" w:rsidRPr="00236D3D">
        <w:rPr>
          <w:rFonts w:cs="Times New Roman"/>
          <w:noProof/>
          <w:szCs w:val="24"/>
        </w:rPr>
        <w:t xml:space="preserve"> or </w:t>
      </w:r>
      <w:r w:rsidR="00DD3D89" w:rsidRPr="00236D3D">
        <w:rPr>
          <w:rFonts w:cs="Times New Roman"/>
          <w:szCs w:val="24"/>
        </w:rPr>
        <w:t>North America</w:t>
      </w:r>
      <w:r w:rsidR="00E116E2" w:rsidRPr="00236D3D">
        <w:rPr>
          <w:rFonts w:cs="Times New Roman"/>
          <w:szCs w:val="24"/>
        </w:rPr>
        <w:t xml:space="preserve"> and </w:t>
      </w:r>
      <w:r w:rsidR="00E74744" w:rsidRPr="00236D3D">
        <w:rPr>
          <w:rFonts w:cs="Times New Roman"/>
          <w:szCs w:val="24"/>
        </w:rPr>
        <w:t xml:space="preserve">the </w:t>
      </w:r>
      <w:r w:rsidR="00E116E2" w:rsidRPr="00236D3D">
        <w:rPr>
          <w:rFonts w:cs="Times New Roman"/>
          <w:szCs w:val="24"/>
        </w:rPr>
        <w:t>Caribbean</w:t>
      </w:r>
      <w:r w:rsidR="00DD3D89" w:rsidRPr="00236D3D">
        <w:rPr>
          <w:rFonts w:cs="Times New Roman"/>
          <w:szCs w:val="24"/>
        </w:rPr>
        <w:t xml:space="preserve"> </w:t>
      </w:r>
      <w:r w:rsidR="00DD3D89" w:rsidRPr="00236D3D">
        <w:rPr>
          <w:rFonts w:cs="Times New Roman"/>
          <w:szCs w:val="24"/>
        </w:rPr>
        <w:fldChar w:fldCharType="begin" w:fldLock="1"/>
      </w:r>
      <w:r w:rsidR="00B871BF" w:rsidRPr="00236D3D">
        <w:rPr>
          <w:rFonts w:cs="Times New Roman"/>
          <w:szCs w:val="24"/>
        </w:rPr>
        <w:instrText>ADDIN CSL_CITATION {"citationItems":[{"id":"ITEM-1","itemData":{"DOI":"10.1111/jbi.13760","ISSN":"13652699","abstract":"Aim: We compared the parasite assemblages of over-wintering migratory birds and permanent residents on the wintering grounds. We determined whether parasite sharing between migratory and resident birds is influenced by host phylogenetic relatedness. We then inferred whether migratory birds transport haemosporidian parasite lineages between the breeding and wintering grounds. Location: Sierra de Bahoruco National Park, Dominican Republic, Hispaniola. Taxa: Migratory and resident birds (primarily Aves: Passeriformes) and their haemosporidian parasites (order Haemosporida, Plasmodium, Haemoproteus and Parahaemoproteus). Methods: We used mist nets to capture birds in thorn scrub, broadleaf dry forests and pine forests during midwinter. We used molecular methods to recognize haemosporidian parasites in blood samples, and genotyped infections based on the nucleotide differences in a region of the parasite cytochrome b gene. Results and Main Conclusion: We identified 505 infections by 32 haemosporidian parasite lineages in 1,780 blood samples from 37 resident species, and in 901 blood samples from 14 overwintering migratory species, over five years at the same sites. Infection prevalence varied among migratory species from zero to 13%, whereas infection prevalence among resident species ranged up to 77%. Host relatedness did not predict parasite assemblage similarity. We discuss four hypotheses for the rarity of haemosporidian infections in migratory birds during winter, and for the infrequency of parasite sharing between migratory and resident birds: (a) relative abundance and host preferences of dipteran vectors lower parasite transmission to migratory birds; (b) parasite lineages adapted to infect endemic Caribbean hosts are unable to infect migratory species; (c) the physiology of migratory birds after migration and during winter reduces parasite survival; and (d) infected individuals suffer more pronounced mortality rates during migration. We highlight the link between host–parasite coevolution and the physiological adaptations associated with avian seasonal migration.","author":[{"dropping-particle":"","family":"Soares","given":"Leticia","non-dropping-particle":"","parse-names":false,"suffix":""},{"dropping-particle":"","family":"Latta","given":"Steven C.","non-dropping-particle":"","parse-names":false,"suffix":""},{"dropping-particle":"","family":"Ricklefs","given":"Robert E.","non-dropping-particle":"","parse-names":false,"suffix":""}],"container-title":"Journal of Biogeography","id":"ITEM-1","issue":"August","issued":{"date-parts":[["2019"]]},"page":"1-12","title":"Neotropical migratory and resident birds occurring in sympatry during winter have distinct haemosporidian parasite assemblages","type":"article-journal"},"uris":["http://www.mendeley.com/documents/?uuid=a002cd8d-0b65-47b7-bd02-6418d5c6110d"]}],"mendeley":{"formattedCitation":"(Soares et al. 2019)","plainTextFormattedCitation":"(Soares et al. 2019)","previouslyFormattedCitation":"(Soares et al. 2019)"},"properties":{"noteIndex":0},"schema":"https://github.com/citation-style-language/schema/raw/master/csl-citation.json"}</w:instrText>
      </w:r>
      <w:r w:rsidR="00DD3D89" w:rsidRPr="00236D3D">
        <w:rPr>
          <w:rFonts w:cs="Times New Roman"/>
          <w:szCs w:val="24"/>
        </w:rPr>
        <w:fldChar w:fldCharType="separate"/>
      </w:r>
      <w:r w:rsidR="00B871BF" w:rsidRPr="00236D3D">
        <w:rPr>
          <w:rFonts w:cs="Times New Roman"/>
          <w:noProof/>
          <w:szCs w:val="24"/>
        </w:rPr>
        <w:t>(Soares et al. 2019)</w:t>
      </w:r>
      <w:r w:rsidR="00DD3D89" w:rsidRPr="00236D3D">
        <w:rPr>
          <w:rFonts w:cs="Times New Roman"/>
          <w:szCs w:val="24"/>
        </w:rPr>
        <w:fldChar w:fldCharType="end"/>
      </w:r>
      <w:r w:rsidR="00DD3D89" w:rsidRPr="00236D3D">
        <w:rPr>
          <w:rFonts w:cs="Times New Roman"/>
          <w:szCs w:val="24"/>
        </w:rPr>
        <w:t>, we</w:t>
      </w:r>
      <w:r w:rsidR="00236D3D">
        <w:rPr>
          <w:rFonts w:cs="Times New Roman"/>
          <w:szCs w:val="24"/>
        </w:rPr>
        <w:t xml:space="preserve"> also</w:t>
      </w:r>
      <w:r w:rsidR="00DD3D89" w:rsidRPr="00236D3D">
        <w:rPr>
          <w:rFonts w:cs="Times New Roman"/>
          <w:szCs w:val="24"/>
        </w:rPr>
        <w:t xml:space="preserve"> demonstrated</w:t>
      </w:r>
      <w:r w:rsidR="002E56D5" w:rsidRPr="00236D3D">
        <w:rPr>
          <w:rFonts w:cs="Times New Roman"/>
          <w:szCs w:val="24"/>
        </w:rPr>
        <w:t xml:space="preserve"> that South America</w:t>
      </w:r>
      <w:r w:rsidR="00E74744" w:rsidRPr="00236D3D">
        <w:rPr>
          <w:rFonts w:cs="Times New Roman"/>
          <w:szCs w:val="24"/>
        </w:rPr>
        <w:t>n</w:t>
      </w:r>
      <w:r w:rsidR="00DD3D89" w:rsidRPr="00236D3D">
        <w:rPr>
          <w:rFonts w:cs="Times New Roman"/>
          <w:szCs w:val="24"/>
        </w:rPr>
        <w:t xml:space="preserve"> migrants</w:t>
      </w:r>
      <w:r w:rsidR="00D83289" w:rsidRPr="00236D3D">
        <w:rPr>
          <w:rFonts w:cs="Times New Roman"/>
          <w:szCs w:val="24"/>
        </w:rPr>
        <w:t xml:space="preserve"> </w:t>
      </w:r>
      <w:r w:rsidR="00236D3D">
        <w:rPr>
          <w:rFonts w:cs="Times New Roman"/>
          <w:szCs w:val="24"/>
        </w:rPr>
        <w:t xml:space="preserve">represent a moderate </w:t>
      </w:r>
      <w:r w:rsidR="00DD3D89" w:rsidRPr="00236D3D">
        <w:rPr>
          <w:rFonts w:cs="Times New Roman"/>
          <w:szCs w:val="24"/>
        </w:rPr>
        <w:t xml:space="preserve">role in parasite dispersal and, consequently, in their evolution and diversity. </w:t>
      </w:r>
      <w:commentRangeEnd w:id="76"/>
      <w:r w:rsidR="00730800">
        <w:rPr>
          <w:rStyle w:val="Refdecomentrio"/>
        </w:rPr>
        <w:commentReference w:id="76"/>
      </w:r>
      <w:r w:rsidR="00EE01C9">
        <w:rPr>
          <w:rFonts w:cs="Times New Roman"/>
          <w:szCs w:val="24"/>
        </w:rPr>
        <w:t>Further</w:t>
      </w:r>
      <w:r w:rsidR="00D83289">
        <w:rPr>
          <w:rFonts w:cs="Times New Roman"/>
          <w:szCs w:val="24"/>
        </w:rPr>
        <w:t xml:space="preserve">, as observed by </w:t>
      </w:r>
      <w:r w:rsidR="00D83289">
        <w:rPr>
          <w:rFonts w:cs="Times New Roman"/>
          <w:szCs w:val="24"/>
        </w:rPr>
        <w:fldChar w:fldCharType="begin" w:fldLock="1"/>
      </w:r>
      <w:r w:rsidR="00DA5CA5">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Pr>
          <w:rFonts w:cs="Times New Roman"/>
          <w:szCs w:val="24"/>
        </w:rPr>
        <w:fldChar w:fldCharType="separate"/>
      </w:r>
      <w:r w:rsidR="00D83289" w:rsidRPr="00D83289">
        <w:rPr>
          <w:rFonts w:cs="Times New Roman"/>
          <w:noProof/>
          <w:szCs w:val="24"/>
        </w:rPr>
        <w:t>Ricklefs et al. 2017</w:t>
      </w:r>
      <w:r w:rsidR="00D83289">
        <w:rPr>
          <w:rFonts w:cs="Times New Roman"/>
          <w:szCs w:val="24"/>
        </w:rPr>
        <w:fldChar w:fldCharType="end"/>
      </w:r>
      <w:r w:rsidR="00D83289">
        <w:rPr>
          <w:rFonts w:cs="Times New Roman"/>
          <w:szCs w:val="24"/>
        </w:rPr>
        <w:t xml:space="preserve">, most lineages are not shared </w:t>
      </w:r>
      <w:r w:rsidR="00E74744" w:rsidRPr="00EE01C9">
        <w:rPr>
          <w:rFonts w:cs="Times New Roman"/>
          <w:szCs w:val="24"/>
        </w:rPr>
        <w:t>between</w:t>
      </w:r>
      <w:r w:rsidR="00D83289" w:rsidRPr="00EE01C9">
        <w:rPr>
          <w:rFonts w:cs="Times New Roman"/>
          <w:szCs w:val="24"/>
        </w:rPr>
        <w:t xml:space="preserve"> </w:t>
      </w:r>
      <w:r w:rsidR="00E74744" w:rsidRPr="00EE01C9">
        <w:rPr>
          <w:rFonts w:cs="Times New Roman"/>
          <w:szCs w:val="24"/>
        </w:rPr>
        <w:t>resident and migrant</w:t>
      </w:r>
      <w:r w:rsidR="00D83289" w:rsidRPr="00EE01C9">
        <w:rPr>
          <w:rFonts w:cs="Times New Roman"/>
          <w:szCs w:val="24"/>
        </w:rPr>
        <w:t xml:space="preserve"> species,</w:t>
      </w:r>
      <w:r w:rsidR="00EE01C9">
        <w:rPr>
          <w:rFonts w:cs="Times New Roman"/>
          <w:szCs w:val="24"/>
        </w:rPr>
        <w:t xml:space="preserve"> indeed</w:t>
      </w:r>
      <w:r w:rsidR="00D83289" w:rsidRPr="00EE01C9">
        <w:rPr>
          <w:rFonts w:cs="Times New Roman"/>
          <w:szCs w:val="24"/>
        </w:rPr>
        <w:t xml:space="preserve">, most of our parasite lineages were observed only in resident birds, demonstrating </w:t>
      </w:r>
      <w:r w:rsidR="00E74744" w:rsidRPr="00EE01C9">
        <w:rPr>
          <w:rFonts w:cs="Times New Roman"/>
          <w:szCs w:val="24"/>
        </w:rPr>
        <w:t xml:space="preserve">that </w:t>
      </w:r>
      <w:r w:rsidR="00D83289" w:rsidRPr="00EE01C9">
        <w:rPr>
          <w:rFonts w:cs="Times New Roman"/>
          <w:szCs w:val="24"/>
        </w:rPr>
        <w:t xml:space="preserve">resident </w:t>
      </w:r>
      <w:r w:rsidR="002E56D5" w:rsidRPr="00EE01C9">
        <w:rPr>
          <w:rFonts w:cs="Times New Roman"/>
          <w:szCs w:val="24"/>
        </w:rPr>
        <w:t xml:space="preserve">host </w:t>
      </w:r>
      <w:r w:rsidR="00D83289" w:rsidRPr="00EE01C9">
        <w:rPr>
          <w:rFonts w:cs="Times New Roman"/>
          <w:szCs w:val="24"/>
        </w:rPr>
        <w:t xml:space="preserve">species </w:t>
      </w:r>
      <w:proofErr w:type="spellStart"/>
      <w:r w:rsidR="00E74744" w:rsidRPr="00EE01C9">
        <w:rPr>
          <w:rFonts w:cs="Times New Roman"/>
          <w:szCs w:val="24"/>
        </w:rPr>
        <w:t>harbo</w:t>
      </w:r>
      <w:r w:rsidR="00A237EF" w:rsidRPr="00EE01C9">
        <w:rPr>
          <w:rFonts w:cs="Times New Roman"/>
          <w:szCs w:val="24"/>
        </w:rPr>
        <w:t>u</w:t>
      </w:r>
      <w:r w:rsidR="00E74744" w:rsidRPr="00EE01C9">
        <w:rPr>
          <w:rFonts w:cs="Times New Roman"/>
          <w:szCs w:val="24"/>
        </w:rPr>
        <w:t>r</w:t>
      </w:r>
      <w:proofErr w:type="spellEnd"/>
      <w:r w:rsidR="00D83289" w:rsidRPr="00EE01C9">
        <w:rPr>
          <w:rFonts w:cs="Times New Roman"/>
          <w:szCs w:val="24"/>
        </w:rPr>
        <w:t xml:space="preserve"> the greatest </w:t>
      </w:r>
      <w:r w:rsidR="00C26B7A" w:rsidRPr="00EE01C9">
        <w:rPr>
          <w:rFonts w:cs="Times New Roman"/>
          <w:szCs w:val="24"/>
        </w:rPr>
        <w:t>parasite</w:t>
      </w:r>
      <w:r w:rsidR="00D83289" w:rsidRPr="00EE01C9">
        <w:rPr>
          <w:rFonts w:cs="Times New Roman"/>
          <w:szCs w:val="24"/>
        </w:rPr>
        <w:t xml:space="preserve"> richness in our </w:t>
      </w:r>
      <w:r w:rsidR="00C26B7A" w:rsidRPr="00EE01C9">
        <w:rPr>
          <w:rFonts w:cs="Times New Roman"/>
          <w:szCs w:val="24"/>
        </w:rPr>
        <w:t xml:space="preserve">study </w:t>
      </w:r>
      <w:r w:rsidR="00D83289" w:rsidRPr="00EE01C9">
        <w:rPr>
          <w:rFonts w:cs="Times New Roman"/>
          <w:szCs w:val="24"/>
        </w:rPr>
        <w:t>system.</w:t>
      </w:r>
      <w:r w:rsidR="002E56D5" w:rsidRPr="00EE01C9">
        <w:rPr>
          <w:rFonts w:cs="Times New Roman"/>
          <w:szCs w:val="24"/>
        </w:rPr>
        <w:t xml:space="preserve"> </w:t>
      </w:r>
      <w:r w:rsidR="002E56D5">
        <w:rPr>
          <w:rFonts w:cs="Times New Roman"/>
          <w:szCs w:val="24"/>
        </w:rPr>
        <w:t xml:space="preserve">We also demonstrated that, despite the fact migrants </w:t>
      </w:r>
      <w:r w:rsidR="00EE01C9">
        <w:rPr>
          <w:rFonts w:cs="Times New Roman"/>
          <w:szCs w:val="24"/>
        </w:rPr>
        <w:t xml:space="preserve">might </w:t>
      </w:r>
      <w:r w:rsidR="002E56D5">
        <w:rPr>
          <w:rFonts w:cs="Times New Roman"/>
          <w:szCs w:val="24"/>
        </w:rPr>
        <w:t xml:space="preserve">carry </w:t>
      </w:r>
      <w:proofErr w:type="spellStart"/>
      <w:r w:rsidR="002E56D5" w:rsidRPr="00EE01C9">
        <w:rPr>
          <w:rFonts w:cs="Times New Roman"/>
          <w:szCs w:val="24"/>
        </w:rPr>
        <w:t>haemosporidian</w:t>
      </w:r>
      <w:r w:rsidR="00396067" w:rsidRPr="00EE01C9">
        <w:rPr>
          <w:rFonts w:cs="Times New Roman"/>
          <w:szCs w:val="24"/>
        </w:rPr>
        <w:t>s</w:t>
      </w:r>
      <w:proofErr w:type="spellEnd"/>
      <w:r w:rsidR="002E56D5" w:rsidRPr="00EE01C9">
        <w:rPr>
          <w:rFonts w:cs="Times New Roman"/>
          <w:szCs w:val="24"/>
        </w:rPr>
        <w:t xml:space="preserve"> to new localities, migration </w:t>
      </w:r>
      <w:r w:rsidR="00396067" w:rsidRPr="00EE01C9">
        <w:rPr>
          <w:rFonts w:cs="Times New Roman"/>
          <w:szCs w:val="24"/>
        </w:rPr>
        <w:t xml:space="preserve">of itself </w:t>
      </w:r>
      <w:r w:rsidR="002E56D5" w:rsidRPr="00EE01C9">
        <w:rPr>
          <w:rFonts w:cs="Times New Roman"/>
          <w:szCs w:val="24"/>
        </w:rPr>
        <w:t xml:space="preserve">may not affect parasite </w:t>
      </w:r>
      <w:r w:rsidR="00EE01C9">
        <w:rPr>
          <w:rFonts w:cs="Times New Roman"/>
          <w:szCs w:val="24"/>
        </w:rPr>
        <w:t xml:space="preserve">general </w:t>
      </w:r>
      <w:r w:rsidR="00EE01C9" w:rsidRPr="00EE01C9">
        <w:rPr>
          <w:rFonts w:cs="Times New Roman"/>
          <w:szCs w:val="24"/>
        </w:rPr>
        <w:t>prevalence</w:t>
      </w:r>
      <w:r w:rsidR="002E56D5" w:rsidRPr="00EE01C9">
        <w:rPr>
          <w:rFonts w:cs="Times New Roman"/>
          <w:szCs w:val="24"/>
        </w:rPr>
        <w:t xml:space="preserve">. </w:t>
      </w:r>
      <w:r w:rsidR="002E56D5">
        <w:rPr>
          <w:rFonts w:cs="Times New Roman"/>
          <w:szCs w:val="24"/>
        </w:rPr>
        <w:t xml:space="preserve">In addition, migrants appear </w:t>
      </w:r>
      <w:r w:rsidR="00EE01C9">
        <w:rPr>
          <w:rFonts w:cs="Times New Roman"/>
          <w:szCs w:val="24"/>
        </w:rPr>
        <w:t>increase homogeneity of parasites hosted</w:t>
      </w:r>
      <w:r w:rsidR="002E56D5">
        <w:rPr>
          <w:rFonts w:cs="Times New Roman"/>
          <w:szCs w:val="24"/>
        </w:rPr>
        <w:t xml:space="preserve"> bird communities in </w:t>
      </w:r>
      <w:r w:rsidR="002E56D5" w:rsidRPr="00EE01C9">
        <w:rPr>
          <w:rFonts w:cs="Times New Roman"/>
          <w:szCs w:val="24"/>
        </w:rPr>
        <w:t>our study</w:t>
      </w:r>
      <w:r w:rsidR="004E284A" w:rsidRPr="00EE01C9">
        <w:rPr>
          <w:rFonts w:cs="Times New Roman"/>
          <w:szCs w:val="24"/>
        </w:rPr>
        <w:t xml:space="preserve"> </w:t>
      </w:r>
      <w:r w:rsidR="00396067" w:rsidRPr="00EE01C9">
        <w:rPr>
          <w:rFonts w:cs="Times New Roman"/>
          <w:szCs w:val="24"/>
        </w:rPr>
        <w:t xml:space="preserve">system, </w:t>
      </w:r>
      <w:r w:rsidR="004E284A" w:rsidRPr="00EE01C9">
        <w:rPr>
          <w:rFonts w:cs="Times New Roman"/>
          <w:szCs w:val="24"/>
        </w:rPr>
        <w:t xml:space="preserve">as their presence seems to be related to </w:t>
      </w:r>
      <w:r w:rsidR="00396067" w:rsidRPr="00EE01C9">
        <w:rPr>
          <w:rFonts w:cs="Times New Roman"/>
          <w:szCs w:val="24"/>
        </w:rPr>
        <w:t>lower</w:t>
      </w:r>
      <w:r w:rsidR="004E284A" w:rsidRPr="00EE01C9">
        <w:rPr>
          <w:rFonts w:cs="Times New Roman"/>
          <w:szCs w:val="24"/>
        </w:rPr>
        <w:t xml:space="preserve"> community</w:t>
      </w:r>
      <w:r w:rsidR="00396067" w:rsidRPr="00EE01C9">
        <w:rPr>
          <w:rFonts w:cs="Times New Roman"/>
          <w:szCs w:val="24"/>
        </w:rPr>
        <w:t xml:space="preserve">-wide </w:t>
      </w:r>
      <w:proofErr w:type="spellStart"/>
      <w:r w:rsidR="00EE01C9">
        <w:rPr>
          <w:rFonts w:cs="Times New Roman"/>
          <w:szCs w:val="24"/>
        </w:rPr>
        <w:t>haemosporidian</w:t>
      </w:r>
      <w:proofErr w:type="spellEnd"/>
      <w:r w:rsidR="00EE01C9">
        <w:rPr>
          <w:rFonts w:cs="Times New Roman"/>
          <w:szCs w:val="24"/>
        </w:rPr>
        <w:t xml:space="preserve"> richness</w:t>
      </w:r>
      <w:r w:rsidR="002E56D5" w:rsidRPr="00396067">
        <w:rPr>
          <w:rFonts w:cs="Times New Roman"/>
          <w:color w:val="FF0000"/>
          <w:szCs w:val="24"/>
        </w:rPr>
        <w:t xml:space="preserve">. </w:t>
      </w:r>
      <w:r w:rsidR="00482E1A" w:rsidRPr="00EE01C9">
        <w:rPr>
          <w:rFonts w:cs="Times New Roman"/>
          <w:szCs w:val="24"/>
        </w:rPr>
        <w:t>By comparing the distribution of different</w:t>
      </w:r>
      <w:r w:rsidR="004E284A" w:rsidRPr="00EE01C9">
        <w:rPr>
          <w:rFonts w:cs="Times New Roman"/>
          <w:szCs w:val="24"/>
        </w:rPr>
        <w:t xml:space="preserve"> pathogen</w:t>
      </w:r>
      <w:r w:rsidR="00482E1A" w:rsidRPr="00EE01C9">
        <w:rPr>
          <w:rFonts w:cs="Times New Roman"/>
          <w:szCs w:val="24"/>
        </w:rPr>
        <w:t xml:space="preserve"> lineage</w:t>
      </w:r>
      <w:r w:rsidR="004E284A" w:rsidRPr="00EE01C9">
        <w:rPr>
          <w:rFonts w:cs="Times New Roman"/>
          <w:szCs w:val="24"/>
        </w:rPr>
        <w:t xml:space="preserve">s, </w:t>
      </w:r>
      <w:r w:rsidR="00B871BF" w:rsidRPr="00EE01C9">
        <w:rPr>
          <w:rFonts w:cs="Times New Roman"/>
          <w:szCs w:val="24"/>
        </w:rPr>
        <w:t>o</w:t>
      </w:r>
      <w:r w:rsidR="009F2661" w:rsidRPr="00EE01C9">
        <w:rPr>
          <w:rFonts w:cs="Times New Roman"/>
          <w:szCs w:val="24"/>
        </w:rPr>
        <w:t xml:space="preserve">ur analyses demonstrate </w:t>
      </w:r>
      <w:r w:rsidR="00482E1A" w:rsidRPr="00EE01C9">
        <w:rPr>
          <w:rFonts w:cs="Times New Roman"/>
          <w:szCs w:val="24"/>
        </w:rPr>
        <w:t xml:space="preserve">that </w:t>
      </w:r>
      <w:r w:rsidR="009F2661" w:rsidRPr="00EE01C9">
        <w:rPr>
          <w:rFonts w:cs="Times New Roman"/>
          <w:szCs w:val="24"/>
        </w:rPr>
        <w:t>migra</w:t>
      </w:r>
      <w:r w:rsidR="004E284A" w:rsidRPr="00EE01C9">
        <w:rPr>
          <w:rFonts w:cs="Times New Roman"/>
          <w:szCs w:val="24"/>
        </w:rPr>
        <w:t xml:space="preserve">nts </w:t>
      </w:r>
      <w:r w:rsidR="00EE01C9" w:rsidRPr="00EE01C9">
        <w:rPr>
          <w:rFonts w:cs="Times New Roman"/>
          <w:szCs w:val="24"/>
        </w:rPr>
        <w:t xml:space="preserve">could </w:t>
      </w:r>
      <w:r w:rsidR="004E284A" w:rsidRPr="00EE01C9">
        <w:rPr>
          <w:rFonts w:cs="Times New Roman"/>
          <w:szCs w:val="24"/>
        </w:rPr>
        <w:t xml:space="preserve">carry </w:t>
      </w:r>
      <w:proofErr w:type="spellStart"/>
      <w:r w:rsidR="00B871BF" w:rsidRPr="00EE01C9">
        <w:rPr>
          <w:rFonts w:cs="Times New Roman"/>
          <w:szCs w:val="24"/>
        </w:rPr>
        <w:t>haemosporidian</w:t>
      </w:r>
      <w:r w:rsidR="00482E1A" w:rsidRPr="00EE01C9">
        <w:rPr>
          <w:rFonts w:cs="Times New Roman"/>
          <w:szCs w:val="24"/>
        </w:rPr>
        <w:t>s</w:t>
      </w:r>
      <w:proofErr w:type="spellEnd"/>
      <w:r w:rsidR="00B871BF" w:rsidRPr="00EE01C9">
        <w:rPr>
          <w:rFonts w:cs="Times New Roman"/>
          <w:szCs w:val="24"/>
        </w:rPr>
        <w:t xml:space="preserve"> and possibly other pathogens</w:t>
      </w:r>
      <w:r w:rsidR="004E284A" w:rsidRPr="00EE01C9">
        <w:rPr>
          <w:rFonts w:cs="Times New Roman"/>
          <w:szCs w:val="24"/>
        </w:rPr>
        <w:t xml:space="preserve"> </w:t>
      </w:r>
      <w:r w:rsidR="00482E1A" w:rsidRPr="00EE01C9">
        <w:rPr>
          <w:rFonts w:cs="Times New Roman"/>
          <w:szCs w:val="24"/>
        </w:rPr>
        <w:t>throughout</w:t>
      </w:r>
      <w:r w:rsidR="004E284A" w:rsidRPr="00EE01C9">
        <w:rPr>
          <w:rFonts w:cs="Times New Roman"/>
          <w:szCs w:val="24"/>
        </w:rPr>
        <w:t xml:space="preserve"> their </w:t>
      </w:r>
      <w:r w:rsidR="00482E1A" w:rsidRPr="00EE01C9">
        <w:rPr>
          <w:rFonts w:cs="Times New Roman"/>
          <w:szCs w:val="24"/>
        </w:rPr>
        <w:t xml:space="preserve">migration </w:t>
      </w:r>
      <w:r w:rsidR="004E284A" w:rsidRPr="00EE01C9">
        <w:rPr>
          <w:rFonts w:cs="Times New Roman"/>
          <w:szCs w:val="24"/>
        </w:rPr>
        <w:t>routes</w:t>
      </w:r>
      <w:r w:rsidR="00482E1A" w:rsidRPr="00EE01C9">
        <w:rPr>
          <w:rFonts w:cs="Times New Roman"/>
          <w:szCs w:val="24"/>
        </w:rPr>
        <w:t>, thereby</w:t>
      </w:r>
      <w:r w:rsidR="004E284A" w:rsidRPr="00EE01C9">
        <w:rPr>
          <w:rFonts w:cs="Times New Roman"/>
          <w:szCs w:val="24"/>
        </w:rPr>
        <w:t xml:space="preserve"> </w:t>
      </w:r>
      <w:r w:rsidR="00482E1A" w:rsidRPr="00EE01C9">
        <w:rPr>
          <w:rFonts w:cs="Times New Roman"/>
          <w:szCs w:val="24"/>
        </w:rPr>
        <w:t>contributing to the spread of disease</w:t>
      </w:r>
      <w:r w:rsidR="00CE4E19" w:rsidRPr="00EE01C9">
        <w:rPr>
          <w:rFonts w:cs="Times New Roman"/>
          <w:szCs w:val="24"/>
        </w:rPr>
        <w:t xml:space="preserve"> on a continental scale.</w:t>
      </w:r>
    </w:p>
    <w:p w14:paraId="4E2659CE" w14:textId="77777777" w:rsidR="009A287E" w:rsidRPr="00482E1A" w:rsidRDefault="009A287E" w:rsidP="003B6A4F">
      <w:pPr>
        <w:spacing w:line="480" w:lineRule="auto"/>
        <w:rPr>
          <w:rFonts w:cs="Times New Roman"/>
          <w:color w:val="FF0000"/>
          <w:szCs w:val="24"/>
        </w:rPr>
      </w:pPr>
    </w:p>
    <w:p w14:paraId="23B0948D" w14:textId="47369DB6" w:rsidR="001F60EB" w:rsidRPr="00CB59BA" w:rsidRDefault="00D83289" w:rsidP="003B6A4F">
      <w:pPr>
        <w:spacing w:line="480" w:lineRule="auto"/>
        <w:rPr>
          <w:rFonts w:cs="Times New Roman"/>
          <w:b/>
          <w:bCs/>
          <w:szCs w:val="24"/>
        </w:rPr>
      </w:pPr>
      <w:r w:rsidRPr="00CB59BA">
        <w:rPr>
          <w:rFonts w:cs="Times New Roman"/>
          <w:b/>
          <w:bCs/>
          <w:szCs w:val="24"/>
        </w:rPr>
        <w:t xml:space="preserve"> </w:t>
      </w:r>
      <w:r w:rsidR="00AA23B1" w:rsidRPr="00CB59BA">
        <w:rPr>
          <w:rFonts w:cs="Times New Roman"/>
          <w:b/>
          <w:bCs/>
          <w:szCs w:val="24"/>
        </w:rPr>
        <w:t>Funding</w:t>
      </w:r>
    </w:p>
    <w:p w14:paraId="3FB6CF52" w14:textId="558656A3" w:rsidR="00001A02" w:rsidRPr="00A76F31" w:rsidRDefault="00001A02" w:rsidP="00001A02">
      <w:pPr>
        <w:spacing w:line="480" w:lineRule="auto"/>
        <w:rPr>
          <w:rFonts w:cs="Times New Roman"/>
          <w:szCs w:val="24"/>
          <w:lang w:val="pt-BR"/>
        </w:rPr>
      </w:pPr>
      <w:r>
        <w:t xml:space="preserve">D. de Angeli Dutra and A. </w:t>
      </w:r>
      <w:proofErr w:type="spellStart"/>
      <w:r>
        <w:t>Filion</w:t>
      </w:r>
      <w:proofErr w:type="spellEnd"/>
      <w:r>
        <w:t xml:space="preserve"> were supported by doctoral scholarships from the University of Otago. </w:t>
      </w:r>
      <w:proofErr w:type="spellStart"/>
      <w:r w:rsidRPr="00A76F31">
        <w:rPr>
          <w:rFonts w:cs="Times New Roman"/>
          <w:szCs w:val="24"/>
          <w:lang w:val="pt-BR"/>
        </w:rPr>
        <w:t>During</w:t>
      </w:r>
      <w:proofErr w:type="spellEnd"/>
      <w:r w:rsidRPr="00A76F31">
        <w:rPr>
          <w:rFonts w:cs="Times New Roman"/>
          <w:szCs w:val="24"/>
          <w:lang w:val="pt-BR"/>
        </w:rPr>
        <w:t xml:space="preserve"> </w:t>
      </w:r>
      <w:proofErr w:type="spellStart"/>
      <w:r w:rsidRPr="00A76F31">
        <w:rPr>
          <w:rFonts w:cs="Times New Roman"/>
          <w:szCs w:val="24"/>
          <w:lang w:val="pt-BR"/>
        </w:rPr>
        <w:t>the</w:t>
      </w:r>
      <w:proofErr w:type="spellEnd"/>
      <w:r w:rsidRPr="00A76F31">
        <w:rPr>
          <w:rFonts w:cs="Times New Roman"/>
          <w:szCs w:val="24"/>
          <w:lang w:val="pt-BR"/>
        </w:rPr>
        <w:t xml:space="preserve"> </w:t>
      </w:r>
      <w:proofErr w:type="spellStart"/>
      <w:r w:rsidRPr="00A76F31">
        <w:rPr>
          <w:rFonts w:cs="Times New Roman"/>
          <w:szCs w:val="24"/>
          <w:lang w:val="pt-BR"/>
        </w:rPr>
        <w:t>project</w:t>
      </w:r>
      <w:proofErr w:type="spellEnd"/>
      <w:r w:rsidRPr="00A76F31">
        <w:rPr>
          <w:rFonts w:cs="Times New Roman"/>
          <w:szCs w:val="24"/>
          <w:lang w:val="pt-BR"/>
        </w:rPr>
        <w:t xml:space="preserve">, Alan </w:t>
      </w:r>
      <w:proofErr w:type="spellStart"/>
      <w:r w:rsidRPr="00A76F31">
        <w:rPr>
          <w:rFonts w:cs="Times New Roman"/>
          <w:szCs w:val="24"/>
          <w:lang w:val="pt-BR"/>
        </w:rPr>
        <w:t>Fecchio</w:t>
      </w:r>
      <w:proofErr w:type="spellEnd"/>
      <w:r w:rsidRPr="00A76F31">
        <w:rPr>
          <w:rFonts w:cs="Times New Roman"/>
          <w:szCs w:val="24"/>
          <w:lang w:val="pt-BR"/>
        </w:rPr>
        <w:t xml:space="preserve"> </w:t>
      </w:r>
      <w:proofErr w:type="spellStart"/>
      <w:r w:rsidRPr="00A76F31">
        <w:rPr>
          <w:rFonts w:cs="Times New Roman"/>
          <w:szCs w:val="24"/>
          <w:lang w:val="pt-BR"/>
        </w:rPr>
        <w:t>was</w:t>
      </w:r>
      <w:proofErr w:type="spellEnd"/>
      <w:r w:rsidRPr="00A76F31">
        <w:rPr>
          <w:rFonts w:cs="Times New Roman"/>
          <w:szCs w:val="24"/>
          <w:lang w:val="pt-BR"/>
        </w:rPr>
        <w:t xml:space="preserve"> </w:t>
      </w:r>
      <w:proofErr w:type="spellStart"/>
      <w:r w:rsidRPr="00A76F31">
        <w:rPr>
          <w:rFonts w:cs="Times New Roman"/>
          <w:szCs w:val="24"/>
          <w:lang w:val="pt-BR"/>
        </w:rPr>
        <w:t>supported</w:t>
      </w:r>
      <w:proofErr w:type="spellEnd"/>
      <w:r w:rsidRPr="00A76F31">
        <w:rPr>
          <w:rFonts w:cs="Times New Roman"/>
          <w:szCs w:val="24"/>
          <w:lang w:val="pt-BR"/>
        </w:rPr>
        <w:t xml:space="preserve"> by a </w:t>
      </w:r>
      <w:proofErr w:type="spellStart"/>
      <w:r w:rsidRPr="00A76F31">
        <w:rPr>
          <w:rFonts w:cs="Times New Roman"/>
          <w:szCs w:val="24"/>
          <w:lang w:val="pt-BR"/>
        </w:rPr>
        <w:t>postdoctoral</w:t>
      </w:r>
      <w:proofErr w:type="spellEnd"/>
      <w:r w:rsidRPr="00A76F31">
        <w:rPr>
          <w:rFonts w:cs="Times New Roman"/>
          <w:szCs w:val="24"/>
          <w:lang w:val="pt-BR"/>
        </w:rPr>
        <w:t xml:space="preserve"> </w:t>
      </w:r>
      <w:proofErr w:type="spellStart"/>
      <w:r w:rsidRPr="00A76F31">
        <w:rPr>
          <w:rFonts w:cs="Times New Roman"/>
          <w:szCs w:val="24"/>
          <w:lang w:val="pt-BR"/>
        </w:rPr>
        <w:t>fellowship</w:t>
      </w:r>
      <w:proofErr w:type="spellEnd"/>
      <w:r w:rsidRPr="00A76F31">
        <w:rPr>
          <w:rFonts w:cs="Times New Roman"/>
          <w:szCs w:val="24"/>
          <w:lang w:val="pt-BR"/>
        </w:rPr>
        <w:t xml:space="preserve"> (PNPD </w:t>
      </w:r>
      <w:proofErr w:type="spellStart"/>
      <w:r w:rsidRPr="00A76F31">
        <w:rPr>
          <w:rFonts w:cs="Times New Roman"/>
          <w:szCs w:val="24"/>
          <w:lang w:val="pt-BR"/>
        </w:rPr>
        <w:t>scholarship</w:t>
      </w:r>
      <w:proofErr w:type="spellEnd"/>
      <w:r w:rsidRPr="00A76F31">
        <w:rPr>
          <w:rFonts w:cs="Times New Roman"/>
          <w:szCs w:val="24"/>
          <w:lang w:val="pt-BR"/>
        </w:rPr>
        <w:t>) from Coordenação de Aperfeiçoamento de Pessoal de Nível Superior (CAPES</w:t>
      </w:r>
      <w:r w:rsidRPr="00A76F31">
        <w:rPr>
          <w:rFonts w:cs="Times New Roman"/>
          <w:szCs w:val="24"/>
          <w:lang w:val="pt-BR"/>
        </w:rPr>
        <w:t>)</w:t>
      </w:r>
      <w:r w:rsidR="0083637C" w:rsidRPr="00A76F31">
        <w:rPr>
          <w:rFonts w:cs="Times New Roman"/>
          <w:szCs w:val="24"/>
          <w:lang w:val="pt-BR"/>
        </w:rPr>
        <w:t xml:space="preserve">, </w:t>
      </w:r>
      <w:bookmarkStart w:id="77" w:name="_Hlk41893050"/>
      <w:r w:rsidR="00A76F31">
        <w:rPr>
          <w:rFonts w:cs="Times New Roman"/>
          <w:szCs w:val="24"/>
          <w:lang w:val="pt-BR"/>
        </w:rPr>
        <w:t>É</w:t>
      </w:r>
      <w:r w:rsidR="0083637C" w:rsidRPr="00A76F31">
        <w:rPr>
          <w:rFonts w:cs="Times New Roman"/>
          <w:szCs w:val="24"/>
          <w:lang w:val="pt-BR"/>
        </w:rPr>
        <w:t xml:space="preserve">rika M. Braga </w:t>
      </w:r>
      <w:proofErr w:type="spellStart"/>
      <w:r w:rsidR="0083637C" w:rsidRPr="00A76F31">
        <w:rPr>
          <w:rFonts w:cs="Times New Roman"/>
          <w:szCs w:val="24"/>
          <w:lang w:val="pt-BR"/>
        </w:rPr>
        <w:t>was</w:t>
      </w:r>
      <w:proofErr w:type="spellEnd"/>
      <w:r w:rsidR="0083637C" w:rsidRPr="00A76F31">
        <w:rPr>
          <w:rFonts w:cs="Times New Roman"/>
          <w:szCs w:val="24"/>
          <w:lang w:val="pt-BR"/>
        </w:rPr>
        <w:t xml:space="preserve"> </w:t>
      </w:r>
      <w:proofErr w:type="spellStart"/>
      <w:r w:rsidR="0083637C" w:rsidRPr="00A76F31">
        <w:rPr>
          <w:rFonts w:cs="Times New Roman"/>
          <w:szCs w:val="24"/>
          <w:lang w:val="pt-BR"/>
        </w:rPr>
        <w:t>supported</w:t>
      </w:r>
      <w:proofErr w:type="spellEnd"/>
      <w:r w:rsidR="0083637C" w:rsidRPr="00A76F31">
        <w:rPr>
          <w:rFonts w:cs="Times New Roman"/>
          <w:szCs w:val="24"/>
          <w:lang w:val="pt-BR"/>
        </w:rPr>
        <w:t xml:space="preserve"> by </w:t>
      </w:r>
      <w:r w:rsidR="002375B5" w:rsidRPr="00A76F31">
        <w:rPr>
          <w:rFonts w:cs="Times New Roman"/>
          <w:szCs w:val="24"/>
          <w:lang w:val="pt-BR"/>
        </w:rPr>
        <w:t>Conselho Nacional de Desenvolvimento Científico e Tecnológico (</w:t>
      </w:r>
      <w:r w:rsidR="00A76F31" w:rsidRPr="00A76F31">
        <w:rPr>
          <w:rFonts w:cs="Times New Roman"/>
          <w:szCs w:val="24"/>
          <w:lang w:val="pt-BR"/>
        </w:rPr>
        <w:t>CNPq)</w:t>
      </w:r>
      <w:r w:rsidRPr="00A76F31">
        <w:rPr>
          <w:rFonts w:cs="Times New Roman"/>
          <w:szCs w:val="24"/>
          <w:lang w:val="pt-BR"/>
        </w:rPr>
        <w:t>.</w:t>
      </w:r>
      <w:bookmarkEnd w:id="77"/>
    </w:p>
    <w:p w14:paraId="59A089E6" w14:textId="77777777" w:rsidR="006E45B9" w:rsidRPr="00A76F31" w:rsidRDefault="006E45B9" w:rsidP="00001A02">
      <w:pPr>
        <w:spacing w:line="480" w:lineRule="auto"/>
        <w:rPr>
          <w:rFonts w:cs="Times New Roman"/>
          <w:szCs w:val="24"/>
          <w:lang w:val="pt-BR"/>
        </w:rPr>
      </w:pPr>
    </w:p>
    <w:p w14:paraId="3AC3419F" w14:textId="50451D12" w:rsidR="00326BC5" w:rsidRPr="00CB59BA" w:rsidRDefault="00326BC5" w:rsidP="00326BC5">
      <w:pPr>
        <w:spacing w:line="480" w:lineRule="auto"/>
        <w:rPr>
          <w:rFonts w:cs="Times New Roman"/>
          <w:b/>
          <w:bCs/>
          <w:szCs w:val="24"/>
        </w:rPr>
      </w:pPr>
      <w:r w:rsidRPr="00CB59BA">
        <w:rPr>
          <w:rFonts w:cs="Times New Roman"/>
          <w:b/>
          <w:bCs/>
          <w:szCs w:val="24"/>
        </w:rPr>
        <w:t xml:space="preserve">Acknowledgments </w:t>
      </w:r>
    </w:p>
    <w:p w14:paraId="57C526A3" w14:textId="2D9A132F" w:rsidR="00326BC5" w:rsidRPr="00001A02" w:rsidRDefault="00CB59BA" w:rsidP="00326BC5">
      <w:pPr>
        <w:spacing w:line="480" w:lineRule="auto"/>
        <w:rPr>
          <w:rFonts w:cs="Times New Roman"/>
          <w:szCs w:val="24"/>
        </w:rPr>
      </w:pPr>
      <w:r w:rsidRPr="00001A02">
        <w:rPr>
          <w:rFonts w:cs="Times New Roman"/>
          <w:szCs w:val="24"/>
        </w:rPr>
        <w:t xml:space="preserve">We </w:t>
      </w:r>
      <w:r w:rsidR="00E90DD3" w:rsidRPr="00001A02">
        <w:rPr>
          <w:rFonts w:cs="Times New Roman"/>
          <w:szCs w:val="24"/>
        </w:rPr>
        <w:t>thank</w:t>
      </w:r>
      <w:r w:rsidRPr="00001A02">
        <w:rPr>
          <w:rFonts w:cs="Times New Roman"/>
          <w:szCs w:val="24"/>
        </w:rPr>
        <w:t xml:space="preserve"> </w:t>
      </w:r>
      <w:r w:rsidR="004A4451" w:rsidRPr="00001A02">
        <w:rPr>
          <w:rFonts w:cs="Times New Roman"/>
          <w:szCs w:val="24"/>
        </w:rPr>
        <w:t xml:space="preserve">the </w:t>
      </w:r>
      <w:proofErr w:type="spellStart"/>
      <w:r w:rsidRPr="00001A02">
        <w:rPr>
          <w:rFonts w:cs="Times New Roman"/>
          <w:szCs w:val="24"/>
        </w:rPr>
        <w:t>MalAvi</w:t>
      </w:r>
      <w:proofErr w:type="spellEnd"/>
      <w:r w:rsidRPr="00001A02">
        <w:rPr>
          <w:rFonts w:cs="Times New Roman"/>
          <w:szCs w:val="24"/>
        </w:rPr>
        <w:t xml:space="preserve"> curators for maintaining the database and </w:t>
      </w:r>
      <w:r w:rsidR="00F01F39" w:rsidRPr="00001A02">
        <w:rPr>
          <w:rFonts w:cs="Times New Roman"/>
          <w:szCs w:val="24"/>
        </w:rPr>
        <w:t>for making</w:t>
      </w:r>
      <w:r w:rsidRPr="00001A02">
        <w:rPr>
          <w:rFonts w:cs="Times New Roman"/>
          <w:szCs w:val="24"/>
        </w:rPr>
        <w:t xml:space="preserve"> all data available</w:t>
      </w:r>
      <w:r w:rsidR="00F01F39" w:rsidRPr="00001A02">
        <w:rPr>
          <w:rFonts w:cs="Times New Roman"/>
          <w:szCs w:val="24"/>
        </w:rPr>
        <w:t>, as well as</w:t>
      </w:r>
      <w:r w:rsidRPr="00001A02">
        <w:rPr>
          <w:rFonts w:cs="Times New Roman"/>
          <w:szCs w:val="24"/>
        </w:rPr>
        <w:t xml:space="preserve"> all researchers who shared the</w:t>
      </w:r>
      <w:r w:rsidR="00F01F39" w:rsidRPr="00001A02">
        <w:rPr>
          <w:rFonts w:cs="Times New Roman"/>
          <w:szCs w:val="24"/>
        </w:rPr>
        <w:t>ir</w:t>
      </w:r>
      <w:r w:rsidRPr="00001A02">
        <w:rPr>
          <w:rFonts w:cs="Times New Roman"/>
          <w:szCs w:val="24"/>
        </w:rPr>
        <w:t xml:space="preserve"> data. </w:t>
      </w:r>
      <w:r w:rsidR="00F01F39" w:rsidRPr="00001A02">
        <w:rPr>
          <w:rFonts w:cs="Times New Roman"/>
          <w:szCs w:val="24"/>
        </w:rPr>
        <w:t>We are also</w:t>
      </w:r>
      <w:r w:rsidRPr="00001A02">
        <w:rPr>
          <w:rFonts w:cs="Times New Roman"/>
          <w:szCs w:val="24"/>
        </w:rPr>
        <w:t xml:space="preserve"> grateful to all funding agencies that made this research possible. </w:t>
      </w:r>
    </w:p>
    <w:p w14:paraId="013D2619" w14:textId="77777777" w:rsidR="00326BC5" w:rsidRPr="002C2ACF" w:rsidRDefault="00326BC5" w:rsidP="003B6A4F">
      <w:pPr>
        <w:spacing w:line="480" w:lineRule="auto"/>
        <w:rPr>
          <w:rFonts w:cs="Times New Roman"/>
          <w:szCs w:val="24"/>
        </w:rPr>
      </w:pPr>
    </w:p>
    <w:p w14:paraId="01F2BCA3" w14:textId="5E14E91E" w:rsidR="00DA1478" w:rsidRDefault="00715F50" w:rsidP="003B6A4F">
      <w:pPr>
        <w:pStyle w:val="Ttulo"/>
        <w:spacing w:line="480" w:lineRule="auto"/>
        <w:rPr>
          <w:rFonts w:cs="Times New Roman"/>
          <w:szCs w:val="24"/>
        </w:rPr>
      </w:pPr>
      <w:r w:rsidRPr="003B6A4F">
        <w:rPr>
          <w:rFonts w:cs="Times New Roman"/>
          <w:szCs w:val="24"/>
        </w:rPr>
        <w:t>References</w:t>
      </w:r>
    </w:p>
    <w:p w14:paraId="63400228" w14:textId="77777777" w:rsidR="0041176D" w:rsidRPr="0041176D" w:rsidRDefault="0041176D" w:rsidP="0041176D"/>
    <w:p w14:paraId="67EA77D2" w14:textId="7886B87C" w:rsidR="00067D92" w:rsidRPr="00067D92" w:rsidRDefault="00715F50" w:rsidP="00067D92">
      <w:pPr>
        <w:widowControl w:val="0"/>
        <w:autoSpaceDE w:val="0"/>
        <w:autoSpaceDN w:val="0"/>
        <w:adjustRightInd w:val="0"/>
        <w:spacing w:line="480" w:lineRule="auto"/>
        <w:ind w:left="480" w:hanging="480"/>
        <w:rPr>
          <w:rFonts w:cs="Times New Roman"/>
          <w:noProof/>
          <w:szCs w:val="24"/>
        </w:rPr>
      </w:pPr>
      <w:r w:rsidRPr="003B6A4F">
        <w:rPr>
          <w:rFonts w:cs="Times New Roman"/>
          <w:szCs w:val="24"/>
        </w:rPr>
        <w:fldChar w:fldCharType="begin" w:fldLock="1"/>
      </w:r>
      <w:r w:rsidRPr="003B6A4F">
        <w:rPr>
          <w:rFonts w:cs="Times New Roman"/>
          <w:szCs w:val="24"/>
        </w:rPr>
        <w:instrText xml:space="preserve">ADDIN Mendeley Bibliography CSL_BIBLIOGRAPHY </w:instrText>
      </w:r>
      <w:r w:rsidRPr="003B6A4F">
        <w:rPr>
          <w:rFonts w:cs="Times New Roman"/>
          <w:szCs w:val="24"/>
        </w:rPr>
        <w:fldChar w:fldCharType="separate"/>
      </w:r>
      <w:r w:rsidR="00067D92" w:rsidRPr="00067D92">
        <w:rPr>
          <w:rFonts w:cs="Times New Roman"/>
          <w:noProof/>
          <w:szCs w:val="24"/>
        </w:rPr>
        <w:t>Alekseev, A. N. et al. 2001. Evidence of Ehrlichiosis Agents Found in Ticks ( Acari : Ixodidae ) Collected from Migratory Birds Evidence of Ehrlichiosis Agents Found in Ticks ( Acari : Ixodidae ) Collected from Migratory Birds. - J. Med. Entomol. 38: 471–474.</w:t>
      </w:r>
    </w:p>
    <w:p w14:paraId="2903A110"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Altizer, S. et al. 2011. Animal migration and infectious disease risk. - Science (80-. ). 331: 296–302.</w:t>
      </w:r>
    </w:p>
    <w:p w14:paraId="0B469A43"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Barrow, L. N. et al. 2019. Deeply conserved susceptibility in a multi-host, multi-parasite system. - Ecol. Lett. 22: 987–998.</w:t>
      </w:r>
    </w:p>
    <w:p w14:paraId="2E98BFB4"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Bartel, R. A. et al. 2011. Monarch butterfly migration and parasite transmission in eastern North America. - Ecology 92: 342–351.</w:t>
      </w:r>
    </w:p>
    <w:p w14:paraId="34FF1B2E"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Bates, D. et al. 2015. Fitting linear mixed-effects models using lme4. - Stat. Softw. 67: 1–48.</w:t>
      </w:r>
    </w:p>
    <w:p w14:paraId="39C295CB"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Bauer, S. and Hoye, B. J. 2014. Migratory animals couple biodiversity and ecosystem functioning worldwide. - Science (80-. ). in press.</w:t>
      </w:r>
    </w:p>
    <w:p w14:paraId="78F95DAA"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121FAF">
        <w:rPr>
          <w:rFonts w:cs="Times New Roman"/>
          <w:noProof/>
          <w:szCs w:val="24"/>
          <w:lang w:val="fr-FR"/>
        </w:rPr>
        <w:lastRenderedPageBreak/>
        <w:t xml:space="preserve">Bennett, D. J. et al. 2017. </w:t>
      </w:r>
      <w:r w:rsidRPr="00067D92">
        <w:rPr>
          <w:rFonts w:cs="Times New Roman"/>
          <w:noProof/>
          <w:szCs w:val="24"/>
        </w:rPr>
        <w:t>Treeman: An R package for efficient and intuitive manipulation of phylogenetic trees. - BMC Res. Notes 10: 1–10.</w:t>
      </w:r>
    </w:p>
    <w:p w14:paraId="118B498F"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Bensch, S. et al. 2009. MalAvi: A public database of malaria parasites and related haemosporidians in avian hosts based on mitochondrial cytochrome b lineages. - Mol. Ecol. Resour. 9: 1353–1358.</w:t>
      </w:r>
    </w:p>
    <w:p w14:paraId="27919DBC"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Bradley, C. A. and Altizer, S. 2005. Parasites hinder monarch butterfly flight: Implications for disease spread in migratory hosts. - Ecol. Lett. 8: 290–300.</w:t>
      </w:r>
    </w:p>
    <w:p w14:paraId="185D0446"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Braga, É. M. et al. 2011. Recent advances in the study of avian malaria: An overview with an emphasis on the distribution of Plasmodium spp in Brazil. - Mem. Inst. Oswaldo Cruz 106: 3–11.</w:t>
      </w:r>
    </w:p>
    <w:p w14:paraId="4379B624"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Bürkner, P. C. 2017. brms: An R package for Bayesian multilevel models using Stan. - J. Stat. Softw. in press.</w:t>
      </w:r>
    </w:p>
    <w:p w14:paraId="2F4D4C36"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Callaway, R. M. and Ridenour, W. M. 2004. Novel weapons: Invasive success and the evolution of increased competitive ability. - Front. Ecol. Environ. 2: 436–443.</w:t>
      </w:r>
    </w:p>
    <w:p w14:paraId="437171E2" w14:textId="77777777" w:rsidR="00067D92" w:rsidRPr="00121FAF" w:rsidRDefault="00067D92" w:rsidP="00067D92">
      <w:pPr>
        <w:widowControl w:val="0"/>
        <w:autoSpaceDE w:val="0"/>
        <w:autoSpaceDN w:val="0"/>
        <w:adjustRightInd w:val="0"/>
        <w:spacing w:line="480" w:lineRule="auto"/>
        <w:ind w:left="480" w:hanging="480"/>
        <w:rPr>
          <w:rFonts w:cs="Times New Roman"/>
          <w:noProof/>
          <w:szCs w:val="24"/>
          <w:lang w:val="pt-BR"/>
        </w:rPr>
      </w:pPr>
      <w:r w:rsidRPr="00067D92">
        <w:rPr>
          <w:rFonts w:cs="Times New Roman"/>
          <w:noProof/>
          <w:szCs w:val="24"/>
        </w:rPr>
        <w:t xml:space="preserve">Clark, N. J. et al. 2014. A review of global diversity in avian haemosporidians (Plasmodium and Haemoproteus: Haemosporida): New insights from molecular data. - Int. J. Parasitol. </w:t>
      </w:r>
      <w:r w:rsidRPr="00121FAF">
        <w:rPr>
          <w:rFonts w:cs="Times New Roman"/>
          <w:noProof/>
          <w:szCs w:val="24"/>
          <w:lang w:val="pt-BR"/>
        </w:rPr>
        <w:t>44: 329–338.</w:t>
      </w:r>
    </w:p>
    <w:p w14:paraId="722AC2C4" w14:textId="77777777" w:rsidR="00067D92" w:rsidRPr="00121FAF" w:rsidRDefault="00067D92" w:rsidP="00067D92">
      <w:pPr>
        <w:widowControl w:val="0"/>
        <w:autoSpaceDE w:val="0"/>
        <w:autoSpaceDN w:val="0"/>
        <w:adjustRightInd w:val="0"/>
        <w:spacing w:line="480" w:lineRule="auto"/>
        <w:ind w:left="480" w:hanging="480"/>
        <w:rPr>
          <w:rFonts w:cs="Times New Roman"/>
          <w:noProof/>
          <w:szCs w:val="24"/>
          <w:lang w:val="pt-BR"/>
        </w:rPr>
      </w:pPr>
      <w:r w:rsidRPr="00121FAF">
        <w:rPr>
          <w:rFonts w:cs="Times New Roman"/>
          <w:noProof/>
          <w:szCs w:val="24"/>
          <w:lang w:val="pt-BR"/>
        </w:rPr>
        <w:t>Comitê Brasileiro de Registros Ornitológicos - CRBO 2014. Listas das aves do brasil. - Com. Bras. Regist. Ornitológicos: 1–38.</w:t>
      </w:r>
    </w:p>
    <w:p w14:paraId="6D7EC6F8" w14:textId="77777777" w:rsidR="00067D92" w:rsidRPr="00121FAF" w:rsidRDefault="00067D92" w:rsidP="00067D92">
      <w:pPr>
        <w:widowControl w:val="0"/>
        <w:autoSpaceDE w:val="0"/>
        <w:autoSpaceDN w:val="0"/>
        <w:adjustRightInd w:val="0"/>
        <w:spacing w:line="480" w:lineRule="auto"/>
        <w:ind w:left="480" w:hanging="480"/>
        <w:rPr>
          <w:rFonts w:cs="Times New Roman"/>
          <w:noProof/>
          <w:szCs w:val="24"/>
          <w:lang w:val="pt-BR"/>
        </w:rPr>
      </w:pPr>
      <w:r w:rsidRPr="00121FAF">
        <w:rPr>
          <w:rFonts w:cs="Times New Roman"/>
          <w:noProof/>
          <w:szCs w:val="24"/>
          <w:lang w:val="pt-BR"/>
        </w:rPr>
        <w:t>Consoli, R. A. G. B. and Oliveira, R. L. de 1994. Principais mosquitos de importância sanitária no Brasil. - Fiocruz.</w:t>
      </w:r>
    </w:p>
    <w:p w14:paraId="33A41C58"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121FAF">
        <w:rPr>
          <w:rFonts w:cs="Times New Roman"/>
          <w:noProof/>
          <w:szCs w:val="24"/>
          <w:lang w:val="fr-FR"/>
        </w:rPr>
        <w:lastRenderedPageBreak/>
        <w:t xml:space="preserve">Ellis, V. A. et al. 2019. </w:t>
      </w:r>
      <w:r w:rsidRPr="00067D92">
        <w:rPr>
          <w:rFonts w:cs="Times New Roman"/>
          <w:noProof/>
          <w:szCs w:val="24"/>
        </w:rPr>
        <w:t>The global biogeography of avian haemosporidian parasites is characterized by local diversification and intercontinental dispersal. - Parasitology 146: 213–219.</w:t>
      </w:r>
    </w:p>
    <w:p w14:paraId="39E02660"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121FAF">
        <w:rPr>
          <w:rFonts w:cs="Times New Roman"/>
          <w:noProof/>
          <w:szCs w:val="24"/>
          <w:lang w:val="fr-FR"/>
        </w:rPr>
        <w:t xml:space="preserve">Fallon, A. S. M. et al. 2003. </w:t>
      </w:r>
      <w:r w:rsidRPr="00067D92">
        <w:rPr>
          <w:rFonts w:cs="Times New Roman"/>
          <w:noProof/>
          <w:szCs w:val="24"/>
        </w:rPr>
        <w:t>Detecting Avian Malaria : an Improved Polymerase Chain Reaction Diagnostic Detecting Avian Malaria : an Improved Polymerase Chain. 89: 1044–1047.</w:t>
      </w:r>
    </w:p>
    <w:p w14:paraId="672CF283"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Fecchio, A. et al. 2019. Avian host composition, local speciation and dispersal drive the regional assembly of avian malaria parasites in South American birds. - Mol. Ecol. 28: 2681–2693.</w:t>
      </w:r>
    </w:p>
    <w:p w14:paraId="426069ED"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Fecchio, A. et al. 2020. Evolutionary ecology, taxonomy, and systematics of avian malaria and related parasites. - Acta Trop.: 105364.</w:t>
      </w:r>
    </w:p>
    <w:p w14:paraId="07CC76E1"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121FAF">
        <w:rPr>
          <w:rFonts w:cs="Times New Roman"/>
          <w:noProof/>
          <w:szCs w:val="24"/>
          <w:lang w:val="pt-BR"/>
        </w:rPr>
        <w:t xml:space="preserve">Ferreira-Junior, F. C. et al. 2018. </w:t>
      </w:r>
      <w:r w:rsidRPr="00067D92">
        <w:rPr>
          <w:rFonts w:cs="Times New Roman"/>
          <w:noProof/>
          <w:szCs w:val="24"/>
        </w:rPr>
        <w:t>A new pathogen spillover from domestic to wild animals: Plasmodium juxtanucleare  infects free-living passerines in Brazil. - Parasitology: 1–10.</w:t>
      </w:r>
    </w:p>
    <w:p w14:paraId="49F937AE"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18617C">
        <w:rPr>
          <w:rFonts w:cs="Times New Roman"/>
          <w:noProof/>
          <w:szCs w:val="24"/>
          <w:lang w:val="pt-BR"/>
          <w:rPrChange w:id="78" w:author="Daniela de Angeli Dutra" w:date="2020-06-01T08:14:00Z">
            <w:rPr>
              <w:rFonts w:cs="Times New Roman"/>
              <w:noProof/>
              <w:szCs w:val="24"/>
            </w:rPr>
          </w:rPrChange>
        </w:rPr>
        <w:t xml:space="preserve">Ferreira, F. C. et al. 2017. </w:t>
      </w:r>
      <w:r w:rsidRPr="00067D92">
        <w:rPr>
          <w:rFonts w:cs="Times New Roman"/>
          <w:noProof/>
          <w:szCs w:val="24"/>
        </w:rPr>
        <w:t>Habitat modification and seasonality influence avian haemosporidian parasite distributions in southeastern Brazil. - PLoS One in press.</w:t>
      </w:r>
    </w:p>
    <w:p w14:paraId="78D9F2E9"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18617C">
        <w:rPr>
          <w:rFonts w:cs="Times New Roman"/>
          <w:noProof/>
          <w:szCs w:val="24"/>
          <w:lang w:val="pt-BR"/>
          <w:rPrChange w:id="79" w:author="Daniela de Angeli Dutra" w:date="2020-06-01T08:14:00Z">
            <w:rPr>
              <w:rFonts w:cs="Times New Roman"/>
              <w:noProof/>
              <w:szCs w:val="24"/>
            </w:rPr>
          </w:rPrChange>
        </w:rPr>
        <w:t xml:space="preserve">Gonzalez-Quevedo, C. et al. 2014. </w:t>
      </w:r>
      <w:r w:rsidRPr="00067D92">
        <w:rPr>
          <w:rFonts w:cs="Times New Roman"/>
          <w:noProof/>
          <w:szCs w:val="24"/>
        </w:rPr>
        <w:t>Predictors of malaria infection in a wild bird population: Landscape-level analyses reveal climatic and anthropogenic factors. - J. Anim. Ecol. 83: 1091–1102.</w:t>
      </w:r>
    </w:p>
    <w:p w14:paraId="5C48D9A4"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Gutiérrez, J. S. et al. 2019. Micro- and macroparasite species richness in birds: The role of host life history and ecology. - J. Anim. Ecol. 88: 1226–1239.</w:t>
      </w:r>
    </w:p>
    <w:p w14:paraId="71D2524D"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 xml:space="preserve">Hahn, S. et al. 2018. Low intensity blood parasite infections do not reduce the aerobic </w:t>
      </w:r>
      <w:r w:rsidRPr="00067D92">
        <w:rPr>
          <w:rFonts w:cs="Times New Roman"/>
          <w:noProof/>
          <w:szCs w:val="24"/>
        </w:rPr>
        <w:lastRenderedPageBreak/>
        <w:t>performance of migratory birds. - Proc. R. Soc. B Biol. Sci. in press.</w:t>
      </w:r>
    </w:p>
    <w:p w14:paraId="2CAC3921"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Hellgren, O. et al. 2004. A New Pcr Assay For Simultaneous Studies Of Leucocytozoon, Plasmodium, And Haemoproteusfrom Avian Blood. 90: 797–802.</w:t>
      </w:r>
    </w:p>
    <w:p w14:paraId="661862DB"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Hellgren, O. et al. 2007. Detecting shifts of transmission areas in avian blood parasites - A phylogenetic approach. - Mol. Ecol. 16: 1281–1290.</w:t>
      </w:r>
    </w:p>
    <w:p w14:paraId="50954A6B"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Kembel, S. W. et al. 2010. Picante: R tools for integrating phylogenies and ecology. - Bioinformatics 26: 1463–1464.</w:t>
      </w:r>
    </w:p>
    <w:p w14:paraId="0A54C311"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Koprivnikar, J. and Leung, T. L. F. 2015. Flying with diverse passengers: Greater richness of parasitic nematodes in migratory birds. - Oikos 124: 399–405.</w:t>
      </w:r>
    </w:p>
    <w:p w14:paraId="70CC0EA2"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121FAF">
        <w:rPr>
          <w:rFonts w:cs="Times New Roman"/>
          <w:noProof/>
          <w:szCs w:val="24"/>
          <w:lang w:val="fr-FR"/>
        </w:rPr>
        <w:t xml:space="preserve">Lacorte, G. A. et al. 2013. </w:t>
      </w:r>
      <w:r w:rsidRPr="00067D92">
        <w:rPr>
          <w:rFonts w:cs="Times New Roman"/>
          <w:noProof/>
          <w:szCs w:val="24"/>
        </w:rPr>
        <w:t>Exploring the Diversity and Distribution of Neotropical Avian Malaria Parasites - A Molecular Survey from Southeast Brazil. - PLoS One 8: 1–9.</w:t>
      </w:r>
    </w:p>
    <w:p w14:paraId="5F5A442D"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Lindeborg, M. et al. 2012. Migratory Birds, Ticks, and Crimean-Congo Hemorrhagic Fever Virus. - Emerg. Infect. Dis. 18: 2095–2097.</w:t>
      </w:r>
    </w:p>
    <w:p w14:paraId="24F65EC5"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Marzal, A. 2012. Recent Advances in Studies on Avian Malaria Parasites. - Malar. Parasites: 135–158.</w:t>
      </w:r>
    </w:p>
    <w:p w14:paraId="1A9E7F0A"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Morshed, M. G. et al. 2005. Migratory songbirds disperse ticks across Canada, and first isolation of the Lyme disease spirochete, Borrelia burgdorferi, from the avian tick, Ixodes auritulus. - J. Parasitol. 91: 780–790.</w:t>
      </w:r>
    </w:p>
    <w:p w14:paraId="4D7C6372"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O’Connor, E. A. et al. 2020. Wetter climates select for higher immune gene diversity in resident, but not migratory, songbirds. - Proceedings. Biol. Sci. 287: 20192675.</w:t>
      </w:r>
    </w:p>
    <w:p w14:paraId="37FFEAD3"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 xml:space="preserve">Paradis, E. and Schliep, K. 2018. ape 5.0: an environment for modern phylogenetics and </w:t>
      </w:r>
      <w:r w:rsidRPr="00067D92">
        <w:rPr>
          <w:rFonts w:cs="Times New Roman"/>
          <w:noProof/>
          <w:szCs w:val="24"/>
        </w:rPr>
        <w:lastRenderedPageBreak/>
        <w:t>evolutionary analyses in R. - Bioinformatics 35: 526–528.</w:t>
      </w:r>
    </w:p>
    <w:p w14:paraId="6FE07565" w14:textId="77777777" w:rsidR="00067D92" w:rsidRPr="00121FAF" w:rsidRDefault="00067D92" w:rsidP="00067D92">
      <w:pPr>
        <w:widowControl w:val="0"/>
        <w:autoSpaceDE w:val="0"/>
        <w:autoSpaceDN w:val="0"/>
        <w:adjustRightInd w:val="0"/>
        <w:spacing w:line="480" w:lineRule="auto"/>
        <w:ind w:left="480" w:hanging="480"/>
        <w:rPr>
          <w:rFonts w:cs="Times New Roman"/>
          <w:noProof/>
          <w:szCs w:val="24"/>
          <w:lang w:val="fr-FR"/>
        </w:rPr>
      </w:pPr>
      <w:r w:rsidRPr="00067D92">
        <w:rPr>
          <w:rFonts w:cs="Times New Roman"/>
          <w:noProof/>
          <w:szCs w:val="24"/>
        </w:rPr>
        <w:t xml:space="preserve">Pigeault, R. et al. 2015. Avian malaria: a new lease of life for an old experimental model to study the evolutionary ecology of Plasmodium. - Philos. </w:t>
      </w:r>
      <w:r w:rsidRPr="00121FAF">
        <w:rPr>
          <w:rFonts w:cs="Times New Roman"/>
          <w:noProof/>
          <w:szCs w:val="24"/>
          <w:lang w:val="fr-FR"/>
        </w:rPr>
        <w:t>Trans. R. Soc. Lond. B. Biol. Sci. 370: 323–330.</w:t>
      </w:r>
    </w:p>
    <w:p w14:paraId="11048E3E"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121FAF">
        <w:rPr>
          <w:rFonts w:cs="Times New Roman"/>
          <w:noProof/>
          <w:szCs w:val="24"/>
          <w:lang w:val="fr-FR"/>
        </w:rPr>
        <w:t xml:space="preserve">Poulin, R. et al. 2012. </w:t>
      </w:r>
      <w:r w:rsidRPr="00067D92">
        <w:rPr>
          <w:rFonts w:cs="Times New Roman"/>
          <w:noProof/>
          <w:szCs w:val="24"/>
        </w:rPr>
        <w:t>Migration as an escape from parasitism in New Zealand galaxiid fishes. - Oecologia 169: 955–963.</w:t>
      </w:r>
    </w:p>
    <w:p w14:paraId="76D19F63"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Poupon, M. et al. 2006. Prevalence of Borrelia burgdorferi Sensu Lato in Ticks Collected from Migratory Birds in Switzerland Prevalence of Borrelia burgdorferi Sensu Lato in Ticks Collected from Migratory Birds in Switzerland. - Appl. Environ. Microbiol. 72: 976–979.</w:t>
      </w:r>
    </w:p>
    <w:p w14:paraId="62DC8203"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Prenter, J. et al. 2004. Roles of parasites in animal invasions. - Trends Ecol. Evol. 19: 385–390.</w:t>
      </w:r>
    </w:p>
    <w:p w14:paraId="4074A068"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Remsen, J. V. J. et al. A classification of the bird species of South America. - Am. Ornithol. Soc.</w:t>
      </w:r>
    </w:p>
    <w:p w14:paraId="553A7E29"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Revell, L. 2012. phytools: An R package for phylogenetic comparative biology (and other things). - Methods Ecol. Evol 3: 217–223.</w:t>
      </w:r>
    </w:p>
    <w:p w14:paraId="4006D691"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Ricklefs, R. E. et al. 2017. Avian migration and the distribution of malaria parasites in New World passerine birds. - J. Biogeogr. 44: 1113–1123.</w:t>
      </w:r>
    </w:p>
    <w:p w14:paraId="61625330"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Rodrigues, R. A. et al. 2020. Using a multistate occupancy approach to determine molecular diagnostic accuracy and factors affecting avian haemosporidian infections.: 1–10.</w:t>
      </w:r>
    </w:p>
    <w:p w14:paraId="141E4277"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121FAF">
        <w:rPr>
          <w:rFonts w:cs="Times New Roman"/>
          <w:noProof/>
          <w:szCs w:val="24"/>
          <w:lang w:val="fr-FR"/>
        </w:rPr>
        <w:t xml:space="preserve">Santiago-Alarcon, D. et al. 2012. </w:t>
      </w:r>
      <w:r w:rsidRPr="00067D92">
        <w:rPr>
          <w:rFonts w:cs="Times New Roman"/>
          <w:noProof/>
          <w:szCs w:val="24"/>
        </w:rPr>
        <w:t xml:space="preserve">Bloodmeal analysis reveals avian plasmodium infections </w:t>
      </w:r>
      <w:r w:rsidRPr="00067D92">
        <w:rPr>
          <w:rFonts w:cs="Times New Roman"/>
          <w:noProof/>
          <w:szCs w:val="24"/>
        </w:rPr>
        <w:lastRenderedPageBreak/>
        <w:t>and broad host preferences of culicoides (diptera: Ceratopogonidae) vectors. - PLoS One in press.</w:t>
      </w:r>
    </w:p>
    <w:p w14:paraId="67E88387"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Satterfield, D. A. et al. 2015. Loss of migratory behaviour increases infection risk for a butterfly host. - Proc. R. Soc. B Biol. Sci. in press.</w:t>
      </w:r>
    </w:p>
    <w:p w14:paraId="5E0ACA00"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Soares, L. et al. 2019. Neotropical migratory and resident birds occurring in sympatry during winter have distinct haemosporidian parasite assemblages. - J. Biogeogr.: 1–12.</w:t>
      </w:r>
    </w:p>
    <w:p w14:paraId="5EF45AC8"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067D92">
        <w:rPr>
          <w:rFonts w:cs="Times New Roman"/>
          <w:noProof/>
          <w:szCs w:val="24"/>
        </w:rPr>
        <w:t>Somenzari, M. et al. 2018. An overview of migratory birds in Brazil.</w:t>
      </w:r>
    </w:p>
    <w:p w14:paraId="5F4BA35D" w14:textId="77777777" w:rsidR="00067D92" w:rsidRPr="00067D92" w:rsidRDefault="00067D92" w:rsidP="00067D92">
      <w:pPr>
        <w:widowControl w:val="0"/>
        <w:autoSpaceDE w:val="0"/>
        <w:autoSpaceDN w:val="0"/>
        <w:adjustRightInd w:val="0"/>
        <w:spacing w:line="480" w:lineRule="auto"/>
        <w:ind w:left="480" w:hanging="480"/>
        <w:rPr>
          <w:rFonts w:cs="Times New Roman"/>
          <w:noProof/>
          <w:szCs w:val="24"/>
        </w:rPr>
      </w:pPr>
      <w:r w:rsidRPr="00121FAF">
        <w:rPr>
          <w:rFonts w:cs="Times New Roman"/>
          <w:noProof/>
          <w:szCs w:val="24"/>
          <w:lang w:val="fr-FR"/>
        </w:rPr>
        <w:t xml:space="preserve">Teitelbaum, C. S. et al. 2018. </w:t>
      </w:r>
      <w:r w:rsidRPr="00067D92">
        <w:rPr>
          <w:rFonts w:cs="Times New Roman"/>
          <w:noProof/>
          <w:szCs w:val="24"/>
        </w:rPr>
        <w:t>Migratory behaviour predicts greater parasite diversity in ungulates. - Proc. R. Soc. B Biol. Sci. in press.</w:t>
      </w:r>
    </w:p>
    <w:p w14:paraId="73C71886" w14:textId="77777777" w:rsidR="00067D92" w:rsidRPr="00121FAF" w:rsidRDefault="00067D92" w:rsidP="00067D92">
      <w:pPr>
        <w:widowControl w:val="0"/>
        <w:autoSpaceDE w:val="0"/>
        <w:autoSpaceDN w:val="0"/>
        <w:adjustRightInd w:val="0"/>
        <w:spacing w:line="480" w:lineRule="auto"/>
        <w:ind w:left="480" w:hanging="480"/>
        <w:rPr>
          <w:rFonts w:cs="Times New Roman"/>
          <w:noProof/>
          <w:szCs w:val="24"/>
          <w:lang w:val="pt-BR"/>
        </w:rPr>
      </w:pPr>
      <w:r w:rsidRPr="00067D92">
        <w:rPr>
          <w:rFonts w:cs="Times New Roman"/>
          <w:noProof/>
          <w:szCs w:val="24"/>
        </w:rPr>
        <w:t xml:space="preserve">Turchetto-Zolet, A. C. et al. 2013. Phylogeographical patterns shed light on evolutionary process in South America. - Mol. </w:t>
      </w:r>
      <w:r w:rsidRPr="00121FAF">
        <w:rPr>
          <w:rFonts w:cs="Times New Roman"/>
          <w:noProof/>
          <w:szCs w:val="24"/>
          <w:lang w:val="pt-BR"/>
        </w:rPr>
        <w:t>Ecol. 22: 1193–1213.</w:t>
      </w:r>
    </w:p>
    <w:p w14:paraId="3804C28B" w14:textId="77777777" w:rsidR="00067D92" w:rsidRPr="00121FAF" w:rsidRDefault="00067D92" w:rsidP="00067D92">
      <w:pPr>
        <w:widowControl w:val="0"/>
        <w:autoSpaceDE w:val="0"/>
        <w:autoSpaceDN w:val="0"/>
        <w:adjustRightInd w:val="0"/>
        <w:spacing w:line="480" w:lineRule="auto"/>
        <w:ind w:left="480" w:hanging="480"/>
        <w:rPr>
          <w:rFonts w:cs="Times New Roman"/>
          <w:noProof/>
          <w:szCs w:val="24"/>
          <w:lang w:val="pt-BR"/>
        </w:rPr>
      </w:pPr>
      <w:r w:rsidRPr="00121FAF">
        <w:rPr>
          <w:rFonts w:cs="Times New Roman"/>
          <w:noProof/>
          <w:szCs w:val="24"/>
          <w:lang w:val="pt-BR"/>
        </w:rPr>
        <w:t>Valkiūnas, G. 2005. Avian Malaria Parasites and other Haemosporidia.</w:t>
      </w:r>
    </w:p>
    <w:p w14:paraId="29A81DB2" w14:textId="77777777" w:rsidR="00067D92" w:rsidRPr="00067D92" w:rsidRDefault="00067D92" w:rsidP="00067D92">
      <w:pPr>
        <w:widowControl w:val="0"/>
        <w:autoSpaceDE w:val="0"/>
        <w:autoSpaceDN w:val="0"/>
        <w:adjustRightInd w:val="0"/>
        <w:spacing w:line="480" w:lineRule="auto"/>
        <w:ind w:left="480" w:hanging="480"/>
        <w:rPr>
          <w:rFonts w:cs="Times New Roman"/>
          <w:noProof/>
        </w:rPr>
      </w:pPr>
      <w:r w:rsidRPr="00121FAF">
        <w:rPr>
          <w:rFonts w:cs="Times New Roman"/>
          <w:noProof/>
          <w:szCs w:val="24"/>
          <w:lang w:val="pt-BR"/>
        </w:rPr>
        <w:t xml:space="preserve">Zamora-Vilchis, I. et al. 2012. </w:t>
      </w:r>
      <w:r w:rsidRPr="00067D92">
        <w:rPr>
          <w:rFonts w:cs="Times New Roman"/>
          <w:noProof/>
          <w:szCs w:val="24"/>
        </w:rPr>
        <w:t>Environmental temperature affects prevalence of blood parasites of birds on an elevation gradient: Implications for disease in a warming climate. - PLoS One in press.</w:t>
      </w:r>
    </w:p>
    <w:p w14:paraId="11323027" w14:textId="0AF69DE6" w:rsidR="00FC2EC1" w:rsidRPr="003B6A4F" w:rsidRDefault="00715F50" w:rsidP="00A179CA">
      <w:pPr>
        <w:spacing w:line="480" w:lineRule="auto"/>
        <w:rPr>
          <w:rFonts w:cs="Times New Roman"/>
          <w:szCs w:val="24"/>
        </w:rPr>
      </w:pPr>
      <w:r w:rsidRPr="003B6A4F">
        <w:rPr>
          <w:rFonts w:cs="Times New Roman"/>
          <w:szCs w:val="24"/>
        </w:rPr>
        <w:fldChar w:fldCharType="end"/>
      </w:r>
      <w:r w:rsidR="00A179CA" w:rsidRPr="003B6A4F">
        <w:rPr>
          <w:rFonts w:cs="Times New Roman"/>
          <w:szCs w:val="24"/>
        </w:rPr>
        <w:t xml:space="preserve"> </w:t>
      </w:r>
    </w:p>
    <w:sectPr w:rsidR="00FC2EC1" w:rsidRPr="003B6A4F" w:rsidSect="00A83253">
      <w:footerReference w:type="default" r:id="rId16"/>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0" w:author="PLASMODIUM" w:date="2020-05-30T15:01:00Z" w:initials="P">
    <w:p w14:paraId="5AD46D8F" w14:textId="067DC6E8" w:rsidR="007D6193" w:rsidRPr="00A11370" w:rsidRDefault="007D6193">
      <w:pPr>
        <w:pStyle w:val="Textodecomentrio"/>
        <w:rPr>
          <w:lang w:val="pt-BR"/>
        </w:rPr>
      </w:pPr>
      <w:r>
        <w:rPr>
          <w:rStyle w:val="Refdecomentrio"/>
        </w:rPr>
        <w:annotationRef/>
      </w:r>
      <w:r w:rsidRPr="00A11370">
        <w:rPr>
          <w:lang w:val="pt-BR"/>
        </w:rPr>
        <w:t>Preste a</w:t>
      </w:r>
      <w:r>
        <w:rPr>
          <w:lang w:val="pt-BR"/>
        </w:rPr>
        <w:t xml:space="preserve">tenção porque </w:t>
      </w:r>
      <w:proofErr w:type="spellStart"/>
      <w:r>
        <w:rPr>
          <w:lang w:val="pt-BR"/>
        </w:rPr>
        <w:t>vc</w:t>
      </w:r>
      <w:proofErr w:type="spellEnd"/>
      <w:r>
        <w:rPr>
          <w:lang w:val="pt-BR"/>
        </w:rPr>
        <w:t xml:space="preserve"> está usando </w:t>
      </w:r>
      <w:proofErr w:type="spellStart"/>
      <w:r>
        <w:rPr>
          <w:lang w:val="pt-BR"/>
        </w:rPr>
        <w:t>raise</w:t>
      </w:r>
      <w:proofErr w:type="spellEnd"/>
      <w:r>
        <w:rPr>
          <w:lang w:val="pt-BR"/>
        </w:rPr>
        <w:t xml:space="preserve"> e </w:t>
      </w:r>
      <w:proofErr w:type="spellStart"/>
      <w:r>
        <w:rPr>
          <w:lang w:val="pt-BR"/>
        </w:rPr>
        <w:t>rise</w:t>
      </w:r>
      <w:proofErr w:type="spellEnd"/>
      <w:r>
        <w:rPr>
          <w:lang w:val="pt-BR"/>
        </w:rPr>
        <w:t xml:space="preserve"> no seu texto. Eu acho que é </w:t>
      </w:r>
      <w:proofErr w:type="spellStart"/>
      <w:r>
        <w:rPr>
          <w:lang w:val="pt-BR"/>
        </w:rPr>
        <w:t>raise</w:t>
      </w:r>
      <w:proofErr w:type="spellEnd"/>
      <w:r>
        <w:rPr>
          <w:lang w:val="pt-BR"/>
        </w:rPr>
        <w:t xml:space="preserve">. Mas, confirme por favor. Ver anotação mais adiante na discussão. </w:t>
      </w:r>
    </w:p>
  </w:comment>
  <w:comment w:id="51" w:author="PLASMODIUM" w:date="2020-05-30T15:02:00Z" w:initials="P">
    <w:p w14:paraId="231C3A0B" w14:textId="3C454971" w:rsidR="007D6193" w:rsidRPr="00DA5197" w:rsidRDefault="007D6193">
      <w:pPr>
        <w:pStyle w:val="Textodecomentrio"/>
        <w:rPr>
          <w:lang w:val="pt-BR"/>
        </w:rPr>
      </w:pPr>
      <w:r>
        <w:rPr>
          <w:rStyle w:val="Refdecomentrio"/>
        </w:rPr>
        <w:annotationRef/>
      </w:r>
      <w:r w:rsidRPr="00DA5197">
        <w:rPr>
          <w:lang w:val="pt-BR"/>
        </w:rPr>
        <w:t>Aqui é</w:t>
      </w:r>
      <w:r>
        <w:rPr>
          <w:lang w:val="pt-BR"/>
        </w:rPr>
        <w:t xml:space="preserve"> causa ou consequência. Reestruturar a frase. Talvez fazer duas frases distintas para deixar mais claro. </w:t>
      </w:r>
    </w:p>
  </w:comment>
  <w:comment w:id="53" w:author="PLASMODIUM" w:date="2020-05-30T15:04:00Z" w:initials="P">
    <w:p w14:paraId="1B350664" w14:textId="342272D6" w:rsidR="007D6193" w:rsidRPr="00EA1725" w:rsidRDefault="007D6193">
      <w:pPr>
        <w:pStyle w:val="Textodecomentrio"/>
        <w:rPr>
          <w:lang w:val="pt-BR"/>
        </w:rPr>
      </w:pPr>
      <w:r>
        <w:rPr>
          <w:rStyle w:val="Refdecomentrio"/>
        </w:rPr>
        <w:annotationRef/>
      </w:r>
      <w:r w:rsidRPr="00EA1725">
        <w:rPr>
          <w:lang w:val="pt-BR"/>
        </w:rPr>
        <w:t xml:space="preserve">Aqui falta uma ref. </w:t>
      </w:r>
      <w:proofErr w:type="spellStart"/>
      <w:r w:rsidRPr="00EA1725">
        <w:rPr>
          <w:lang w:val="pt-BR"/>
        </w:rPr>
        <w:t>V</w:t>
      </w:r>
      <w:r>
        <w:rPr>
          <w:lang w:val="pt-BR"/>
        </w:rPr>
        <w:t>c</w:t>
      </w:r>
      <w:proofErr w:type="spellEnd"/>
      <w:r>
        <w:rPr>
          <w:lang w:val="pt-BR"/>
        </w:rPr>
        <w:t xml:space="preserve"> está citando um estudo. Preste atenção que na próxima frase </w:t>
      </w:r>
      <w:proofErr w:type="spellStart"/>
      <w:r>
        <w:rPr>
          <w:lang w:val="pt-BR"/>
        </w:rPr>
        <w:t>vc</w:t>
      </w:r>
      <w:proofErr w:type="spellEnd"/>
      <w:r>
        <w:rPr>
          <w:lang w:val="pt-BR"/>
        </w:rPr>
        <w:t xml:space="preserve"> fala em mais de um estudo e cita o </w:t>
      </w:r>
      <w:proofErr w:type="spellStart"/>
      <w:r>
        <w:rPr>
          <w:lang w:val="pt-BR"/>
        </w:rPr>
        <w:t>Marzal</w:t>
      </w:r>
      <w:proofErr w:type="spellEnd"/>
      <w:r>
        <w:rPr>
          <w:lang w:val="pt-BR"/>
        </w:rPr>
        <w:t xml:space="preserve">. Está </w:t>
      </w:r>
      <w:proofErr w:type="spellStart"/>
      <w:r>
        <w:rPr>
          <w:lang w:val="pt-BR"/>
        </w:rPr>
        <w:t>confuso,qual</w:t>
      </w:r>
      <w:proofErr w:type="spellEnd"/>
      <w:r>
        <w:rPr>
          <w:lang w:val="pt-BR"/>
        </w:rPr>
        <w:t xml:space="preserve"> é qual </w:t>
      </w:r>
      <w:proofErr w:type="spellStart"/>
      <w:r>
        <w:rPr>
          <w:lang w:val="pt-BR"/>
        </w:rPr>
        <w:t>ref</w:t>
      </w:r>
      <w:proofErr w:type="spellEnd"/>
      <w:r>
        <w:rPr>
          <w:lang w:val="pt-BR"/>
        </w:rPr>
        <w:t xml:space="preserve">?. Tenha cuidado. Este tipo de escrita confunde o revisor e qualquer outro leitor. </w:t>
      </w:r>
    </w:p>
  </w:comment>
  <w:comment w:id="54" w:author="PLASMODIUM" w:date="2020-05-30T15:07:00Z" w:initials="P">
    <w:p w14:paraId="443B5106" w14:textId="027DD4FB" w:rsidR="007D6193" w:rsidRPr="00E93FB7" w:rsidRDefault="007D6193">
      <w:pPr>
        <w:pStyle w:val="Textodecomentrio"/>
        <w:rPr>
          <w:lang w:val="pt-BR"/>
        </w:rPr>
      </w:pPr>
      <w:r>
        <w:rPr>
          <w:rStyle w:val="Refdecomentrio"/>
        </w:rPr>
        <w:annotationRef/>
      </w:r>
      <w:r w:rsidRPr="00E93FB7">
        <w:rPr>
          <w:lang w:val="pt-BR"/>
        </w:rPr>
        <w:t xml:space="preserve">Repare que aqui </w:t>
      </w:r>
      <w:proofErr w:type="spellStart"/>
      <w:r w:rsidRPr="00E93FB7">
        <w:rPr>
          <w:lang w:val="pt-BR"/>
        </w:rPr>
        <w:t>vc</w:t>
      </w:r>
      <w:proofErr w:type="spellEnd"/>
      <w:r w:rsidRPr="00E93FB7">
        <w:rPr>
          <w:lang w:val="pt-BR"/>
        </w:rPr>
        <w:t xml:space="preserve"> te</w:t>
      </w:r>
      <w:r>
        <w:rPr>
          <w:lang w:val="pt-BR"/>
        </w:rPr>
        <w:t xml:space="preserve">m duas frases que se referem ao mesmo trabalho. Talvez juntar. </w:t>
      </w:r>
    </w:p>
  </w:comment>
  <w:comment w:id="55" w:author="PLASMODIUM" w:date="2020-05-30T15:09:00Z" w:initials="P">
    <w:p w14:paraId="595C1154" w14:textId="5B559191" w:rsidR="007D6193" w:rsidRPr="00794A89" w:rsidRDefault="007D6193">
      <w:pPr>
        <w:pStyle w:val="Textodecomentrio"/>
        <w:rPr>
          <w:lang w:val="pt-BR"/>
        </w:rPr>
      </w:pPr>
      <w:r>
        <w:rPr>
          <w:rStyle w:val="Refdecomentrio"/>
        </w:rPr>
        <w:annotationRef/>
      </w:r>
      <w:r w:rsidRPr="00794A89">
        <w:rPr>
          <w:lang w:val="pt-BR"/>
        </w:rPr>
        <w:t>Vale  a pena citar q</w:t>
      </w:r>
      <w:r>
        <w:rPr>
          <w:lang w:val="pt-BR"/>
        </w:rPr>
        <w:t xml:space="preserve">uais são os países já que mencionou os trabalhos do Brasil acima. </w:t>
      </w:r>
    </w:p>
  </w:comment>
  <w:comment w:id="56" w:author="Daniela de Angeli Dutra" w:date="2020-06-01T08:19:00Z" w:initials="DdAD">
    <w:p w14:paraId="6FEA9CCD" w14:textId="7E84EDC4" w:rsidR="0018617C" w:rsidRPr="0018617C" w:rsidRDefault="0018617C">
      <w:pPr>
        <w:pStyle w:val="Textodecomentrio"/>
        <w:rPr>
          <w:lang w:val="pt-BR"/>
        </w:rPr>
      </w:pPr>
      <w:r>
        <w:rPr>
          <w:rStyle w:val="Refdecomentrio"/>
        </w:rPr>
        <w:annotationRef/>
      </w:r>
      <w:r w:rsidRPr="0018617C">
        <w:rPr>
          <w:lang w:val="pt-BR"/>
        </w:rPr>
        <w:t xml:space="preserve">Não vou citar </w:t>
      </w:r>
      <w:proofErr w:type="spellStart"/>
      <w:r w:rsidRPr="0018617C">
        <w:rPr>
          <w:lang w:val="pt-BR"/>
        </w:rPr>
        <w:t>pq</w:t>
      </w:r>
      <w:proofErr w:type="spellEnd"/>
      <w:r w:rsidRPr="0018617C">
        <w:rPr>
          <w:lang w:val="pt-BR"/>
        </w:rPr>
        <w:t xml:space="preserve"> j</w:t>
      </w:r>
      <w:r>
        <w:rPr>
          <w:lang w:val="pt-BR"/>
        </w:rPr>
        <w:t>á tem o mapa, que está numa figura a parte.</w:t>
      </w:r>
    </w:p>
  </w:comment>
  <w:comment w:id="70" w:author="PLASMODIUM" w:date="2020-05-30T14:46:00Z" w:initials="P">
    <w:p w14:paraId="24037337" w14:textId="783C9BC7" w:rsidR="007D6193" w:rsidRPr="0018617C" w:rsidRDefault="007D6193">
      <w:pPr>
        <w:pStyle w:val="Textodecomentrio"/>
      </w:pPr>
      <w:r>
        <w:rPr>
          <w:rStyle w:val="Refdecomentrio"/>
        </w:rPr>
        <w:annotationRef/>
      </w:r>
      <w:r w:rsidRPr="0018617C">
        <w:t>Raise or rise?</w:t>
      </w:r>
    </w:p>
  </w:comment>
  <w:comment w:id="76" w:author="PLASMODIUM" w:date="2020-05-30T15:14:00Z" w:initials="P">
    <w:p w14:paraId="1574438A" w14:textId="72E633F9" w:rsidR="00730800" w:rsidRPr="00730800" w:rsidRDefault="00730800">
      <w:pPr>
        <w:pStyle w:val="Textodecomentrio"/>
        <w:rPr>
          <w:lang w:val="pt-BR"/>
        </w:rPr>
      </w:pPr>
      <w:r>
        <w:rPr>
          <w:rStyle w:val="Refdecomentrio"/>
        </w:rPr>
        <w:annotationRef/>
      </w:r>
      <w:proofErr w:type="spellStart"/>
      <w:r w:rsidRPr="00730800">
        <w:rPr>
          <w:lang w:val="pt-BR"/>
        </w:rPr>
        <w:t>Vc</w:t>
      </w:r>
      <w:proofErr w:type="spellEnd"/>
      <w:r w:rsidRPr="00730800">
        <w:rPr>
          <w:lang w:val="pt-BR"/>
        </w:rPr>
        <w:t xml:space="preserve"> não acha que desta f</w:t>
      </w:r>
      <w:r>
        <w:rPr>
          <w:lang w:val="pt-BR"/>
        </w:rPr>
        <w:t xml:space="preserve">orma </w:t>
      </w:r>
      <w:proofErr w:type="spellStart"/>
      <w:r>
        <w:rPr>
          <w:lang w:val="pt-BR"/>
        </w:rPr>
        <w:t>vc</w:t>
      </w:r>
      <w:proofErr w:type="spellEnd"/>
      <w:r>
        <w:rPr>
          <w:lang w:val="pt-BR"/>
        </w:rPr>
        <w:t xml:space="preserve"> está enfraquecendo a importância do seu trabalho? Se já se sabia, para que fazer...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D46D8F" w15:done="0"/>
  <w15:commentEx w15:paraId="231C3A0B" w15:done="0"/>
  <w15:commentEx w15:paraId="1B350664" w15:done="0"/>
  <w15:commentEx w15:paraId="443B5106" w15:done="0"/>
  <w15:commentEx w15:paraId="595C1154" w15:done="0"/>
  <w15:commentEx w15:paraId="6FEA9CCD" w15:paraIdParent="595C1154" w15:done="0"/>
  <w15:commentEx w15:paraId="24037337" w15:done="0"/>
  <w15:commentEx w15:paraId="157443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38AF" w16cex:dateUtc="2020-05-31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D46D8F" w16cid:durableId="227CF3CB"/>
  <w16cid:commentId w16cid:paraId="231C3A0B" w16cid:durableId="227CF411"/>
  <w16cid:commentId w16cid:paraId="1B350664" w16cid:durableId="227CF477"/>
  <w16cid:commentId w16cid:paraId="443B5106" w16cid:durableId="227CF51B"/>
  <w16cid:commentId w16cid:paraId="595C1154" w16cid:durableId="227CF5B1"/>
  <w16cid:commentId w16cid:paraId="6FEA9CCD" w16cid:durableId="227F38AF"/>
  <w16cid:commentId w16cid:paraId="24037337" w16cid:durableId="227CF03D"/>
  <w16cid:commentId w16cid:paraId="1574438A" w16cid:durableId="227CF6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F4A42" w14:textId="77777777" w:rsidR="001613DD" w:rsidRDefault="001613DD" w:rsidP="00A77265">
      <w:pPr>
        <w:spacing w:after="0" w:line="240" w:lineRule="auto"/>
      </w:pPr>
      <w:r>
        <w:separator/>
      </w:r>
    </w:p>
  </w:endnote>
  <w:endnote w:type="continuationSeparator" w:id="0">
    <w:p w14:paraId="01F24E58" w14:textId="77777777" w:rsidR="001613DD" w:rsidRDefault="001613DD"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7D6193" w:rsidRDefault="007D6193">
        <w:pPr>
          <w:pStyle w:val="Rodap"/>
          <w:jc w:val="right"/>
        </w:pPr>
        <w:r>
          <w:fldChar w:fldCharType="begin"/>
        </w:r>
        <w:r>
          <w:instrText xml:space="preserve"> PAGE   \* MERGEFORMAT </w:instrText>
        </w:r>
        <w:r>
          <w:fldChar w:fldCharType="separate"/>
        </w:r>
        <w:r>
          <w:rPr>
            <w:noProof/>
          </w:rPr>
          <w:t>20</w:t>
        </w:r>
        <w:r>
          <w:rPr>
            <w:noProof/>
          </w:rPr>
          <w:fldChar w:fldCharType="end"/>
        </w:r>
      </w:p>
    </w:sdtContent>
  </w:sdt>
  <w:p w14:paraId="6F918928" w14:textId="77777777" w:rsidR="007D6193" w:rsidRDefault="007D61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42DE1" w14:textId="77777777" w:rsidR="001613DD" w:rsidRDefault="001613DD" w:rsidP="00A77265">
      <w:pPr>
        <w:spacing w:after="0" w:line="240" w:lineRule="auto"/>
      </w:pPr>
      <w:r>
        <w:separator/>
      </w:r>
    </w:p>
  </w:footnote>
  <w:footnote w:type="continuationSeparator" w:id="0">
    <w:p w14:paraId="7483F0E2" w14:textId="77777777" w:rsidR="001613DD" w:rsidRDefault="001613DD"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a de Angeli Dutra">
    <w15:presenceInfo w15:providerId="Windows Live" w15:userId="fd1a50d9069d8ec8"/>
  </w15:person>
  <w15:person w15:author="PLASMODIUM">
    <w15:presenceInfo w15:providerId="None" w15:userId="PLASMODI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12B88"/>
    <w:rsid w:val="0001464A"/>
    <w:rsid w:val="00021A7F"/>
    <w:rsid w:val="00024388"/>
    <w:rsid w:val="00027BAB"/>
    <w:rsid w:val="00030587"/>
    <w:rsid w:val="00034699"/>
    <w:rsid w:val="000358F8"/>
    <w:rsid w:val="00044E60"/>
    <w:rsid w:val="000451E6"/>
    <w:rsid w:val="0004720D"/>
    <w:rsid w:val="000479CC"/>
    <w:rsid w:val="00057CE9"/>
    <w:rsid w:val="00061194"/>
    <w:rsid w:val="00067660"/>
    <w:rsid w:val="00067D92"/>
    <w:rsid w:val="00076621"/>
    <w:rsid w:val="0007665F"/>
    <w:rsid w:val="00081452"/>
    <w:rsid w:val="000861FD"/>
    <w:rsid w:val="0008676A"/>
    <w:rsid w:val="00090D39"/>
    <w:rsid w:val="00094B31"/>
    <w:rsid w:val="00096634"/>
    <w:rsid w:val="000966AC"/>
    <w:rsid w:val="000A2F1F"/>
    <w:rsid w:val="000B20CD"/>
    <w:rsid w:val="000C218B"/>
    <w:rsid w:val="000C390B"/>
    <w:rsid w:val="000D0A24"/>
    <w:rsid w:val="000D4C59"/>
    <w:rsid w:val="000D53CF"/>
    <w:rsid w:val="000D5AAB"/>
    <w:rsid w:val="000E401E"/>
    <w:rsid w:val="000E573D"/>
    <w:rsid w:val="000F10DE"/>
    <w:rsid w:val="000F1F67"/>
    <w:rsid w:val="000F4E9E"/>
    <w:rsid w:val="000F7038"/>
    <w:rsid w:val="000F77DA"/>
    <w:rsid w:val="00103106"/>
    <w:rsid w:val="0010523D"/>
    <w:rsid w:val="0011367F"/>
    <w:rsid w:val="00114D04"/>
    <w:rsid w:val="00121FAF"/>
    <w:rsid w:val="0012483E"/>
    <w:rsid w:val="00124D8D"/>
    <w:rsid w:val="00127505"/>
    <w:rsid w:val="001302BA"/>
    <w:rsid w:val="0013048E"/>
    <w:rsid w:val="00137BF9"/>
    <w:rsid w:val="00146E48"/>
    <w:rsid w:val="0015296D"/>
    <w:rsid w:val="00155456"/>
    <w:rsid w:val="00155CC8"/>
    <w:rsid w:val="001613DD"/>
    <w:rsid w:val="001675D3"/>
    <w:rsid w:val="001678D5"/>
    <w:rsid w:val="001707FB"/>
    <w:rsid w:val="001714B7"/>
    <w:rsid w:val="001736F8"/>
    <w:rsid w:val="00174F23"/>
    <w:rsid w:val="00175205"/>
    <w:rsid w:val="00175870"/>
    <w:rsid w:val="0018290F"/>
    <w:rsid w:val="0018552B"/>
    <w:rsid w:val="001859DC"/>
    <w:rsid w:val="0018617C"/>
    <w:rsid w:val="001869DC"/>
    <w:rsid w:val="00186EDB"/>
    <w:rsid w:val="00192A01"/>
    <w:rsid w:val="00195C1A"/>
    <w:rsid w:val="00196017"/>
    <w:rsid w:val="00196DAD"/>
    <w:rsid w:val="0019740C"/>
    <w:rsid w:val="001A0956"/>
    <w:rsid w:val="001B79F1"/>
    <w:rsid w:val="001C0AAB"/>
    <w:rsid w:val="001C52A5"/>
    <w:rsid w:val="001D6949"/>
    <w:rsid w:val="001E7579"/>
    <w:rsid w:val="001E78A9"/>
    <w:rsid w:val="001F60D9"/>
    <w:rsid w:val="001F60EB"/>
    <w:rsid w:val="00202062"/>
    <w:rsid w:val="002035E1"/>
    <w:rsid w:val="002120E8"/>
    <w:rsid w:val="00214449"/>
    <w:rsid w:val="00217EA4"/>
    <w:rsid w:val="00227E9F"/>
    <w:rsid w:val="00231726"/>
    <w:rsid w:val="00232A09"/>
    <w:rsid w:val="00232FA0"/>
    <w:rsid w:val="00234BA0"/>
    <w:rsid w:val="00236540"/>
    <w:rsid w:val="00236D3D"/>
    <w:rsid w:val="002375B5"/>
    <w:rsid w:val="002475AE"/>
    <w:rsid w:val="00253530"/>
    <w:rsid w:val="00255073"/>
    <w:rsid w:val="00256400"/>
    <w:rsid w:val="00260D57"/>
    <w:rsid w:val="0026657E"/>
    <w:rsid w:val="0027180A"/>
    <w:rsid w:val="00276C51"/>
    <w:rsid w:val="00283E45"/>
    <w:rsid w:val="0028507F"/>
    <w:rsid w:val="00286CE3"/>
    <w:rsid w:val="002875EA"/>
    <w:rsid w:val="002972A6"/>
    <w:rsid w:val="002A5CAA"/>
    <w:rsid w:val="002B431F"/>
    <w:rsid w:val="002B4A61"/>
    <w:rsid w:val="002B648E"/>
    <w:rsid w:val="002B6B8C"/>
    <w:rsid w:val="002C2ACF"/>
    <w:rsid w:val="002C326D"/>
    <w:rsid w:val="002C5D62"/>
    <w:rsid w:val="002C5FEB"/>
    <w:rsid w:val="002C7EF7"/>
    <w:rsid w:val="002D5A04"/>
    <w:rsid w:val="002D69E8"/>
    <w:rsid w:val="002E56D5"/>
    <w:rsid w:val="002F7B5E"/>
    <w:rsid w:val="0030212D"/>
    <w:rsid w:val="003108ED"/>
    <w:rsid w:val="00320556"/>
    <w:rsid w:val="00323103"/>
    <w:rsid w:val="003243D0"/>
    <w:rsid w:val="00326BC5"/>
    <w:rsid w:val="003313BF"/>
    <w:rsid w:val="003337A3"/>
    <w:rsid w:val="003417F5"/>
    <w:rsid w:val="00352CEC"/>
    <w:rsid w:val="00362807"/>
    <w:rsid w:val="00363CD3"/>
    <w:rsid w:val="003726F5"/>
    <w:rsid w:val="00372C23"/>
    <w:rsid w:val="003738E4"/>
    <w:rsid w:val="00375E2C"/>
    <w:rsid w:val="0038151F"/>
    <w:rsid w:val="00383776"/>
    <w:rsid w:val="00396067"/>
    <w:rsid w:val="003A38BC"/>
    <w:rsid w:val="003A5AF8"/>
    <w:rsid w:val="003A6AED"/>
    <w:rsid w:val="003A779F"/>
    <w:rsid w:val="003B0571"/>
    <w:rsid w:val="003B592A"/>
    <w:rsid w:val="003B6A4F"/>
    <w:rsid w:val="003C2178"/>
    <w:rsid w:val="003C47DC"/>
    <w:rsid w:val="003D1223"/>
    <w:rsid w:val="003D40FB"/>
    <w:rsid w:val="003D44C6"/>
    <w:rsid w:val="003D4B1C"/>
    <w:rsid w:val="003E09E0"/>
    <w:rsid w:val="003E4707"/>
    <w:rsid w:val="003E4BDE"/>
    <w:rsid w:val="003F11D2"/>
    <w:rsid w:val="003F187A"/>
    <w:rsid w:val="00403131"/>
    <w:rsid w:val="00404752"/>
    <w:rsid w:val="00404FC4"/>
    <w:rsid w:val="0041114D"/>
    <w:rsid w:val="00411189"/>
    <w:rsid w:val="0041176D"/>
    <w:rsid w:val="00412ACC"/>
    <w:rsid w:val="00412DAE"/>
    <w:rsid w:val="004169D3"/>
    <w:rsid w:val="004206EA"/>
    <w:rsid w:val="004226EF"/>
    <w:rsid w:val="00447E41"/>
    <w:rsid w:val="004704B2"/>
    <w:rsid w:val="004704B3"/>
    <w:rsid w:val="00477D27"/>
    <w:rsid w:val="00482E1A"/>
    <w:rsid w:val="00483B3D"/>
    <w:rsid w:val="004874C1"/>
    <w:rsid w:val="00487C25"/>
    <w:rsid w:val="00493F1C"/>
    <w:rsid w:val="004A2CBF"/>
    <w:rsid w:val="004A2F22"/>
    <w:rsid w:val="004A3456"/>
    <w:rsid w:val="004A4451"/>
    <w:rsid w:val="004B3F0F"/>
    <w:rsid w:val="004B736B"/>
    <w:rsid w:val="004C3B57"/>
    <w:rsid w:val="004D0655"/>
    <w:rsid w:val="004D1DF9"/>
    <w:rsid w:val="004D3F26"/>
    <w:rsid w:val="004D41B6"/>
    <w:rsid w:val="004D71DD"/>
    <w:rsid w:val="004D74F2"/>
    <w:rsid w:val="004E284A"/>
    <w:rsid w:val="004E46A0"/>
    <w:rsid w:val="004E4F02"/>
    <w:rsid w:val="004E7479"/>
    <w:rsid w:val="004F2555"/>
    <w:rsid w:val="004F3EDC"/>
    <w:rsid w:val="004F57FE"/>
    <w:rsid w:val="005075F8"/>
    <w:rsid w:val="0051528A"/>
    <w:rsid w:val="005249A0"/>
    <w:rsid w:val="00525B51"/>
    <w:rsid w:val="0053164B"/>
    <w:rsid w:val="00531765"/>
    <w:rsid w:val="00540A70"/>
    <w:rsid w:val="00542616"/>
    <w:rsid w:val="005433E6"/>
    <w:rsid w:val="00546453"/>
    <w:rsid w:val="0055034E"/>
    <w:rsid w:val="00556C21"/>
    <w:rsid w:val="00557450"/>
    <w:rsid w:val="0056034F"/>
    <w:rsid w:val="0056058A"/>
    <w:rsid w:val="0057065D"/>
    <w:rsid w:val="00572EF5"/>
    <w:rsid w:val="005733E8"/>
    <w:rsid w:val="0057528F"/>
    <w:rsid w:val="005759A2"/>
    <w:rsid w:val="00575B85"/>
    <w:rsid w:val="005860BF"/>
    <w:rsid w:val="00586B60"/>
    <w:rsid w:val="00590F49"/>
    <w:rsid w:val="005914E7"/>
    <w:rsid w:val="005A1A36"/>
    <w:rsid w:val="005A20BD"/>
    <w:rsid w:val="005A2849"/>
    <w:rsid w:val="005A3F73"/>
    <w:rsid w:val="005A422F"/>
    <w:rsid w:val="005A6D99"/>
    <w:rsid w:val="005A6F61"/>
    <w:rsid w:val="005B1080"/>
    <w:rsid w:val="005B6477"/>
    <w:rsid w:val="005C074B"/>
    <w:rsid w:val="005C5C20"/>
    <w:rsid w:val="005D2F04"/>
    <w:rsid w:val="005D3197"/>
    <w:rsid w:val="005D7864"/>
    <w:rsid w:val="005E1A9C"/>
    <w:rsid w:val="005E5D8C"/>
    <w:rsid w:val="005F0D49"/>
    <w:rsid w:val="005F50B0"/>
    <w:rsid w:val="005F6C12"/>
    <w:rsid w:val="006032C8"/>
    <w:rsid w:val="00605334"/>
    <w:rsid w:val="006066DE"/>
    <w:rsid w:val="00612144"/>
    <w:rsid w:val="00622F82"/>
    <w:rsid w:val="00623286"/>
    <w:rsid w:val="006232C8"/>
    <w:rsid w:val="0062330B"/>
    <w:rsid w:val="006252C3"/>
    <w:rsid w:val="00630AFD"/>
    <w:rsid w:val="00631B94"/>
    <w:rsid w:val="00635956"/>
    <w:rsid w:val="00646CCC"/>
    <w:rsid w:val="00656EB5"/>
    <w:rsid w:val="00661BA9"/>
    <w:rsid w:val="006642B1"/>
    <w:rsid w:val="00664FA6"/>
    <w:rsid w:val="00674C90"/>
    <w:rsid w:val="00682C0C"/>
    <w:rsid w:val="0068328F"/>
    <w:rsid w:val="00683577"/>
    <w:rsid w:val="00684800"/>
    <w:rsid w:val="006914BA"/>
    <w:rsid w:val="006956DE"/>
    <w:rsid w:val="00695FCF"/>
    <w:rsid w:val="006A1FAC"/>
    <w:rsid w:val="006B1080"/>
    <w:rsid w:val="006C33D7"/>
    <w:rsid w:val="006D056B"/>
    <w:rsid w:val="006D057D"/>
    <w:rsid w:val="006D0E6A"/>
    <w:rsid w:val="006D23C1"/>
    <w:rsid w:val="006D5CF5"/>
    <w:rsid w:val="006E3EF6"/>
    <w:rsid w:val="006E45B9"/>
    <w:rsid w:val="006E54B2"/>
    <w:rsid w:val="006E747E"/>
    <w:rsid w:val="006F628F"/>
    <w:rsid w:val="0070347C"/>
    <w:rsid w:val="007036C1"/>
    <w:rsid w:val="00707EEA"/>
    <w:rsid w:val="00712FC8"/>
    <w:rsid w:val="00715F50"/>
    <w:rsid w:val="00717262"/>
    <w:rsid w:val="00717C69"/>
    <w:rsid w:val="00721A5B"/>
    <w:rsid w:val="00723BEC"/>
    <w:rsid w:val="00724607"/>
    <w:rsid w:val="00730800"/>
    <w:rsid w:val="00735D53"/>
    <w:rsid w:val="0074393A"/>
    <w:rsid w:val="00743B28"/>
    <w:rsid w:val="00745994"/>
    <w:rsid w:val="007467BA"/>
    <w:rsid w:val="00747160"/>
    <w:rsid w:val="00747F76"/>
    <w:rsid w:val="00750556"/>
    <w:rsid w:val="00750BD7"/>
    <w:rsid w:val="0076272E"/>
    <w:rsid w:val="00766EC9"/>
    <w:rsid w:val="00775178"/>
    <w:rsid w:val="00776AC4"/>
    <w:rsid w:val="00782E5B"/>
    <w:rsid w:val="007834E7"/>
    <w:rsid w:val="0079320C"/>
    <w:rsid w:val="00794A89"/>
    <w:rsid w:val="007A1359"/>
    <w:rsid w:val="007A2464"/>
    <w:rsid w:val="007A3665"/>
    <w:rsid w:val="007A383F"/>
    <w:rsid w:val="007A4A6B"/>
    <w:rsid w:val="007A5797"/>
    <w:rsid w:val="007B2671"/>
    <w:rsid w:val="007B6775"/>
    <w:rsid w:val="007C0274"/>
    <w:rsid w:val="007C4AE0"/>
    <w:rsid w:val="007D0F64"/>
    <w:rsid w:val="007D45A2"/>
    <w:rsid w:val="007D48D5"/>
    <w:rsid w:val="007D6193"/>
    <w:rsid w:val="007E3A99"/>
    <w:rsid w:val="007F0CD6"/>
    <w:rsid w:val="007F704F"/>
    <w:rsid w:val="008010C1"/>
    <w:rsid w:val="008037C9"/>
    <w:rsid w:val="00803EEE"/>
    <w:rsid w:val="0080413E"/>
    <w:rsid w:val="0080670E"/>
    <w:rsid w:val="00806CCD"/>
    <w:rsid w:val="00810ED3"/>
    <w:rsid w:val="0081126C"/>
    <w:rsid w:val="00812104"/>
    <w:rsid w:val="008140D3"/>
    <w:rsid w:val="00816833"/>
    <w:rsid w:val="00822E02"/>
    <w:rsid w:val="00823665"/>
    <w:rsid w:val="008243F3"/>
    <w:rsid w:val="00826B02"/>
    <w:rsid w:val="00827C41"/>
    <w:rsid w:val="00827DCF"/>
    <w:rsid w:val="008326D8"/>
    <w:rsid w:val="0083637C"/>
    <w:rsid w:val="008459E1"/>
    <w:rsid w:val="00845D7A"/>
    <w:rsid w:val="00852774"/>
    <w:rsid w:val="00855686"/>
    <w:rsid w:val="00857E24"/>
    <w:rsid w:val="00861470"/>
    <w:rsid w:val="008623A3"/>
    <w:rsid w:val="00864837"/>
    <w:rsid w:val="00865E4D"/>
    <w:rsid w:val="00873748"/>
    <w:rsid w:val="0087660E"/>
    <w:rsid w:val="0087691F"/>
    <w:rsid w:val="008779D2"/>
    <w:rsid w:val="00880FCF"/>
    <w:rsid w:val="00884689"/>
    <w:rsid w:val="008921E6"/>
    <w:rsid w:val="00892A47"/>
    <w:rsid w:val="008A0E42"/>
    <w:rsid w:val="008A16BA"/>
    <w:rsid w:val="008A211E"/>
    <w:rsid w:val="008A573E"/>
    <w:rsid w:val="008B0A6C"/>
    <w:rsid w:val="008C0524"/>
    <w:rsid w:val="008C34BE"/>
    <w:rsid w:val="008D7893"/>
    <w:rsid w:val="008D78B6"/>
    <w:rsid w:val="008E3DB7"/>
    <w:rsid w:val="00903AB3"/>
    <w:rsid w:val="009079B4"/>
    <w:rsid w:val="00911113"/>
    <w:rsid w:val="009117CD"/>
    <w:rsid w:val="009173D5"/>
    <w:rsid w:val="009221E4"/>
    <w:rsid w:val="009267FA"/>
    <w:rsid w:val="00931D64"/>
    <w:rsid w:val="009325B7"/>
    <w:rsid w:val="00933D27"/>
    <w:rsid w:val="00934CA7"/>
    <w:rsid w:val="00935BCA"/>
    <w:rsid w:val="00942365"/>
    <w:rsid w:val="009425E4"/>
    <w:rsid w:val="00954720"/>
    <w:rsid w:val="009644FD"/>
    <w:rsid w:val="00965435"/>
    <w:rsid w:val="00966AB9"/>
    <w:rsid w:val="00971EBD"/>
    <w:rsid w:val="0097518E"/>
    <w:rsid w:val="009824B2"/>
    <w:rsid w:val="00984D76"/>
    <w:rsid w:val="009A129A"/>
    <w:rsid w:val="009A287E"/>
    <w:rsid w:val="009B0616"/>
    <w:rsid w:val="009C3EC6"/>
    <w:rsid w:val="009C62EB"/>
    <w:rsid w:val="009C6B53"/>
    <w:rsid w:val="009C6CEF"/>
    <w:rsid w:val="009C75DB"/>
    <w:rsid w:val="009D4CB2"/>
    <w:rsid w:val="009D62B5"/>
    <w:rsid w:val="009D7251"/>
    <w:rsid w:val="009E2175"/>
    <w:rsid w:val="009E6D38"/>
    <w:rsid w:val="009F0A6D"/>
    <w:rsid w:val="009F2661"/>
    <w:rsid w:val="009F2BBB"/>
    <w:rsid w:val="009F7C32"/>
    <w:rsid w:val="00A04443"/>
    <w:rsid w:val="00A06EB9"/>
    <w:rsid w:val="00A11370"/>
    <w:rsid w:val="00A117F9"/>
    <w:rsid w:val="00A15F57"/>
    <w:rsid w:val="00A179CA"/>
    <w:rsid w:val="00A2134A"/>
    <w:rsid w:val="00A237EF"/>
    <w:rsid w:val="00A425A7"/>
    <w:rsid w:val="00A4479F"/>
    <w:rsid w:val="00A44D63"/>
    <w:rsid w:val="00A4743A"/>
    <w:rsid w:val="00A51118"/>
    <w:rsid w:val="00A523F5"/>
    <w:rsid w:val="00A5598E"/>
    <w:rsid w:val="00A60C42"/>
    <w:rsid w:val="00A706DB"/>
    <w:rsid w:val="00A7114A"/>
    <w:rsid w:val="00A723AD"/>
    <w:rsid w:val="00A7245A"/>
    <w:rsid w:val="00A76F31"/>
    <w:rsid w:val="00A77265"/>
    <w:rsid w:val="00A81A70"/>
    <w:rsid w:val="00A83253"/>
    <w:rsid w:val="00A84A46"/>
    <w:rsid w:val="00A87933"/>
    <w:rsid w:val="00A94A58"/>
    <w:rsid w:val="00AA23B1"/>
    <w:rsid w:val="00AA52F5"/>
    <w:rsid w:val="00AA74B7"/>
    <w:rsid w:val="00AB2A50"/>
    <w:rsid w:val="00AB4E84"/>
    <w:rsid w:val="00AC2994"/>
    <w:rsid w:val="00AD46E1"/>
    <w:rsid w:val="00AD4EDA"/>
    <w:rsid w:val="00AD5052"/>
    <w:rsid w:val="00B019F7"/>
    <w:rsid w:val="00B02C15"/>
    <w:rsid w:val="00B05253"/>
    <w:rsid w:val="00B057AA"/>
    <w:rsid w:val="00B105E0"/>
    <w:rsid w:val="00B12F27"/>
    <w:rsid w:val="00B1540C"/>
    <w:rsid w:val="00B17D1B"/>
    <w:rsid w:val="00B321EF"/>
    <w:rsid w:val="00B338DC"/>
    <w:rsid w:val="00B401D3"/>
    <w:rsid w:val="00B40812"/>
    <w:rsid w:val="00B4162E"/>
    <w:rsid w:val="00B45F9B"/>
    <w:rsid w:val="00B46907"/>
    <w:rsid w:val="00B54C2A"/>
    <w:rsid w:val="00B57721"/>
    <w:rsid w:val="00B611D8"/>
    <w:rsid w:val="00B628CB"/>
    <w:rsid w:val="00B72AB1"/>
    <w:rsid w:val="00B7625A"/>
    <w:rsid w:val="00B871BF"/>
    <w:rsid w:val="00B9762B"/>
    <w:rsid w:val="00BA03C5"/>
    <w:rsid w:val="00BB627D"/>
    <w:rsid w:val="00BC6CCF"/>
    <w:rsid w:val="00BD22DE"/>
    <w:rsid w:val="00BD2568"/>
    <w:rsid w:val="00BD282E"/>
    <w:rsid w:val="00BE2847"/>
    <w:rsid w:val="00BE776F"/>
    <w:rsid w:val="00BF0AE9"/>
    <w:rsid w:val="00C06156"/>
    <w:rsid w:val="00C22A46"/>
    <w:rsid w:val="00C26B7A"/>
    <w:rsid w:val="00C536E3"/>
    <w:rsid w:val="00C57531"/>
    <w:rsid w:val="00C63C43"/>
    <w:rsid w:val="00C65512"/>
    <w:rsid w:val="00C67F33"/>
    <w:rsid w:val="00C76A4F"/>
    <w:rsid w:val="00C80A2A"/>
    <w:rsid w:val="00C83609"/>
    <w:rsid w:val="00C86262"/>
    <w:rsid w:val="00C95628"/>
    <w:rsid w:val="00CA7135"/>
    <w:rsid w:val="00CB03AB"/>
    <w:rsid w:val="00CB54F7"/>
    <w:rsid w:val="00CB59BA"/>
    <w:rsid w:val="00CB6DD7"/>
    <w:rsid w:val="00CC4040"/>
    <w:rsid w:val="00CD1DDD"/>
    <w:rsid w:val="00CD64A0"/>
    <w:rsid w:val="00CE0FCC"/>
    <w:rsid w:val="00CE4E19"/>
    <w:rsid w:val="00CE5AE7"/>
    <w:rsid w:val="00CE697C"/>
    <w:rsid w:val="00CE6EC5"/>
    <w:rsid w:val="00CF098C"/>
    <w:rsid w:val="00CF6C95"/>
    <w:rsid w:val="00CF6ECF"/>
    <w:rsid w:val="00CF79A8"/>
    <w:rsid w:val="00CF7B52"/>
    <w:rsid w:val="00D00A31"/>
    <w:rsid w:val="00D01101"/>
    <w:rsid w:val="00D02F85"/>
    <w:rsid w:val="00D056E5"/>
    <w:rsid w:val="00D05951"/>
    <w:rsid w:val="00D05B19"/>
    <w:rsid w:val="00D05D5C"/>
    <w:rsid w:val="00D06ACD"/>
    <w:rsid w:val="00D17FF3"/>
    <w:rsid w:val="00D30ACD"/>
    <w:rsid w:val="00D32620"/>
    <w:rsid w:val="00D36CC1"/>
    <w:rsid w:val="00D37DC0"/>
    <w:rsid w:val="00D44B8C"/>
    <w:rsid w:val="00D45D52"/>
    <w:rsid w:val="00D46FCB"/>
    <w:rsid w:val="00D50314"/>
    <w:rsid w:val="00D50544"/>
    <w:rsid w:val="00D53341"/>
    <w:rsid w:val="00D6128C"/>
    <w:rsid w:val="00D612AA"/>
    <w:rsid w:val="00D6185B"/>
    <w:rsid w:val="00D62320"/>
    <w:rsid w:val="00D63B07"/>
    <w:rsid w:val="00D70811"/>
    <w:rsid w:val="00D72C2D"/>
    <w:rsid w:val="00D7401F"/>
    <w:rsid w:val="00D761A4"/>
    <w:rsid w:val="00D83289"/>
    <w:rsid w:val="00D85605"/>
    <w:rsid w:val="00D91C45"/>
    <w:rsid w:val="00D93868"/>
    <w:rsid w:val="00D93ACB"/>
    <w:rsid w:val="00D93C47"/>
    <w:rsid w:val="00DA1478"/>
    <w:rsid w:val="00DA34B2"/>
    <w:rsid w:val="00DA5197"/>
    <w:rsid w:val="00DA5CA5"/>
    <w:rsid w:val="00DC416A"/>
    <w:rsid w:val="00DC6E2C"/>
    <w:rsid w:val="00DC7989"/>
    <w:rsid w:val="00DD259C"/>
    <w:rsid w:val="00DD2821"/>
    <w:rsid w:val="00DD3D89"/>
    <w:rsid w:val="00DE315E"/>
    <w:rsid w:val="00DE5CA7"/>
    <w:rsid w:val="00DE6075"/>
    <w:rsid w:val="00DE68F8"/>
    <w:rsid w:val="00E040E6"/>
    <w:rsid w:val="00E04C13"/>
    <w:rsid w:val="00E06D40"/>
    <w:rsid w:val="00E07343"/>
    <w:rsid w:val="00E1049A"/>
    <w:rsid w:val="00E110E2"/>
    <w:rsid w:val="00E116E2"/>
    <w:rsid w:val="00E12107"/>
    <w:rsid w:val="00E15C35"/>
    <w:rsid w:val="00E24A68"/>
    <w:rsid w:val="00E2595A"/>
    <w:rsid w:val="00E442B0"/>
    <w:rsid w:val="00E5557D"/>
    <w:rsid w:val="00E55743"/>
    <w:rsid w:val="00E57F22"/>
    <w:rsid w:val="00E6065F"/>
    <w:rsid w:val="00E61FAA"/>
    <w:rsid w:val="00E63A3F"/>
    <w:rsid w:val="00E64A12"/>
    <w:rsid w:val="00E718A6"/>
    <w:rsid w:val="00E74744"/>
    <w:rsid w:val="00E83906"/>
    <w:rsid w:val="00E84E17"/>
    <w:rsid w:val="00E90835"/>
    <w:rsid w:val="00E90DD3"/>
    <w:rsid w:val="00E93FB7"/>
    <w:rsid w:val="00E9633E"/>
    <w:rsid w:val="00EA0758"/>
    <w:rsid w:val="00EA1725"/>
    <w:rsid w:val="00EA1F89"/>
    <w:rsid w:val="00EA75DE"/>
    <w:rsid w:val="00EB2192"/>
    <w:rsid w:val="00EC1DFD"/>
    <w:rsid w:val="00ED2C1E"/>
    <w:rsid w:val="00EE01C9"/>
    <w:rsid w:val="00EE2AE8"/>
    <w:rsid w:val="00EE7A9B"/>
    <w:rsid w:val="00EF7FEC"/>
    <w:rsid w:val="00F005EF"/>
    <w:rsid w:val="00F01214"/>
    <w:rsid w:val="00F01F39"/>
    <w:rsid w:val="00F0678C"/>
    <w:rsid w:val="00F0731D"/>
    <w:rsid w:val="00F10B26"/>
    <w:rsid w:val="00F10E81"/>
    <w:rsid w:val="00F11330"/>
    <w:rsid w:val="00F1206D"/>
    <w:rsid w:val="00F20647"/>
    <w:rsid w:val="00F24218"/>
    <w:rsid w:val="00F30FC4"/>
    <w:rsid w:val="00F431A5"/>
    <w:rsid w:val="00F451F6"/>
    <w:rsid w:val="00F531BC"/>
    <w:rsid w:val="00F5427D"/>
    <w:rsid w:val="00F70802"/>
    <w:rsid w:val="00F7506D"/>
    <w:rsid w:val="00F816E6"/>
    <w:rsid w:val="00F8562B"/>
    <w:rsid w:val="00F87192"/>
    <w:rsid w:val="00F931D6"/>
    <w:rsid w:val="00F93F66"/>
    <w:rsid w:val="00FA0BB7"/>
    <w:rsid w:val="00FA4D1E"/>
    <w:rsid w:val="00FA6805"/>
    <w:rsid w:val="00FB2CAA"/>
    <w:rsid w:val="00FB3698"/>
    <w:rsid w:val="00FB7D68"/>
    <w:rsid w:val="00FC01FB"/>
    <w:rsid w:val="00FC2EC1"/>
    <w:rsid w:val="00FC4721"/>
    <w:rsid w:val="00FD5B37"/>
    <w:rsid w:val="00FD6C1C"/>
    <w:rsid w:val="00FD7E46"/>
    <w:rsid w:val="00FE1D93"/>
    <w:rsid w:val="00FE22AA"/>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F2A33"/>
    <w:rPr>
      <w:sz w:val="18"/>
      <w:szCs w:val="18"/>
    </w:rPr>
  </w:style>
  <w:style w:type="paragraph" w:styleId="Ttulo">
    <w:name w:val="Title"/>
    <w:basedOn w:val="Normal"/>
    <w:next w:val="Normal"/>
    <w:link w:val="Ttulo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A147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DA1478"/>
    <w:pPr>
      <w:numPr>
        <w:ilvl w:val="1"/>
      </w:num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DA1478"/>
    <w:rPr>
      <w:rFonts w:ascii="Times New Roman" w:eastAsiaTheme="minorEastAsia" w:hAnsi="Times New Roman"/>
      <w:b/>
      <w:color w:val="000000" w:themeColor="text1"/>
      <w:sz w:val="24"/>
    </w:rPr>
  </w:style>
  <w:style w:type="character" w:styleId="Hyperlink">
    <w:name w:val="Hyperlink"/>
    <w:basedOn w:val="Fontepargpadro"/>
    <w:uiPriority w:val="99"/>
    <w:unhideWhenUsed/>
    <w:rsid w:val="00DA1478"/>
    <w:rPr>
      <w:color w:val="0563C1" w:themeColor="hyperlink"/>
      <w:u w:val="single"/>
    </w:rPr>
  </w:style>
  <w:style w:type="character" w:customStyle="1" w:styleId="shorttext">
    <w:name w:val="short_text"/>
    <w:basedOn w:val="Fontepargpadro"/>
    <w:rsid w:val="00DA1478"/>
  </w:style>
  <w:style w:type="character" w:customStyle="1" w:styleId="UnresolvedMention1">
    <w:name w:val="Unresolved Mention1"/>
    <w:basedOn w:val="Fontepargpadro"/>
    <w:uiPriority w:val="99"/>
    <w:semiHidden/>
    <w:unhideWhenUsed/>
    <w:rsid w:val="00D93ACB"/>
    <w:rPr>
      <w:color w:val="605E5C"/>
      <w:shd w:val="clear" w:color="auto" w:fill="E1DFDD"/>
    </w:rPr>
  </w:style>
  <w:style w:type="paragraph" w:styleId="PargrafodaLista">
    <w:name w:val="List Paragraph"/>
    <w:basedOn w:val="Normal"/>
    <w:uiPriority w:val="34"/>
    <w:qFormat/>
    <w:rsid w:val="00750556"/>
    <w:pPr>
      <w:ind w:left="720"/>
      <w:contextualSpacing/>
    </w:pPr>
  </w:style>
  <w:style w:type="character" w:styleId="Nmerodelinha">
    <w:name w:val="line number"/>
    <w:basedOn w:val="Fontepargpadro"/>
    <w:uiPriority w:val="99"/>
    <w:semiHidden/>
    <w:unhideWhenUsed/>
    <w:rsid w:val="00A83253"/>
  </w:style>
  <w:style w:type="paragraph" w:styleId="Textodecomentrio">
    <w:name w:val="annotation text"/>
    <w:basedOn w:val="Normal"/>
    <w:link w:val="TextodecomentrioChar"/>
    <w:uiPriority w:val="99"/>
    <w:semiHidden/>
    <w:unhideWhenUsed/>
    <w:rsid w:val="00412D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2DA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2DAE"/>
    <w:rPr>
      <w:b/>
      <w:bCs/>
    </w:rPr>
  </w:style>
  <w:style w:type="character" w:customStyle="1" w:styleId="AssuntodocomentrioChar">
    <w:name w:val="Assunto do comentário Char"/>
    <w:basedOn w:val="TextodecomentrioChar"/>
    <w:link w:val="Assuntodocomentrio"/>
    <w:uiPriority w:val="99"/>
    <w:semiHidden/>
    <w:rsid w:val="00412DAE"/>
    <w:rPr>
      <w:rFonts w:ascii="Times New Roman" w:hAnsi="Times New Roman"/>
      <w:b/>
      <w:bCs/>
      <w:sz w:val="20"/>
      <w:szCs w:val="20"/>
    </w:rPr>
  </w:style>
  <w:style w:type="paragraph" w:styleId="Textodebalo">
    <w:name w:val="Balloon Text"/>
    <w:basedOn w:val="Normal"/>
    <w:link w:val="TextodebaloChar"/>
    <w:uiPriority w:val="99"/>
    <w:semiHidden/>
    <w:unhideWhenUsed/>
    <w:rsid w:val="00412D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12DAE"/>
    <w:rPr>
      <w:rFonts w:ascii="Segoe UI" w:hAnsi="Segoe UI" w:cs="Segoe UI"/>
      <w:sz w:val="18"/>
      <w:szCs w:val="18"/>
    </w:rPr>
  </w:style>
  <w:style w:type="table" w:styleId="Tabelacomgrade">
    <w:name w:val="Table Grid"/>
    <w:basedOn w:val="Tabela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mples1">
    <w:name w:val="Plain Table 1"/>
    <w:basedOn w:val="Tabela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Fontepargpadro"/>
    <w:uiPriority w:val="99"/>
    <w:rsid w:val="00D62320"/>
    <w:rPr>
      <w:color w:val="605E5C"/>
      <w:shd w:val="clear" w:color="auto" w:fill="E1DFDD"/>
    </w:rPr>
  </w:style>
  <w:style w:type="paragraph" w:styleId="Cabealho">
    <w:name w:val="header"/>
    <w:basedOn w:val="Normal"/>
    <w:link w:val="CabealhoChar"/>
    <w:uiPriority w:val="99"/>
    <w:unhideWhenUsed/>
    <w:rsid w:val="00A7726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77265"/>
    <w:rPr>
      <w:rFonts w:ascii="Times New Roman" w:hAnsi="Times New Roman"/>
      <w:sz w:val="24"/>
    </w:rPr>
  </w:style>
  <w:style w:type="paragraph" w:styleId="Rodap">
    <w:name w:val="footer"/>
    <w:basedOn w:val="Normal"/>
    <w:link w:val="RodapChar"/>
    <w:uiPriority w:val="99"/>
    <w:unhideWhenUsed/>
    <w:rsid w:val="00A77265"/>
    <w:pPr>
      <w:tabs>
        <w:tab w:val="center" w:pos="4419"/>
        <w:tab w:val="right" w:pos="8838"/>
      </w:tabs>
      <w:spacing w:after="0" w:line="240" w:lineRule="auto"/>
    </w:pPr>
  </w:style>
  <w:style w:type="character" w:customStyle="1" w:styleId="RodapChar">
    <w:name w:val="Rodapé Char"/>
    <w:basedOn w:val="Fontepargpadro"/>
    <w:link w:val="Rodap"/>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styleId="MenoPendente">
    <w:name w:val="Unresolved Mention"/>
    <w:basedOn w:val="Fontepargpadro"/>
    <w:uiPriority w:val="99"/>
    <w:rsid w:val="0055034E"/>
    <w:rPr>
      <w:color w:val="605E5C"/>
      <w:shd w:val="clear" w:color="auto" w:fill="E1DFDD"/>
    </w:rPr>
  </w:style>
  <w:style w:type="paragraph" w:styleId="Reviso">
    <w:name w:val="Revision"/>
    <w:hidden/>
    <w:uiPriority w:val="99"/>
    <w:semiHidden/>
    <w:rsid w:val="0018617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birdlife.or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30.235.244.92/Malavi/" TargetMode="External"/><Relationship Id="rId5" Type="http://schemas.openxmlformats.org/officeDocument/2006/relationships/webSettings" Target="webSettings.xml"/><Relationship Id="rId15" Type="http://schemas.openxmlformats.org/officeDocument/2006/relationships/hyperlink" Target="https://worldclim.org/version2"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birdtr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2504D-B761-438D-8841-991102DE0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23</Pages>
  <Words>36605</Words>
  <Characters>208653</Characters>
  <Application>Microsoft Office Word</Application>
  <DocSecurity>0</DocSecurity>
  <Lines>1738</Lines>
  <Paragraphs>489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12</cp:revision>
  <dcterms:created xsi:type="dcterms:W3CDTF">2020-05-30T17:40:00Z</dcterms:created>
  <dcterms:modified xsi:type="dcterms:W3CDTF">2020-05-31T20:41:00Z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http://www.zotero.org/styles/international-journal-for-parasitology</vt:lpwstr>
  </property>
  <property fmtid="{D5CDD505-2E9C-101B-9397-08002B2CF9AE}" pid="15" name="Mendeley Recent Style Name 6_1">
    <vt:lpwstr>International Journal for Parasitology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http://www.zotero.org/styles/ecography</vt:lpwstr>
  </property>
</Properties>
</file>