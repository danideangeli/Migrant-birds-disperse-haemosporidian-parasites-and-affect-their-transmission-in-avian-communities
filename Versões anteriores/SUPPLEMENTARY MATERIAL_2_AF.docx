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BB70" w14:textId="638A4BDF" w:rsidR="00884711" w:rsidRDefault="00963029" w:rsidP="00496AC8">
      <w:pPr>
        <w:spacing w:line="480" w:lineRule="auto"/>
      </w:pPr>
      <w:r w:rsidRPr="002E04E5">
        <w:t>SUPPLEMENTARY MATERIAL</w:t>
      </w:r>
    </w:p>
    <w:p w14:paraId="4F3B7E87" w14:textId="77777777" w:rsidR="00AB6FD4" w:rsidRDefault="00AB6FD4" w:rsidP="00AB6FD4">
      <w:pPr>
        <w:spacing w:line="480" w:lineRule="auto"/>
      </w:pPr>
      <w:r>
        <w:t>Supplementary table 1: AIC values for first mixed models. Below are represented all models tested for our model with all fixed effects and AIC test value.</w:t>
      </w:r>
    </w:p>
    <w:tbl>
      <w:tblPr>
        <w:tblStyle w:val="PlainTable5"/>
        <w:tblW w:w="9905" w:type="dxa"/>
        <w:tblLook w:val="04A0" w:firstRow="1" w:lastRow="0" w:firstColumn="1" w:lastColumn="0" w:noHBand="0" w:noVBand="1"/>
      </w:tblPr>
      <w:tblGrid>
        <w:gridCol w:w="1418"/>
        <w:gridCol w:w="6804"/>
        <w:gridCol w:w="1683"/>
      </w:tblGrid>
      <w:tr w:rsidR="00AB6FD4" w14:paraId="20765E26" w14:textId="77777777" w:rsidTr="003C2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871D38A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6804" w:type="dxa"/>
          </w:tcPr>
          <w:p w14:paraId="01CD2E74" w14:textId="77777777" w:rsidR="00AB6FD4" w:rsidRPr="00812940" w:rsidRDefault="00AB6FD4" w:rsidP="003C2B1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Variables</w:t>
            </w:r>
          </w:p>
        </w:tc>
        <w:tc>
          <w:tcPr>
            <w:tcW w:w="1683" w:type="dxa"/>
          </w:tcPr>
          <w:p w14:paraId="377BB909" w14:textId="77777777" w:rsidR="00AB6FD4" w:rsidRPr="00812940" w:rsidRDefault="00AB6FD4" w:rsidP="003C2B1A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AIC value</w:t>
            </w:r>
          </w:p>
        </w:tc>
      </w:tr>
      <w:tr w:rsidR="00AB6FD4" w14:paraId="7959BB99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06940B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</w:t>
            </w:r>
          </w:p>
        </w:tc>
        <w:tc>
          <w:tcPr>
            <w:tcW w:w="6804" w:type="dxa"/>
          </w:tcPr>
          <w:p w14:paraId="2F6A6BB3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fixed variables</w:t>
            </w:r>
          </w:p>
        </w:tc>
        <w:tc>
          <w:tcPr>
            <w:tcW w:w="1683" w:type="dxa"/>
          </w:tcPr>
          <w:p w14:paraId="20B275B1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714.</w:t>
            </w:r>
            <w:commentRangeStart w:id="0"/>
            <w:r>
              <w:t>97</w:t>
            </w:r>
            <w:commentRangeEnd w:id="0"/>
            <w:r w:rsidR="004E1FB6">
              <w:rPr>
                <w:rStyle w:val="CommentReference"/>
              </w:rPr>
              <w:commentReference w:id="0"/>
            </w:r>
          </w:p>
        </w:tc>
      </w:tr>
      <w:tr w:rsidR="00AB6FD4" w14:paraId="684B9E1D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7ED48C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Model2</w:t>
            </w:r>
          </w:p>
        </w:tc>
        <w:tc>
          <w:tcPr>
            <w:tcW w:w="6804" w:type="dxa"/>
          </w:tcPr>
          <w:p w14:paraId="56ACAAFE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</w:t>
            </w:r>
          </w:p>
        </w:tc>
        <w:tc>
          <w:tcPr>
            <w:tcW w:w="1683" w:type="dxa"/>
          </w:tcPr>
          <w:p w14:paraId="3928AB97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521.08</w:t>
            </w:r>
          </w:p>
        </w:tc>
      </w:tr>
      <w:tr w:rsidR="00AB6FD4" w14:paraId="773509C9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FDABB5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Model3</w:t>
            </w:r>
          </w:p>
        </w:tc>
        <w:tc>
          <w:tcPr>
            <w:tcW w:w="6804" w:type="dxa"/>
          </w:tcPr>
          <w:p w14:paraId="19B10B2F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Prevalence</w:t>
            </w:r>
          </w:p>
        </w:tc>
        <w:tc>
          <w:tcPr>
            <w:tcW w:w="1683" w:type="dxa"/>
          </w:tcPr>
          <w:p w14:paraId="3806C80A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602.62</w:t>
            </w:r>
          </w:p>
        </w:tc>
      </w:tr>
      <w:tr w:rsidR="00AB6FD4" w14:paraId="57D5FD55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C56246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Model4</w:t>
            </w:r>
          </w:p>
        </w:tc>
        <w:tc>
          <w:tcPr>
            <w:tcW w:w="6804" w:type="dxa"/>
          </w:tcPr>
          <w:p w14:paraId="5757F3D1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</w:t>
            </w:r>
          </w:p>
        </w:tc>
        <w:tc>
          <w:tcPr>
            <w:tcW w:w="1683" w:type="dxa"/>
          </w:tcPr>
          <w:p w14:paraId="64317157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422.14</w:t>
            </w:r>
          </w:p>
        </w:tc>
      </w:tr>
      <w:tr w:rsidR="00AB6FD4" w14:paraId="550C2D3C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76480D7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Model5</w:t>
            </w:r>
          </w:p>
        </w:tc>
        <w:tc>
          <w:tcPr>
            <w:tcW w:w="6804" w:type="dxa"/>
          </w:tcPr>
          <w:p w14:paraId="75AFA593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Migrants</w:t>
            </w:r>
          </w:p>
        </w:tc>
        <w:tc>
          <w:tcPr>
            <w:tcW w:w="1683" w:type="dxa"/>
          </w:tcPr>
          <w:p w14:paraId="6E6FE0B3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698.13</w:t>
            </w:r>
          </w:p>
        </w:tc>
      </w:tr>
      <w:tr w:rsidR="00AB6FD4" w14:paraId="75CFE18C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303A87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Model6</w:t>
            </w:r>
          </w:p>
        </w:tc>
        <w:tc>
          <w:tcPr>
            <w:tcW w:w="6804" w:type="dxa"/>
          </w:tcPr>
          <w:p w14:paraId="08421DD2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</w:t>
            </w:r>
          </w:p>
        </w:tc>
        <w:tc>
          <w:tcPr>
            <w:tcW w:w="1683" w:type="dxa"/>
          </w:tcPr>
          <w:p w14:paraId="6B7EAD6B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416.40</w:t>
            </w:r>
          </w:p>
        </w:tc>
      </w:tr>
      <w:tr w:rsidR="00AB6FD4" w14:paraId="46C20B84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0CA57B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Model7</w:t>
            </w:r>
          </w:p>
        </w:tc>
        <w:tc>
          <w:tcPr>
            <w:tcW w:w="6804" w:type="dxa"/>
          </w:tcPr>
          <w:p w14:paraId="57352FA2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Migrants</w:t>
            </w:r>
          </w:p>
        </w:tc>
        <w:tc>
          <w:tcPr>
            <w:tcW w:w="1683" w:type="dxa"/>
          </w:tcPr>
          <w:p w14:paraId="2E712C6D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620.46</w:t>
            </w:r>
          </w:p>
        </w:tc>
      </w:tr>
      <w:tr w:rsidR="00AB6FD4" w14:paraId="22AD71F2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40B074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Model8</w:t>
            </w:r>
          </w:p>
        </w:tc>
        <w:tc>
          <w:tcPr>
            <w:tcW w:w="6804" w:type="dxa"/>
          </w:tcPr>
          <w:p w14:paraId="55BE2263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</w:t>
            </w:r>
          </w:p>
        </w:tc>
        <w:tc>
          <w:tcPr>
            <w:tcW w:w="1683" w:type="dxa"/>
          </w:tcPr>
          <w:p w14:paraId="7A3A1E68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417.34</w:t>
            </w:r>
          </w:p>
        </w:tc>
      </w:tr>
      <w:tr w:rsidR="00AB6FD4" w14:paraId="65748030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F9159F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Model9</w:t>
            </w:r>
          </w:p>
        </w:tc>
        <w:tc>
          <w:tcPr>
            <w:tcW w:w="6804" w:type="dxa"/>
          </w:tcPr>
          <w:p w14:paraId="58BF6441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3" w:type="dxa"/>
          </w:tcPr>
          <w:p w14:paraId="4175F63E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671.73</w:t>
            </w:r>
          </w:p>
        </w:tc>
      </w:tr>
      <w:tr w:rsidR="00AB6FD4" w14:paraId="46CDC1EC" w14:textId="77777777" w:rsidTr="003C2B1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1669F35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Model10</w:t>
            </w:r>
          </w:p>
        </w:tc>
        <w:tc>
          <w:tcPr>
            <w:tcW w:w="6804" w:type="dxa"/>
          </w:tcPr>
          <w:p w14:paraId="18F69211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Richness + Prevalence + Percentage of Migrants + Number of Migrants + Temperature</w:t>
            </w:r>
          </w:p>
        </w:tc>
        <w:tc>
          <w:tcPr>
            <w:tcW w:w="1683" w:type="dxa"/>
          </w:tcPr>
          <w:p w14:paraId="464E5989" w14:textId="77777777" w:rsidR="00AB6FD4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407.18</w:t>
            </w:r>
          </w:p>
        </w:tc>
      </w:tr>
      <w:tr w:rsidR="00AB6FD4" w14:paraId="5D1E30C6" w14:textId="77777777" w:rsidTr="003C2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955CD0" w14:textId="77777777" w:rsidR="00AB6FD4" w:rsidRPr="00812940" w:rsidRDefault="00AB6FD4" w:rsidP="003C2B1A">
            <w:pPr>
              <w:spacing w:line="480" w:lineRule="auto"/>
              <w:rPr>
                <w:b/>
                <w:bCs/>
                <w:i w:val="0"/>
                <w:iCs w:val="0"/>
              </w:rPr>
            </w:pPr>
            <w:r w:rsidRPr="00812940">
              <w:rPr>
                <w:b/>
                <w:bCs/>
                <w:i w:val="0"/>
                <w:iCs w:val="0"/>
              </w:rPr>
              <w:t>Model11</w:t>
            </w:r>
          </w:p>
        </w:tc>
        <w:tc>
          <w:tcPr>
            <w:tcW w:w="6804" w:type="dxa"/>
          </w:tcPr>
          <w:p w14:paraId="23168EDA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Precipitation</w:t>
            </w:r>
          </w:p>
        </w:tc>
        <w:tc>
          <w:tcPr>
            <w:tcW w:w="1683" w:type="dxa"/>
          </w:tcPr>
          <w:p w14:paraId="3372FB44" w14:textId="77777777" w:rsidR="00AB6FD4" w:rsidRDefault="00AB6FD4" w:rsidP="003C2B1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666.99</w:t>
            </w:r>
          </w:p>
        </w:tc>
      </w:tr>
      <w:tr w:rsidR="00AB6FD4" w:rsidDel="004E1FB6" w14:paraId="4685C802" w14:textId="589CF912" w:rsidTr="003C2B1A">
        <w:trPr>
          <w:trHeight w:val="325"/>
          <w:del w:id="1" w:author="Antoine Filion" w:date="2020-06-04T10:5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420A4C" w14:textId="76872BFE" w:rsidR="00AB6FD4" w:rsidRPr="00812940" w:rsidDel="004E1FB6" w:rsidRDefault="00AB6FD4" w:rsidP="003C2B1A">
            <w:pPr>
              <w:spacing w:line="480" w:lineRule="auto"/>
              <w:rPr>
                <w:del w:id="2" w:author="Antoine Filion" w:date="2020-06-04T10:51:00Z"/>
                <w:b/>
                <w:bCs/>
                <w:i w:val="0"/>
                <w:iCs w:val="0"/>
              </w:rPr>
            </w:pPr>
            <w:del w:id="3" w:author="Antoine Filion" w:date="2020-06-04T10:51:00Z">
              <w:r w:rsidRPr="00812940" w:rsidDel="004E1FB6">
                <w:rPr>
                  <w:b/>
                  <w:bCs/>
                  <w:i w:val="0"/>
                  <w:iCs w:val="0"/>
                </w:rPr>
                <w:delText>Model12</w:delText>
              </w:r>
            </w:del>
          </w:p>
        </w:tc>
        <w:tc>
          <w:tcPr>
            <w:tcW w:w="6804" w:type="dxa"/>
          </w:tcPr>
          <w:p w14:paraId="0291F4CF" w14:textId="5C697661" w:rsidR="00AB6FD4" w:rsidDel="004E1FB6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" w:author="Antoine Filion" w:date="2020-06-04T10:51:00Z"/>
              </w:rPr>
            </w:pPr>
            <w:del w:id="5" w:author="Antoine Filion" w:date="2020-06-04T10:51:00Z">
              <w:r w:rsidDel="004E1FB6">
                <w:delText>Host Richness + Prevalence + Percentage of Migrants + Number of Migrants + Temperature + Precipitation</w:delText>
              </w:r>
            </w:del>
          </w:p>
        </w:tc>
        <w:tc>
          <w:tcPr>
            <w:tcW w:w="1683" w:type="dxa"/>
          </w:tcPr>
          <w:p w14:paraId="34694B98" w14:textId="7CFEDE24" w:rsidR="00AB6FD4" w:rsidDel="004E1FB6" w:rsidRDefault="00AB6FD4" w:rsidP="003C2B1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" w:author="Antoine Filion" w:date="2020-06-04T10:51:00Z"/>
              </w:rPr>
            </w:pPr>
            <w:del w:id="7" w:author="Antoine Filion" w:date="2020-06-04T10:51:00Z">
              <w:r w:rsidDel="004E1FB6">
                <w:delText>407.95</w:delText>
              </w:r>
            </w:del>
          </w:p>
        </w:tc>
      </w:tr>
    </w:tbl>
    <w:p w14:paraId="064CE6B6" w14:textId="77777777" w:rsidR="00AB6FD4" w:rsidRDefault="00AB6FD4" w:rsidP="00496AC8">
      <w:pPr>
        <w:spacing w:line="480" w:lineRule="auto"/>
      </w:pPr>
    </w:p>
    <w:p w14:paraId="3CE85026" w14:textId="675868BA" w:rsidR="00E32070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 Figure 1</w:t>
      </w:r>
      <w:r w:rsidRPr="00BE0173">
        <w:rPr>
          <w:rFonts w:cs="Times New Roman"/>
          <w:szCs w:val="24"/>
        </w:rPr>
        <w:t xml:space="preserve">: Mean (±SE) percentage of localities in which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</w:t>
      </w:r>
      <w:r w:rsidRPr="00BE0173">
        <w:rPr>
          <w:rFonts w:cs="Times New Roman"/>
          <w:szCs w:val="24"/>
        </w:rPr>
        <w:lastRenderedPageBreak/>
        <w:t xml:space="preserve">partial migratory and R_PM_M = resident, partial migratory and full migratory. Number of lineages in each of the six categories are shown on the graph. </w:t>
      </w:r>
    </w:p>
    <w:p w14:paraId="0AD94DE8" w14:textId="701752C6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Parameter estimates, standard errors, and p values for the Bayesian model testing the differences in the distribution of </w:t>
      </w:r>
      <w:r w:rsidRPr="00BE0173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E32070" w:rsidRPr="00BE0173" w14:paraId="1E8B43FE" w14:textId="77777777" w:rsidTr="00FB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4D8E7FD1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6ECA5A27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63F17337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40DDF84C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commentRangeStart w:id="8"/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  <w:commentRangeEnd w:id="8"/>
            <w:r w:rsidR="004E1FB6">
              <w:rPr>
                <w:rStyle w:val="CommentReference"/>
                <w:rFonts w:eastAsiaTheme="minorHAnsi" w:cstheme="minorBidi"/>
                <w:i w:val="0"/>
                <w:iCs w:val="0"/>
              </w:rPr>
              <w:commentReference w:id="8"/>
            </w:r>
          </w:p>
        </w:tc>
      </w:tr>
      <w:tr w:rsidR="00E32070" w:rsidRPr="00BE0173" w14:paraId="59319F44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FBC2C95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771" w:type="dxa"/>
          </w:tcPr>
          <w:p w14:paraId="51072AA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</w:t>
            </w:r>
            <w:r w:rsidRPr="00BE0173">
              <w:rPr>
                <w:rFonts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14:paraId="1AFBBF9B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745" w:type="dxa"/>
          </w:tcPr>
          <w:p w14:paraId="46F2519C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69717D92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FB7EC7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771" w:type="dxa"/>
          </w:tcPr>
          <w:p w14:paraId="2DF849C2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843" w:type="dxa"/>
          </w:tcPr>
          <w:p w14:paraId="293262DB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45" w:type="dxa"/>
          </w:tcPr>
          <w:p w14:paraId="0D073B10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18</w:t>
            </w:r>
          </w:p>
        </w:tc>
      </w:tr>
      <w:tr w:rsidR="00E32070" w:rsidRPr="00BE0173" w14:paraId="56BCF9C3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1EB430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79780A9B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14:paraId="0D3BE80E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45" w:type="dxa"/>
          </w:tcPr>
          <w:p w14:paraId="4E420B6B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</w:tr>
      <w:tr w:rsidR="00E32070" w:rsidRPr="00BE0173" w14:paraId="47E87777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AC68B47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1DD9E9AD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0.6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4BE6653E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745" w:type="dxa"/>
          </w:tcPr>
          <w:p w14:paraId="60C6DBBB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7FCE3B74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C3BE49A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60BDAFA6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1843" w:type="dxa"/>
          </w:tcPr>
          <w:p w14:paraId="68086CFC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745" w:type="dxa"/>
          </w:tcPr>
          <w:p w14:paraId="2649FF27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E32070" w:rsidRPr="00BE0173" w14:paraId="123F50F7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5CBCB80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Resident, </w:t>
            </w:r>
            <w:proofErr w:type="gramStart"/>
            <w:r w:rsidRPr="00BE0173">
              <w:rPr>
                <w:rFonts w:cs="Times New Roman"/>
                <w:i w:val="0"/>
                <w:iCs w:val="0"/>
                <w:szCs w:val="24"/>
              </w:rPr>
              <w:t>partial</w:t>
            </w:r>
            <w:proofErr w:type="gramEnd"/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 and full migrant</w:t>
            </w:r>
          </w:p>
        </w:tc>
        <w:tc>
          <w:tcPr>
            <w:tcW w:w="1771" w:type="dxa"/>
          </w:tcPr>
          <w:p w14:paraId="164AB8CE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0</w:t>
            </w:r>
            <w:r w:rsidRPr="00BE017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14:paraId="4BA07F5E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48</w:t>
            </w:r>
          </w:p>
        </w:tc>
        <w:tc>
          <w:tcPr>
            <w:tcW w:w="1745" w:type="dxa"/>
          </w:tcPr>
          <w:p w14:paraId="67430C64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E32070" w:rsidRPr="00BE0173" w14:paraId="6B1C655C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211D824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771" w:type="dxa"/>
          </w:tcPr>
          <w:p w14:paraId="219DB0B3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</w:t>
            </w:r>
          </w:p>
        </w:tc>
        <w:tc>
          <w:tcPr>
            <w:tcW w:w="1843" w:type="dxa"/>
          </w:tcPr>
          <w:p w14:paraId="399091C7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745" w:type="dxa"/>
          </w:tcPr>
          <w:p w14:paraId="7A355575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</w:tr>
      <w:tr w:rsidR="00E32070" w:rsidRPr="00BE0173" w14:paraId="5512BCA5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B695E01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771" w:type="dxa"/>
          </w:tcPr>
          <w:p w14:paraId="54480F46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0.12</w:t>
            </w:r>
          </w:p>
        </w:tc>
        <w:tc>
          <w:tcPr>
            <w:tcW w:w="1843" w:type="dxa"/>
          </w:tcPr>
          <w:p w14:paraId="6B7ED222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  <w:tc>
          <w:tcPr>
            <w:tcW w:w="1745" w:type="dxa"/>
          </w:tcPr>
          <w:p w14:paraId="7B505D28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3CD9">
              <w:rPr>
                <w:rFonts w:cs="Times New Roman"/>
                <w:szCs w:val="24"/>
              </w:rPr>
              <w:t>&lt;0.001</w:t>
            </w:r>
          </w:p>
        </w:tc>
      </w:tr>
    </w:tbl>
    <w:p w14:paraId="45B6A4B3" w14:textId="77777777" w:rsidR="00E32070" w:rsidRDefault="00E32070" w:rsidP="00E32070">
      <w:pPr>
        <w:spacing w:line="480" w:lineRule="auto"/>
        <w:rPr>
          <w:rFonts w:cs="Times New Roman"/>
          <w:szCs w:val="24"/>
        </w:rPr>
      </w:pPr>
    </w:p>
    <w:p w14:paraId="5487DDAC" w14:textId="71C483FE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Supplementary</w:t>
      </w:r>
      <w:r w:rsidRPr="00BE0173">
        <w:rPr>
          <w:rFonts w:cs="Times New Roman"/>
          <w:szCs w:val="24"/>
        </w:rPr>
        <w:t xml:space="preserve"> Figure </w:t>
      </w:r>
      <w:r w:rsidR="000151A6">
        <w:rPr>
          <w:rFonts w:cs="Times New Roman"/>
          <w:szCs w:val="24"/>
        </w:rPr>
        <w:t>2</w:t>
      </w:r>
      <w:r w:rsidRPr="00BE0173">
        <w:rPr>
          <w:rFonts w:cs="Times New Roman"/>
          <w:szCs w:val="24"/>
        </w:rPr>
        <w:t xml:space="preserve">: Mean (±SE) percentage of localities in which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are detected according to the type of birds in which they are found. M = full migratory, PM = partial migratory, R = resident, R_M = resident and full migratory, R_PM = resident and partial migratory and R_PM_M = resident, partial migratory and full migratory. Number of lineages in each of the six categories are shown on the graph.  </w:t>
      </w:r>
    </w:p>
    <w:p w14:paraId="603D60AB" w14:textId="32537001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Supplementary </w:t>
      </w:r>
      <w:r w:rsidRPr="00BE0173">
        <w:rPr>
          <w:rFonts w:cs="Times New Roman"/>
          <w:szCs w:val="24"/>
        </w:rPr>
        <w:t xml:space="preserve">Table </w:t>
      </w:r>
      <w:r w:rsidR="000151A6">
        <w:rPr>
          <w:rFonts w:cs="Times New Roman"/>
          <w:szCs w:val="24"/>
        </w:rPr>
        <w:t>3</w:t>
      </w:r>
      <w:r w:rsidRPr="00BE0173">
        <w:rPr>
          <w:rFonts w:cs="Times New Roman"/>
          <w:szCs w:val="24"/>
        </w:rPr>
        <w:t xml:space="preserve">: Parameter estimates, standard errors, and p values for the Bayesian model testing the differences in the distribution of </w:t>
      </w:r>
      <w:proofErr w:type="spellStart"/>
      <w:r w:rsidRPr="00BE0173"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lineages among those that occur in migratory and/or resident avian host species.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69"/>
        <w:gridCol w:w="1771"/>
        <w:gridCol w:w="1843"/>
        <w:gridCol w:w="1745"/>
      </w:tblGrid>
      <w:tr w:rsidR="00E32070" w:rsidRPr="00BE0173" w14:paraId="7D6289EC" w14:textId="77777777" w:rsidTr="00FB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9" w:type="dxa"/>
          </w:tcPr>
          <w:p w14:paraId="2DB25CE2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771" w:type="dxa"/>
          </w:tcPr>
          <w:p w14:paraId="2EA21EFF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1C8BEEC3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3F536550" w14:textId="77777777" w:rsidR="00E32070" w:rsidRPr="00BE0173" w:rsidRDefault="00E32070" w:rsidP="00FB4A0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E32070" w:rsidRPr="00BE0173" w14:paraId="7978C89C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8521719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771" w:type="dxa"/>
          </w:tcPr>
          <w:p w14:paraId="104CF75F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73</w:t>
            </w:r>
          </w:p>
        </w:tc>
        <w:tc>
          <w:tcPr>
            <w:tcW w:w="1843" w:type="dxa"/>
          </w:tcPr>
          <w:p w14:paraId="73BAB07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45" w:type="dxa"/>
          </w:tcPr>
          <w:p w14:paraId="5C10542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2CFB79DC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9B4F937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Full migrant</w:t>
            </w:r>
          </w:p>
        </w:tc>
        <w:tc>
          <w:tcPr>
            <w:tcW w:w="1771" w:type="dxa"/>
          </w:tcPr>
          <w:p w14:paraId="1EC9863A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03</w:t>
            </w:r>
          </w:p>
        </w:tc>
        <w:tc>
          <w:tcPr>
            <w:tcW w:w="1843" w:type="dxa"/>
          </w:tcPr>
          <w:p w14:paraId="342F3158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745" w:type="dxa"/>
          </w:tcPr>
          <w:p w14:paraId="1184C162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87</w:t>
            </w:r>
          </w:p>
        </w:tc>
      </w:tr>
      <w:tr w:rsidR="00E32070" w:rsidRPr="00BE0173" w14:paraId="5CB08649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467EBBA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Partial migrant</w:t>
            </w:r>
          </w:p>
        </w:tc>
        <w:tc>
          <w:tcPr>
            <w:tcW w:w="1771" w:type="dxa"/>
          </w:tcPr>
          <w:p w14:paraId="06F28BA8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-0.</w:t>
            </w: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14:paraId="21E45B2A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45" w:type="dxa"/>
          </w:tcPr>
          <w:p w14:paraId="508A1766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50</w:t>
            </w:r>
          </w:p>
        </w:tc>
      </w:tr>
      <w:tr w:rsidR="00E32070" w:rsidRPr="00BE0173" w14:paraId="1ADE5D6C" w14:textId="77777777" w:rsidTr="00FB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B1C7D60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full migrant</w:t>
            </w:r>
          </w:p>
        </w:tc>
        <w:tc>
          <w:tcPr>
            <w:tcW w:w="1771" w:type="dxa"/>
          </w:tcPr>
          <w:p w14:paraId="0F02CA6F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1843" w:type="dxa"/>
          </w:tcPr>
          <w:p w14:paraId="791CAFDB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0.12</w:t>
            </w:r>
          </w:p>
        </w:tc>
        <w:tc>
          <w:tcPr>
            <w:tcW w:w="1745" w:type="dxa"/>
          </w:tcPr>
          <w:p w14:paraId="5C9352DA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4D05EA5F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FB2C51C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>Resident and partial migrant</w:t>
            </w:r>
          </w:p>
        </w:tc>
        <w:tc>
          <w:tcPr>
            <w:tcW w:w="1771" w:type="dxa"/>
          </w:tcPr>
          <w:p w14:paraId="6840AAF2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1843" w:type="dxa"/>
          </w:tcPr>
          <w:p w14:paraId="13EAF5B6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45" w:type="dxa"/>
          </w:tcPr>
          <w:p w14:paraId="37E0FAE5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E32070" w:rsidRPr="00BE0173" w14:paraId="29B201B5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6FD2DC7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Resident, </w:t>
            </w:r>
            <w:proofErr w:type="gramStart"/>
            <w:r w:rsidRPr="00BE0173">
              <w:rPr>
                <w:rFonts w:cs="Times New Roman"/>
                <w:i w:val="0"/>
                <w:iCs w:val="0"/>
                <w:szCs w:val="24"/>
              </w:rPr>
              <w:t>partial</w:t>
            </w:r>
            <w:proofErr w:type="gramEnd"/>
            <w:r w:rsidRPr="00BE0173">
              <w:rPr>
                <w:rFonts w:cs="Times New Roman"/>
                <w:i w:val="0"/>
                <w:iCs w:val="0"/>
                <w:szCs w:val="24"/>
              </w:rPr>
              <w:t xml:space="preserve"> and full migrant</w:t>
            </w:r>
          </w:p>
        </w:tc>
        <w:tc>
          <w:tcPr>
            <w:tcW w:w="1771" w:type="dxa"/>
          </w:tcPr>
          <w:p w14:paraId="69D22161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  <w:r w:rsidRPr="00BE017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1843" w:type="dxa"/>
          </w:tcPr>
          <w:p w14:paraId="3D576A45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E0173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1745" w:type="dxa"/>
          </w:tcPr>
          <w:p w14:paraId="5D949F59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A7CD5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77151896" w14:textId="77777777" w:rsidTr="00FB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2CF85792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Number of bird individuals</w:t>
            </w:r>
          </w:p>
        </w:tc>
        <w:tc>
          <w:tcPr>
            <w:tcW w:w="1771" w:type="dxa"/>
          </w:tcPr>
          <w:p w14:paraId="4E443535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843" w:type="dxa"/>
          </w:tcPr>
          <w:p w14:paraId="29BA22CC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</w:p>
        </w:tc>
        <w:tc>
          <w:tcPr>
            <w:tcW w:w="1745" w:type="dxa"/>
          </w:tcPr>
          <w:p w14:paraId="64D5BF34" w14:textId="77777777" w:rsidR="00E32070" w:rsidRPr="00BE0173" w:rsidRDefault="00E32070" w:rsidP="00FB4A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9A7CD5">
              <w:rPr>
                <w:rFonts w:cs="Times New Roman"/>
                <w:szCs w:val="24"/>
              </w:rPr>
              <w:t>&lt;0.001</w:t>
            </w:r>
          </w:p>
        </w:tc>
      </w:tr>
      <w:tr w:rsidR="00E32070" w:rsidRPr="00BE0173" w14:paraId="5D0EF92B" w14:textId="77777777" w:rsidTr="00FB4A0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F5D2581" w14:textId="77777777" w:rsidR="00E32070" w:rsidRPr="00BE0173" w:rsidRDefault="00E32070" w:rsidP="00FB4A0E">
            <w:pPr>
              <w:spacing w:line="48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771" w:type="dxa"/>
          </w:tcPr>
          <w:p w14:paraId="3374BF2C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</w:t>
            </w:r>
          </w:p>
        </w:tc>
        <w:tc>
          <w:tcPr>
            <w:tcW w:w="1843" w:type="dxa"/>
          </w:tcPr>
          <w:p w14:paraId="20D6D7D3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</w:t>
            </w:r>
          </w:p>
        </w:tc>
        <w:tc>
          <w:tcPr>
            <w:tcW w:w="1745" w:type="dxa"/>
          </w:tcPr>
          <w:p w14:paraId="6D226F26" w14:textId="77777777" w:rsidR="00E32070" w:rsidRPr="00BE0173" w:rsidRDefault="00E32070" w:rsidP="00FB4A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3CD9">
              <w:rPr>
                <w:rFonts w:cs="Times New Roman"/>
                <w:szCs w:val="24"/>
              </w:rPr>
              <w:t>0.001</w:t>
            </w:r>
          </w:p>
        </w:tc>
      </w:tr>
    </w:tbl>
    <w:p w14:paraId="2EE64F95" w14:textId="77777777" w:rsidR="00E32070" w:rsidRPr="00BE0173" w:rsidRDefault="00E32070" w:rsidP="00E32070">
      <w:pPr>
        <w:spacing w:line="480" w:lineRule="auto"/>
        <w:rPr>
          <w:rFonts w:cs="Times New Roman"/>
          <w:szCs w:val="24"/>
        </w:rPr>
      </w:pPr>
    </w:p>
    <w:p w14:paraId="6830D2E1" w14:textId="5501AEED" w:rsidR="00AA704B" w:rsidRPr="00BE50C1" w:rsidRDefault="00AA704B" w:rsidP="00496AC8">
      <w:pPr>
        <w:spacing w:line="480" w:lineRule="auto"/>
      </w:pPr>
      <w:r w:rsidRPr="00BE50C1">
        <w:t xml:space="preserve">Supplementary Figure </w:t>
      </w:r>
      <w:r w:rsidR="000151A6">
        <w:t>3</w:t>
      </w:r>
      <w:r w:rsidRPr="00BE50C1">
        <w:t xml:space="preserve">: Correlation </w:t>
      </w:r>
      <w:r w:rsidRPr="0048263E">
        <w:t xml:space="preserve">between </w:t>
      </w:r>
      <w:r w:rsidR="00581E48" w:rsidRPr="0048263E">
        <w:t xml:space="preserve">local </w:t>
      </w:r>
      <w:r w:rsidRPr="0048263E">
        <w:t>p</w:t>
      </w:r>
      <w:r w:rsidR="00E46FD3">
        <w:t>ositives</w:t>
      </w:r>
      <w:r w:rsidRPr="0048263E">
        <w:t xml:space="preserve"> of </w:t>
      </w:r>
      <w:r w:rsidRPr="0048263E">
        <w:rPr>
          <w:i/>
          <w:iCs/>
        </w:rPr>
        <w:t>Plasmodium</w:t>
      </w:r>
      <w:r w:rsidRPr="0048263E">
        <w:t xml:space="preserve"> and percentage of migratory host individuals</w:t>
      </w:r>
      <w:r w:rsidR="003A5695" w:rsidRPr="0048263E">
        <w:t xml:space="preserve"> per locality</w:t>
      </w:r>
      <w:r w:rsidRPr="0048263E">
        <w:t>. Each point represent</w:t>
      </w:r>
      <w:r w:rsidR="003A5695" w:rsidRPr="0048263E">
        <w:t>s</w:t>
      </w:r>
      <w:r w:rsidRPr="0048263E">
        <w:t xml:space="preserve"> the prevalence value </w:t>
      </w:r>
      <w:r w:rsidR="003A5695" w:rsidRPr="0048263E">
        <w:t>per host species per site</w:t>
      </w:r>
      <w:r w:rsidRPr="0048263E">
        <w:t xml:space="preserve">. We observed </w:t>
      </w:r>
      <w:r w:rsidR="00A21A19">
        <w:t>negative</w:t>
      </w:r>
      <w:r w:rsidRPr="0048263E">
        <w:t xml:space="preserve"> effect of migratory behavior </w:t>
      </w:r>
      <w:r w:rsidR="00581E48" w:rsidRPr="0048263E">
        <w:t>on</w:t>
      </w:r>
      <w:r w:rsidRPr="0048263E">
        <w:t xml:space="preserve"> parasite </w:t>
      </w:r>
      <w:r w:rsidRPr="00BE50C1">
        <w:t>prevalence (p = 0.</w:t>
      </w:r>
      <w:r w:rsidR="00A21A19">
        <w:t>003</w:t>
      </w:r>
      <w:r w:rsidR="0048263E">
        <w:t>)</w:t>
      </w:r>
      <w:r w:rsidRPr="00BE50C1">
        <w:t>.</w:t>
      </w:r>
    </w:p>
    <w:p w14:paraId="0F33CB06" w14:textId="69377D83" w:rsidR="00AA704B" w:rsidRDefault="00AA704B" w:rsidP="00496AC8">
      <w:pPr>
        <w:spacing w:line="480" w:lineRule="auto"/>
      </w:pPr>
      <w:r w:rsidRPr="00BE50C1">
        <w:t xml:space="preserve">Supplementary Table </w:t>
      </w:r>
      <w:r w:rsidR="000151A6">
        <w:t>4</w:t>
      </w:r>
      <w:r w:rsidRPr="00BE50C1">
        <w:t xml:space="preserve">: </w:t>
      </w:r>
      <w:r w:rsidR="00EC238E" w:rsidRPr="00BE50C1">
        <w:t xml:space="preserve">Parameter estimates, standard errors, and p values for the mixed model testing the variation of local </w:t>
      </w:r>
      <w:r w:rsidR="00EC238E" w:rsidRPr="00BE50C1">
        <w:rPr>
          <w:i/>
          <w:iCs/>
        </w:rPr>
        <w:t>Plasmodium</w:t>
      </w:r>
      <w:r w:rsidR="00EC238E" w:rsidRPr="00BE50C1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01052CC2" w14:textId="77777777" w:rsidTr="003F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487CC21C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752F785F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3929CA4D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1342B422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44157E61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92CEFE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211BA8D0" w14:textId="10A9B23C" w:rsidR="003F0526" w:rsidRDefault="00C31DA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F0526">
              <w:t>0</w:t>
            </w:r>
            <w:r>
              <w:t>.3</w:t>
            </w:r>
            <w:r w:rsidR="0048263E">
              <w:t>2</w:t>
            </w:r>
          </w:p>
        </w:tc>
        <w:tc>
          <w:tcPr>
            <w:tcW w:w="1843" w:type="dxa"/>
          </w:tcPr>
          <w:p w14:paraId="3D27FDE4" w14:textId="7E7EE738" w:rsidR="003F0526" w:rsidRDefault="00C31DA5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1745" w:type="dxa"/>
          </w:tcPr>
          <w:p w14:paraId="4243F4DC" w14:textId="3B141DAF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C31DA5">
              <w:t>62</w:t>
            </w:r>
          </w:p>
        </w:tc>
      </w:tr>
      <w:tr w:rsidR="003F0526" w:rsidRPr="005A20BD" w14:paraId="3B2F3CC6" w14:textId="77777777" w:rsidTr="003F0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79E1CA5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lastRenderedPageBreak/>
              <w:t>Percentage of migrant individuals</w:t>
            </w:r>
          </w:p>
        </w:tc>
        <w:tc>
          <w:tcPr>
            <w:tcW w:w="1412" w:type="dxa"/>
          </w:tcPr>
          <w:p w14:paraId="57BD8B68" w14:textId="70C9A5ED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31DA5">
              <w:t>3</w:t>
            </w:r>
            <w:r>
              <w:t>.</w:t>
            </w:r>
            <w:r w:rsidR="00C31DA5">
              <w:t>29</w:t>
            </w:r>
          </w:p>
        </w:tc>
        <w:tc>
          <w:tcPr>
            <w:tcW w:w="1843" w:type="dxa"/>
          </w:tcPr>
          <w:p w14:paraId="1D99E7BB" w14:textId="2EE68808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31DA5">
              <w:t>22</w:t>
            </w:r>
          </w:p>
        </w:tc>
        <w:tc>
          <w:tcPr>
            <w:tcW w:w="1745" w:type="dxa"/>
          </w:tcPr>
          <w:p w14:paraId="345BA755" w14:textId="526364F2" w:rsidR="003F0526" w:rsidRPr="005A20BD" w:rsidRDefault="003F0526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1DA5">
              <w:t>003</w:t>
            </w:r>
          </w:p>
        </w:tc>
      </w:tr>
      <w:tr w:rsidR="003F0526" w:rsidRPr="005A20BD" w14:paraId="1511AC87" w14:textId="77777777" w:rsidTr="003F0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E3B4A0E" w14:textId="7EDB947A" w:rsidR="003F0526" w:rsidRPr="00845517" w:rsidRDefault="00C31DA5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Parasite </w:t>
            </w:r>
            <w:r w:rsidR="00A21A19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>ichness</w:t>
            </w:r>
          </w:p>
        </w:tc>
        <w:tc>
          <w:tcPr>
            <w:tcW w:w="1412" w:type="dxa"/>
          </w:tcPr>
          <w:p w14:paraId="6394B18F" w14:textId="5CFD62E9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8263E">
              <w:t>1</w:t>
            </w:r>
          </w:p>
        </w:tc>
        <w:tc>
          <w:tcPr>
            <w:tcW w:w="1843" w:type="dxa"/>
          </w:tcPr>
          <w:p w14:paraId="5A6C96CF" w14:textId="4C510487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8263E">
              <w:t>1</w:t>
            </w:r>
          </w:p>
        </w:tc>
        <w:tc>
          <w:tcPr>
            <w:tcW w:w="1745" w:type="dxa"/>
          </w:tcPr>
          <w:p w14:paraId="12E27791" w14:textId="03AE0145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C31DA5">
              <w:t>55</w:t>
            </w:r>
          </w:p>
        </w:tc>
      </w:tr>
    </w:tbl>
    <w:p w14:paraId="7062EFC8" w14:textId="77777777" w:rsidR="0048263E" w:rsidRDefault="0048263E" w:rsidP="00496AC8">
      <w:pPr>
        <w:spacing w:line="480" w:lineRule="auto"/>
      </w:pPr>
    </w:p>
    <w:p w14:paraId="09909986" w14:textId="4B0D780A" w:rsidR="0007654D" w:rsidRPr="00AC6ABA" w:rsidRDefault="0007654D" w:rsidP="00496AC8">
      <w:pPr>
        <w:spacing w:line="480" w:lineRule="auto"/>
      </w:pPr>
      <w:r w:rsidRPr="00AA704B">
        <w:t>Su</w:t>
      </w:r>
      <w:r>
        <w:t xml:space="preserve">pplementary Figure </w:t>
      </w:r>
      <w:r w:rsidR="000151A6">
        <w:t>4</w:t>
      </w:r>
      <w:r>
        <w:t xml:space="preserve">: </w:t>
      </w:r>
      <w:r w:rsidR="003A5695" w:rsidRPr="00AC6ABA">
        <w:t xml:space="preserve">Correlation between </w:t>
      </w:r>
      <w:r w:rsidR="00246C42">
        <w:t xml:space="preserve">local </w:t>
      </w:r>
      <w:r w:rsidR="003A5695" w:rsidRPr="00AC6ABA">
        <w:t>p</w:t>
      </w:r>
      <w:r w:rsidR="00E46FD3">
        <w:t>ositives</w:t>
      </w:r>
      <w:r w:rsidR="003A5695" w:rsidRPr="00AC6ABA">
        <w:t xml:space="preserve"> of </w:t>
      </w:r>
      <w:proofErr w:type="spellStart"/>
      <w:r w:rsidR="003A5695" w:rsidRPr="00AC6ABA">
        <w:rPr>
          <w:i/>
          <w:iCs/>
        </w:rPr>
        <w:t>Haemoproteus</w:t>
      </w:r>
      <w:proofErr w:type="spellEnd"/>
      <w:r w:rsidR="003A5695" w:rsidRPr="00AC6ABA">
        <w:t xml:space="preserve"> and percentage of migratory host individuals per locality. Each point represents the prevalence value per host species per site. We observed </w:t>
      </w:r>
      <w:r w:rsidR="00A21A19">
        <w:t>positive</w:t>
      </w:r>
      <w:r w:rsidR="003A5695" w:rsidRPr="00AC6ABA">
        <w:t xml:space="preserve"> effect of migratory behavior in parasite prevalence </w:t>
      </w:r>
      <w:r w:rsidRPr="00AC6ABA">
        <w:t xml:space="preserve">(p </w:t>
      </w:r>
      <w:r w:rsidR="00A21A19">
        <w:t>&lt;</w:t>
      </w:r>
      <w:r w:rsidRPr="00AC6ABA">
        <w:t xml:space="preserve"> 0.</w:t>
      </w:r>
      <w:r w:rsidR="00D07879">
        <w:t>00</w:t>
      </w:r>
      <w:r w:rsidR="00A21A19">
        <w:t>1</w:t>
      </w:r>
      <w:r w:rsidR="0048263E">
        <w:t>).</w:t>
      </w:r>
    </w:p>
    <w:p w14:paraId="4030E1CC" w14:textId="47FB0E52" w:rsidR="0007654D" w:rsidRPr="00AC6ABA" w:rsidRDefault="0007654D" w:rsidP="00496AC8">
      <w:pPr>
        <w:spacing w:line="480" w:lineRule="auto"/>
      </w:pPr>
      <w:r w:rsidRPr="00AC6ABA">
        <w:t xml:space="preserve">Supplementary Table </w:t>
      </w:r>
      <w:r w:rsidR="000151A6">
        <w:t>5</w:t>
      </w:r>
      <w:r w:rsidRPr="00AC6ABA">
        <w:t xml:space="preserve">: </w:t>
      </w:r>
      <w:r w:rsidR="00EC238E" w:rsidRPr="00AC6ABA">
        <w:t xml:space="preserve">Parameter estimates, standard errors, and p values for the mixed model testing the variation of local </w:t>
      </w:r>
      <w:proofErr w:type="spellStart"/>
      <w:r w:rsidR="00EC238E" w:rsidRPr="00AC6ABA">
        <w:rPr>
          <w:i/>
          <w:iCs/>
        </w:rPr>
        <w:t>Haemoproteus</w:t>
      </w:r>
      <w:proofErr w:type="spellEnd"/>
      <w:r w:rsidR="00EC238E" w:rsidRPr="00AC6ABA">
        <w:t xml:space="preserve"> prevalence per species as a function of the percentage of migratory </w:t>
      </w:r>
      <w:r w:rsidR="00AA1FDB" w:rsidRPr="003B6A4F">
        <w:rPr>
          <w:rFonts w:cs="Times New Roman"/>
          <w:szCs w:val="24"/>
        </w:rPr>
        <w:t>all individual birds sampled per locality</w:t>
      </w:r>
      <w:r w:rsidR="00AA1FDB">
        <w:rPr>
          <w:rFonts w:cs="Times New Roman"/>
          <w:szCs w:val="24"/>
        </w:rPr>
        <w:t xml:space="preserve"> and temperature</w:t>
      </w:r>
      <w:r w:rsidR="00EC238E" w:rsidRPr="00AC6ABA"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3F0526" w14:paraId="7365CF41" w14:textId="77777777" w:rsidTr="007D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0A0E98EB" w14:textId="77777777" w:rsidR="003F0526" w:rsidRPr="005A20BD" w:rsidRDefault="003F0526" w:rsidP="007D0130">
            <w:pPr>
              <w:spacing w:line="480" w:lineRule="auto"/>
              <w:rPr>
                <w:b/>
                <w:bCs/>
                <w:i w:val="0"/>
                <w:iCs w:val="0"/>
              </w:rPr>
            </w:pPr>
          </w:p>
        </w:tc>
        <w:tc>
          <w:tcPr>
            <w:tcW w:w="1412" w:type="dxa"/>
          </w:tcPr>
          <w:p w14:paraId="6D0D1C07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Estimate</w:t>
            </w:r>
          </w:p>
        </w:tc>
        <w:tc>
          <w:tcPr>
            <w:tcW w:w="1843" w:type="dxa"/>
          </w:tcPr>
          <w:p w14:paraId="2AF91C46" w14:textId="77777777" w:rsidR="003F0526" w:rsidRPr="00FC2EC1" w:rsidRDefault="003F0526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Std. error</w:t>
            </w:r>
          </w:p>
        </w:tc>
        <w:tc>
          <w:tcPr>
            <w:tcW w:w="1745" w:type="dxa"/>
          </w:tcPr>
          <w:p w14:paraId="31BE7A47" w14:textId="11EA8FC5" w:rsidR="003F0526" w:rsidRPr="00FC2EC1" w:rsidRDefault="00A21A19" w:rsidP="007D013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FC2EC1">
              <w:rPr>
                <w:b/>
                <w:bCs/>
                <w:i w:val="0"/>
                <w:iCs w:val="0"/>
              </w:rPr>
              <w:t>P</w:t>
            </w:r>
          </w:p>
        </w:tc>
      </w:tr>
      <w:tr w:rsidR="003F0526" w:rsidRPr="005A20BD" w14:paraId="528127A7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3CCEC2C" w14:textId="77777777" w:rsidR="003F0526" w:rsidRPr="00536676" w:rsidRDefault="003F0526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Intercept</w:t>
            </w:r>
          </w:p>
        </w:tc>
        <w:tc>
          <w:tcPr>
            <w:tcW w:w="1412" w:type="dxa"/>
          </w:tcPr>
          <w:p w14:paraId="078D1BB2" w14:textId="3D7D7894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21A19">
              <w:t>2.34</w:t>
            </w:r>
          </w:p>
        </w:tc>
        <w:tc>
          <w:tcPr>
            <w:tcW w:w="1843" w:type="dxa"/>
          </w:tcPr>
          <w:p w14:paraId="4B6C289F" w14:textId="4F0FE70B" w:rsidR="003F0526" w:rsidRDefault="00A21A19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1745" w:type="dxa"/>
          </w:tcPr>
          <w:p w14:paraId="0F5F3501" w14:textId="4D06C9C9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A21A19">
              <w:t>003</w:t>
            </w:r>
          </w:p>
        </w:tc>
      </w:tr>
      <w:tr w:rsidR="003F0526" w:rsidRPr="005A20BD" w14:paraId="4008630D" w14:textId="77777777" w:rsidTr="007D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FDB05AA" w14:textId="77777777" w:rsidR="003F0526" w:rsidRPr="00FC2EC1" w:rsidRDefault="003F0526" w:rsidP="007D0130">
            <w:pPr>
              <w:spacing w:line="480" w:lineRule="auto"/>
              <w:rPr>
                <w:i w:val="0"/>
                <w:iCs w:val="0"/>
              </w:rPr>
            </w:pPr>
            <w:r w:rsidRPr="00FC2EC1">
              <w:rPr>
                <w:i w:val="0"/>
                <w:iCs w:val="0"/>
              </w:rPr>
              <w:t>Percentage of migrant individuals</w:t>
            </w:r>
          </w:p>
        </w:tc>
        <w:tc>
          <w:tcPr>
            <w:tcW w:w="1412" w:type="dxa"/>
          </w:tcPr>
          <w:p w14:paraId="507515FC" w14:textId="7A203F56" w:rsidR="003F0526" w:rsidRPr="005A20BD" w:rsidRDefault="00A21A19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843" w:type="dxa"/>
          </w:tcPr>
          <w:p w14:paraId="36D94C79" w14:textId="5BEE7871" w:rsidR="003F0526" w:rsidRPr="005A20BD" w:rsidRDefault="00A21A19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</w:t>
            </w:r>
          </w:p>
        </w:tc>
        <w:tc>
          <w:tcPr>
            <w:tcW w:w="1745" w:type="dxa"/>
          </w:tcPr>
          <w:p w14:paraId="49579553" w14:textId="6F8739AB" w:rsidR="003F0526" w:rsidRPr="005A20BD" w:rsidRDefault="00A21A19" w:rsidP="007D013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3F0526">
              <w:t>0.</w:t>
            </w:r>
            <w:r>
              <w:t>001</w:t>
            </w:r>
          </w:p>
        </w:tc>
      </w:tr>
      <w:tr w:rsidR="003F0526" w:rsidRPr="005A20BD" w14:paraId="100B95D1" w14:textId="77777777" w:rsidTr="007D0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CCB1A8" w14:textId="4693831B" w:rsidR="003F0526" w:rsidRPr="00845517" w:rsidRDefault="00A21A19" w:rsidP="007D0130">
            <w:pPr>
              <w:spacing w:line="480" w:lineRule="auto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Parasite richness</w:t>
            </w:r>
          </w:p>
        </w:tc>
        <w:tc>
          <w:tcPr>
            <w:tcW w:w="1412" w:type="dxa"/>
          </w:tcPr>
          <w:p w14:paraId="73C83BE4" w14:textId="63EB9ABE" w:rsidR="003F0526" w:rsidRDefault="0048263E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A21A19">
              <w:t>3</w:t>
            </w:r>
          </w:p>
        </w:tc>
        <w:tc>
          <w:tcPr>
            <w:tcW w:w="1843" w:type="dxa"/>
          </w:tcPr>
          <w:p w14:paraId="63AE8D11" w14:textId="74891569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48263E">
              <w:t>1</w:t>
            </w:r>
          </w:p>
        </w:tc>
        <w:tc>
          <w:tcPr>
            <w:tcW w:w="1745" w:type="dxa"/>
          </w:tcPr>
          <w:p w14:paraId="3A66AD1A" w14:textId="00BFC0CB" w:rsidR="003F0526" w:rsidRDefault="003F0526" w:rsidP="007D013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A21A19">
              <w:t>004</w:t>
            </w:r>
          </w:p>
        </w:tc>
      </w:tr>
    </w:tbl>
    <w:p w14:paraId="3800963E" w14:textId="50C882DF" w:rsidR="0007654D" w:rsidRDefault="0007654D"/>
    <w:p w14:paraId="05613789" w14:textId="7D000472" w:rsidR="000151A6" w:rsidRDefault="000151A6" w:rsidP="000151A6">
      <w:pPr>
        <w:spacing w:line="480" w:lineRule="auto"/>
      </w:pPr>
      <w:r w:rsidRPr="008B7BC1">
        <w:t xml:space="preserve">Supplementary Figure </w:t>
      </w:r>
      <w:r>
        <w:t>5</w:t>
      </w:r>
      <w:r w:rsidRPr="008B7BC1">
        <w:t xml:space="preserve">: </w:t>
      </w:r>
      <w:bookmarkStart w:id="9" w:name="_Hlk40432952"/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</w:t>
      </w:r>
      <w:r w:rsidRPr="00C87654">
        <w:rPr>
          <w:rFonts w:cs="Times New Roman"/>
          <w:i/>
          <w:iCs/>
          <w:szCs w:val="24"/>
        </w:rPr>
        <w:t>Plasmodium</w:t>
      </w:r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21A19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r w:rsidRPr="00C87654">
        <w:rPr>
          <w:rFonts w:cs="Times New Roman"/>
          <w:i/>
          <w:iCs/>
          <w:szCs w:val="24"/>
        </w:rPr>
        <w:t>Plasmodium</w:t>
      </w:r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15</w:t>
      </w:r>
      <w:r w:rsidRPr="00BE0173">
        <w:rPr>
          <w:rFonts w:cs="Times New Roman"/>
          <w:szCs w:val="24"/>
        </w:rPr>
        <w:t>).</w:t>
      </w:r>
      <w:bookmarkEnd w:id="9"/>
    </w:p>
    <w:p w14:paraId="7D9C2AC7" w14:textId="4E8F3316" w:rsidR="000151A6" w:rsidRPr="0048263E" w:rsidRDefault="000151A6" w:rsidP="000151A6">
      <w:pPr>
        <w:spacing w:line="480" w:lineRule="auto"/>
      </w:pPr>
      <w:r w:rsidRPr="00536676">
        <w:t xml:space="preserve">Supplementary Table </w:t>
      </w:r>
      <w:r>
        <w:t>6</w:t>
      </w:r>
      <w:r w:rsidRPr="00536676">
        <w:t xml:space="preserve">: Parameter estimates, standard errors, and p values for the mixed model testing the variation </w:t>
      </w:r>
      <w:r w:rsidRPr="0048263E">
        <w:t xml:space="preserve">of local </w:t>
      </w:r>
      <w:r w:rsidRPr="0048263E">
        <w:rPr>
          <w:i/>
          <w:iCs/>
        </w:rPr>
        <w:t>Plasmodium</w:t>
      </w:r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0151A6" w:rsidRPr="003B6A4F" w14:paraId="69172EBC" w14:textId="77777777" w:rsidTr="00D4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B221458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15735E25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05EF73C2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4E388370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0151A6" w:rsidRPr="003B6A4F" w14:paraId="5D57B888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968D457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05A6D29E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-6.46</w:t>
            </w:r>
          </w:p>
        </w:tc>
        <w:tc>
          <w:tcPr>
            <w:tcW w:w="1843" w:type="dxa"/>
          </w:tcPr>
          <w:p w14:paraId="6BEAB609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1.42</w:t>
            </w:r>
          </w:p>
        </w:tc>
        <w:tc>
          <w:tcPr>
            <w:tcW w:w="1745" w:type="dxa"/>
          </w:tcPr>
          <w:p w14:paraId="265671C7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r w:rsidRPr="003B6A4F">
              <w:rPr>
                <w:rFonts w:cs="Times New Roman"/>
                <w:szCs w:val="24"/>
              </w:rPr>
              <w:t>0.001</w:t>
            </w:r>
          </w:p>
        </w:tc>
      </w:tr>
      <w:tr w:rsidR="000151A6" w:rsidRPr="003B6A4F" w14:paraId="67713A3A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94F2010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3B8DB372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1.30</w:t>
            </w:r>
          </w:p>
        </w:tc>
        <w:tc>
          <w:tcPr>
            <w:tcW w:w="1843" w:type="dxa"/>
          </w:tcPr>
          <w:p w14:paraId="4629E7A4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0.92</w:t>
            </w:r>
          </w:p>
        </w:tc>
        <w:tc>
          <w:tcPr>
            <w:tcW w:w="1745" w:type="dxa"/>
          </w:tcPr>
          <w:p w14:paraId="50A86681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B6A4F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15</w:t>
            </w:r>
          </w:p>
        </w:tc>
      </w:tr>
      <w:tr w:rsidR="000151A6" w:rsidRPr="003B6A4F" w14:paraId="6AEEB7BB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DD3BB54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3EC673CF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1.07</w:t>
            </w:r>
          </w:p>
        </w:tc>
        <w:tc>
          <w:tcPr>
            <w:tcW w:w="1843" w:type="dxa"/>
          </w:tcPr>
          <w:p w14:paraId="5E55B46C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745" w:type="dxa"/>
          </w:tcPr>
          <w:p w14:paraId="18F7867A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6FF59376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30B70BA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48F069B5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0.71</w:t>
            </w:r>
          </w:p>
        </w:tc>
        <w:tc>
          <w:tcPr>
            <w:tcW w:w="1843" w:type="dxa"/>
          </w:tcPr>
          <w:p w14:paraId="4A14324C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  <w:tc>
          <w:tcPr>
            <w:tcW w:w="1745" w:type="dxa"/>
          </w:tcPr>
          <w:p w14:paraId="03DA7CE2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676E8EED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B26F9E6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614DB2E9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-0.04</w:t>
            </w:r>
          </w:p>
        </w:tc>
        <w:tc>
          <w:tcPr>
            <w:tcW w:w="1843" w:type="dxa"/>
          </w:tcPr>
          <w:p w14:paraId="7CD583FC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0.11</w:t>
            </w:r>
          </w:p>
        </w:tc>
        <w:tc>
          <w:tcPr>
            <w:tcW w:w="1745" w:type="dxa"/>
          </w:tcPr>
          <w:p w14:paraId="2635579B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0.72</w:t>
            </w:r>
          </w:p>
        </w:tc>
      </w:tr>
      <w:tr w:rsidR="000151A6" w:rsidRPr="003B6A4F" w14:paraId="7D89613A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76E0E17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Number of migrants</w:t>
            </w:r>
          </w:p>
        </w:tc>
        <w:tc>
          <w:tcPr>
            <w:tcW w:w="1412" w:type="dxa"/>
          </w:tcPr>
          <w:p w14:paraId="741F42B9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-0.20</w:t>
            </w:r>
          </w:p>
        </w:tc>
        <w:tc>
          <w:tcPr>
            <w:tcW w:w="1843" w:type="dxa"/>
          </w:tcPr>
          <w:p w14:paraId="6E4FA026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0.09</w:t>
            </w:r>
          </w:p>
        </w:tc>
        <w:tc>
          <w:tcPr>
            <w:tcW w:w="1745" w:type="dxa"/>
          </w:tcPr>
          <w:p w14:paraId="7FBFD633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151A6" w:rsidRPr="003B6A4F" w14:paraId="72179DA4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63F445" w14:textId="77777777" w:rsidR="000151A6" w:rsidRPr="00DE4F7C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1412" w:type="dxa"/>
          </w:tcPr>
          <w:p w14:paraId="079EBAD6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843" w:type="dxa"/>
          </w:tcPr>
          <w:p w14:paraId="6F7246F5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0.26</w:t>
            </w:r>
          </w:p>
        </w:tc>
        <w:tc>
          <w:tcPr>
            <w:tcW w:w="1745" w:type="dxa"/>
          </w:tcPr>
          <w:p w14:paraId="0E190D15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0.04</w:t>
            </w:r>
          </w:p>
        </w:tc>
      </w:tr>
    </w:tbl>
    <w:p w14:paraId="0F079391" w14:textId="77777777" w:rsidR="000151A6" w:rsidRDefault="000151A6" w:rsidP="000151A6">
      <w:pPr>
        <w:spacing w:line="480" w:lineRule="auto"/>
      </w:pPr>
    </w:p>
    <w:p w14:paraId="30B4E63D" w14:textId="64172F98" w:rsidR="000151A6" w:rsidRDefault="000151A6" w:rsidP="000151A6">
      <w:pPr>
        <w:spacing w:line="480" w:lineRule="auto"/>
      </w:pPr>
      <w:r w:rsidRPr="006A25B9">
        <w:t xml:space="preserve">Supplementary Figure </w:t>
      </w:r>
      <w:r>
        <w:t>6</w:t>
      </w:r>
      <w:r w:rsidRPr="006A25B9">
        <w:t xml:space="preserve">: </w:t>
      </w:r>
      <w:r>
        <w:rPr>
          <w:rFonts w:cs="Times New Roman"/>
          <w:szCs w:val="24"/>
        </w:rPr>
        <w:t>Parameters estimates</w:t>
      </w:r>
      <w:r w:rsidRPr="00BE0173">
        <w:rPr>
          <w:rFonts w:cs="Times New Roman"/>
          <w:szCs w:val="24"/>
        </w:rPr>
        <w:t xml:space="preserve"> as a</w:t>
      </w:r>
      <w:r>
        <w:rPr>
          <w:rFonts w:cs="Times New Roman"/>
          <w:szCs w:val="24"/>
        </w:rPr>
        <w:t xml:space="preserve"> function of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>
        <w:rPr>
          <w:rFonts w:cs="Times New Roman"/>
          <w:szCs w:val="24"/>
        </w:rPr>
        <w:t xml:space="preserve"> richness</w:t>
      </w:r>
      <w:r w:rsidRPr="00BE017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No </w:t>
      </w:r>
      <w:r w:rsidRPr="00BE0173">
        <w:rPr>
          <w:rFonts w:cs="Times New Roman"/>
          <w:szCs w:val="24"/>
        </w:rPr>
        <w:t xml:space="preserve">correlation was found between the percentage of migratory individuals and </w:t>
      </w:r>
      <w:proofErr w:type="spellStart"/>
      <w:r>
        <w:rPr>
          <w:rFonts w:cs="Times New Roman"/>
          <w:i/>
          <w:iCs/>
          <w:szCs w:val="24"/>
        </w:rPr>
        <w:t>Haemoproteus</w:t>
      </w:r>
      <w:proofErr w:type="spellEnd"/>
      <w:r w:rsidRPr="00BE0173">
        <w:rPr>
          <w:rFonts w:cs="Times New Roman"/>
          <w:szCs w:val="24"/>
        </w:rPr>
        <w:t xml:space="preserve"> richness (p = 0.</w:t>
      </w:r>
      <w:r>
        <w:rPr>
          <w:rFonts w:cs="Times New Roman"/>
          <w:szCs w:val="24"/>
        </w:rPr>
        <w:t>60</w:t>
      </w:r>
      <w:r w:rsidRPr="00BE0173">
        <w:rPr>
          <w:rFonts w:cs="Times New Roman"/>
          <w:szCs w:val="24"/>
        </w:rPr>
        <w:t>).</w:t>
      </w:r>
    </w:p>
    <w:p w14:paraId="26F16D5B" w14:textId="080F3B21" w:rsidR="000151A6" w:rsidRPr="00536676" w:rsidRDefault="000151A6" w:rsidP="000151A6">
      <w:pPr>
        <w:spacing w:line="480" w:lineRule="auto"/>
      </w:pPr>
      <w:r w:rsidRPr="00536676">
        <w:t>Supplementary Table</w:t>
      </w:r>
      <w:r>
        <w:t xml:space="preserve"> 7</w:t>
      </w:r>
      <w:r w:rsidRPr="00536676">
        <w:t xml:space="preserve">: Parameter estimates, standard errors, and p values for the mixed model testing the </w:t>
      </w:r>
      <w:r w:rsidRPr="0048263E">
        <w:t xml:space="preserve">variation of local </w:t>
      </w:r>
      <w:proofErr w:type="spellStart"/>
      <w:r w:rsidRPr="0048263E">
        <w:rPr>
          <w:i/>
          <w:iCs/>
        </w:rPr>
        <w:t>Haemoproteus</w:t>
      </w:r>
      <w:proofErr w:type="spellEnd"/>
      <w:r w:rsidRPr="0048263E">
        <w:t xml:space="preserve"> richness as a function of the percentage of migratory individuals out of all individual birds sampled per locality, as well as other potential predictors.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1412"/>
        <w:gridCol w:w="1843"/>
        <w:gridCol w:w="1745"/>
      </w:tblGrid>
      <w:tr w:rsidR="000151A6" w:rsidRPr="003B6A4F" w14:paraId="4A69AC6B" w14:textId="77777777" w:rsidTr="00D4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16FD0292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</w:p>
        </w:tc>
        <w:tc>
          <w:tcPr>
            <w:tcW w:w="1412" w:type="dxa"/>
          </w:tcPr>
          <w:p w14:paraId="03584B99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Estimate</w:t>
            </w:r>
          </w:p>
        </w:tc>
        <w:tc>
          <w:tcPr>
            <w:tcW w:w="1843" w:type="dxa"/>
          </w:tcPr>
          <w:p w14:paraId="6D58D4AB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Std. error</w:t>
            </w:r>
          </w:p>
        </w:tc>
        <w:tc>
          <w:tcPr>
            <w:tcW w:w="1745" w:type="dxa"/>
          </w:tcPr>
          <w:p w14:paraId="03E384C8" w14:textId="77777777" w:rsidR="000151A6" w:rsidRPr="003B6A4F" w:rsidRDefault="000151A6" w:rsidP="00D407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b/>
                <w:bCs/>
                <w:i w:val="0"/>
                <w:iCs w:val="0"/>
                <w:szCs w:val="24"/>
              </w:rPr>
              <w:t>P</w:t>
            </w:r>
          </w:p>
        </w:tc>
      </w:tr>
      <w:tr w:rsidR="000151A6" w:rsidRPr="003B6A4F" w14:paraId="2D5D0924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30874D0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Intercept</w:t>
            </w:r>
          </w:p>
        </w:tc>
        <w:tc>
          <w:tcPr>
            <w:tcW w:w="1412" w:type="dxa"/>
          </w:tcPr>
          <w:p w14:paraId="067637A4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-6.12</w:t>
            </w:r>
          </w:p>
        </w:tc>
        <w:tc>
          <w:tcPr>
            <w:tcW w:w="1843" w:type="dxa"/>
          </w:tcPr>
          <w:p w14:paraId="00414D86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3.44</w:t>
            </w:r>
          </w:p>
        </w:tc>
        <w:tc>
          <w:tcPr>
            <w:tcW w:w="1745" w:type="dxa"/>
          </w:tcPr>
          <w:p w14:paraId="6447B0F8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0.08</w:t>
            </w:r>
          </w:p>
        </w:tc>
      </w:tr>
      <w:tr w:rsidR="000151A6" w:rsidRPr="003B6A4F" w14:paraId="1CACCACA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5347348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individuals</w:t>
            </w:r>
          </w:p>
        </w:tc>
        <w:tc>
          <w:tcPr>
            <w:tcW w:w="1412" w:type="dxa"/>
          </w:tcPr>
          <w:p w14:paraId="28377CC1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0.73</w:t>
            </w:r>
          </w:p>
        </w:tc>
        <w:tc>
          <w:tcPr>
            <w:tcW w:w="1843" w:type="dxa"/>
          </w:tcPr>
          <w:p w14:paraId="73B9CBA8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1.39</w:t>
            </w:r>
          </w:p>
        </w:tc>
        <w:tc>
          <w:tcPr>
            <w:tcW w:w="1745" w:type="dxa"/>
          </w:tcPr>
          <w:p w14:paraId="39C6DA2D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</w:t>
            </w:r>
          </w:p>
        </w:tc>
      </w:tr>
      <w:tr w:rsidR="000151A6" w:rsidRPr="003B6A4F" w14:paraId="2DA07AB2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BEC6414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Host richness</w:t>
            </w:r>
          </w:p>
        </w:tc>
        <w:tc>
          <w:tcPr>
            <w:tcW w:w="1412" w:type="dxa"/>
          </w:tcPr>
          <w:p w14:paraId="26C80BB0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0.85</w:t>
            </w:r>
          </w:p>
        </w:tc>
        <w:tc>
          <w:tcPr>
            <w:tcW w:w="1843" w:type="dxa"/>
          </w:tcPr>
          <w:p w14:paraId="63753028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745" w:type="dxa"/>
          </w:tcPr>
          <w:p w14:paraId="21C56AD7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3B41CCB9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08FC82C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</w:t>
            </w:r>
            <w:r>
              <w:rPr>
                <w:rFonts w:cs="Times New Roman"/>
                <w:i w:val="0"/>
                <w:iCs w:val="0"/>
                <w:szCs w:val="24"/>
              </w:rPr>
              <w:t>revalence</w:t>
            </w:r>
          </w:p>
        </w:tc>
        <w:tc>
          <w:tcPr>
            <w:tcW w:w="1412" w:type="dxa"/>
          </w:tcPr>
          <w:p w14:paraId="26FEFABB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0.51</w:t>
            </w:r>
          </w:p>
        </w:tc>
        <w:tc>
          <w:tcPr>
            <w:tcW w:w="1843" w:type="dxa"/>
          </w:tcPr>
          <w:p w14:paraId="1EE59AFF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0.14</w:t>
            </w:r>
          </w:p>
        </w:tc>
        <w:tc>
          <w:tcPr>
            <w:tcW w:w="1745" w:type="dxa"/>
          </w:tcPr>
          <w:p w14:paraId="6977FD6A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71EDB">
              <w:rPr>
                <w:rFonts w:cs="Times New Roman"/>
                <w:szCs w:val="24"/>
              </w:rPr>
              <w:t>&lt;0.001</w:t>
            </w:r>
          </w:p>
        </w:tc>
      </w:tr>
      <w:tr w:rsidR="000151A6" w:rsidRPr="003B6A4F" w14:paraId="0B48277F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657A514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t>Percentage of migrant species</w:t>
            </w:r>
          </w:p>
        </w:tc>
        <w:tc>
          <w:tcPr>
            <w:tcW w:w="1412" w:type="dxa"/>
          </w:tcPr>
          <w:p w14:paraId="4B64E23B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-0.39</w:t>
            </w:r>
          </w:p>
        </w:tc>
        <w:tc>
          <w:tcPr>
            <w:tcW w:w="1843" w:type="dxa"/>
          </w:tcPr>
          <w:p w14:paraId="7847D5D6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0.17</w:t>
            </w:r>
          </w:p>
        </w:tc>
        <w:tc>
          <w:tcPr>
            <w:tcW w:w="1745" w:type="dxa"/>
          </w:tcPr>
          <w:p w14:paraId="76E35BDD" w14:textId="77777777" w:rsidR="000151A6" w:rsidRPr="003B6A4F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0.02</w:t>
            </w:r>
          </w:p>
        </w:tc>
      </w:tr>
      <w:tr w:rsidR="000151A6" w:rsidRPr="003B6A4F" w14:paraId="5F37CC94" w14:textId="77777777" w:rsidTr="00D40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A1FF080" w14:textId="77777777" w:rsidR="000151A6" w:rsidRPr="003B6A4F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 w:rsidRPr="003B6A4F">
              <w:rPr>
                <w:rFonts w:cs="Times New Roman"/>
                <w:i w:val="0"/>
                <w:iCs w:val="0"/>
                <w:szCs w:val="24"/>
              </w:rPr>
              <w:lastRenderedPageBreak/>
              <w:t>Number of migrants</w:t>
            </w:r>
          </w:p>
        </w:tc>
        <w:tc>
          <w:tcPr>
            <w:tcW w:w="1412" w:type="dxa"/>
          </w:tcPr>
          <w:p w14:paraId="665A55A2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0.25</w:t>
            </w:r>
          </w:p>
        </w:tc>
        <w:tc>
          <w:tcPr>
            <w:tcW w:w="1843" w:type="dxa"/>
          </w:tcPr>
          <w:p w14:paraId="329420B6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</w:t>
            </w:r>
          </w:p>
        </w:tc>
        <w:tc>
          <w:tcPr>
            <w:tcW w:w="1745" w:type="dxa"/>
          </w:tcPr>
          <w:p w14:paraId="77B7BF6E" w14:textId="77777777" w:rsidR="000151A6" w:rsidRPr="003B6A4F" w:rsidRDefault="000151A6" w:rsidP="00D407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</w:t>
            </w:r>
          </w:p>
        </w:tc>
      </w:tr>
      <w:tr w:rsidR="000151A6" w:rsidRPr="003B6A4F" w14:paraId="24A14164" w14:textId="77777777" w:rsidTr="00D4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AB04013" w14:textId="77777777" w:rsidR="000151A6" w:rsidRPr="00474E1E" w:rsidRDefault="000151A6" w:rsidP="00D40711">
            <w:pPr>
              <w:spacing w:line="480" w:lineRule="auto"/>
              <w:rPr>
                <w:rFonts w:cs="Times New Roman"/>
                <w:i w:val="0"/>
                <w:iCs w:val="0"/>
                <w:szCs w:val="24"/>
              </w:rPr>
            </w:pPr>
            <w:r>
              <w:rPr>
                <w:rFonts w:cs="Times New Roman"/>
                <w:i w:val="0"/>
                <w:iCs w:val="0"/>
                <w:szCs w:val="24"/>
              </w:rPr>
              <w:t>Temperature</w:t>
            </w:r>
          </w:p>
        </w:tc>
        <w:tc>
          <w:tcPr>
            <w:tcW w:w="1412" w:type="dxa"/>
          </w:tcPr>
          <w:p w14:paraId="569711D6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0.54</w:t>
            </w:r>
          </w:p>
        </w:tc>
        <w:tc>
          <w:tcPr>
            <w:tcW w:w="1843" w:type="dxa"/>
          </w:tcPr>
          <w:p w14:paraId="7C941F2C" w14:textId="77777777" w:rsidR="000151A6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0.65</w:t>
            </w:r>
          </w:p>
        </w:tc>
        <w:tc>
          <w:tcPr>
            <w:tcW w:w="1745" w:type="dxa"/>
          </w:tcPr>
          <w:p w14:paraId="597CD26B" w14:textId="77777777" w:rsidR="000151A6" w:rsidRPr="00771EDB" w:rsidRDefault="000151A6" w:rsidP="00D407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</w:tr>
    </w:tbl>
    <w:p w14:paraId="56C5F21E" w14:textId="77777777" w:rsidR="00812940" w:rsidRPr="00AA704B" w:rsidRDefault="00812940"/>
    <w:sectPr w:rsidR="00812940" w:rsidRPr="00AA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toine Filion" w:date="2020-06-04T10:51:00Z" w:initials="AF">
    <w:p w14:paraId="34D8A1D1" w14:textId="1FD226B3" w:rsidR="004E1FB6" w:rsidRDefault="004E1FB6">
      <w:pPr>
        <w:pStyle w:val="CommentText"/>
      </w:pPr>
      <w:r>
        <w:rPr>
          <w:rStyle w:val="CommentReference"/>
        </w:rPr>
        <w:annotationRef/>
      </w:r>
      <w:r>
        <w:t xml:space="preserve">Add a column </w:t>
      </w:r>
      <w:proofErr w:type="spellStart"/>
      <w:r>
        <w:t>od</w:t>
      </w:r>
      <w:proofErr w:type="spellEnd"/>
      <w:r>
        <w:t xml:space="preserve"> delta AIC</w:t>
      </w:r>
    </w:p>
  </w:comment>
  <w:comment w:id="8" w:author="Antoine Filion" w:date="2020-06-04T10:52:00Z" w:initials="AF">
    <w:p w14:paraId="29C7DD33" w14:textId="5C2F69A8" w:rsidR="004E1FB6" w:rsidRDefault="004E1FB6">
      <w:pPr>
        <w:pStyle w:val="CommentText"/>
      </w:pPr>
      <w:r>
        <w:rPr>
          <w:rStyle w:val="CommentReference"/>
        </w:rPr>
        <w:annotationRef/>
      </w:r>
      <w:r>
        <w:t xml:space="preserve">If you used Bayesian, or even frequentist analysis you </w:t>
      </w:r>
      <w:proofErr w:type="gramStart"/>
      <w:r>
        <w:t>shouldn’t</w:t>
      </w:r>
      <w:proofErr w:type="gramEnd"/>
      <w:r>
        <w:t xml:space="preserve"> put any P-value, I’ve included an article to help guide you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8A1D1" w15:done="0"/>
  <w15:commentEx w15:paraId="29C7DD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350CF" w16cex:dateUtc="2020-06-03T22:51:00Z"/>
  <w16cex:commentExtensible w16cex:durableId="228350E7" w16cex:dateUtc="2020-06-03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8A1D1" w16cid:durableId="228350CF"/>
  <w16cid:commentId w16cid:paraId="29C7DD33" w16cid:durableId="228350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oine Filion">
    <w15:presenceInfo w15:providerId="None" w15:userId="Antoine Fil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29"/>
    <w:rsid w:val="000151A6"/>
    <w:rsid w:val="0007654D"/>
    <w:rsid w:val="0008533F"/>
    <w:rsid w:val="00196C3E"/>
    <w:rsid w:val="00246C42"/>
    <w:rsid w:val="002E04E5"/>
    <w:rsid w:val="003172CC"/>
    <w:rsid w:val="0036237D"/>
    <w:rsid w:val="00396183"/>
    <w:rsid w:val="003A5695"/>
    <w:rsid w:val="003F0526"/>
    <w:rsid w:val="004178BD"/>
    <w:rsid w:val="00474E1E"/>
    <w:rsid w:val="0048263E"/>
    <w:rsid w:val="00496AC8"/>
    <w:rsid w:val="004C5728"/>
    <w:rsid w:val="004E1FB6"/>
    <w:rsid w:val="00536676"/>
    <w:rsid w:val="00581E48"/>
    <w:rsid w:val="00586724"/>
    <w:rsid w:val="00602156"/>
    <w:rsid w:val="00635641"/>
    <w:rsid w:val="006A25B9"/>
    <w:rsid w:val="006E1EAF"/>
    <w:rsid w:val="007548BA"/>
    <w:rsid w:val="00812940"/>
    <w:rsid w:val="00845517"/>
    <w:rsid w:val="00884711"/>
    <w:rsid w:val="008B7BC1"/>
    <w:rsid w:val="008D4E3C"/>
    <w:rsid w:val="008E1099"/>
    <w:rsid w:val="008E30E2"/>
    <w:rsid w:val="00917ABE"/>
    <w:rsid w:val="00963029"/>
    <w:rsid w:val="00A21A19"/>
    <w:rsid w:val="00A641CC"/>
    <w:rsid w:val="00AA1FDB"/>
    <w:rsid w:val="00AA704B"/>
    <w:rsid w:val="00AB6FD4"/>
    <w:rsid w:val="00AC6ABA"/>
    <w:rsid w:val="00AD7DB4"/>
    <w:rsid w:val="00BB2013"/>
    <w:rsid w:val="00BD6776"/>
    <w:rsid w:val="00BE50C1"/>
    <w:rsid w:val="00C31DA5"/>
    <w:rsid w:val="00C87654"/>
    <w:rsid w:val="00D07879"/>
    <w:rsid w:val="00DE4F7C"/>
    <w:rsid w:val="00DF6B38"/>
    <w:rsid w:val="00E32070"/>
    <w:rsid w:val="00E46FD3"/>
    <w:rsid w:val="00EC238E"/>
    <w:rsid w:val="00F0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FA7"/>
  <w15:chartTrackingRefBased/>
  <w15:docId w15:val="{51114850-9DFB-483B-8DCF-A7CA3E6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8B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8B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BA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8B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C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8B7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867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2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2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24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Antoine Filion</cp:lastModifiedBy>
  <cp:revision>2</cp:revision>
  <dcterms:created xsi:type="dcterms:W3CDTF">2020-06-03T22:53:00Z</dcterms:created>
  <dcterms:modified xsi:type="dcterms:W3CDTF">2020-06-03T22:53:00Z</dcterms:modified>
</cp:coreProperties>
</file>