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AACA" w14:textId="0F370A61" w:rsidR="0056162C" w:rsidRPr="001128CA" w:rsidRDefault="004C2382" w:rsidP="0056162C">
      <w:pPr>
        <w:jc w:val="both"/>
        <w:rPr>
          <w:lang w:val="de-DE" w:eastAsia="en-GB"/>
        </w:rPr>
      </w:pPr>
      <w:ins w:id="0" w:author="Alan Fecchio" w:date="2020-12-04T10:28:00Z">
        <w:r>
          <w:rPr>
            <w:shd w:val="clear" w:color="auto" w:fill="FFFFFF"/>
            <w:lang w:val="de-DE" w:eastAsia="en-GB"/>
          </w:rPr>
          <w:t>Dear Dr</w:t>
        </w:r>
      </w:ins>
      <w:ins w:id="1" w:author="Alan Fecchio" w:date="2020-12-04T10:29:00Z">
        <w:r>
          <w:rPr>
            <w:shd w:val="clear" w:color="auto" w:fill="FFFFFF"/>
            <w:lang w:val="de-DE" w:eastAsia="en-GB"/>
          </w:rPr>
          <w:t>s</w:t>
        </w:r>
      </w:ins>
      <w:ins w:id="2" w:author="Alan Fecchio" w:date="2020-12-04T10:28:00Z">
        <w:r>
          <w:rPr>
            <w:shd w:val="clear" w:color="auto" w:fill="FFFFFF"/>
            <w:lang w:val="de-DE" w:eastAsia="en-GB"/>
          </w:rPr>
          <w:t>.</w:t>
        </w:r>
      </w:ins>
      <w:del w:id="3" w:author="Alan Fecchio" w:date="2020-12-04T10:28:00Z">
        <w:r w:rsidR="00565811" w:rsidRPr="001128CA" w:rsidDel="004C2382">
          <w:rPr>
            <w:shd w:val="clear" w:color="auto" w:fill="FFFFFF"/>
            <w:lang w:val="de-DE" w:eastAsia="en-GB"/>
          </w:rPr>
          <w:delText>Prof.</w:delText>
        </w:r>
      </w:del>
      <w:r w:rsidR="00565811" w:rsidRPr="001128CA">
        <w:rPr>
          <w:shd w:val="clear" w:color="auto" w:fill="FFFFFF"/>
          <w:lang w:val="de-DE" w:eastAsia="en-GB"/>
        </w:rPr>
        <w:t xml:space="preserve"> </w:t>
      </w:r>
      <w:r w:rsidR="00BC7E2E" w:rsidRPr="001128CA">
        <w:rPr>
          <w:shd w:val="clear" w:color="auto" w:fill="FFFFFF"/>
          <w:lang w:val="de-DE" w:eastAsia="en-GB"/>
        </w:rPr>
        <w:t xml:space="preserve">Dries Bonte and </w:t>
      </w:r>
      <w:del w:id="4" w:author="Alan Fecchio" w:date="2020-12-04T10:28:00Z">
        <w:r w:rsidR="00BC7E2E" w:rsidRPr="001128CA" w:rsidDel="004C2382">
          <w:rPr>
            <w:shd w:val="clear" w:color="auto" w:fill="FFFFFF"/>
            <w:lang w:val="de-DE" w:eastAsia="en-GB"/>
          </w:rPr>
          <w:delText>D</w:delText>
        </w:r>
      </w:del>
      <w:del w:id="5" w:author="Alan Fecchio" w:date="2020-12-04T10:29:00Z">
        <w:r w:rsidR="00BC7E2E" w:rsidRPr="001128CA" w:rsidDel="004C2382">
          <w:rPr>
            <w:shd w:val="clear" w:color="auto" w:fill="FFFFFF"/>
            <w:lang w:val="de-DE" w:eastAsia="en-GB"/>
          </w:rPr>
          <w:delText>r.</w:delText>
        </w:r>
      </w:del>
      <w:r w:rsidR="00BC7E2E" w:rsidRPr="001128CA">
        <w:rPr>
          <w:shd w:val="clear" w:color="auto" w:fill="FFFFFF"/>
          <w:lang w:val="de-DE" w:eastAsia="en-GB"/>
        </w:rPr>
        <w:t xml:space="preserve"> Silke Bauer</w:t>
      </w:r>
      <w:r w:rsidR="0056162C" w:rsidRPr="001128CA">
        <w:rPr>
          <w:lang w:val="de-DE" w:eastAsia="en-GB"/>
        </w:rPr>
        <w:t xml:space="preserve"> </w:t>
      </w:r>
    </w:p>
    <w:p w14:paraId="4407A6B0" w14:textId="1671D6F7" w:rsidR="00565811" w:rsidRPr="001128CA" w:rsidRDefault="00565811" w:rsidP="0056162C">
      <w:pPr>
        <w:jc w:val="both"/>
        <w:rPr>
          <w:i/>
          <w:lang w:val="en-GB" w:eastAsia="en-GB"/>
        </w:rPr>
      </w:pPr>
      <w:r w:rsidRPr="001128CA">
        <w:rPr>
          <w:shd w:val="clear" w:color="auto" w:fill="FFFFFF"/>
          <w:lang w:val="en-GB" w:eastAsia="en-GB"/>
        </w:rPr>
        <w:t>Editor</w:t>
      </w:r>
      <w:r w:rsidR="00BC7E2E" w:rsidRPr="001128CA">
        <w:rPr>
          <w:shd w:val="clear" w:color="auto" w:fill="FFFFFF"/>
          <w:lang w:val="en-GB" w:eastAsia="en-GB"/>
        </w:rPr>
        <w:t xml:space="preserve">s </w:t>
      </w:r>
      <w:r w:rsidR="00C83638" w:rsidRPr="001128CA">
        <w:rPr>
          <w:shd w:val="clear" w:color="auto" w:fill="FFFFFF"/>
          <w:lang w:val="en-GB" w:eastAsia="en-GB"/>
        </w:rPr>
        <w:t>of</w:t>
      </w:r>
      <w:r w:rsidR="00BC7E2E" w:rsidRPr="001128CA">
        <w:rPr>
          <w:shd w:val="clear" w:color="auto" w:fill="FFFFFF"/>
          <w:lang w:val="en-GB" w:eastAsia="en-GB"/>
        </w:rPr>
        <w:t xml:space="preserve"> </w:t>
      </w:r>
      <w:r w:rsidR="00BC7E2E" w:rsidRPr="001128CA">
        <w:rPr>
          <w:i/>
          <w:iCs/>
          <w:shd w:val="clear" w:color="auto" w:fill="FFFFFF"/>
          <w:lang w:val="en-GB" w:eastAsia="en-GB"/>
        </w:rPr>
        <w:t>Oikos</w:t>
      </w:r>
    </w:p>
    <w:p w14:paraId="74928227" w14:textId="77777777" w:rsidR="00565811" w:rsidRPr="001128CA" w:rsidRDefault="00565811" w:rsidP="0056162C">
      <w:pPr>
        <w:jc w:val="both"/>
      </w:pPr>
    </w:p>
    <w:p w14:paraId="339818AA" w14:textId="76727CCB" w:rsidR="00565811" w:rsidRPr="001128CA" w:rsidDel="004C2382" w:rsidRDefault="00565811" w:rsidP="0056162C">
      <w:pPr>
        <w:jc w:val="both"/>
        <w:rPr>
          <w:del w:id="6" w:author="Alan Fecchio" w:date="2020-12-04T10:29:00Z"/>
        </w:rPr>
      </w:pPr>
      <w:del w:id="7" w:author="Alan Fecchio" w:date="2020-12-04T10:29:00Z">
        <w:r w:rsidRPr="001128CA" w:rsidDel="004C2382">
          <w:delText xml:space="preserve">Dear </w:delText>
        </w:r>
        <w:r w:rsidR="00BC7E2E" w:rsidRPr="001128CA" w:rsidDel="004C2382">
          <w:delText xml:space="preserve">Prof. Bonte and </w:delText>
        </w:r>
        <w:r w:rsidR="00FE5C89" w:rsidRPr="001128CA" w:rsidDel="004C2382">
          <w:delText>D</w:delText>
        </w:r>
        <w:r w:rsidR="00BC7E2E" w:rsidRPr="001128CA" w:rsidDel="004C2382">
          <w:delText>r. Bauer</w:delText>
        </w:r>
        <w:r w:rsidRPr="001128CA" w:rsidDel="004C2382">
          <w:delText>,</w:delText>
        </w:r>
      </w:del>
    </w:p>
    <w:p w14:paraId="49D25E34" w14:textId="212A7780" w:rsidR="00761094" w:rsidRPr="001128CA" w:rsidDel="004C2382" w:rsidRDefault="00761094" w:rsidP="0056162C">
      <w:pPr>
        <w:jc w:val="both"/>
        <w:rPr>
          <w:del w:id="8" w:author="Alan Fecchio" w:date="2020-12-04T10:29:00Z"/>
        </w:rPr>
      </w:pPr>
    </w:p>
    <w:p w14:paraId="2674BFB8" w14:textId="39ED0901" w:rsidR="00761094" w:rsidRPr="001128CA" w:rsidRDefault="00C83638" w:rsidP="0056162C">
      <w:pPr>
        <w:jc w:val="both"/>
      </w:pPr>
      <w:r w:rsidRPr="001128CA">
        <w:t>We are</w:t>
      </w:r>
      <w:r w:rsidR="00761094" w:rsidRPr="001128CA">
        <w:t xml:space="preserve"> submitting a </w:t>
      </w:r>
      <w:r w:rsidR="00761094" w:rsidRPr="001128CA">
        <w:rPr>
          <w:b/>
        </w:rPr>
        <w:t>revised version</w:t>
      </w:r>
      <w:r w:rsidR="00761094" w:rsidRPr="001128CA">
        <w:t xml:space="preserve"> of manuscript </w:t>
      </w:r>
      <w:r w:rsidR="00BC7E2E" w:rsidRPr="001128CA">
        <w:rPr>
          <w:b/>
        </w:rPr>
        <w:t>OIK-08071</w:t>
      </w:r>
      <w:r w:rsidR="00761094" w:rsidRPr="001128CA">
        <w:t xml:space="preserve">, in which </w:t>
      </w:r>
      <w:r w:rsidRPr="001128CA">
        <w:t>we</w:t>
      </w:r>
      <w:r w:rsidR="00761094" w:rsidRPr="001128CA">
        <w:t xml:space="preserve"> have made changes in response to the comments received from the reviewers.</w:t>
      </w:r>
      <w:r w:rsidR="00754F6D" w:rsidRPr="001128CA">
        <w:t xml:space="preserve"> </w:t>
      </w:r>
      <w:r w:rsidRPr="001128CA">
        <w:t>We are</w:t>
      </w:r>
      <w:r w:rsidR="00CA6BAC" w:rsidRPr="001128CA">
        <w:t xml:space="preserve"> grateful for the opportunity to revise and send you a new version.</w:t>
      </w:r>
    </w:p>
    <w:p w14:paraId="67EBAC9D" w14:textId="77777777" w:rsidR="00761094" w:rsidRPr="001128CA" w:rsidRDefault="00761094" w:rsidP="0056162C">
      <w:pPr>
        <w:jc w:val="both"/>
      </w:pPr>
    </w:p>
    <w:p w14:paraId="5749FAC5" w14:textId="2502C3AF" w:rsidR="00761094" w:rsidRPr="001128CA" w:rsidRDefault="00761094" w:rsidP="0056162C">
      <w:pPr>
        <w:jc w:val="both"/>
      </w:pPr>
      <w:r w:rsidRPr="001128CA">
        <w:t xml:space="preserve">Below </w:t>
      </w:r>
      <w:r w:rsidR="00C83638" w:rsidRPr="001128CA">
        <w:t>we</w:t>
      </w:r>
      <w:r w:rsidRPr="001128CA">
        <w:t xml:space="preserve"> have pasted </w:t>
      </w:r>
      <w:r w:rsidR="007320B0" w:rsidRPr="001128CA">
        <w:t>the reviewers’</w:t>
      </w:r>
      <w:r w:rsidRPr="001128CA">
        <w:t xml:space="preserve"> comments, and inserted </w:t>
      </w:r>
      <w:r w:rsidR="00C83638" w:rsidRPr="001128CA">
        <w:t>our</w:t>
      </w:r>
      <w:r w:rsidRPr="001128CA">
        <w:t xml:space="preserve"> RESPONSES after each comment, as well as indicated where in the text the relevant changes have been made.</w:t>
      </w:r>
    </w:p>
    <w:p w14:paraId="4C263B72" w14:textId="77777777" w:rsidR="00761094" w:rsidRPr="001128CA" w:rsidRDefault="00761094" w:rsidP="0056162C">
      <w:pPr>
        <w:jc w:val="both"/>
      </w:pPr>
    </w:p>
    <w:p w14:paraId="71C3631F" w14:textId="6CAAA69F" w:rsidR="00761094" w:rsidRPr="001128CA" w:rsidRDefault="00C83638" w:rsidP="0056162C">
      <w:pPr>
        <w:jc w:val="both"/>
      </w:pPr>
      <w:r w:rsidRPr="001128CA">
        <w:t>We</w:t>
      </w:r>
      <w:r w:rsidR="00761094" w:rsidRPr="001128CA">
        <w:t xml:space="preserve"> hope the manuscript is now acceptable for publication.</w:t>
      </w:r>
    </w:p>
    <w:p w14:paraId="6FBE8CE0" w14:textId="77777777" w:rsidR="00761094" w:rsidRPr="001128CA" w:rsidRDefault="00761094" w:rsidP="0056162C">
      <w:pPr>
        <w:jc w:val="both"/>
      </w:pPr>
    </w:p>
    <w:p w14:paraId="39806196" w14:textId="55380FBD" w:rsidR="00761094" w:rsidRPr="001128CA" w:rsidRDefault="00761094" w:rsidP="0056162C">
      <w:pPr>
        <w:jc w:val="both"/>
      </w:pPr>
      <w:r w:rsidRPr="001128CA">
        <w:t>Sincerely</w:t>
      </w:r>
      <w:r w:rsidR="00BC7E2E" w:rsidRPr="001128CA">
        <w:t>,</w:t>
      </w:r>
    </w:p>
    <w:p w14:paraId="62C0A258" w14:textId="1320FE43" w:rsidR="00BC7E2E" w:rsidRPr="001128CA" w:rsidRDefault="00BC7E2E" w:rsidP="0056162C">
      <w:pPr>
        <w:jc w:val="both"/>
      </w:pPr>
    </w:p>
    <w:p w14:paraId="73C70037" w14:textId="7C4A5132" w:rsidR="00BC7E2E" w:rsidRPr="001128CA" w:rsidRDefault="00BC7E2E" w:rsidP="0056162C">
      <w:pPr>
        <w:jc w:val="both"/>
      </w:pPr>
      <w:r w:rsidRPr="001128CA">
        <w:t>Daniela de Angeli Dutra</w:t>
      </w:r>
      <w:r w:rsidR="00C83638" w:rsidRPr="001128CA">
        <w:t xml:space="preserve"> and co-authors</w:t>
      </w:r>
    </w:p>
    <w:p w14:paraId="0D2C8A11" w14:textId="77777777" w:rsidR="00761094" w:rsidRPr="00C83638" w:rsidRDefault="00761094" w:rsidP="0056162C">
      <w:pPr>
        <w:jc w:val="both"/>
      </w:pPr>
    </w:p>
    <w:p w14:paraId="00B96819" w14:textId="77777777" w:rsidR="00761094" w:rsidRPr="00C83638" w:rsidRDefault="00761094" w:rsidP="0056162C">
      <w:pPr>
        <w:jc w:val="both"/>
      </w:pPr>
    </w:p>
    <w:p w14:paraId="63DB4A37" w14:textId="50CC87FB" w:rsidR="00761094" w:rsidRPr="00C83638" w:rsidRDefault="00BC7E2E" w:rsidP="0056162C">
      <w:pPr>
        <w:jc w:val="both"/>
        <w:rPr>
          <w:b/>
          <w:u w:val="single"/>
        </w:rPr>
      </w:pPr>
      <w:r w:rsidRPr="00C83638">
        <w:rPr>
          <w:b/>
          <w:u w:val="single"/>
        </w:rPr>
        <w:t>EDITOR DR. BAUER</w:t>
      </w:r>
      <w:r w:rsidR="00761094" w:rsidRPr="00C83638">
        <w:rPr>
          <w:b/>
          <w:u w:val="single"/>
        </w:rPr>
        <w:t>:</w:t>
      </w:r>
    </w:p>
    <w:p w14:paraId="6EBB1697" w14:textId="77777777" w:rsidR="00761094" w:rsidRPr="00C83638" w:rsidRDefault="00761094" w:rsidP="0056162C">
      <w:pPr>
        <w:jc w:val="both"/>
      </w:pPr>
    </w:p>
    <w:p w14:paraId="658EC05C" w14:textId="40592F08" w:rsidR="00BC7E2E" w:rsidRDefault="00BC7E2E" w:rsidP="0056162C">
      <w:pPr>
        <w:jc w:val="both"/>
        <w:rPr>
          <w:color w:val="000000"/>
        </w:rPr>
      </w:pPr>
      <w:r w:rsidRPr="00BC7E2E">
        <w:rPr>
          <w:color w:val="000000"/>
        </w:rPr>
        <w:t xml:space="preserve">First, indeed migratory birds are often assumed to disperse parasites along their migration routes. However, </w:t>
      </w:r>
      <w:bookmarkStart w:id="9" w:name="_Hlk57636621"/>
      <w:r w:rsidRPr="00BC7E2E">
        <w:rPr>
          <w:color w:val="000000"/>
        </w:rPr>
        <w:t>migration can also be a mechanism of reducing parasite prevalence through migratory escape, separation</w:t>
      </w:r>
      <w:bookmarkEnd w:id="9"/>
      <w:r w:rsidRPr="00BC7E2E">
        <w:rPr>
          <w:color w:val="000000"/>
        </w:rPr>
        <w:t xml:space="preserve">, etc. I would like to see this mentioned in the </w:t>
      </w:r>
      <w:proofErr w:type="spellStart"/>
      <w:r w:rsidRPr="00BC7E2E">
        <w:rPr>
          <w:color w:val="000000"/>
        </w:rPr>
        <w:t>ms</w:t>
      </w:r>
      <w:proofErr w:type="spellEnd"/>
      <w:r w:rsidRPr="00BC7E2E">
        <w:rPr>
          <w:color w:val="000000"/>
        </w:rPr>
        <w:t xml:space="preserve"> and the results discussed also considering these counteracting mechanism. Although this is partly brought up in the discussion, I would expect this much earlier in the paper.</w:t>
      </w:r>
    </w:p>
    <w:p w14:paraId="386E0EAA" w14:textId="7135688C" w:rsidR="002A2310" w:rsidRDefault="002A2310" w:rsidP="0056162C">
      <w:pPr>
        <w:jc w:val="both"/>
        <w:rPr>
          <w:color w:val="000000"/>
        </w:rPr>
      </w:pPr>
    </w:p>
    <w:p w14:paraId="28F8A611" w14:textId="79131C23" w:rsidR="002A2310" w:rsidRPr="001128CA" w:rsidRDefault="002A2310" w:rsidP="0056162C">
      <w:pPr>
        <w:jc w:val="both"/>
        <w:rPr>
          <w:color w:val="FF0000"/>
        </w:rPr>
      </w:pPr>
      <w:r w:rsidRPr="001128CA">
        <w:rPr>
          <w:color w:val="FF0000"/>
        </w:rPr>
        <w:t xml:space="preserve">We now mention how migration can be a mechanism </w:t>
      </w:r>
      <w:r w:rsidR="005424AE" w:rsidRPr="001128CA">
        <w:rPr>
          <w:color w:val="FF0000"/>
        </w:rPr>
        <w:t>that may reduce</w:t>
      </w:r>
      <w:r w:rsidRPr="001128CA">
        <w:rPr>
          <w:color w:val="FF0000"/>
        </w:rPr>
        <w:t xml:space="preserve"> </w:t>
      </w:r>
      <w:r w:rsidR="005424AE" w:rsidRPr="001128CA">
        <w:rPr>
          <w:color w:val="FF0000"/>
        </w:rPr>
        <w:t>as well as increase</w:t>
      </w:r>
      <w:r w:rsidRPr="001128CA">
        <w:rPr>
          <w:color w:val="FF0000"/>
        </w:rPr>
        <w:t xml:space="preserve"> parasite infections in the introduction. L30-34.</w:t>
      </w:r>
      <w:r w:rsidR="007F1BFA" w:rsidRPr="001128CA">
        <w:rPr>
          <w:color w:val="FF0000"/>
        </w:rPr>
        <w:t xml:space="preserve"> We also introduce the possibility of migration as a mechanism to escape from environment</w:t>
      </w:r>
      <w:r w:rsidR="005424AE" w:rsidRPr="001128CA">
        <w:rPr>
          <w:color w:val="FF0000"/>
        </w:rPr>
        <w:t>s</w:t>
      </w:r>
      <w:r w:rsidR="007F1BFA" w:rsidRPr="001128CA">
        <w:rPr>
          <w:color w:val="FF0000"/>
        </w:rPr>
        <w:t xml:space="preserve"> with greater risk of </w:t>
      </w:r>
      <w:r w:rsidR="007F1BFA" w:rsidRPr="001128CA">
        <w:rPr>
          <w:i/>
          <w:iCs/>
          <w:color w:val="FF0000"/>
        </w:rPr>
        <w:t>Plasmodium</w:t>
      </w:r>
      <w:r w:rsidR="007F1BFA" w:rsidRPr="001128CA">
        <w:rPr>
          <w:color w:val="FF0000"/>
        </w:rPr>
        <w:t xml:space="preserve"> infections in the discussion. L3</w:t>
      </w:r>
      <w:r w:rsidR="004C473C">
        <w:rPr>
          <w:color w:val="FF0000"/>
        </w:rPr>
        <w:t>32</w:t>
      </w:r>
      <w:r w:rsidR="007F1BFA" w:rsidRPr="001128CA">
        <w:rPr>
          <w:color w:val="FF0000"/>
        </w:rPr>
        <w:t>-3</w:t>
      </w:r>
      <w:r w:rsidR="004C473C">
        <w:rPr>
          <w:color w:val="FF0000"/>
        </w:rPr>
        <w:t>33</w:t>
      </w:r>
      <w:r w:rsidR="007F1BFA" w:rsidRPr="001128CA">
        <w:rPr>
          <w:color w:val="FF0000"/>
        </w:rPr>
        <w:t>.</w:t>
      </w:r>
    </w:p>
    <w:p w14:paraId="44F4FA89" w14:textId="77777777" w:rsidR="00657A4B" w:rsidRDefault="00657A4B" w:rsidP="0056162C">
      <w:pPr>
        <w:jc w:val="both"/>
        <w:rPr>
          <w:color w:val="000000"/>
        </w:rPr>
      </w:pPr>
    </w:p>
    <w:p w14:paraId="0EDE60FE" w14:textId="7D085D6C" w:rsidR="00657A4B" w:rsidRDefault="00BC7E2E" w:rsidP="0056162C">
      <w:pPr>
        <w:jc w:val="both"/>
        <w:rPr>
          <w:color w:val="000000"/>
        </w:rPr>
      </w:pPr>
      <w:r w:rsidRPr="00BC7E2E">
        <w:rPr>
          <w:color w:val="000000"/>
        </w:rPr>
        <w:t xml:space="preserve">The presentation of all the models (and reports of their results) needs to be made much clearer and more concise. Please restructure the corresponding sections. </w:t>
      </w:r>
    </w:p>
    <w:p w14:paraId="00955C73" w14:textId="70D1AA13" w:rsidR="00657A4B" w:rsidRDefault="00657A4B" w:rsidP="0056162C">
      <w:pPr>
        <w:jc w:val="both"/>
        <w:rPr>
          <w:color w:val="000000"/>
        </w:rPr>
      </w:pPr>
    </w:p>
    <w:p w14:paraId="367696AF" w14:textId="2363029F" w:rsidR="004A143A" w:rsidRPr="001128CA" w:rsidRDefault="00B73278" w:rsidP="0056162C">
      <w:pPr>
        <w:jc w:val="both"/>
        <w:rPr>
          <w:color w:val="FF0000"/>
        </w:rPr>
      </w:pPr>
      <w:r w:rsidRPr="001128CA">
        <w:rPr>
          <w:color w:val="FF0000"/>
        </w:rPr>
        <w:t xml:space="preserve">We </w:t>
      </w:r>
      <w:r w:rsidR="005424AE" w:rsidRPr="001128CA">
        <w:rPr>
          <w:color w:val="FF0000"/>
        </w:rPr>
        <w:t>realise</w:t>
      </w:r>
      <w:r w:rsidRPr="001128CA">
        <w:rPr>
          <w:color w:val="FF0000"/>
        </w:rPr>
        <w:t xml:space="preserve"> the model presentation </w:t>
      </w:r>
      <w:r w:rsidR="005424AE" w:rsidRPr="001128CA">
        <w:rPr>
          <w:color w:val="FF0000"/>
        </w:rPr>
        <w:t>may have been</w:t>
      </w:r>
      <w:r w:rsidRPr="001128CA">
        <w:rPr>
          <w:color w:val="FF0000"/>
        </w:rPr>
        <w:t xml:space="preserve"> a bit confusing and </w:t>
      </w:r>
      <w:r w:rsidR="005424AE" w:rsidRPr="001128CA">
        <w:rPr>
          <w:color w:val="FF0000"/>
        </w:rPr>
        <w:t xml:space="preserve">we have now </w:t>
      </w:r>
      <w:r w:rsidRPr="001128CA">
        <w:rPr>
          <w:color w:val="FF0000"/>
        </w:rPr>
        <w:t xml:space="preserve">restructured </w:t>
      </w:r>
      <w:r w:rsidR="005424AE" w:rsidRPr="001128CA">
        <w:rPr>
          <w:color w:val="FF0000"/>
        </w:rPr>
        <w:t>this section to make it as clear as possible</w:t>
      </w:r>
      <w:r w:rsidRPr="001128CA">
        <w:rPr>
          <w:color w:val="FF0000"/>
        </w:rPr>
        <w:t xml:space="preserve">. </w:t>
      </w:r>
    </w:p>
    <w:p w14:paraId="27EE020E" w14:textId="77777777" w:rsidR="004A143A" w:rsidRDefault="004A143A" w:rsidP="0056162C">
      <w:pPr>
        <w:jc w:val="both"/>
        <w:rPr>
          <w:color w:val="000000"/>
        </w:rPr>
      </w:pPr>
    </w:p>
    <w:p w14:paraId="3076783E" w14:textId="557C9037" w:rsidR="00BC7E2E" w:rsidRDefault="00BC7E2E" w:rsidP="0056162C">
      <w:pPr>
        <w:jc w:val="both"/>
        <w:rPr>
          <w:color w:val="000000"/>
        </w:rPr>
      </w:pPr>
      <w:r w:rsidRPr="00BC7E2E">
        <w:rPr>
          <w:color w:val="000000"/>
        </w:rPr>
        <w:t>I would also like to see effect sizes explicitly mentioned and explained in the results (e.g. how much larger is the geographic range of parasites that occur resident and migrants, etc.).</w:t>
      </w:r>
    </w:p>
    <w:p w14:paraId="26B57AEE" w14:textId="1B39B3FC" w:rsidR="006F475C" w:rsidRDefault="006F475C" w:rsidP="0056162C">
      <w:pPr>
        <w:jc w:val="both"/>
        <w:rPr>
          <w:color w:val="000000"/>
        </w:rPr>
      </w:pPr>
    </w:p>
    <w:p w14:paraId="0FBA94E1" w14:textId="3E21BB06" w:rsidR="006F475C" w:rsidRPr="001128CA" w:rsidRDefault="006F475C" w:rsidP="0056162C">
      <w:pPr>
        <w:jc w:val="both"/>
        <w:rPr>
          <w:color w:val="FF0000"/>
        </w:rPr>
      </w:pPr>
      <w:r w:rsidRPr="001128CA">
        <w:rPr>
          <w:color w:val="FF0000"/>
        </w:rPr>
        <w:t xml:space="preserve">We </w:t>
      </w:r>
      <w:r w:rsidR="004C5DE9" w:rsidRPr="001128CA">
        <w:rPr>
          <w:color w:val="FF0000"/>
        </w:rPr>
        <w:t xml:space="preserve">now </w:t>
      </w:r>
      <w:r w:rsidRPr="001128CA">
        <w:rPr>
          <w:color w:val="FF0000"/>
        </w:rPr>
        <w:t>explicitly mention how much larger the geographical range was for lineages shared by resident and any migrant species</w:t>
      </w:r>
      <w:r w:rsidR="004C5DE9" w:rsidRPr="001128CA">
        <w:rPr>
          <w:color w:val="FF0000"/>
        </w:rPr>
        <w:t xml:space="preserve"> compared to those found only in resident birds</w:t>
      </w:r>
      <w:r w:rsidRPr="001128CA">
        <w:rPr>
          <w:color w:val="FF0000"/>
        </w:rPr>
        <w:t>. L2</w:t>
      </w:r>
      <w:r w:rsidR="004C473C">
        <w:rPr>
          <w:color w:val="FF0000"/>
        </w:rPr>
        <w:t>33-235</w:t>
      </w:r>
      <w:r w:rsidRPr="001128CA">
        <w:rPr>
          <w:color w:val="FF0000"/>
        </w:rPr>
        <w:t>.</w:t>
      </w:r>
    </w:p>
    <w:p w14:paraId="2459EA2D" w14:textId="77777777" w:rsidR="00FE5C89" w:rsidRDefault="00FE5C89" w:rsidP="0056162C">
      <w:pPr>
        <w:jc w:val="both"/>
        <w:rPr>
          <w:color w:val="000000"/>
        </w:rPr>
      </w:pPr>
    </w:p>
    <w:p w14:paraId="4BEFAECD" w14:textId="599E9899" w:rsidR="00BC7E2E" w:rsidRDefault="00BC7E2E" w:rsidP="0056162C">
      <w:pPr>
        <w:jc w:val="both"/>
        <w:rPr>
          <w:color w:val="000000"/>
        </w:rPr>
      </w:pPr>
      <w:r w:rsidRPr="00BC7E2E">
        <w:rPr>
          <w:color w:val="000000"/>
        </w:rPr>
        <w:t>Please also provide a table with bird species and their categorization as residents, partial or full migrants (perhaps in the supplement.</w:t>
      </w:r>
    </w:p>
    <w:p w14:paraId="34510CC2" w14:textId="24634CE3" w:rsidR="00F87C4A" w:rsidRDefault="00F87C4A" w:rsidP="0056162C">
      <w:pPr>
        <w:jc w:val="both"/>
        <w:rPr>
          <w:color w:val="000000"/>
        </w:rPr>
      </w:pPr>
    </w:p>
    <w:p w14:paraId="10897536" w14:textId="4239BE48" w:rsidR="00F87C4A" w:rsidRPr="001128CA" w:rsidRDefault="002750C3" w:rsidP="0056162C">
      <w:pPr>
        <w:jc w:val="both"/>
        <w:rPr>
          <w:color w:val="FF0000"/>
        </w:rPr>
      </w:pPr>
      <w:r w:rsidRPr="001128CA">
        <w:rPr>
          <w:color w:val="FF0000"/>
        </w:rPr>
        <w:t xml:space="preserve">This was a good point. </w:t>
      </w:r>
      <w:r w:rsidR="00F87C4A" w:rsidRPr="001128CA">
        <w:rPr>
          <w:color w:val="FF0000"/>
        </w:rPr>
        <w:t xml:space="preserve">The table is now provided as supplementary </w:t>
      </w:r>
      <w:r w:rsidRPr="001128CA">
        <w:rPr>
          <w:color w:val="FF0000"/>
        </w:rPr>
        <w:t>table 2, and referred to in the first paragraph of the Methods section.</w:t>
      </w:r>
    </w:p>
    <w:p w14:paraId="5BA7316A" w14:textId="77777777" w:rsidR="00FE5C89" w:rsidRDefault="00FE5C89" w:rsidP="0056162C">
      <w:pPr>
        <w:jc w:val="both"/>
        <w:rPr>
          <w:color w:val="000000"/>
        </w:rPr>
      </w:pPr>
    </w:p>
    <w:p w14:paraId="4511C4DD" w14:textId="2879971E" w:rsidR="00BC7E2E" w:rsidRPr="00BC7E2E" w:rsidRDefault="00BC7E2E" w:rsidP="0056162C">
      <w:pPr>
        <w:jc w:val="both"/>
        <w:rPr>
          <w:color w:val="000000"/>
        </w:rPr>
      </w:pPr>
      <w:r w:rsidRPr="00BC7E2E">
        <w:rPr>
          <w:color w:val="000000"/>
        </w:rPr>
        <w:t>Minor comments</w:t>
      </w:r>
    </w:p>
    <w:p w14:paraId="55BA3CAF" w14:textId="3C800CEE" w:rsidR="00BC7E2E" w:rsidRDefault="00BC7E2E" w:rsidP="0056162C">
      <w:pPr>
        <w:jc w:val="both"/>
        <w:rPr>
          <w:color w:val="000000"/>
        </w:rPr>
      </w:pPr>
      <w:r w:rsidRPr="00BC7E2E">
        <w:rPr>
          <w:color w:val="000000"/>
        </w:rPr>
        <w:t>- L. 86 &amp; 87 – “using” sounds a bit odd, perhaps infecting or found in might be more suitable</w:t>
      </w:r>
    </w:p>
    <w:p w14:paraId="177CD7FC" w14:textId="2B76AA00" w:rsidR="008B0CC8" w:rsidRDefault="008B0CC8" w:rsidP="0056162C">
      <w:pPr>
        <w:jc w:val="both"/>
        <w:rPr>
          <w:color w:val="000000"/>
        </w:rPr>
      </w:pPr>
    </w:p>
    <w:p w14:paraId="02649879" w14:textId="75E1B552" w:rsidR="008B0CC8" w:rsidRPr="001128CA" w:rsidRDefault="008B0CC8" w:rsidP="0056162C">
      <w:pPr>
        <w:jc w:val="both"/>
        <w:rPr>
          <w:color w:val="FF0000"/>
        </w:rPr>
      </w:pPr>
      <w:r w:rsidRPr="001128CA">
        <w:rPr>
          <w:color w:val="FF0000"/>
        </w:rPr>
        <w:t xml:space="preserve">Modified accordingly. We replaced the word “using” </w:t>
      </w:r>
      <w:r w:rsidR="002750C3" w:rsidRPr="001128CA">
        <w:rPr>
          <w:color w:val="FF0000"/>
        </w:rPr>
        <w:t>with</w:t>
      </w:r>
      <w:r w:rsidRPr="001128CA">
        <w:rPr>
          <w:color w:val="FF0000"/>
        </w:rPr>
        <w:t xml:space="preserve"> “infecting”</w:t>
      </w:r>
      <w:r w:rsidR="004C473C">
        <w:rPr>
          <w:color w:val="FF0000"/>
        </w:rPr>
        <w:t>. L91</w:t>
      </w:r>
    </w:p>
    <w:p w14:paraId="72976DB4" w14:textId="77777777" w:rsidR="00657A4B" w:rsidRPr="00BC7E2E" w:rsidRDefault="00657A4B" w:rsidP="0056162C">
      <w:pPr>
        <w:jc w:val="both"/>
        <w:rPr>
          <w:color w:val="000000"/>
        </w:rPr>
      </w:pPr>
    </w:p>
    <w:p w14:paraId="64B6DCB7" w14:textId="42F3D475" w:rsidR="00BC7E2E" w:rsidRDefault="00BC7E2E" w:rsidP="0056162C">
      <w:pPr>
        <w:jc w:val="both"/>
        <w:rPr>
          <w:color w:val="000000"/>
        </w:rPr>
      </w:pPr>
      <w:r w:rsidRPr="00BC7E2E">
        <w:rPr>
          <w:color w:val="000000"/>
        </w:rPr>
        <w:t xml:space="preserve">- L. 125 – please provide reference or link to </w:t>
      </w:r>
      <w:proofErr w:type="spellStart"/>
      <w:r w:rsidRPr="00BC7E2E">
        <w:rPr>
          <w:color w:val="000000"/>
        </w:rPr>
        <w:t>WorldClim</w:t>
      </w:r>
      <w:proofErr w:type="spellEnd"/>
    </w:p>
    <w:p w14:paraId="3F47AF1F" w14:textId="337891B2" w:rsidR="008B0CC8" w:rsidRDefault="008B0CC8" w:rsidP="0056162C">
      <w:pPr>
        <w:jc w:val="both"/>
        <w:rPr>
          <w:color w:val="000000"/>
        </w:rPr>
      </w:pPr>
    </w:p>
    <w:p w14:paraId="337A17C8" w14:textId="088E0E94" w:rsidR="008B0CC8" w:rsidRPr="001128CA" w:rsidRDefault="008B0CC8" w:rsidP="0056162C">
      <w:pPr>
        <w:jc w:val="both"/>
        <w:rPr>
          <w:color w:val="FF0000"/>
        </w:rPr>
      </w:pPr>
      <w:r>
        <w:rPr>
          <w:color w:val="FF0000"/>
        </w:rPr>
        <w:t xml:space="preserve">Modified accordingly. </w:t>
      </w:r>
      <w:r w:rsidRPr="001128CA">
        <w:rPr>
          <w:color w:val="FF0000"/>
        </w:rPr>
        <w:t xml:space="preserve">The link is </w:t>
      </w:r>
      <w:r w:rsidR="002750C3" w:rsidRPr="001128CA">
        <w:rPr>
          <w:color w:val="FF0000"/>
        </w:rPr>
        <w:t>now given on</w:t>
      </w:r>
      <w:r w:rsidRPr="001128CA">
        <w:rPr>
          <w:color w:val="FF0000"/>
        </w:rPr>
        <w:t xml:space="preserve"> line 1</w:t>
      </w:r>
      <w:r w:rsidR="004C473C">
        <w:rPr>
          <w:color w:val="FF0000"/>
        </w:rPr>
        <w:t>31.</w:t>
      </w:r>
    </w:p>
    <w:p w14:paraId="7B144FF8" w14:textId="77777777" w:rsidR="00657A4B" w:rsidRPr="001128CA" w:rsidRDefault="00657A4B" w:rsidP="0056162C">
      <w:pPr>
        <w:jc w:val="both"/>
        <w:rPr>
          <w:color w:val="FF0000"/>
        </w:rPr>
      </w:pPr>
    </w:p>
    <w:p w14:paraId="563E3BD6" w14:textId="77777777" w:rsidR="00BC7E2E" w:rsidRPr="00BC7E2E" w:rsidRDefault="00BC7E2E" w:rsidP="0056162C">
      <w:pPr>
        <w:jc w:val="both"/>
        <w:rPr>
          <w:color w:val="000000"/>
        </w:rPr>
      </w:pPr>
      <w:r w:rsidRPr="00BC7E2E">
        <w:rPr>
          <w:color w:val="000000"/>
        </w:rPr>
        <w:t>- L. 145. Entire sentence seems redundant as same info given already in l. 143</w:t>
      </w:r>
    </w:p>
    <w:p w14:paraId="34D3FBBF" w14:textId="77777777" w:rsidR="00A23F88" w:rsidRDefault="00A23F88" w:rsidP="0056162C">
      <w:pPr>
        <w:jc w:val="both"/>
        <w:rPr>
          <w:color w:val="FF0000"/>
        </w:rPr>
      </w:pPr>
    </w:p>
    <w:p w14:paraId="7E403C0B" w14:textId="11B7FB16" w:rsidR="00657A4B" w:rsidRDefault="002F413C" w:rsidP="0056162C">
      <w:pPr>
        <w:jc w:val="both"/>
        <w:rPr>
          <w:color w:val="FF0000"/>
        </w:rPr>
      </w:pPr>
      <w:r w:rsidRPr="001128CA">
        <w:rPr>
          <w:color w:val="FF0000"/>
        </w:rPr>
        <w:t xml:space="preserve">We appreciate this comment and </w:t>
      </w:r>
      <w:r w:rsidR="002750C3" w:rsidRPr="001128CA">
        <w:rPr>
          <w:color w:val="FF0000"/>
        </w:rPr>
        <w:t>now realise</w:t>
      </w:r>
      <w:r w:rsidRPr="001128CA">
        <w:rPr>
          <w:color w:val="FF0000"/>
        </w:rPr>
        <w:t xml:space="preserve"> the text was a bit confusing. However, the sentences are not redundant</w:t>
      </w:r>
      <w:r w:rsidR="002750C3" w:rsidRPr="001128CA">
        <w:rPr>
          <w:color w:val="FF0000"/>
        </w:rPr>
        <w:t>. I</w:t>
      </w:r>
      <w:r w:rsidRPr="001128CA">
        <w:rPr>
          <w:color w:val="FF0000"/>
        </w:rPr>
        <w:t>n line 1</w:t>
      </w:r>
      <w:r w:rsidR="004C473C">
        <w:rPr>
          <w:color w:val="FF0000"/>
        </w:rPr>
        <w:t>49</w:t>
      </w:r>
      <w:r w:rsidRPr="001128CA">
        <w:rPr>
          <w:color w:val="FF0000"/>
        </w:rPr>
        <w:t xml:space="preserve"> we explain we used only lineages present in resident species or lineages present in resident species plus another migratory status. In line 1</w:t>
      </w:r>
      <w:r w:rsidR="004C473C">
        <w:rPr>
          <w:color w:val="FF0000"/>
        </w:rPr>
        <w:t>51</w:t>
      </w:r>
      <w:r w:rsidRPr="001128CA">
        <w:rPr>
          <w:color w:val="FF0000"/>
        </w:rPr>
        <w:t xml:space="preserve">, we </w:t>
      </w:r>
      <w:r w:rsidR="002750C3" w:rsidRPr="001128CA">
        <w:rPr>
          <w:color w:val="FF0000"/>
        </w:rPr>
        <w:t>specified that</w:t>
      </w:r>
      <w:r w:rsidRPr="001128CA">
        <w:rPr>
          <w:color w:val="FF0000"/>
        </w:rPr>
        <w:t xml:space="preserve"> we discarded all the localities where lineages were present only in migrant species. We </w:t>
      </w:r>
      <w:r w:rsidR="002750C3" w:rsidRPr="001128CA">
        <w:rPr>
          <w:color w:val="FF0000"/>
        </w:rPr>
        <w:t xml:space="preserve">have now </w:t>
      </w:r>
      <w:r w:rsidRPr="001128CA">
        <w:rPr>
          <w:color w:val="FF0000"/>
        </w:rPr>
        <w:t xml:space="preserve">modified </w:t>
      </w:r>
      <w:r>
        <w:rPr>
          <w:color w:val="FF0000"/>
        </w:rPr>
        <w:t>the text to make it clearer</w:t>
      </w:r>
      <w:r w:rsidR="004C473C">
        <w:rPr>
          <w:color w:val="FF0000"/>
        </w:rPr>
        <w:t xml:space="preserve"> L151-153</w:t>
      </w:r>
      <w:r>
        <w:rPr>
          <w:color w:val="FF0000"/>
        </w:rPr>
        <w:t>.</w:t>
      </w:r>
    </w:p>
    <w:p w14:paraId="23A2F7EF" w14:textId="77777777" w:rsidR="002F413C" w:rsidRPr="002F413C" w:rsidRDefault="002F413C" w:rsidP="0056162C">
      <w:pPr>
        <w:jc w:val="both"/>
        <w:rPr>
          <w:color w:val="FF0000"/>
        </w:rPr>
      </w:pPr>
    </w:p>
    <w:p w14:paraId="2C8A550A" w14:textId="090832D1" w:rsidR="00BC7E2E" w:rsidRDefault="00BC7E2E" w:rsidP="0056162C">
      <w:pPr>
        <w:jc w:val="both"/>
        <w:rPr>
          <w:color w:val="000000"/>
        </w:rPr>
      </w:pPr>
      <w:r w:rsidRPr="00BC7E2E">
        <w:rPr>
          <w:color w:val="000000"/>
        </w:rPr>
        <w:t>- L. 150. Change “..decided to build” to “built”</w:t>
      </w:r>
    </w:p>
    <w:p w14:paraId="1A92365F" w14:textId="763CA80F" w:rsidR="002F413C" w:rsidRDefault="002F413C" w:rsidP="0056162C">
      <w:pPr>
        <w:jc w:val="both"/>
        <w:rPr>
          <w:color w:val="000000"/>
        </w:rPr>
      </w:pPr>
    </w:p>
    <w:p w14:paraId="10084794" w14:textId="764B7DC6" w:rsidR="002F413C" w:rsidRPr="00BC7E2E" w:rsidRDefault="002F413C" w:rsidP="0056162C">
      <w:pPr>
        <w:jc w:val="both"/>
        <w:rPr>
          <w:color w:val="000000"/>
        </w:rPr>
      </w:pPr>
      <w:r>
        <w:rPr>
          <w:color w:val="FF0000"/>
        </w:rPr>
        <w:t>Modified accordingly. L15</w:t>
      </w:r>
      <w:r w:rsidR="004C473C">
        <w:rPr>
          <w:color w:val="FF0000"/>
        </w:rPr>
        <w:t>6</w:t>
      </w:r>
    </w:p>
    <w:p w14:paraId="6C7E0394" w14:textId="77777777" w:rsidR="00657A4B" w:rsidRDefault="00657A4B" w:rsidP="0056162C">
      <w:pPr>
        <w:jc w:val="both"/>
        <w:rPr>
          <w:color w:val="000000"/>
        </w:rPr>
      </w:pPr>
    </w:p>
    <w:p w14:paraId="51ED215F" w14:textId="53E1AB53" w:rsidR="00BC7E2E" w:rsidRDefault="00BC7E2E" w:rsidP="0056162C">
      <w:pPr>
        <w:jc w:val="both"/>
        <w:rPr>
          <w:color w:val="000000"/>
        </w:rPr>
      </w:pPr>
      <w:r w:rsidRPr="00BC7E2E">
        <w:rPr>
          <w:color w:val="000000"/>
        </w:rPr>
        <w:t>- L. 155. Replace performed by run</w:t>
      </w:r>
    </w:p>
    <w:p w14:paraId="13767F9F" w14:textId="0EE455CD" w:rsidR="002F413C" w:rsidRDefault="002F413C" w:rsidP="0056162C">
      <w:pPr>
        <w:jc w:val="both"/>
        <w:rPr>
          <w:color w:val="000000"/>
        </w:rPr>
      </w:pPr>
    </w:p>
    <w:p w14:paraId="68BC49A6" w14:textId="73DF6F16" w:rsidR="002F413C" w:rsidRDefault="002F413C" w:rsidP="0056162C">
      <w:pPr>
        <w:jc w:val="both"/>
        <w:rPr>
          <w:color w:val="000000"/>
        </w:rPr>
      </w:pPr>
      <w:r>
        <w:rPr>
          <w:color w:val="FF0000"/>
        </w:rPr>
        <w:t>Modified accordingly. L157</w:t>
      </w:r>
    </w:p>
    <w:p w14:paraId="6BE36D48" w14:textId="77777777" w:rsidR="002F413C" w:rsidRPr="00BC7E2E" w:rsidRDefault="002F413C" w:rsidP="0056162C">
      <w:pPr>
        <w:jc w:val="both"/>
        <w:rPr>
          <w:color w:val="000000"/>
        </w:rPr>
      </w:pPr>
    </w:p>
    <w:p w14:paraId="112610F5" w14:textId="05B031CD" w:rsidR="00BC7E2E" w:rsidRDefault="00BC7E2E" w:rsidP="0056162C">
      <w:pPr>
        <w:jc w:val="both"/>
        <w:rPr>
          <w:color w:val="000000"/>
        </w:rPr>
      </w:pPr>
      <w:r w:rsidRPr="00BC7E2E">
        <w:rPr>
          <w:color w:val="000000"/>
        </w:rPr>
        <w:t>- L. 155. The second model seems redundant as you have already in the firs model a category for resident + partial/full migratory. Alternatively, this is contradicting your earlier statement (in first paragraph on this page)</w:t>
      </w:r>
      <w:r w:rsidR="00A23832">
        <w:rPr>
          <w:color w:val="000000"/>
        </w:rPr>
        <w:t>.</w:t>
      </w:r>
    </w:p>
    <w:p w14:paraId="53732BC3" w14:textId="0462AAB7" w:rsidR="00A23832" w:rsidRDefault="00A23832" w:rsidP="0056162C">
      <w:pPr>
        <w:jc w:val="both"/>
        <w:rPr>
          <w:color w:val="000000"/>
        </w:rPr>
      </w:pPr>
    </w:p>
    <w:p w14:paraId="583BDDE9" w14:textId="47850731" w:rsidR="00A23832" w:rsidRPr="00A23832" w:rsidRDefault="00A23832" w:rsidP="0056162C">
      <w:pPr>
        <w:jc w:val="both"/>
        <w:rPr>
          <w:color w:val="FF0000"/>
        </w:rPr>
      </w:pPr>
      <w:r w:rsidRPr="001128CA">
        <w:rPr>
          <w:color w:val="FF0000"/>
        </w:rPr>
        <w:t xml:space="preserve">We appreciate this comment and agree with the editor that our results may </w:t>
      </w:r>
      <w:r w:rsidR="002750C3" w:rsidRPr="001128CA">
        <w:rPr>
          <w:color w:val="FF0000"/>
        </w:rPr>
        <w:t>have seemed</w:t>
      </w:r>
      <w:r w:rsidR="00DB0D6A" w:rsidRPr="001128CA">
        <w:rPr>
          <w:color w:val="FF0000"/>
        </w:rPr>
        <w:t xml:space="preserve"> </w:t>
      </w:r>
      <w:r w:rsidRPr="001128CA">
        <w:rPr>
          <w:color w:val="FF0000"/>
        </w:rPr>
        <w:t>redundant</w:t>
      </w:r>
      <w:r w:rsidR="002750C3" w:rsidRPr="001128CA">
        <w:rPr>
          <w:color w:val="FF0000"/>
        </w:rPr>
        <w:t>,</w:t>
      </w:r>
      <w:r w:rsidRPr="001128CA">
        <w:rPr>
          <w:color w:val="FF0000"/>
        </w:rPr>
        <w:t xml:space="preserve"> and </w:t>
      </w:r>
      <w:r w:rsidR="002750C3" w:rsidRPr="001128CA">
        <w:rPr>
          <w:color w:val="FF0000"/>
        </w:rPr>
        <w:t>that the use</w:t>
      </w:r>
      <w:r w:rsidRPr="001128CA">
        <w:rPr>
          <w:color w:val="FF0000"/>
        </w:rPr>
        <w:t xml:space="preserve"> of two </w:t>
      </w:r>
      <w:r w:rsidR="00DB0D6A" w:rsidRPr="001128CA">
        <w:rPr>
          <w:color w:val="FF0000"/>
        </w:rPr>
        <w:t xml:space="preserve">similar </w:t>
      </w:r>
      <w:r w:rsidRPr="001128CA">
        <w:rPr>
          <w:color w:val="FF0000"/>
        </w:rPr>
        <w:t>model</w:t>
      </w:r>
      <w:r w:rsidR="00DB0D6A" w:rsidRPr="001128CA">
        <w:rPr>
          <w:color w:val="FF0000"/>
        </w:rPr>
        <w:t>s</w:t>
      </w:r>
      <w:r w:rsidRPr="001128CA">
        <w:rPr>
          <w:color w:val="FF0000"/>
        </w:rPr>
        <w:t xml:space="preserve"> can </w:t>
      </w:r>
      <w:r w:rsidR="00DB0D6A" w:rsidRPr="001128CA">
        <w:rPr>
          <w:color w:val="FF0000"/>
        </w:rPr>
        <w:t>impair</w:t>
      </w:r>
      <w:r w:rsidRPr="001128CA">
        <w:rPr>
          <w:color w:val="FF0000"/>
        </w:rPr>
        <w:t xml:space="preserve"> our interpretatio</w:t>
      </w:r>
      <w:r w:rsidR="002750C3" w:rsidRPr="001128CA">
        <w:rPr>
          <w:color w:val="FF0000"/>
        </w:rPr>
        <w:t>n of the results</w:t>
      </w:r>
      <w:r w:rsidRPr="001128CA">
        <w:rPr>
          <w:color w:val="FF0000"/>
        </w:rPr>
        <w:t xml:space="preserve">. </w:t>
      </w:r>
      <w:r w:rsidR="00DB0D6A" w:rsidRPr="001128CA">
        <w:rPr>
          <w:color w:val="FF0000"/>
        </w:rPr>
        <w:t>H</w:t>
      </w:r>
      <w:r w:rsidRPr="001128CA">
        <w:rPr>
          <w:color w:val="FF0000"/>
        </w:rPr>
        <w:t>owever</w:t>
      </w:r>
      <w:r w:rsidR="00DB0D6A" w:rsidRPr="001128CA">
        <w:rPr>
          <w:color w:val="FF0000"/>
        </w:rPr>
        <w:t xml:space="preserve">, </w:t>
      </w:r>
      <w:r w:rsidRPr="001128CA">
        <w:rPr>
          <w:color w:val="FF0000"/>
        </w:rPr>
        <w:t xml:space="preserve">the category </w:t>
      </w:r>
      <w:proofErr w:type="spellStart"/>
      <w:r w:rsidRPr="001128CA">
        <w:rPr>
          <w:color w:val="FF0000"/>
        </w:rPr>
        <w:t>resident+partial</w:t>
      </w:r>
      <w:proofErr w:type="spellEnd"/>
      <w:r w:rsidRPr="001128CA">
        <w:rPr>
          <w:color w:val="FF0000"/>
        </w:rPr>
        <w:t xml:space="preserve">/full migratory </w:t>
      </w:r>
      <w:r w:rsidR="00DB0D6A" w:rsidRPr="001128CA">
        <w:rPr>
          <w:color w:val="FF0000"/>
        </w:rPr>
        <w:t>d</w:t>
      </w:r>
      <w:r w:rsidR="008B0CC8" w:rsidRPr="001128CA">
        <w:rPr>
          <w:color w:val="FF0000"/>
        </w:rPr>
        <w:t>oes</w:t>
      </w:r>
      <w:r w:rsidRPr="001128CA">
        <w:rPr>
          <w:color w:val="FF0000"/>
        </w:rPr>
        <w:t xml:space="preserve"> not</w:t>
      </w:r>
      <w:r w:rsidR="00DB0D6A" w:rsidRPr="001128CA">
        <w:rPr>
          <w:color w:val="FF0000"/>
        </w:rPr>
        <w:t xml:space="preserve"> illustrate</w:t>
      </w:r>
      <w:r w:rsidRPr="001128CA">
        <w:rPr>
          <w:color w:val="FF0000"/>
        </w:rPr>
        <w:t xml:space="preserve"> the combination of all lineages present in resident</w:t>
      </w:r>
      <w:r w:rsidR="002750C3" w:rsidRPr="001128CA">
        <w:rPr>
          <w:color w:val="FF0000"/>
        </w:rPr>
        <w:t>s</w:t>
      </w:r>
      <w:r w:rsidRPr="001128CA">
        <w:rPr>
          <w:color w:val="FF0000"/>
        </w:rPr>
        <w:t xml:space="preserve"> plus any migrant, but only the lineages present in all three avian species categories. </w:t>
      </w:r>
      <w:r w:rsidR="008B0CC8" w:rsidRPr="001128CA">
        <w:rPr>
          <w:color w:val="FF0000"/>
        </w:rPr>
        <w:t xml:space="preserve">Thus, it does not </w:t>
      </w:r>
      <w:r w:rsidR="002750C3" w:rsidRPr="001128CA">
        <w:rPr>
          <w:color w:val="FF0000"/>
        </w:rPr>
        <w:t>lead to</w:t>
      </w:r>
      <w:r w:rsidR="008B0CC8" w:rsidRPr="001128CA">
        <w:rPr>
          <w:color w:val="FF0000"/>
        </w:rPr>
        <w:t xml:space="preserve"> the same results. </w:t>
      </w:r>
      <w:r w:rsidR="00DB0D6A" w:rsidRPr="001128CA">
        <w:rPr>
          <w:color w:val="FF0000"/>
        </w:rPr>
        <w:t xml:space="preserve">We </w:t>
      </w:r>
      <w:r w:rsidR="002750C3" w:rsidRPr="001128CA">
        <w:rPr>
          <w:color w:val="FF0000"/>
        </w:rPr>
        <w:t xml:space="preserve">have now </w:t>
      </w:r>
      <w:r w:rsidR="00DB0D6A" w:rsidRPr="001128CA">
        <w:rPr>
          <w:color w:val="FF0000"/>
        </w:rPr>
        <w:t xml:space="preserve">modified the manuscript </w:t>
      </w:r>
      <w:r w:rsidR="00DB0D6A">
        <w:rPr>
          <w:color w:val="FF0000"/>
        </w:rPr>
        <w:t>to make it clearer</w:t>
      </w:r>
      <w:r w:rsidR="008B0CC8">
        <w:rPr>
          <w:color w:val="FF0000"/>
        </w:rPr>
        <w:t xml:space="preserve"> (L1</w:t>
      </w:r>
      <w:r w:rsidR="004C473C">
        <w:rPr>
          <w:color w:val="FF0000"/>
        </w:rPr>
        <w:t>59</w:t>
      </w:r>
      <w:r w:rsidR="008B0CC8">
        <w:rPr>
          <w:color w:val="FF0000"/>
        </w:rPr>
        <w:t>-1</w:t>
      </w:r>
      <w:r w:rsidR="004C473C">
        <w:rPr>
          <w:color w:val="FF0000"/>
        </w:rPr>
        <w:t>63</w:t>
      </w:r>
      <w:r w:rsidR="008B0CC8">
        <w:rPr>
          <w:color w:val="FF0000"/>
        </w:rPr>
        <w:t>)</w:t>
      </w:r>
      <w:r w:rsidR="00DB0D6A">
        <w:rPr>
          <w:color w:val="FF0000"/>
        </w:rPr>
        <w:t xml:space="preserve">. </w:t>
      </w:r>
    </w:p>
    <w:p w14:paraId="240558D9" w14:textId="77777777" w:rsidR="00657A4B" w:rsidRDefault="00657A4B" w:rsidP="0056162C">
      <w:pPr>
        <w:jc w:val="both"/>
        <w:rPr>
          <w:color w:val="000000"/>
        </w:rPr>
      </w:pPr>
    </w:p>
    <w:p w14:paraId="7C653981" w14:textId="5DB58AAA" w:rsidR="00BC7E2E" w:rsidRDefault="00BC7E2E" w:rsidP="0056162C">
      <w:pPr>
        <w:jc w:val="both"/>
        <w:rPr>
          <w:color w:val="000000"/>
        </w:rPr>
      </w:pPr>
      <w:r w:rsidRPr="00BC7E2E">
        <w:rPr>
          <w:color w:val="000000"/>
        </w:rPr>
        <w:t>- L. 162ff – why separate models and not parasite genus included as a factor?</w:t>
      </w:r>
    </w:p>
    <w:p w14:paraId="18957659" w14:textId="38E9FEF6" w:rsidR="002F413C" w:rsidRDefault="002F413C" w:rsidP="0056162C">
      <w:pPr>
        <w:jc w:val="both"/>
        <w:rPr>
          <w:color w:val="000000"/>
        </w:rPr>
      </w:pPr>
    </w:p>
    <w:p w14:paraId="03E6F9EA" w14:textId="3B3586AD" w:rsidR="002F413C" w:rsidRPr="002F413C" w:rsidRDefault="002F413C" w:rsidP="0056162C">
      <w:pPr>
        <w:jc w:val="both"/>
        <w:rPr>
          <w:color w:val="FF0000"/>
        </w:rPr>
      </w:pPr>
      <w:r w:rsidRPr="001128CA">
        <w:rPr>
          <w:color w:val="FF0000"/>
        </w:rPr>
        <w:t xml:space="preserve">We decided to run </w:t>
      </w:r>
      <w:r w:rsidR="00A23938" w:rsidRPr="001128CA">
        <w:rPr>
          <w:color w:val="FF0000"/>
        </w:rPr>
        <w:t xml:space="preserve">separate models for each parasite genus due to their </w:t>
      </w:r>
      <w:r w:rsidR="0025222D" w:rsidRPr="001128CA">
        <w:rPr>
          <w:color w:val="FF0000"/>
        </w:rPr>
        <w:t xml:space="preserve">different </w:t>
      </w:r>
      <w:r w:rsidR="00A23938" w:rsidRPr="001128CA">
        <w:rPr>
          <w:color w:val="FF0000"/>
        </w:rPr>
        <w:t>life cycle</w:t>
      </w:r>
      <w:r w:rsidR="0025222D" w:rsidRPr="001128CA">
        <w:rPr>
          <w:color w:val="FF0000"/>
        </w:rPr>
        <w:t>s</w:t>
      </w:r>
      <w:r w:rsidR="00A23938" w:rsidRPr="001128CA">
        <w:rPr>
          <w:color w:val="FF0000"/>
        </w:rPr>
        <w:t xml:space="preserve"> and biological </w:t>
      </w:r>
      <w:r w:rsidR="0025222D" w:rsidRPr="001128CA">
        <w:rPr>
          <w:color w:val="FF0000"/>
        </w:rPr>
        <w:t>characteristics,</w:t>
      </w:r>
      <w:r w:rsidR="00A23938" w:rsidRPr="001128CA">
        <w:rPr>
          <w:color w:val="FF0000"/>
        </w:rPr>
        <w:t xml:space="preserve"> </w:t>
      </w:r>
      <w:r w:rsidR="0025222D" w:rsidRPr="001128CA">
        <w:rPr>
          <w:color w:val="FF0000"/>
        </w:rPr>
        <w:t>which</w:t>
      </w:r>
      <w:r w:rsidR="00A23938" w:rsidRPr="001128CA">
        <w:rPr>
          <w:color w:val="FF0000"/>
        </w:rPr>
        <w:t xml:space="preserve"> could impact parasite dispersal, such as the use of </w:t>
      </w:r>
      <w:r w:rsidR="0025222D" w:rsidRPr="001128CA">
        <w:rPr>
          <w:color w:val="FF0000"/>
        </w:rPr>
        <w:t xml:space="preserve">completely </w:t>
      </w:r>
      <w:r w:rsidR="00A23938" w:rsidRPr="001128CA">
        <w:rPr>
          <w:color w:val="FF0000"/>
        </w:rPr>
        <w:t xml:space="preserve">different vectors and distinct </w:t>
      </w:r>
      <w:r w:rsidR="00A23938">
        <w:rPr>
          <w:color w:val="FF0000"/>
        </w:rPr>
        <w:t>levels of avian specificity (</w:t>
      </w:r>
      <w:proofErr w:type="spellStart"/>
      <w:r w:rsidR="00A23938">
        <w:rPr>
          <w:color w:val="FF0000"/>
        </w:rPr>
        <w:t>Valkiunas</w:t>
      </w:r>
      <w:proofErr w:type="spellEnd"/>
      <w:r w:rsidR="00A23938">
        <w:rPr>
          <w:color w:val="FF0000"/>
        </w:rPr>
        <w:t xml:space="preserve"> 2005). </w:t>
      </w:r>
    </w:p>
    <w:p w14:paraId="1849FB76" w14:textId="77777777" w:rsidR="00657A4B" w:rsidRDefault="00657A4B" w:rsidP="0056162C">
      <w:pPr>
        <w:jc w:val="both"/>
        <w:rPr>
          <w:color w:val="000000"/>
        </w:rPr>
      </w:pPr>
    </w:p>
    <w:p w14:paraId="525BF409" w14:textId="71D9377E" w:rsidR="00BC7E2E" w:rsidRDefault="00BC7E2E" w:rsidP="0056162C">
      <w:pPr>
        <w:jc w:val="both"/>
        <w:rPr>
          <w:color w:val="000000"/>
        </w:rPr>
      </w:pPr>
      <w:r w:rsidRPr="00BC7E2E">
        <w:rPr>
          <w:color w:val="000000"/>
        </w:rPr>
        <w:t>- L. 175. Omit “bird” before prevalence</w:t>
      </w:r>
    </w:p>
    <w:p w14:paraId="3532D7F5" w14:textId="7A939D27" w:rsidR="00A23938" w:rsidRDefault="00A23938" w:rsidP="0056162C">
      <w:pPr>
        <w:jc w:val="both"/>
        <w:rPr>
          <w:color w:val="000000"/>
        </w:rPr>
      </w:pPr>
    </w:p>
    <w:p w14:paraId="0C00E87E" w14:textId="4ECEAFD8" w:rsidR="00A23938" w:rsidRPr="00BC7E2E" w:rsidRDefault="00A23938" w:rsidP="0056162C">
      <w:pPr>
        <w:jc w:val="both"/>
        <w:rPr>
          <w:color w:val="000000"/>
        </w:rPr>
      </w:pPr>
      <w:r>
        <w:rPr>
          <w:color w:val="FF0000"/>
        </w:rPr>
        <w:lastRenderedPageBreak/>
        <w:t>Modified accordingly. L1</w:t>
      </w:r>
      <w:r w:rsidR="00436C52">
        <w:rPr>
          <w:color w:val="FF0000"/>
        </w:rPr>
        <w:t>92</w:t>
      </w:r>
    </w:p>
    <w:p w14:paraId="6F595484" w14:textId="77777777" w:rsidR="00657A4B" w:rsidRDefault="00657A4B" w:rsidP="0056162C">
      <w:pPr>
        <w:jc w:val="both"/>
        <w:rPr>
          <w:color w:val="000000"/>
        </w:rPr>
      </w:pPr>
    </w:p>
    <w:p w14:paraId="2CADE5F2" w14:textId="2627D0F8" w:rsidR="00BC7E2E" w:rsidRDefault="00BC7E2E" w:rsidP="0056162C">
      <w:pPr>
        <w:jc w:val="both"/>
        <w:rPr>
          <w:color w:val="000000"/>
        </w:rPr>
      </w:pPr>
      <w:r w:rsidRPr="00BC7E2E">
        <w:rPr>
          <w:color w:val="000000"/>
        </w:rPr>
        <w:t xml:space="preserve">- L. 176. Proportion of </w:t>
      </w:r>
      <w:proofErr w:type="spellStart"/>
      <w:r w:rsidRPr="00BC7E2E">
        <w:rPr>
          <w:color w:val="000000"/>
        </w:rPr>
        <w:t>migr</w:t>
      </w:r>
      <w:proofErr w:type="spellEnd"/>
      <w:r w:rsidRPr="00BC7E2E">
        <w:rPr>
          <w:color w:val="000000"/>
        </w:rPr>
        <w:t xml:space="preserve"> birds – you mean the number of individuals of </w:t>
      </w:r>
      <w:proofErr w:type="spellStart"/>
      <w:r w:rsidRPr="00BC7E2E">
        <w:rPr>
          <w:color w:val="000000"/>
        </w:rPr>
        <w:t>mig</w:t>
      </w:r>
      <w:proofErr w:type="spellEnd"/>
      <w:r w:rsidRPr="00BC7E2E">
        <w:rPr>
          <w:color w:val="000000"/>
        </w:rPr>
        <w:t xml:space="preserve"> species and not the proportion of </w:t>
      </w:r>
      <w:proofErr w:type="spellStart"/>
      <w:r w:rsidRPr="00BC7E2E">
        <w:rPr>
          <w:color w:val="000000"/>
        </w:rPr>
        <w:t>mig</w:t>
      </w:r>
      <w:proofErr w:type="spellEnd"/>
      <w:r w:rsidRPr="00BC7E2E">
        <w:rPr>
          <w:color w:val="000000"/>
        </w:rPr>
        <w:t xml:space="preserve"> species in the species pool at a locality, right? Please clarify.</w:t>
      </w:r>
    </w:p>
    <w:p w14:paraId="608876EF" w14:textId="6E479B8B" w:rsidR="00A23938" w:rsidRDefault="00A23938" w:rsidP="0056162C">
      <w:pPr>
        <w:jc w:val="both"/>
        <w:rPr>
          <w:color w:val="000000"/>
        </w:rPr>
      </w:pPr>
    </w:p>
    <w:p w14:paraId="4C2712D7" w14:textId="66F3D650" w:rsidR="00A23938" w:rsidRPr="001128CA" w:rsidRDefault="003E7027" w:rsidP="0056162C">
      <w:pPr>
        <w:jc w:val="both"/>
        <w:rPr>
          <w:color w:val="FF0000"/>
        </w:rPr>
      </w:pPr>
      <w:r w:rsidRPr="001128CA">
        <w:rPr>
          <w:color w:val="FF0000"/>
        </w:rPr>
        <w:t>Thank you for pointing out</w:t>
      </w:r>
      <w:r w:rsidR="00A23938" w:rsidRPr="001128CA">
        <w:rPr>
          <w:color w:val="FF0000"/>
        </w:rPr>
        <w:t xml:space="preserve"> the text was confusing</w:t>
      </w:r>
      <w:r w:rsidRPr="001128CA">
        <w:rPr>
          <w:color w:val="FF0000"/>
        </w:rPr>
        <w:t>; it has now been</w:t>
      </w:r>
      <w:r w:rsidR="00A23938" w:rsidRPr="001128CA">
        <w:rPr>
          <w:color w:val="FF0000"/>
        </w:rPr>
        <w:t xml:space="preserve"> modified accordingly. L1</w:t>
      </w:r>
      <w:r w:rsidR="00436C52">
        <w:rPr>
          <w:color w:val="FF0000"/>
        </w:rPr>
        <w:t>92</w:t>
      </w:r>
      <w:r w:rsidR="00A23938" w:rsidRPr="001128CA">
        <w:rPr>
          <w:color w:val="FF0000"/>
        </w:rPr>
        <w:t>-1</w:t>
      </w:r>
      <w:r w:rsidR="00436C52">
        <w:rPr>
          <w:color w:val="FF0000"/>
        </w:rPr>
        <w:t>94</w:t>
      </w:r>
    </w:p>
    <w:p w14:paraId="5BBC1B5A" w14:textId="77777777" w:rsidR="00657A4B" w:rsidRDefault="00657A4B" w:rsidP="0056162C">
      <w:pPr>
        <w:jc w:val="both"/>
        <w:rPr>
          <w:color w:val="000000"/>
        </w:rPr>
      </w:pPr>
    </w:p>
    <w:p w14:paraId="265B453D" w14:textId="62BFDC97" w:rsidR="00BC7E2E" w:rsidRDefault="00BC7E2E" w:rsidP="0056162C">
      <w:pPr>
        <w:jc w:val="both"/>
        <w:rPr>
          <w:color w:val="000000"/>
        </w:rPr>
      </w:pPr>
      <w:r w:rsidRPr="00BC7E2E">
        <w:rPr>
          <w:color w:val="000000"/>
        </w:rPr>
        <w:t>- L. 178. Replace in by on</w:t>
      </w:r>
    </w:p>
    <w:p w14:paraId="757E6604" w14:textId="0D1CAD81" w:rsidR="00A23938" w:rsidRDefault="00A23938" w:rsidP="0056162C">
      <w:pPr>
        <w:jc w:val="both"/>
        <w:rPr>
          <w:color w:val="000000"/>
        </w:rPr>
      </w:pPr>
    </w:p>
    <w:p w14:paraId="2038DFB1" w14:textId="762B2B22" w:rsidR="00A23938" w:rsidRPr="00BC7E2E" w:rsidRDefault="00A23938" w:rsidP="0056162C">
      <w:pPr>
        <w:jc w:val="both"/>
        <w:rPr>
          <w:color w:val="000000"/>
        </w:rPr>
      </w:pPr>
      <w:r>
        <w:rPr>
          <w:color w:val="FF0000"/>
        </w:rPr>
        <w:t>Modified accordingly. L18</w:t>
      </w:r>
      <w:r w:rsidR="00436C52">
        <w:rPr>
          <w:color w:val="FF0000"/>
        </w:rPr>
        <w:t>1</w:t>
      </w:r>
    </w:p>
    <w:p w14:paraId="69A65876" w14:textId="77777777" w:rsidR="00657A4B" w:rsidRDefault="00657A4B" w:rsidP="0056162C">
      <w:pPr>
        <w:jc w:val="both"/>
        <w:rPr>
          <w:color w:val="000000"/>
        </w:rPr>
      </w:pPr>
    </w:p>
    <w:p w14:paraId="167C0436" w14:textId="0DF96379" w:rsidR="00BC7E2E" w:rsidRDefault="00BC7E2E" w:rsidP="0056162C">
      <w:pPr>
        <w:jc w:val="both"/>
        <w:rPr>
          <w:color w:val="000000"/>
        </w:rPr>
      </w:pPr>
      <w:r w:rsidRPr="00BC7E2E">
        <w:rPr>
          <w:color w:val="000000"/>
        </w:rPr>
        <w:t>- L. 212. Replace “classed” by categorized or classified</w:t>
      </w:r>
    </w:p>
    <w:p w14:paraId="3369C192" w14:textId="7B33C2BF" w:rsidR="00D449DF" w:rsidRDefault="00D449DF" w:rsidP="0056162C">
      <w:pPr>
        <w:jc w:val="both"/>
        <w:rPr>
          <w:color w:val="000000"/>
        </w:rPr>
      </w:pPr>
    </w:p>
    <w:p w14:paraId="5438845E" w14:textId="34015653" w:rsidR="00D449DF" w:rsidRPr="00BC7E2E" w:rsidRDefault="00D449DF" w:rsidP="0056162C">
      <w:pPr>
        <w:jc w:val="both"/>
        <w:rPr>
          <w:color w:val="000000"/>
        </w:rPr>
      </w:pPr>
      <w:r>
        <w:rPr>
          <w:color w:val="FF0000"/>
        </w:rPr>
        <w:t>Modified accordingly. L2</w:t>
      </w:r>
      <w:r w:rsidR="00436C52">
        <w:rPr>
          <w:color w:val="FF0000"/>
        </w:rPr>
        <w:t>25</w:t>
      </w:r>
    </w:p>
    <w:p w14:paraId="6E158B75" w14:textId="77777777" w:rsidR="00657A4B" w:rsidRDefault="00657A4B" w:rsidP="0056162C">
      <w:pPr>
        <w:jc w:val="both"/>
        <w:rPr>
          <w:color w:val="000000"/>
        </w:rPr>
      </w:pPr>
    </w:p>
    <w:p w14:paraId="2EBA574C" w14:textId="2D9CA93E" w:rsidR="00BC7E2E" w:rsidRPr="00BC7E2E" w:rsidRDefault="00BC7E2E" w:rsidP="0056162C">
      <w:pPr>
        <w:jc w:val="both"/>
        <w:rPr>
          <w:color w:val="000000"/>
        </w:rPr>
      </w:pPr>
      <w:r w:rsidRPr="00BC7E2E">
        <w:rPr>
          <w:color w:val="000000"/>
        </w:rPr>
        <w:t>- L .216. “only” sounds counterintuitive with 175 lineages. How many were there in total?</w:t>
      </w:r>
    </w:p>
    <w:p w14:paraId="083DA4FC" w14:textId="5DE09666" w:rsidR="00657A4B" w:rsidRDefault="00657A4B" w:rsidP="0056162C">
      <w:pPr>
        <w:jc w:val="both"/>
        <w:rPr>
          <w:color w:val="000000"/>
        </w:rPr>
      </w:pPr>
    </w:p>
    <w:p w14:paraId="0BF6B594" w14:textId="025D627D" w:rsidR="00D449DF" w:rsidRPr="00D449DF" w:rsidRDefault="00D449DF" w:rsidP="0056162C">
      <w:pPr>
        <w:jc w:val="both"/>
        <w:rPr>
          <w:color w:val="FF0000"/>
        </w:rPr>
      </w:pPr>
      <w:r>
        <w:rPr>
          <w:color w:val="FF0000"/>
        </w:rPr>
        <w:t xml:space="preserve">The </w:t>
      </w:r>
      <w:r w:rsidRPr="001128CA">
        <w:rPr>
          <w:color w:val="FF0000"/>
        </w:rPr>
        <w:t xml:space="preserve">total </w:t>
      </w:r>
      <w:r w:rsidR="003E7027" w:rsidRPr="001128CA">
        <w:rPr>
          <w:color w:val="FF0000"/>
        </w:rPr>
        <w:t>number of lineages</w:t>
      </w:r>
      <w:r w:rsidRPr="001128CA">
        <w:rPr>
          <w:color w:val="FF0000"/>
        </w:rPr>
        <w:t xml:space="preserve"> was </w:t>
      </w:r>
      <w:r>
        <w:rPr>
          <w:color w:val="FF0000"/>
        </w:rPr>
        <w:t>675. We added this information again in the results section. L2</w:t>
      </w:r>
      <w:r w:rsidR="00436C52">
        <w:rPr>
          <w:color w:val="FF0000"/>
        </w:rPr>
        <w:t>29</w:t>
      </w:r>
    </w:p>
    <w:p w14:paraId="70D95D63" w14:textId="77777777" w:rsidR="00D449DF" w:rsidRDefault="00D449DF" w:rsidP="0056162C">
      <w:pPr>
        <w:jc w:val="both"/>
        <w:rPr>
          <w:color w:val="000000"/>
        </w:rPr>
      </w:pPr>
    </w:p>
    <w:p w14:paraId="3DB3C39E" w14:textId="7FA0B52D" w:rsidR="00BC7E2E" w:rsidRDefault="00BC7E2E" w:rsidP="0056162C">
      <w:pPr>
        <w:jc w:val="both"/>
        <w:rPr>
          <w:color w:val="000000"/>
        </w:rPr>
      </w:pPr>
      <w:r w:rsidRPr="00BC7E2E">
        <w:rPr>
          <w:color w:val="000000"/>
        </w:rPr>
        <w:t>- L. 219. I guess “the” should be “that”?</w:t>
      </w:r>
    </w:p>
    <w:p w14:paraId="53537AE7" w14:textId="449EDDFD" w:rsidR="00D449DF" w:rsidRDefault="00D449DF" w:rsidP="0056162C">
      <w:pPr>
        <w:jc w:val="both"/>
        <w:rPr>
          <w:color w:val="000000"/>
        </w:rPr>
      </w:pPr>
    </w:p>
    <w:p w14:paraId="1DB7063C" w14:textId="2AA495D8" w:rsidR="00D449DF" w:rsidRPr="00BC7E2E" w:rsidRDefault="00D449DF" w:rsidP="0056162C">
      <w:pPr>
        <w:jc w:val="both"/>
        <w:rPr>
          <w:color w:val="000000"/>
        </w:rPr>
      </w:pPr>
      <w:r>
        <w:rPr>
          <w:color w:val="FF0000"/>
        </w:rPr>
        <w:t>Modified accordingly. L2</w:t>
      </w:r>
      <w:r w:rsidR="00436C52">
        <w:rPr>
          <w:color w:val="FF0000"/>
        </w:rPr>
        <w:t>32</w:t>
      </w:r>
    </w:p>
    <w:p w14:paraId="527240BC" w14:textId="77777777" w:rsidR="00657A4B" w:rsidRDefault="00657A4B" w:rsidP="0056162C">
      <w:pPr>
        <w:jc w:val="both"/>
        <w:rPr>
          <w:color w:val="000000"/>
        </w:rPr>
      </w:pPr>
    </w:p>
    <w:p w14:paraId="34646967" w14:textId="068B2BD4" w:rsidR="00BC7E2E" w:rsidRDefault="00BC7E2E" w:rsidP="0056162C">
      <w:pPr>
        <w:jc w:val="both"/>
        <w:rPr>
          <w:color w:val="000000"/>
        </w:rPr>
      </w:pPr>
      <w:r w:rsidRPr="00BC7E2E">
        <w:rPr>
          <w:color w:val="000000"/>
        </w:rPr>
        <w:t>- L. 285. Partly redundant, please rephrase and/or merge sentences</w:t>
      </w:r>
    </w:p>
    <w:p w14:paraId="241D1851" w14:textId="0B3AAD07" w:rsidR="00D449DF" w:rsidRDefault="00D449DF" w:rsidP="0056162C">
      <w:pPr>
        <w:jc w:val="both"/>
        <w:rPr>
          <w:color w:val="000000"/>
        </w:rPr>
      </w:pPr>
    </w:p>
    <w:p w14:paraId="650C9199" w14:textId="1B585662" w:rsidR="00D449DF" w:rsidRPr="00D449DF" w:rsidRDefault="00E43443" w:rsidP="0056162C">
      <w:pPr>
        <w:jc w:val="both"/>
        <w:rPr>
          <w:color w:val="FF0000"/>
        </w:rPr>
      </w:pPr>
      <w:r w:rsidRPr="001128CA">
        <w:rPr>
          <w:color w:val="FF0000"/>
        </w:rPr>
        <w:t>Sentence</w:t>
      </w:r>
      <w:r w:rsidR="003E7027" w:rsidRPr="001128CA">
        <w:rPr>
          <w:color w:val="FF0000"/>
        </w:rPr>
        <w:t xml:space="preserve"> has now been</w:t>
      </w:r>
      <w:r w:rsidRPr="001128CA">
        <w:rPr>
          <w:color w:val="FF0000"/>
        </w:rPr>
        <w:t xml:space="preserve"> r</w:t>
      </w:r>
      <w:r w:rsidR="00D449DF" w:rsidRPr="001128CA">
        <w:rPr>
          <w:color w:val="FF0000"/>
        </w:rPr>
        <w:t>ephrased</w:t>
      </w:r>
      <w:r w:rsidR="00D449DF">
        <w:rPr>
          <w:color w:val="FF0000"/>
        </w:rPr>
        <w:t>. L2</w:t>
      </w:r>
      <w:r w:rsidR="00436C52">
        <w:rPr>
          <w:color w:val="FF0000"/>
        </w:rPr>
        <w:t>98</w:t>
      </w:r>
      <w:r w:rsidR="00D449DF">
        <w:rPr>
          <w:color w:val="FF0000"/>
        </w:rPr>
        <w:t>-</w:t>
      </w:r>
      <w:r w:rsidR="00436C52">
        <w:rPr>
          <w:color w:val="FF0000"/>
        </w:rPr>
        <w:t>300</w:t>
      </w:r>
      <w:r w:rsidR="00D449DF">
        <w:rPr>
          <w:color w:val="FF0000"/>
        </w:rPr>
        <w:t>.</w:t>
      </w:r>
    </w:p>
    <w:p w14:paraId="6860B563" w14:textId="77777777" w:rsidR="00657A4B" w:rsidRDefault="00657A4B" w:rsidP="0056162C">
      <w:pPr>
        <w:jc w:val="both"/>
        <w:rPr>
          <w:color w:val="000000"/>
        </w:rPr>
      </w:pPr>
    </w:p>
    <w:p w14:paraId="0B2C6891" w14:textId="042A5DE4" w:rsidR="00BC7E2E" w:rsidRPr="00BC7E2E" w:rsidRDefault="00BC7E2E" w:rsidP="0056162C">
      <w:pPr>
        <w:jc w:val="both"/>
        <w:rPr>
          <w:color w:val="000000"/>
        </w:rPr>
      </w:pPr>
      <w:r w:rsidRPr="00BC7E2E">
        <w:rPr>
          <w:color w:val="000000"/>
        </w:rPr>
        <w:t>- L. 306. Such pattern could also be found if effects of parasites (lineages) on birds differ. See general comment on migration as a mechanism to change prevalence</w:t>
      </w:r>
    </w:p>
    <w:p w14:paraId="7A24428F" w14:textId="68C8AEB2" w:rsidR="00657A4B" w:rsidRDefault="00657A4B" w:rsidP="0056162C">
      <w:pPr>
        <w:jc w:val="both"/>
        <w:rPr>
          <w:color w:val="000000"/>
        </w:rPr>
      </w:pPr>
    </w:p>
    <w:p w14:paraId="75E2CC29" w14:textId="1019783B" w:rsidR="00371C8E" w:rsidRPr="00371C8E" w:rsidRDefault="004202BB" w:rsidP="0056162C">
      <w:pPr>
        <w:jc w:val="both"/>
        <w:rPr>
          <w:color w:val="FF0000"/>
        </w:rPr>
      </w:pPr>
      <w:r w:rsidRPr="001128CA">
        <w:rPr>
          <w:color w:val="FF0000"/>
        </w:rPr>
        <w:t>Good point, this additional viewpoint has now been</w:t>
      </w:r>
      <w:r w:rsidR="00371C8E" w:rsidRPr="001128CA">
        <w:rPr>
          <w:color w:val="FF0000"/>
        </w:rPr>
        <w:t xml:space="preserve"> ad</w:t>
      </w:r>
      <w:r w:rsidR="00371C8E">
        <w:rPr>
          <w:color w:val="FF0000"/>
        </w:rPr>
        <w:t>ded to the manuscript. L3</w:t>
      </w:r>
      <w:r w:rsidR="00436C52">
        <w:rPr>
          <w:color w:val="FF0000"/>
        </w:rPr>
        <w:t>22</w:t>
      </w:r>
      <w:r w:rsidR="00371C8E">
        <w:rPr>
          <w:color w:val="FF0000"/>
        </w:rPr>
        <w:t>-3</w:t>
      </w:r>
      <w:r w:rsidR="00436C52">
        <w:rPr>
          <w:color w:val="FF0000"/>
        </w:rPr>
        <w:t>25</w:t>
      </w:r>
    </w:p>
    <w:p w14:paraId="4F180D72" w14:textId="77777777" w:rsidR="00371C8E" w:rsidRDefault="00371C8E" w:rsidP="0056162C">
      <w:pPr>
        <w:jc w:val="both"/>
        <w:rPr>
          <w:color w:val="000000"/>
        </w:rPr>
      </w:pPr>
    </w:p>
    <w:p w14:paraId="41B4357A" w14:textId="436D9BA3" w:rsidR="00BC7E2E" w:rsidRDefault="00BC7E2E" w:rsidP="0056162C">
      <w:pPr>
        <w:jc w:val="both"/>
        <w:rPr>
          <w:color w:val="000000"/>
        </w:rPr>
      </w:pPr>
      <w:r w:rsidRPr="00BC7E2E">
        <w:rPr>
          <w:color w:val="000000"/>
        </w:rPr>
        <w:t>- Fig. 1 seems to be of relatively low quality - perhaps this resulted from the conversion but please check.</w:t>
      </w:r>
    </w:p>
    <w:p w14:paraId="5EF8A078" w14:textId="0330F6C9" w:rsidR="00A23F88" w:rsidRDefault="00A23F88" w:rsidP="0056162C">
      <w:pPr>
        <w:jc w:val="both"/>
        <w:rPr>
          <w:color w:val="000000"/>
        </w:rPr>
      </w:pPr>
    </w:p>
    <w:p w14:paraId="087832AC" w14:textId="627B274E" w:rsidR="00A23F88" w:rsidRPr="00A23F88" w:rsidRDefault="00A23F88" w:rsidP="0056162C">
      <w:pPr>
        <w:jc w:val="both"/>
        <w:rPr>
          <w:color w:val="FF0000"/>
        </w:rPr>
      </w:pPr>
      <w:r w:rsidRPr="001128CA">
        <w:rPr>
          <w:color w:val="FF0000"/>
        </w:rPr>
        <w:t>A new better</w:t>
      </w:r>
      <w:r w:rsidR="004202BB" w:rsidRPr="001128CA">
        <w:rPr>
          <w:color w:val="FF0000"/>
        </w:rPr>
        <w:t>-</w:t>
      </w:r>
      <w:r w:rsidRPr="001128CA">
        <w:rPr>
          <w:color w:val="FF0000"/>
        </w:rPr>
        <w:t xml:space="preserve">quality figure </w:t>
      </w:r>
      <w:r>
        <w:rPr>
          <w:color w:val="FF0000"/>
        </w:rPr>
        <w:t>has been provided</w:t>
      </w:r>
    </w:p>
    <w:p w14:paraId="669D8153" w14:textId="77777777" w:rsidR="00657A4B" w:rsidRDefault="00657A4B" w:rsidP="0056162C">
      <w:pPr>
        <w:jc w:val="both"/>
        <w:rPr>
          <w:color w:val="000000"/>
        </w:rPr>
      </w:pPr>
    </w:p>
    <w:p w14:paraId="39746901" w14:textId="5A5E16CC" w:rsidR="00BC7E2E" w:rsidRPr="00BC7E2E" w:rsidRDefault="00BC7E2E" w:rsidP="0056162C">
      <w:pPr>
        <w:jc w:val="both"/>
        <w:rPr>
          <w:color w:val="000000"/>
        </w:rPr>
      </w:pPr>
      <w:r w:rsidRPr="00BC7E2E">
        <w:rPr>
          <w:color w:val="000000"/>
        </w:rPr>
        <w:t xml:space="preserve">- </w:t>
      </w:r>
      <w:r w:rsidR="00657A4B">
        <w:rPr>
          <w:color w:val="000000"/>
        </w:rPr>
        <w:t xml:space="preserve"> </w:t>
      </w:r>
      <w:r w:rsidRPr="00BC7E2E">
        <w:rPr>
          <w:color w:val="000000"/>
        </w:rPr>
        <w:t>Fig. 3 is redundant, info already provided in Fig. 2. In Fig2 spell out x-axis labels (rather than providing them in legend)</w:t>
      </w:r>
    </w:p>
    <w:p w14:paraId="4FC3318E" w14:textId="60DBA281" w:rsidR="00657A4B" w:rsidRDefault="00657A4B" w:rsidP="0056162C">
      <w:pPr>
        <w:jc w:val="both"/>
        <w:rPr>
          <w:color w:val="000000"/>
        </w:rPr>
      </w:pPr>
    </w:p>
    <w:p w14:paraId="64F6112B" w14:textId="17E220FE" w:rsidR="00371C8E" w:rsidRPr="004202BB" w:rsidRDefault="00371C8E" w:rsidP="0056162C">
      <w:pPr>
        <w:jc w:val="both"/>
        <w:rPr>
          <w:color w:val="0070C0"/>
        </w:rPr>
      </w:pPr>
      <w:r>
        <w:rPr>
          <w:color w:val="FF0000"/>
        </w:rPr>
        <w:t xml:space="preserve">As we explained in </w:t>
      </w:r>
      <w:r w:rsidRPr="001128CA">
        <w:rPr>
          <w:color w:val="FF0000"/>
        </w:rPr>
        <w:t xml:space="preserve">above, the results </w:t>
      </w:r>
      <w:r w:rsidR="004202BB" w:rsidRPr="001128CA">
        <w:rPr>
          <w:color w:val="FF0000"/>
        </w:rPr>
        <w:t xml:space="preserve">presented in the two figures </w:t>
      </w:r>
      <w:r w:rsidRPr="001128CA">
        <w:rPr>
          <w:color w:val="FF0000"/>
        </w:rPr>
        <w:t xml:space="preserve">are </w:t>
      </w:r>
      <w:r w:rsidR="004202BB" w:rsidRPr="001128CA">
        <w:rPr>
          <w:color w:val="FF0000"/>
        </w:rPr>
        <w:t xml:space="preserve">actually </w:t>
      </w:r>
      <w:r w:rsidRPr="001128CA">
        <w:rPr>
          <w:color w:val="FF0000"/>
        </w:rPr>
        <w:t>not redundant.</w:t>
      </w:r>
      <w:r w:rsidR="004202BB" w:rsidRPr="001128CA">
        <w:rPr>
          <w:color w:val="FF0000"/>
        </w:rPr>
        <w:t xml:space="preserve"> Therefore, since they present different findings, we prefer to keep them both.</w:t>
      </w:r>
    </w:p>
    <w:p w14:paraId="4BE9BBEF" w14:textId="77777777" w:rsidR="00371C8E" w:rsidRDefault="00371C8E" w:rsidP="0056162C">
      <w:pPr>
        <w:jc w:val="both"/>
        <w:rPr>
          <w:color w:val="000000"/>
        </w:rPr>
      </w:pPr>
    </w:p>
    <w:p w14:paraId="41ED237B" w14:textId="50E78587" w:rsidR="00BC7E2E" w:rsidRDefault="00BC7E2E" w:rsidP="0056162C">
      <w:pPr>
        <w:jc w:val="both"/>
        <w:rPr>
          <w:color w:val="000000"/>
        </w:rPr>
      </w:pPr>
      <w:r w:rsidRPr="00BC7E2E">
        <w:rPr>
          <w:color w:val="000000"/>
        </w:rPr>
        <w:t>- Combine Figs. 4&amp; 5 into one multi-panel figure</w:t>
      </w:r>
    </w:p>
    <w:p w14:paraId="5CFA7697" w14:textId="0FA463F0" w:rsidR="00371C8E" w:rsidRDefault="00371C8E" w:rsidP="0056162C">
      <w:pPr>
        <w:jc w:val="both"/>
        <w:rPr>
          <w:color w:val="000000"/>
        </w:rPr>
      </w:pPr>
    </w:p>
    <w:p w14:paraId="309AA2F0" w14:textId="4BEF70D6" w:rsidR="00371C8E" w:rsidRPr="00BC7E2E" w:rsidRDefault="00112F58" w:rsidP="0056162C">
      <w:pPr>
        <w:jc w:val="both"/>
        <w:rPr>
          <w:color w:val="000000"/>
        </w:rPr>
      </w:pPr>
      <w:r w:rsidRPr="001128CA">
        <w:rPr>
          <w:color w:val="FF0000"/>
        </w:rPr>
        <w:t>The two figures have now been c</w:t>
      </w:r>
      <w:r w:rsidR="00371C8E" w:rsidRPr="001128CA">
        <w:rPr>
          <w:color w:val="FF0000"/>
        </w:rPr>
        <w:t xml:space="preserve">ombined </w:t>
      </w:r>
      <w:r w:rsidR="00371C8E" w:rsidRPr="00371C8E">
        <w:rPr>
          <w:color w:val="FF0000"/>
        </w:rPr>
        <w:t>as suggested.</w:t>
      </w:r>
    </w:p>
    <w:p w14:paraId="505F0E36" w14:textId="77777777" w:rsidR="00657A4B" w:rsidRDefault="00657A4B" w:rsidP="0056162C">
      <w:pPr>
        <w:jc w:val="both"/>
        <w:rPr>
          <w:color w:val="000000"/>
        </w:rPr>
      </w:pPr>
    </w:p>
    <w:p w14:paraId="4176F08A" w14:textId="2EDCC9CE" w:rsidR="00BC7E2E" w:rsidRDefault="00BC7E2E" w:rsidP="0056162C">
      <w:pPr>
        <w:jc w:val="both"/>
        <w:rPr>
          <w:color w:val="000000"/>
        </w:rPr>
      </w:pPr>
      <w:r w:rsidRPr="00BC7E2E">
        <w:rPr>
          <w:color w:val="000000"/>
        </w:rPr>
        <w:t>- Fig. 6. Needs more explanation. I wasn’t sure which model results are shown here. Incidence rate ratios seem not to be explained in the text; % migrants, %migrant species and number of migrants – seem like correlated variables – please clarify</w:t>
      </w:r>
    </w:p>
    <w:p w14:paraId="6736A04D" w14:textId="35B09A37" w:rsidR="001F019F" w:rsidRDefault="001F019F" w:rsidP="0056162C">
      <w:pPr>
        <w:jc w:val="both"/>
        <w:rPr>
          <w:color w:val="000000"/>
        </w:rPr>
      </w:pPr>
    </w:p>
    <w:p w14:paraId="53190D91" w14:textId="2A7C205E" w:rsidR="001F019F" w:rsidRPr="001128CA" w:rsidRDefault="00CD379A" w:rsidP="0056162C">
      <w:pPr>
        <w:jc w:val="both"/>
        <w:rPr>
          <w:color w:val="FF0000"/>
        </w:rPr>
      </w:pPr>
      <w:r w:rsidRPr="001128CA">
        <w:rPr>
          <w:color w:val="FF0000"/>
        </w:rPr>
        <w:t>Thank you for pointing this out; both the f</w:t>
      </w:r>
      <w:r w:rsidR="00765500" w:rsidRPr="001128CA">
        <w:rPr>
          <w:color w:val="FF0000"/>
        </w:rPr>
        <w:t xml:space="preserve">igure and legend </w:t>
      </w:r>
      <w:r w:rsidRPr="001128CA">
        <w:rPr>
          <w:color w:val="FF0000"/>
        </w:rPr>
        <w:t xml:space="preserve">have now been </w:t>
      </w:r>
      <w:r w:rsidR="00765500" w:rsidRPr="001128CA">
        <w:rPr>
          <w:color w:val="FF0000"/>
        </w:rPr>
        <w:t>modified.</w:t>
      </w:r>
    </w:p>
    <w:p w14:paraId="0AC2014D" w14:textId="64F440AA" w:rsidR="002E51B1" w:rsidRPr="001128CA" w:rsidRDefault="002E51B1" w:rsidP="0056162C">
      <w:pPr>
        <w:jc w:val="both"/>
        <w:rPr>
          <w:color w:val="FF0000"/>
        </w:rPr>
      </w:pPr>
    </w:p>
    <w:p w14:paraId="0961934D" w14:textId="77777777" w:rsidR="00BC7E2E" w:rsidRPr="007F61B5" w:rsidRDefault="00BC7E2E" w:rsidP="0056162C">
      <w:pPr>
        <w:jc w:val="both"/>
        <w:rPr>
          <w:color w:val="FF0000"/>
        </w:rPr>
      </w:pPr>
    </w:p>
    <w:p w14:paraId="61B0A029" w14:textId="2076BD71" w:rsidR="00761094" w:rsidRPr="007F61B5" w:rsidRDefault="00761094" w:rsidP="0056162C">
      <w:pPr>
        <w:jc w:val="both"/>
        <w:rPr>
          <w:b/>
          <w:u w:val="single"/>
        </w:rPr>
      </w:pPr>
      <w:r w:rsidRPr="007F61B5">
        <w:rPr>
          <w:b/>
          <w:u w:val="single"/>
        </w:rPr>
        <w:t>REVIEWER #</w:t>
      </w:r>
      <w:r w:rsidR="00BC7E2E">
        <w:rPr>
          <w:b/>
          <w:u w:val="single"/>
        </w:rPr>
        <w:t>1</w:t>
      </w:r>
      <w:r w:rsidRPr="007F61B5">
        <w:rPr>
          <w:b/>
          <w:u w:val="single"/>
        </w:rPr>
        <w:t>:</w:t>
      </w:r>
    </w:p>
    <w:p w14:paraId="4FFD3210" w14:textId="77777777" w:rsidR="00761094" w:rsidRPr="007F61B5" w:rsidRDefault="00761094" w:rsidP="0056162C">
      <w:pPr>
        <w:jc w:val="both"/>
      </w:pPr>
    </w:p>
    <w:p w14:paraId="0A482924" w14:textId="77777777" w:rsidR="00852197" w:rsidRDefault="00BC7E2E" w:rsidP="0056162C">
      <w:pPr>
        <w:jc w:val="both"/>
        <w:rPr>
          <w:color w:val="000000"/>
        </w:rPr>
      </w:pPr>
      <w:r w:rsidRPr="00BC7E2E">
        <w:rPr>
          <w:color w:val="000000"/>
        </w:rPr>
        <w:t xml:space="preserve">This study is based on an impressive data from South America, consisting of blood samples from ~15,000 individuals (506 bird species / 156 localities), examined for presence and identification of </w:t>
      </w:r>
      <w:proofErr w:type="spellStart"/>
      <w:r w:rsidRPr="00BC7E2E">
        <w:rPr>
          <w:color w:val="000000"/>
        </w:rPr>
        <w:t>haemosporidian</w:t>
      </w:r>
      <w:proofErr w:type="spellEnd"/>
      <w:r w:rsidRPr="00BC7E2E">
        <w:rPr>
          <w:color w:val="000000"/>
        </w:rPr>
        <w:t xml:space="preserve"> parasites. </w:t>
      </w:r>
    </w:p>
    <w:p w14:paraId="106E5F8C" w14:textId="77777777" w:rsidR="00852197" w:rsidRDefault="00852197" w:rsidP="0056162C">
      <w:pPr>
        <w:jc w:val="both"/>
        <w:rPr>
          <w:color w:val="000000"/>
        </w:rPr>
      </w:pPr>
    </w:p>
    <w:p w14:paraId="1E3EA3EE" w14:textId="77777777" w:rsidR="002D637B" w:rsidRDefault="00BC7E2E" w:rsidP="0056162C">
      <w:pPr>
        <w:jc w:val="both"/>
        <w:rPr>
          <w:color w:val="000000"/>
        </w:rPr>
      </w:pPr>
      <w:r w:rsidRPr="00BC7E2E">
        <w:rPr>
          <w:color w:val="000000"/>
        </w:rPr>
        <w:t xml:space="preserve">The first hypothesis asks whether “migratory birds spread parasite lineages along their migratory routes” which is also the title of the manuscript “Can migratory birds spread avian </w:t>
      </w:r>
      <w:proofErr w:type="spellStart"/>
      <w:r w:rsidRPr="00BC7E2E">
        <w:rPr>
          <w:color w:val="000000"/>
        </w:rPr>
        <w:t>haemosporidian</w:t>
      </w:r>
      <w:proofErr w:type="spellEnd"/>
      <w:r w:rsidRPr="00BC7E2E">
        <w:rPr>
          <w:color w:val="000000"/>
        </w:rPr>
        <w:t xml:space="preserve"> parasites?” This is a somewhat trivial question to ask given that many publications have shown that migrants and local residents are sharing </w:t>
      </w:r>
      <w:proofErr w:type="spellStart"/>
      <w:r w:rsidRPr="00BC7E2E">
        <w:rPr>
          <w:color w:val="000000"/>
        </w:rPr>
        <w:t>haemosporidian</w:t>
      </w:r>
      <w:proofErr w:type="spellEnd"/>
      <w:r w:rsidRPr="00BC7E2E">
        <w:rPr>
          <w:color w:val="000000"/>
        </w:rPr>
        <w:t xml:space="preserve"> parasites, and that migrants frequently carry parasites outside the typical transmission range of the parasite (providing potential, but not yet realized, spread to resident birds). </w:t>
      </w:r>
    </w:p>
    <w:p w14:paraId="487C5A2A" w14:textId="6E973F47" w:rsidR="002D637B" w:rsidRDefault="002D637B" w:rsidP="0056162C">
      <w:pPr>
        <w:jc w:val="both"/>
        <w:rPr>
          <w:color w:val="000000"/>
        </w:rPr>
      </w:pPr>
    </w:p>
    <w:p w14:paraId="3B638A84" w14:textId="1B8818E5" w:rsidR="002D637B" w:rsidRPr="002D637B" w:rsidRDefault="002D637B" w:rsidP="0056162C">
      <w:pPr>
        <w:jc w:val="both"/>
        <w:rPr>
          <w:color w:val="0070C0"/>
        </w:rPr>
      </w:pPr>
      <w:r w:rsidRPr="001128CA">
        <w:rPr>
          <w:color w:val="FF0000"/>
        </w:rPr>
        <w:t xml:space="preserve">We feel that this question remains an important one. Firstly, not all studies have concluded that migratory birds disperse parasites. Secondly, answering this question is a necessary first step toward our second question, which the reviewer found much more interesting (see below). Our study adopts a two-pronged approach to look at the role of migratory hosts in dispersing parasites, and together our two questions provide a stronger test of the general </w:t>
      </w:r>
      <w:r w:rsidR="001A4CA5" w:rsidRPr="001128CA">
        <w:rPr>
          <w:color w:val="FF0000"/>
        </w:rPr>
        <w:t>migration-infection connection</w:t>
      </w:r>
      <w:r w:rsidR="00237A19" w:rsidRPr="001128CA">
        <w:rPr>
          <w:color w:val="FF0000"/>
        </w:rPr>
        <w:t>. Nevertheless, we have modified our title to shift the emphasis more toward the second question</w:t>
      </w:r>
      <w:r>
        <w:rPr>
          <w:color w:val="0070C0"/>
        </w:rPr>
        <w:t>.</w:t>
      </w:r>
    </w:p>
    <w:p w14:paraId="25E573C6" w14:textId="77777777" w:rsidR="002D637B" w:rsidRDefault="002D637B" w:rsidP="0056162C">
      <w:pPr>
        <w:jc w:val="both"/>
        <w:rPr>
          <w:color w:val="000000"/>
        </w:rPr>
      </w:pPr>
    </w:p>
    <w:p w14:paraId="15368F63" w14:textId="659BD273" w:rsidR="00BC7E2E" w:rsidRDefault="00BC7E2E" w:rsidP="0056162C">
      <w:pPr>
        <w:jc w:val="both"/>
        <w:rPr>
          <w:color w:val="000000"/>
        </w:rPr>
      </w:pPr>
      <w:r w:rsidRPr="00BC7E2E">
        <w:rPr>
          <w:color w:val="000000"/>
        </w:rPr>
        <w:t>This hypothesis is tested by comparing the ranges of parasites found in both migrants and residents with parasites restricted to residents. I am not convinced that this a conclusive test of the hypothesis; if the former are found to have larger ranges (interpreted as caused by the spread of migrants) this could equally be explained by common parasites being more likely to infect both migrants and residents.</w:t>
      </w:r>
    </w:p>
    <w:p w14:paraId="386BB3A2" w14:textId="16D71C74" w:rsidR="00852197" w:rsidRDefault="00852197" w:rsidP="0056162C">
      <w:pPr>
        <w:jc w:val="both"/>
        <w:rPr>
          <w:color w:val="000000"/>
        </w:rPr>
      </w:pPr>
    </w:p>
    <w:p w14:paraId="5B55BBDA" w14:textId="1CA11C1F" w:rsidR="00852197" w:rsidRPr="001E2559" w:rsidRDefault="00852197" w:rsidP="0056162C">
      <w:pPr>
        <w:jc w:val="both"/>
        <w:rPr>
          <w:color w:val="FF0000"/>
        </w:rPr>
      </w:pPr>
      <w:r w:rsidRPr="001128CA">
        <w:rPr>
          <w:color w:val="FF0000"/>
        </w:rPr>
        <w:t>We understand</w:t>
      </w:r>
      <w:r w:rsidR="003E7E61" w:rsidRPr="001128CA">
        <w:rPr>
          <w:color w:val="FF0000"/>
        </w:rPr>
        <w:t xml:space="preserve"> the reviewer’s point of view and we agree </w:t>
      </w:r>
      <w:r w:rsidR="002D637B" w:rsidRPr="001128CA">
        <w:rPr>
          <w:color w:val="FF0000"/>
        </w:rPr>
        <w:t xml:space="preserve">that </w:t>
      </w:r>
      <w:r w:rsidR="003E7E61" w:rsidRPr="001128CA">
        <w:rPr>
          <w:color w:val="FF0000"/>
        </w:rPr>
        <w:t>a greater geographical range could be explained by common parasites being more likely to infect resident and migrant hosts</w:t>
      </w:r>
      <w:r w:rsidRPr="001128CA">
        <w:rPr>
          <w:color w:val="FF0000"/>
        </w:rPr>
        <w:t xml:space="preserve">. However, </w:t>
      </w:r>
      <w:r w:rsidR="003E7E61" w:rsidRPr="001128CA">
        <w:rPr>
          <w:color w:val="FF0000"/>
        </w:rPr>
        <w:t xml:space="preserve">it is exactly for that reason that we </w:t>
      </w:r>
      <w:r w:rsidRPr="001128CA">
        <w:rPr>
          <w:color w:val="FF0000"/>
        </w:rPr>
        <w:t xml:space="preserve">controlled for both parasite abundance (number of times each lineage was present) and </w:t>
      </w:r>
      <w:proofErr w:type="spellStart"/>
      <w:r w:rsidRPr="001128CA">
        <w:rPr>
          <w:color w:val="FF0000"/>
        </w:rPr>
        <w:t>generalism</w:t>
      </w:r>
      <w:proofErr w:type="spellEnd"/>
      <w:r w:rsidR="003E7E61" w:rsidRPr="001128CA">
        <w:rPr>
          <w:color w:val="FF0000"/>
        </w:rPr>
        <w:t xml:space="preserve"> </w:t>
      </w:r>
      <w:r w:rsidRPr="001128CA">
        <w:rPr>
          <w:color w:val="FF0000"/>
        </w:rPr>
        <w:t xml:space="preserve">(number of avian species </w:t>
      </w:r>
      <w:r w:rsidR="002D637B" w:rsidRPr="001128CA">
        <w:rPr>
          <w:color w:val="FF0000"/>
        </w:rPr>
        <w:t xml:space="preserve">in which </w:t>
      </w:r>
      <w:r w:rsidRPr="001128CA">
        <w:rPr>
          <w:color w:val="FF0000"/>
        </w:rPr>
        <w:t>a lineage was found)</w:t>
      </w:r>
      <w:r w:rsidR="003E7E61" w:rsidRPr="001128CA">
        <w:rPr>
          <w:color w:val="FF0000"/>
        </w:rPr>
        <w:t xml:space="preserve"> in our analyses</w:t>
      </w:r>
      <w:r w:rsidR="0056162C" w:rsidRPr="001128CA">
        <w:rPr>
          <w:color w:val="FF0000"/>
        </w:rPr>
        <w:t xml:space="preserve">. </w:t>
      </w:r>
      <w:r w:rsidR="002D637B" w:rsidRPr="001128CA">
        <w:rPr>
          <w:color w:val="FF0000"/>
        </w:rPr>
        <w:t xml:space="preserve">See </w:t>
      </w:r>
      <w:r w:rsidR="0056162C" w:rsidRPr="001128CA">
        <w:rPr>
          <w:color w:val="FF0000"/>
        </w:rPr>
        <w:t>L16</w:t>
      </w:r>
      <w:r w:rsidR="004D150C">
        <w:rPr>
          <w:color w:val="FF0000"/>
        </w:rPr>
        <w:t>4</w:t>
      </w:r>
      <w:r w:rsidR="0056162C" w:rsidRPr="001128CA">
        <w:rPr>
          <w:color w:val="FF0000"/>
        </w:rPr>
        <w:t>-16</w:t>
      </w:r>
      <w:r w:rsidR="004D150C">
        <w:rPr>
          <w:color w:val="FF0000"/>
        </w:rPr>
        <w:t>5</w:t>
      </w:r>
      <w:r w:rsidRPr="001128CA">
        <w:rPr>
          <w:color w:val="FF0000"/>
        </w:rPr>
        <w:t xml:space="preserve">. </w:t>
      </w:r>
      <w:r w:rsidR="003E7E61" w:rsidRPr="001128CA">
        <w:rPr>
          <w:color w:val="FF0000"/>
        </w:rPr>
        <w:t xml:space="preserve">Hence, we believe the greater geographical range observed </w:t>
      </w:r>
      <w:r w:rsidR="003E7E61">
        <w:rPr>
          <w:color w:val="FF0000"/>
        </w:rPr>
        <w:t>in lineages shared by both resident and migrant species is due to migration dispersal.</w:t>
      </w:r>
    </w:p>
    <w:p w14:paraId="692786EE" w14:textId="77777777" w:rsidR="00BC7E2E" w:rsidRPr="00BC7E2E" w:rsidRDefault="00BC7E2E" w:rsidP="0056162C">
      <w:pPr>
        <w:jc w:val="both"/>
        <w:rPr>
          <w:color w:val="000000"/>
        </w:rPr>
      </w:pPr>
    </w:p>
    <w:p w14:paraId="47D1012B" w14:textId="266ADCE4" w:rsidR="00657A4B" w:rsidRDefault="00BC7E2E" w:rsidP="0056162C">
      <w:pPr>
        <w:jc w:val="both"/>
        <w:rPr>
          <w:color w:val="000000"/>
        </w:rPr>
      </w:pPr>
      <w:r w:rsidRPr="00BC7E2E">
        <w:rPr>
          <w:color w:val="000000"/>
        </w:rPr>
        <w:t xml:space="preserve">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w:t>
      </w:r>
    </w:p>
    <w:p w14:paraId="3C227F2C" w14:textId="0268F7F9" w:rsidR="00657A4B" w:rsidRDefault="00657A4B" w:rsidP="0056162C">
      <w:pPr>
        <w:jc w:val="both"/>
        <w:rPr>
          <w:color w:val="000000"/>
        </w:rPr>
      </w:pPr>
    </w:p>
    <w:p w14:paraId="0FFDC993" w14:textId="4E4D65EA" w:rsidR="003E7E61" w:rsidRPr="00566C7B" w:rsidRDefault="008105AF" w:rsidP="0056162C">
      <w:pPr>
        <w:jc w:val="both"/>
        <w:rPr>
          <w:color w:val="FF0000"/>
        </w:rPr>
      </w:pPr>
      <w:r w:rsidRPr="001128CA">
        <w:rPr>
          <w:color w:val="FF0000"/>
        </w:rPr>
        <w:t xml:space="preserve">We thank the reviewer for pointing out the originality of this question. As we argued above, we still think that keeping the focus of our article on both questions makes it a more comprehensive test of the </w:t>
      </w:r>
      <w:r w:rsidR="001A4CA5" w:rsidRPr="001128CA">
        <w:rPr>
          <w:color w:val="FF0000"/>
        </w:rPr>
        <w:t>migration–infection link</w:t>
      </w:r>
      <w:r w:rsidRPr="001128CA">
        <w:rPr>
          <w:color w:val="FF0000"/>
        </w:rPr>
        <w:t>. As suggested by the reviewer, h</w:t>
      </w:r>
      <w:r w:rsidR="00566C7B" w:rsidRPr="001128CA">
        <w:rPr>
          <w:color w:val="FF0000"/>
        </w:rPr>
        <w:t xml:space="preserve">ow we calculated </w:t>
      </w:r>
      <w:r w:rsidRPr="001128CA">
        <w:rPr>
          <w:color w:val="FF0000"/>
        </w:rPr>
        <w:t xml:space="preserve">the </w:t>
      </w:r>
      <w:r w:rsidR="00566C7B" w:rsidRPr="001128CA">
        <w:rPr>
          <w:color w:val="FF0000"/>
        </w:rPr>
        <w:t>proportion of migrant individuals in an area is now clearly mentioned and explained in L1</w:t>
      </w:r>
      <w:r w:rsidR="004D150C">
        <w:rPr>
          <w:color w:val="FF0000"/>
        </w:rPr>
        <w:t>85</w:t>
      </w:r>
      <w:r w:rsidR="00566C7B" w:rsidRPr="001128CA">
        <w:rPr>
          <w:color w:val="FF0000"/>
        </w:rPr>
        <w:t>-18</w:t>
      </w:r>
      <w:r w:rsidR="004D150C">
        <w:rPr>
          <w:color w:val="FF0000"/>
        </w:rPr>
        <w:t>7</w:t>
      </w:r>
      <w:r w:rsidR="00566C7B" w:rsidRPr="001128CA">
        <w:rPr>
          <w:color w:val="FF0000"/>
        </w:rPr>
        <w:t xml:space="preserve">, as well as the fact </w:t>
      </w:r>
      <w:r w:rsidR="004A3D4A" w:rsidRPr="001128CA">
        <w:rPr>
          <w:color w:val="FF0000"/>
        </w:rPr>
        <w:t xml:space="preserve">that </w:t>
      </w:r>
      <w:r w:rsidR="00566C7B" w:rsidRPr="001128CA">
        <w:rPr>
          <w:color w:val="FF0000"/>
        </w:rPr>
        <w:t xml:space="preserve">when comparing community prevalence we evaluated all birds present – including migrants. </w:t>
      </w:r>
      <w:r w:rsidR="00721E86" w:rsidRPr="001128CA">
        <w:rPr>
          <w:color w:val="FF0000"/>
        </w:rPr>
        <w:t xml:space="preserve">We also </w:t>
      </w:r>
      <w:r w:rsidRPr="001128CA">
        <w:rPr>
          <w:color w:val="FF0000"/>
        </w:rPr>
        <w:t>explain that</w:t>
      </w:r>
      <w:r w:rsidR="00721E86" w:rsidRPr="001128CA">
        <w:rPr>
          <w:color w:val="FF0000"/>
        </w:rPr>
        <w:t xml:space="preserve"> we accounted for phylogenetic influence</w:t>
      </w:r>
      <w:r w:rsidRPr="001128CA">
        <w:rPr>
          <w:color w:val="FF0000"/>
        </w:rPr>
        <w:t>s</w:t>
      </w:r>
      <w:r w:rsidR="00721E86" w:rsidRPr="001128CA">
        <w:rPr>
          <w:color w:val="FF0000"/>
        </w:rPr>
        <w:t xml:space="preserve"> in our </w:t>
      </w:r>
      <w:r w:rsidR="00721E86">
        <w:rPr>
          <w:color w:val="FF0000"/>
        </w:rPr>
        <w:t>analyses in L198</w:t>
      </w:r>
      <w:r w:rsidR="004D150C">
        <w:rPr>
          <w:color w:val="FF0000"/>
        </w:rPr>
        <w:t>-200</w:t>
      </w:r>
      <w:r w:rsidR="00721E86">
        <w:rPr>
          <w:color w:val="FF0000"/>
        </w:rPr>
        <w:t>.</w:t>
      </w:r>
    </w:p>
    <w:p w14:paraId="76EDB14A" w14:textId="77777777" w:rsidR="00E47CD2" w:rsidRDefault="00E47CD2" w:rsidP="0056162C">
      <w:pPr>
        <w:jc w:val="both"/>
        <w:rPr>
          <w:color w:val="000000"/>
        </w:rPr>
      </w:pPr>
    </w:p>
    <w:p w14:paraId="2C703A9E" w14:textId="60B262FF" w:rsidR="00BC7E2E" w:rsidRDefault="00BC7E2E" w:rsidP="0056162C">
      <w:pPr>
        <w:jc w:val="both"/>
        <w:rPr>
          <w:color w:val="000000"/>
        </w:rPr>
      </w:pPr>
      <w:r w:rsidRPr="00BC7E2E">
        <w:rPr>
          <w:color w:val="000000"/>
        </w:rPr>
        <w:t>In some places in the discussion, you are drawing too strong conclusions (demonstrating effects) as your findings are more correctly statistical associations between variables.</w:t>
      </w:r>
    </w:p>
    <w:p w14:paraId="368CB305" w14:textId="4EBC8D40" w:rsidR="002643C3" w:rsidRDefault="002643C3" w:rsidP="0056162C">
      <w:pPr>
        <w:jc w:val="both"/>
        <w:rPr>
          <w:color w:val="000000"/>
        </w:rPr>
      </w:pPr>
    </w:p>
    <w:p w14:paraId="3283A033" w14:textId="5D3536B5" w:rsidR="002643C3" w:rsidRPr="001128CA" w:rsidRDefault="002643C3" w:rsidP="0056162C">
      <w:pPr>
        <w:jc w:val="both"/>
        <w:rPr>
          <w:color w:val="FF0000"/>
        </w:rPr>
      </w:pPr>
      <w:r w:rsidRPr="001128CA">
        <w:rPr>
          <w:color w:val="FF0000"/>
        </w:rPr>
        <w:t>We have modified the manuscript to address this issue as suggested below</w:t>
      </w:r>
      <w:r w:rsidR="008105AF" w:rsidRPr="001128CA">
        <w:rPr>
          <w:color w:val="FF0000"/>
        </w:rPr>
        <w:t>, to tone down our wording regarding effects versus associations</w:t>
      </w:r>
      <w:r w:rsidRPr="001128CA">
        <w:rPr>
          <w:color w:val="FF0000"/>
        </w:rPr>
        <w:t>.</w:t>
      </w:r>
    </w:p>
    <w:p w14:paraId="6885974A" w14:textId="77777777" w:rsidR="00BC7E2E" w:rsidRPr="00BC7E2E" w:rsidRDefault="00BC7E2E" w:rsidP="0056162C">
      <w:pPr>
        <w:jc w:val="both"/>
        <w:rPr>
          <w:color w:val="000000"/>
        </w:rPr>
      </w:pPr>
    </w:p>
    <w:p w14:paraId="6809CE31" w14:textId="77777777" w:rsidR="00BC7E2E" w:rsidRPr="00BC7E2E" w:rsidRDefault="00BC7E2E" w:rsidP="0056162C">
      <w:pPr>
        <w:jc w:val="both"/>
        <w:rPr>
          <w:color w:val="000000"/>
        </w:rPr>
      </w:pPr>
      <w:r w:rsidRPr="00BC7E2E">
        <w:rPr>
          <w:color w:val="000000"/>
        </w:rPr>
        <w:t>Detailed comments</w:t>
      </w:r>
    </w:p>
    <w:p w14:paraId="5B38259C" w14:textId="1A4E4E6E" w:rsidR="00BC7E2E" w:rsidRDefault="00BC7E2E" w:rsidP="0056162C">
      <w:pPr>
        <w:jc w:val="both"/>
        <w:rPr>
          <w:color w:val="000000"/>
        </w:rPr>
      </w:pPr>
      <w:r w:rsidRPr="00BC7E2E">
        <w:rPr>
          <w:color w:val="000000"/>
        </w:rPr>
        <w:t>Line 37. Not clear what you mean by “act as an environmental filter to new species colonization”</w:t>
      </w:r>
    </w:p>
    <w:p w14:paraId="492388BC" w14:textId="734165AB" w:rsidR="00AD18D9" w:rsidRDefault="00AD18D9" w:rsidP="0056162C">
      <w:pPr>
        <w:jc w:val="both"/>
        <w:rPr>
          <w:color w:val="000000"/>
        </w:rPr>
      </w:pPr>
    </w:p>
    <w:p w14:paraId="2EE63500" w14:textId="2948A717" w:rsidR="00AD18D9" w:rsidRPr="001128CA" w:rsidRDefault="008105AF" w:rsidP="0056162C">
      <w:pPr>
        <w:jc w:val="both"/>
        <w:rPr>
          <w:color w:val="FF0000"/>
        </w:rPr>
      </w:pPr>
      <w:r w:rsidRPr="001128CA">
        <w:rPr>
          <w:color w:val="FF0000"/>
        </w:rPr>
        <w:t>Thank you for pointing out the confusion;</w:t>
      </w:r>
      <w:r w:rsidR="00AD18D9" w:rsidRPr="001128CA">
        <w:rPr>
          <w:color w:val="FF0000"/>
        </w:rPr>
        <w:t xml:space="preserve"> </w:t>
      </w:r>
      <w:r w:rsidRPr="001128CA">
        <w:rPr>
          <w:color w:val="FF0000"/>
        </w:rPr>
        <w:t xml:space="preserve">we have now </w:t>
      </w:r>
      <w:r w:rsidR="00AD18D9" w:rsidRPr="001128CA">
        <w:rPr>
          <w:color w:val="FF0000"/>
        </w:rPr>
        <w:t>modified the manuscript. L</w:t>
      </w:r>
      <w:r w:rsidR="004D150C">
        <w:rPr>
          <w:color w:val="FF0000"/>
        </w:rPr>
        <w:t>42</w:t>
      </w:r>
      <w:r w:rsidR="00AD18D9" w:rsidRPr="001128CA">
        <w:rPr>
          <w:color w:val="FF0000"/>
        </w:rPr>
        <w:t>-</w:t>
      </w:r>
      <w:r w:rsidR="004D150C">
        <w:rPr>
          <w:color w:val="FF0000"/>
        </w:rPr>
        <w:t>43</w:t>
      </w:r>
      <w:r w:rsidR="00AD18D9" w:rsidRPr="001128CA">
        <w:rPr>
          <w:color w:val="FF0000"/>
        </w:rPr>
        <w:t>.</w:t>
      </w:r>
    </w:p>
    <w:p w14:paraId="1407BC86" w14:textId="77777777" w:rsidR="00BC7E2E" w:rsidRPr="00BC7E2E" w:rsidRDefault="00BC7E2E" w:rsidP="0056162C">
      <w:pPr>
        <w:jc w:val="both"/>
        <w:rPr>
          <w:color w:val="000000"/>
        </w:rPr>
      </w:pPr>
    </w:p>
    <w:p w14:paraId="07D814E9" w14:textId="2578AD88" w:rsidR="00BC7E2E" w:rsidRDefault="00BC7E2E" w:rsidP="0056162C">
      <w:pPr>
        <w:jc w:val="both"/>
        <w:rPr>
          <w:color w:val="000000"/>
        </w:rPr>
      </w:pPr>
      <w:r w:rsidRPr="00BC7E2E">
        <w:rPr>
          <w:color w:val="000000"/>
        </w:rPr>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p>
    <w:p w14:paraId="21A609FB" w14:textId="79D9B846" w:rsidR="00AD18D9" w:rsidRDefault="00AD18D9" w:rsidP="0056162C">
      <w:pPr>
        <w:jc w:val="both"/>
        <w:rPr>
          <w:color w:val="000000"/>
        </w:rPr>
      </w:pPr>
    </w:p>
    <w:p w14:paraId="307F4A52" w14:textId="0B308860" w:rsidR="00AD18D9" w:rsidRPr="00AD18D9" w:rsidRDefault="00AD18D9" w:rsidP="0056162C">
      <w:pPr>
        <w:jc w:val="both"/>
        <w:rPr>
          <w:color w:val="FF0000"/>
        </w:rPr>
      </w:pPr>
      <w:r w:rsidRPr="001128CA">
        <w:rPr>
          <w:color w:val="FF0000"/>
        </w:rPr>
        <w:t>When we analyse</w:t>
      </w:r>
      <w:r w:rsidR="001F6B93" w:rsidRPr="001128CA">
        <w:rPr>
          <w:color w:val="FF0000"/>
        </w:rPr>
        <w:t>d</w:t>
      </w:r>
      <w:r w:rsidRPr="001128CA">
        <w:rPr>
          <w:color w:val="FF0000"/>
        </w:rPr>
        <w:t xml:space="preserve"> community prevalence</w:t>
      </w:r>
      <w:r w:rsidR="008105AF" w:rsidRPr="001128CA">
        <w:rPr>
          <w:color w:val="FF0000"/>
        </w:rPr>
        <w:t>,</w:t>
      </w:r>
      <w:r w:rsidRPr="001128CA">
        <w:rPr>
          <w:color w:val="FF0000"/>
        </w:rPr>
        <w:t xml:space="preserve"> we used the whole avian community including resident and migrants. We understand </w:t>
      </w:r>
      <w:r w:rsidR="008105AF" w:rsidRPr="001128CA">
        <w:rPr>
          <w:color w:val="FF0000"/>
        </w:rPr>
        <w:t>the reviewer’s</w:t>
      </w:r>
      <w:r w:rsidRPr="001128CA">
        <w:rPr>
          <w:color w:val="FF0000"/>
        </w:rPr>
        <w:t xml:space="preserve"> point of view, however, we believe that since migrants are also part of the </w:t>
      </w:r>
      <w:r w:rsidR="008105AF" w:rsidRPr="001128CA">
        <w:rPr>
          <w:color w:val="FF0000"/>
        </w:rPr>
        <w:t xml:space="preserve">local </w:t>
      </w:r>
      <w:r w:rsidRPr="001128CA">
        <w:rPr>
          <w:color w:val="FF0000"/>
        </w:rPr>
        <w:t xml:space="preserve">avian community and most species are partial migrants (and therefore </w:t>
      </w:r>
      <w:r w:rsidR="008105AF" w:rsidRPr="001128CA">
        <w:rPr>
          <w:color w:val="FF0000"/>
        </w:rPr>
        <w:t>we</w:t>
      </w:r>
      <w:r w:rsidRPr="001128CA">
        <w:rPr>
          <w:color w:val="FF0000"/>
        </w:rPr>
        <w:t xml:space="preserve"> cannot distinguish </w:t>
      </w:r>
      <w:r>
        <w:rPr>
          <w:color w:val="FF0000"/>
        </w:rPr>
        <w:t xml:space="preserve">if an individual bird migrates or not) we decided to consider all avian species in our analyses. </w:t>
      </w:r>
    </w:p>
    <w:p w14:paraId="07A6D2EA" w14:textId="77777777" w:rsidR="00BC7E2E" w:rsidRPr="00BC7E2E" w:rsidRDefault="00BC7E2E" w:rsidP="0056162C">
      <w:pPr>
        <w:jc w:val="both"/>
        <w:rPr>
          <w:color w:val="000000"/>
        </w:rPr>
      </w:pPr>
    </w:p>
    <w:p w14:paraId="25F60B30" w14:textId="2B4B21F3" w:rsidR="00BC7E2E" w:rsidRDefault="00BC7E2E" w:rsidP="0056162C">
      <w:pPr>
        <w:jc w:val="both"/>
        <w:rPr>
          <w:color w:val="000000"/>
        </w:rPr>
      </w:pPr>
      <w:r w:rsidRPr="00BC7E2E">
        <w:rPr>
          <w:color w:val="000000"/>
        </w:rPr>
        <w:t>Lines 180-181. “include only species with 10 or more birds..” In total or minimum 10 / locality?</w:t>
      </w:r>
    </w:p>
    <w:p w14:paraId="7C623221" w14:textId="5E2A076F" w:rsidR="00207E39" w:rsidRDefault="00207E39" w:rsidP="0056162C">
      <w:pPr>
        <w:jc w:val="both"/>
        <w:rPr>
          <w:color w:val="000000"/>
        </w:rPr>
      </w:pPr>
    </w:p>
    <w:p w14:paraId="0D6C1973" w14:textId="33C20B0F" w:rsidR="00207E39" w:rsidRPr="001128CA" w:rsidRDefault="00207E39" w:rsidP="0056162C">
      <w:pPr>
        <w:jc w:val="both"/>
        <w:rPr>
          <w:color w:val="FF0000"/>
        </w:rPr>
      </w:pPr>
      <w:r w:rsidRPr="001128CA">
        <w:rPr>
          <w:color w:val="FF0000"/>
        </w:rPr>
        <w:t xml:space="preserve">We </w:t>
      </w:r>
      <w:r w:rsidR="00635B8B" w:rsidRPr="001128CA">
        <w:rPr>
          <w:color w:val="FF0000"/>
        </w:rPr>
        <w:t>apologise for not making this</w:t>
      </w:r>
      <w:r w:rsidRPr="001128CA">
        <w:rPr>
          <w:color w:val="FF0000"/>
        </w:rPr>
        <w:t xml:space="preserve"> clear and </w:t>
      </w:r>
      <w:r w:rsidR="00635B8B" w:rsidRPr="001128CA">
        <w:rPr>
          <w:color w:val="FF0000"/>
        </w:rPr>
        <w:t xml:space="preserve">we have now </w:t>
      </w:r>
      <w:r w:rsidRPr="001128CA">
        <w:rPr>
          <w:color w:val="FF0000"/>
        </w:rPr>
        <w:t xml:space="preserve">modified the </w:t>
      </w:r>
      <w:r w:rsidR="00635B8B" w:rsidRPr="001128CA">
        <w:rPr>
          <w:color w:val="FF0000"/>
        </w:rPr>
        <w:t>text</w:t>
      </w:r>
      <w:r w:rsidRPr="001128CA">
        <w:rPr>
          <w:color w:val="FF0000"/>
        </w:rPr>
        <w:t xml:space="preserve">. In this case, we used </w:t>
      </w:r>
      <w:r w:rsidR="00635B8B" w:rsidRPr="001128CA">
        <w:rPr>
          <w:color w:val="FF0000"/>
        </w:rPr>
        <w:t xml:space="preserve">only species with </w:t>
      </w:r>
      <w:r w:rsidRPr="001128CA">
        <w:rPr>
          <w:color w:val="FF0000"/>
        </w:rPr>
        <w:t>a minimum of 10 bird individuals per species in each locality</w:t>
      </w:r>
      <w:r w:rsidR="00635B8B" w:rsidRPr="001128CA">
        <w:rPr>
          <w:color w:val="FF0000"/>
        </w:rPr>
        <w:t xml:space="preserve"> where that bird species occurred</w:t>
      </w:r>
      <w:r w:rsidRPr="001128CA">
        <w:rPr>
          <w:color w:val="FF0000"/>
        </w:rPr>
        <w:t xml:space="preserve">. </w:t>
      </w:r>
      <w:r w:rsidR="00635B8B" w:rsidRPr="001128CA">
        <w:rPr>
          <w:color w:val="FF0000"/>
        </w:rPr>
        <w:t xml:space="preserve">See </w:t>
      </w:r>
      <w:r w:rsidRPr="001128CA">
        <w:rPr>
          <w:color w:val="FF0000"/>
        </w:rPr>
        <w:t>L</w:t>
      </w:r>
      <w:r w:rsidR="004D150C">
        <w:rPr>
          <w:color w:val="FF0000"/>
        </w:rPr>
        <w:t>182-</w:t>
      </w:r>
      <w:r w:rsidRPr="001128CA">
        <w:rPr>
          <w:color w:val="FF0000"/>
        </w:rPr>
        <w:t>184</w:t>
      </w:r>
    </w:p>
    <w:p w14:paraId="6B180268" w14:textId="77777777" w:rsidR="00BC7E2E" w:rsidRPr="00BC7E2E" w:rsidRDefault="00BC7E2E" w:rsidP="0056162C">
      <w:pPr>
        <w:jc w:val="both"/>
        <w:rPr>
          <w:color w:val="000000"/>
        </w:rPr>
      </w:pPr>
    </w:p>
    <w:p w14:paraId="1321450C" w14:textId="0456A30E" w:rsidR="00BC7E2E" w:rsidRDefault="00BC7E2E" w:rsidP="0056162C">
      <w:pPr>
        <w:jc w:val="both"/>
        <w:rPr>
          <w:color w:val="000000"/>
        </w:rPr>
      </w:pPr>
      <w:r w:rsidRPr="00BC7E2E">
        <w:rPr>
          <w:color w:val="000000"/>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(e.g. migrants may be more or less easy to catch depending on whether they are ground, canopy or edge foragers). Also, how was the catching at the 155 localities timed relative to the expected presence of migrants?</w:t>
      </w:r>
    </w:p>
    <w:p w14:paraId="0ABA0091" w14:textId="1CB48229" w:rsidR="00207E39" w:rsidRDefault="00207E39" w:rsidP="0056162C">
      <w:pPr>
        <w:jc w:val="both"/>
        <w:rPr>
          <w:color w:val="FF0000"/>
        </w:rPr>
      </w:pPr>
    </w:p>
    <w:p w14:paraId="53F21D4F" w14:textId="72BC8789" w:rsidR="00207E39" w:rsidRPr="001128CA" w:rsidRDefault="00207E39" w:rsidP="004436EF">
      <w:pPr>
        <w:jc w:val="both"/>
        <w:rPr>
          <w:color w:val="FF0000"/>
        </w:rPr>
      </w:pPr>
      <w:r w:rsidRPr="001128CA">
        <w:rPr>
          <w:color w:val="FF0000"/>
        </w:rPr>
        <w:lastRenderedPageBreak/>
        <w:t xml:space="preserve">We estimated the proportion of migrant individuals using the data </w:t>
      </w:r>
      <w:r w:rsidR="00237A19" w:rsidRPr="001128CA">
        <w:rPr>
          <w:color w:val="FF0000"/>
        </w:rPr>
        <w:t>on captured birds</w:t>
      </w:r>
      <w:r w:rsidRPr="001128CA">
        <w:rPr>
          <w:color w:val="FF0000"/>
        </w:rPr>
        <w:t xml:space="preserve">. Naturally, we understand the reviewer’s concern, however, since we use a large dataset and the capture method was similar in all 63 localities, we believe the potential bias </w:t>
      </w:r>
      <w:r w:rsidR="00237A19" w:rsidRPr="001128CA">
        <w:rPr>
          <w:color w:val="FF0000"/>
        </w:rPr>
        <w:t>should not be</w:t>
      </w:r>
      <w:r w:rsidRPr="001128CA">
        <w:rPr>
          <w:color w:val="FF0000"/>
        </w:rPr>
        <w:t xml:space="preserve"> impacting our results. Indeed, we observe for example, </w:t>
      </w:r>
      <w:r w:rsidR="00853499" w:rsidRPr="001128CA">
        <w:rPr>
          <w:color w:val="FF0000"/>
        </w:rPr>
        <w:t xml:space="preserve">a </w:t>
      </w:r>
      <w:r w:rsidRPr="001128CA">
        <w:rPr>
          <w:color w:val="FF0000"/>
        </w:rPr>
        <w:t>small proportion of migrants in regions where th</w:t>
      </w:r>
      <w:r w:rsidR="00853499" w:rsidRPr="001128CA">
        <w:rPr>
          <w:color w:val="FF0000"/>
        </w:rPr>
        <w:t>is</w:t>
      </w:r>
      <w:r w:rsidRPr="001128CA">
        <w:rPr>
          <w:color w:val="FF0000"/>
        </w:rPr>
        <w:t xml:space="preserve"> was already expected, such as the amazon region where most birds are residents. </w:t>
      </w:r>
      <w:r w:rsidR="004436EF" w:rsidRPr="001128CA">
        <w:rPr>
          <w:color w:val="FF0000"/>
        </w:rPr>
        <w:t xml:space="preserve">Besides, mist nets capture both migratory and resident birds with the same </w:t>
      </w:r>
      <w:r w:rsidR="00853499" w:rsidRPr="001128CA">
        <w:rPr>
          <w:color w:val="FF0000"/>
        </w:rPr>
        <w:t>probability</w:t>
      </w:r>
      <w:r w:rsidR="004436EF" w:rsidRPr="001128CA">
        <w:rPr>
          <w:color w:val="FF0000"/>
        </w:rPr>
        <w:t xml:space="preserve"> in the strata </w:t>
      </w:r>
      <w:r w:rsidR="00853499" w:rsidRPr="001128CA">
        <w:rPr>
          <w:color w:val="FF0000"/>
        </w:rPr>
        <w:t>where they are located</w:t>
      </w:r>
      <w:r w:rsidR="004436EF" w:rsidRPr="001128CA">
        <w:rPr>
          <w:color w:val="FF0000"/>
        </w:rPr>
        <w:t xml:space="preserve"> from 0 to 3 meters in height. </w:t>
      </w:r>
      <w:r w:rsidR="00853499" w:rsidRPr="001128CA">
        <w:rPr>
          <w:color w:val="FF0000"/>
        </w:rPr>
        <w:t>In response to the reviewer’s other query</w:t>
      </w:r>
      <w:r w:rsidR="004436EF" w:rsidRPr="001128CA">
        <w:rPr>
          <w:color w:val="FF0000"/>
        </w:rPr>
        <w:t>, collections were made mainly during the period of greatest abundance of migratory birds</w:t>
      </w:r>
      <w:r w:rsidR="00853499" w:rsidRPr="001128CA">
        <w:rPr>
          <w:color w:val="FF0000"/>
        </w:rPr>
        <w:t>,</w:t>
      </w:r>
      <w:r w:rsidR="004436EF" w:rsidRPr="001128CA">
        <w:rPr>
          <w:color w:val="FF0000"/>
        </w:rPr>
        <w:t xml:space="preserve"> and the </w:t>
      </w:r>
      <w:r w:rsidR="00853499" w:rsidRPr="001128CA">
        <w:rPr>
          <w:color w:val="FF0000"/>
        </w:rPr>
        <w:t xml:space="preserve">time of sampling and </w:t>
      </w:r>
      <w:r w:rsidR="004436EF" w:rsidRPr="001128CA">
        <w:rPr>
          <w:color w:val="FF0000"/>
        </w:rPr>
        <w:t xml:space="preserve">sampling effort </w:t>
      </w:r>
      <w:r w:rsidR="00853499" w:rsidRPr="001128CA">
        <w:rPr>
          <w:color w:val="FF0000"/>
        </w:rPr>
        <w:t>were</w:t>
      </w:r>
      <w:r w:rsidR="004436EF" w:rsidRPr="001128CA">
        <w:rPr>
          <w:color w:val="FF0000"/>
        </w:rPr>
        <w:t xml:space="preserve"> the same </w:t>
      </w:r>
      <w:r w:rsidR="00853499" w:rsidRPr="001128CA">
        <w:rPr>
          <w:color w:val="FF0000"/>
        </w:rPr>
        <w:t>in all localities</w:t>
      </w:r>
      <w:r w:rsidR="004436EF" w:rsidRPr="001128CA">
        <w:rPr>
          <w:color w:val="FF0000"/>
        </w:rPr>
        <w:t>.</w:t>
      </w:r>
    </w:p>
    <w:p w14:paraId="7E629B2C" w14:textId="77777777" w:rsidR="00BC7E2E" w:rsidRPr="00BC7E2E" w:rsidRDefault="00BC7E2E" w:rsidP="0056162C">
      <w:pPr>
        <w:jc w:val="both"/>
        <w:rPr>
          <w:color w:val="000000"/>
        </w:rPr>
      </w:pPr>
    </w:p>
    <w:p w14:paraId="27E7E192" w14:textId="4506470F" w:rsidR="00BC7E2E" w:rsidRDefault="00BC7E2E" w:rsidP="0056162C">
      <w:pPr>
        <w:jc w:val="both"/>
        <w:rPr>
          <w:color w:val="000000"/>
        </w:rPr>
      </w:pPr>
      <w:r w:rsidRPr="00BC7E2E">
        <w:rPr>
          <w:color w:val="000000"/>
        </w:rPr>
        <w:t>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However I don’t think you can separate whether this a result of migrants spreading these parasites, or that some lineages are just more common and thus more likely to infect both migrants and residents.</w:t>
      </w:r>
    </w:p>
    <w:p w14:paraId="1CE0D2E8" w14:textId="4E51BC35" w:rsidR="001E2559" w:rsidRDefault="001E2559" w:rsidP="0056162C">
      <w:pPr>
        <w:jc w:val="both"/>
        <w:rPr>
          <w:color w:val="000000"/>
        </w:rPr>
      </w:pPr>
    </w:p>
    <w:p w14:paraId="30AE11A0" w14:textId="6C348DB3" w:rsidR="001E2559" w:rsidRPr="001128CA" w:rsidRDefault="006127EB" w:rsidP="0056162C">
      <w:pPr>
        <w:jc w:val="both"/>
        <w:rPr>
          <w:color w:val="FF0000"/>
        </w:rPr>
      </w:pPr>
      <w:r w:rsidRPr="001128CA">
        <w:rPr>
          <w:color w:val="FF0000"/>
        </w:rPr>
        <w:t xml:space="preserve">We understand the reviewer’s concern </w:t>
      </w:r>
      <w:r w:rsidR="00D3211C" w:rsidRPr="001128CA">
        <w:rPr>
          <w:color w:val="FF0000"/>
        </w:rPr>
        <w:t xml:space="preserve">and </w:t>
      </w:r>
      <w:r w:rsidR="00947D94" w:rsidRPr="001128CA">
        <w:rPr>
          <w:color w:val="FF0000"/>
        </w:rPr>
        <w:t xml:space="preserve">have now replaced ‘demonstrate’ by ‘indicate’. We </w:t>
      </w:r>
      <w:r w:rsidR="00D3211C" w:rsidRPr="001128CA">
        <w:rPr>
          <w:color w:val="FF0000"/>
        </w:rPr>
        <w:t xml:space="preserve">agree </w:t>
      </w:r>
      <w:r w:rsidR="00947D94" w:rsidRPr="001128CA">
        <w:rPr>
          <w:color w:val="FF0000"/>
        </w:rPr>
        <w:t>that</w:t>
      </w:r>
      <w:r w:rsidR="00D3211C" w:rsidRPr="001128CA">
        <w:rPr>
          <w:color w:val="FF0000"/>
        </w:rPr>
        <w:t xml:space="preserve"> our analyses we cannot </w:t>
      </w:r>
      <w:r w:rsidR="00947D94" w:rsidRPr="001128CA">
        <w:rPr>
          <w:color w:val="FF0000"/>
        </w:rPr>
        <w:t xml:space="preserve">definitely tell whether </w:t>
      </w:r>
      <w:r w:rsidR="00D3211C" w:rsidRPr="001128CA">
        <w:rPr>
          <w:color w:val="FF0000"/>
        </w:rPr>
        <w:t xml:space="preserve"> those parasites are being transmitted from the migrants to the resident community. Thus, we</w:t>
      </w:r>
      <w:r w:rsidRPr="001128CA">
        <w:rPr>
          <w:color w:val="FF0000"/>
        </w:rPr>
        <w:t xml:space="preserve"> have rephrased this sentence L2</w:t>
      </w:r>
      <w:r w:rsidR="004D150C">
        <w:rPr>
          <w:color w:val="FF0000"/>
        </w:rPr>
        <w:t>76</w:t>
      </w:r>
      <w:r w:rsidRPr="001128CA">
        <w:rPr>
          <w:color w:val="FF0000"/>
        </w:rPr>
        <w:t>. However, it is important to no</w:t>
      </w:r>
      <w:r w:rsidR="00947D94" w:rsidRPr="001128CA">
        <w:rPr>
          <w:color w:val="FF0000"/>
        </w:rPr>
        <w:t>t</w:t>
      </w:r>
      <w:r w:rsidRPr="001128CA">
        <w:rPr>
          <w:color w:val="FF0000"/>
        </w:rPr>
        <w:t xml:space="preserve">e that in our analyses we controlled for both parasite abundance (number of times each lineage was present) and </w:t>
      </w:r>
      <w:proofErr w:type="spellStart"/>
      <w:r w:rsidRPr="001128CA">
        <w:rPr>
          <w:color w:val="FF0000"/>
        </w:rPr>
        <w:t>generalism</w:t>
      </w:r>
      <w:proofErr w:type="spellEnd"/>
      <w:r w:rsidRPr="001128CA">
        <w:rPr>
          <w:color w:val="FF0000"/>
        </w:rPr>
        <w:t xml:space="preserve"> (number of avian species </w:t>
      </w:r>
      <w:r w:rsidR="00947D94" w:rsidRPr="001128CA">
        <w:rPr>
          <w:color w:val="FF0000"/>
        </w:rPr>
        <w:t xml:space="preserve">in which </w:t>
      </w:r>
      <w:r w:rsidRPr="001128CA">
        <w:rPr>
          <w:color w:val="FF0000"/>
        </w:rPr>
        <w:t xml:space="preserve">a lineage was found). </w:t>
      </w:r>
      <w:r w:rsidR="004436EF" w:rsidRPr="001128CA">
        <w:rPr>
          <w:color w:val="FF0000"/>
        </w:rPr>
        <w:t xml:space="preserve">Further, when considering the geographical range of lineages shared by resident and migrant species we </w:t>
      </w:r>
      <w:r w:rsidR="00D3211C" w:rsidRPr="001128CA">
        <w:rPr>
          <w:color w:val="FF0000"/>
        </w:rPr>
        <w:t>excluded all the localities where the lineage was not found in the resident community (i.e. all localities where it was observed only in migrant hosts).</w:t>
      </w:r>
      <w:r w:rsidR="00947D94" w:rsidRPr="001128CA">
        <w:rPr>
          <w:color w:val="FF0000"/>
        </w:rPr>
        <w:t xml:space="preserve"> </w:t>
      </w:r>
      <w:r w:rsidRPr="001128CA">
        <w:rPr>
          <w:color w:val="FF0000"/>
        </w:rPr>
        <w:t xml:space="preserve">Therefore, we expect the higher spread </w:t>
      </w:r>
      <w:r w:rsidR="00947D94" w:rsidRPr="001128CA">
        <w:rPr>
          <w:color w:val="FF0000"/>
        </w:rPr>
        <w:t>shown</w:t>
      </w:r>
      <w:r w:rsidRPr="001128CA">
        <w:rPr>
          <w:color w:val="FF0000"/>
        </w:rPr>
        <w:t xml:space="preserve"> by the lineages shared by migrant and resident </w:t>
      </w:r>
      <w:r w:rsidR="00947D94" w:rsidRPr="001128CA">
        <w:rPr>
          <w:color w:val="FF0000"/>
        </w:rPr>
        <w:t xml:space="preserve">is most likely </w:t>
      </w:r>
      <w:r w:rsidRPr="001128CA">
        <w:rPr>
          <w:color w:val="FF0000"/>
        </w:rPr>
        <w:t xml:space="preserve">explained </w:t>
      </w:r>
      <w:r w:rsidR="00947D94" w:rsidRPr="001128CA">
        <w:rPr>
          <w:color w:val="FF0000"/>
        </w:rPr>
        <w:t>by</w:t>
      </w:r>
      <w:r w:rsidR="001128CA">
        <w:rPr>
          <w:color w:val="FF0000"/>
        </w:rPr>
        <w:t xml:space="preserve"> </w:t>
      </w:r>
      <w:r w:rsidRPr="001128CA">
        <w:rPr>
          <w:color w:val="FF0000"/>
        </w:rPr>
        <w:t xml:space="preserve">dispersal through migrants. </w:t>
      </w:r>
    </w:p>
    <w:p w14:paraId="05C557D0" w14:textId="77777777" w:rsidR="00BC7E2E" w:rsidRPr="00BC7E2E" w:rsidRDefault="00BC7E2E" w:rsidP="0056162C">
      <w:pPr>
        <w:jc w:val="both"/>
        <w:rPr>
          <w:color w:val="000000"/>
        </w:rPr>
      </w:pPr>
    </w:p>
    <w:p w14:paraId="7EC67BC2" w14:textId="77777777" w:rsidR="00BC7E2E" w:rsidRPr="00BC7E2E" w:rsidRDefault="00BC7E2E" w:rsidP="0056162C">
      <w:pPr>
        <w:jc w:val="both"/>
        <w:rPr>
          <w:color w:val="000000"/>
        </w:rPr>
      </w:pPr>
      <w:r w:rsidRPr="00BC7E2E">
        <w:rPr>
          <w:color w:val="000000"/>
        </w:rPr>
        <w:t xml:space="preserve">One major finding discussed on lines 265 and 303-307 is the different effects of migrants on the prevalence of Plasmodium and </w:t>
      </w:r>
      <w:proofErr w:type="spellStart"/>
      <w:r w:rsidRPr="00BC7E2E">
        <w:rPr>
          <w:color w:val="000000"/>
        </w:rPr>
        <w:t>Haemoproteus</w:t>
      </w:r>
      <w:proofErr w:type="spellEnd"/>
      <w:r w:rsidRPr="00BC7E2E">
        <w:rPr>
          <w:color w:val="000000"/>
        </w:rPr>
        <w:t xml:space="preserve">. This is interesting but to be confident that this is a solid biological finding, it would be good to know that this is not driven by the samples of the host species at the localities. Some species groups have more </w:t>
      </w:r>
      <w:proofErr w:type="spellStart"/>
      <w:r w:rsidRPr="00BC7E2E">
        <w:rPr>
          <w:color w:val="000000"/>
        </w:rPr>
        <w:t>Haemoproteus</w:t>
      </w:r>
      <w:proofErr w:type="spellEnd"/>
      <w:r w:rsidRPr="00BC7E2E">
        <w:rPr>
          <w:color w:val="000000"/>
        </w:rPr>
        <w:t xml:space="preserve"> others have more Plasmodium. Given the large number of host species sampled there must be quite different species compositions across the localities. If migrants are more common where the local birds have more </w:t>
      </w:r>
      <w:proofErr w:type="spellStart"/>
      <w:r w:rsidRPr="00BC7E2E">
        <w:rPr>
          <w:color w:val="000000"/>
        </w:rPr>
        <w:t>Haemoproteus</w:t>
      </w:r>
      <w:proofErr w:type="spellEnd"/>
      <w:r w:rsidRPr="00BC7E2E">
        <w:rPr>
          <w:color w:val="000000"/>
        </w:rPr>
        <w:t>, it is of course an interesting association but the increased prevalence may not be due to the effect of the migrants.</w:t>
      </w:r>
    </w:p>
    <w:p w14:paraId="1F86C055" w14:textId="54356F65" w:rsidR="00BC7E2E" w:rsidRDefault="00BC7E2E" w:rsidP="0056162C">
      <w:pPr>
        <w:jc w:val="both"/>
        <w:rPr>
          <w:color w:val="000000"/>
        </w:rPr>
      </w:pPr>
    </w:p>
    <w:p w14:paraId="20FF596C" w14:textId="77F71512" w:rsidR="00A5386C" w:rsidRPr="00A5386C" w:rsidRDefault="00A5386C" w:rsidP="0056162C">
      <w:pPr>
        <w:jc w:val="both"/>
        <w:rPr>
          <w:color w:val="FF0000"/>
        </w:rPr>
      </w:pPr>
      <w:r w:rsidRPr="001128CA">
        <w:rPr>
          <w:color w:val="FF0000"/>
        </w:rPr>
        <w:t xml:space="preserve">We appreciate this comment and again understand the concern. Indeed, in our analyses we </w:t>
      </w:r>
      <w:r w:rsidR="001A5B1A" w:rsidRPr="001128CA">
        <w:rPr>
          <w:color w:val="FF0000"/>
        </w:rPr>
        <w:t>confirmed</w:t>
      </w:r>
      <w:r w:rsidRPr="001128CA">
        <w:rPr>
          <w:color w:val="FF0000"/>
        </w:rPr>
        <w:t xml:space="preserve"> the existence of a considerable phylogenetic signal (0.49) and, therefore, we controlled our models for host phylogeny. </w:t>
      </w:r>
      <w:r w:rsidR="001A5B1A" w:rsidRPr="001128CA">
        <w:rPr>
          <w:color w:val="FF0000"/>
        </w:rPr>
        <w:t xml:space="preserve">In other words, even if the bird species involved in each of the parasite genus-specific analyses were a little different, we did our best to eliminate host phylogenetic effects from our assessment of the role of migration. </w:t>
      </w:r>
      <w:r w:rsidRPr="001128CA">
        <w:rPr>
          <w:color w:val="FF0000"/>
        </w:rPr>
        <w:t xml:space="preserve">Thus, we do not believe the difference </w:t>
      </w:r>
      <w:r>
        <w:rPr>
          <w:color w:val="FF0000"/>
        </w:rPr>
        <w:t xml:space="preserve">in host composition is an issue in our results interpretation. </w:t>
      </w:r>
    </w:p>
    <w:p w14:paraId="533C87E0" w14:textId="77777777" w:rsidR="00A5386C" w:rsidRPr="00BC7E2E" w:rsidRDefault="00A5386C" w:rsidP="0056162C">
      <w:pPr>
        <w:jc w:val="both"/>
        <w:rPr>
          <w:color w:val="000000"/>
        </w:rPr>
      </w:pPr>
    </w:p>
    <w:p w14:paraId="0F8D444A" w14:textId="791D9113" w:rsidR="00BC7E2E" w:rsidRDefault="00BC7E2E" w:rsidP="0056162C">
      <w:pPr>
        <w:jc w:val="both"/>
        <w:rPr>
          <w:color w:val="000000"/>
        </w:rPr>
      </w:pPr>
      <w:r w:rsidRPr="00BC7E2E">
        <w:rPr>
          <w:color w:val="000000"/>
        </w:rPr>
        <w:t>Lines 315-316. This is speculation that goes beyond your data – delete.</w:t>
      </w:r>
    </w:p>
    <w:p w14:paraId="7E53710C" w14:textId="6224CFF8" w:rsidR="00A5386C" w:rsidRDefault="00A5386C" w:rsidP="0056162C">
      <w:pPr>
        <w:jc w:val="both"/>
        <w:rPr>
          <w:color w:val="000000"/>
        </w:rPr>
      </w:pPr>
    </w:p>
    <w:p w14:paraId="394B4B9D" w14:textId="751334AA" w:rsidR="00A5386C" w:rsidRPr="00A5386C" w:rsidRDefault="00A5386C" w:rsidP="0056162C">
      <w:pPr>
        <w:jc w:val="both"/>
        <w:rPr>
          <w:color w:val="FF0000"/>
        </w:rPr>
      </w:pPr>
      <w:r>
        <w:rPr>
          <w:color w:val="FF0000"/>
        </w:rPr>
        <w:t>Deleted as suggested</w:t>
      </w:r>
      <w:r w:rsidR="00866474">
        <w:rPr>
          <w:color w:val="FF0000"/>
        </w:rPr>
        <w:t>.</w:t>
      </w:r>
    </w:p>
    <w:p w14:paraId="39818255" w14:textId="77777777" w:rsidR="00BC7E2E" w:rsidRPr="00BC7E2E" w:rsidRDefault="00BC7E2E" w:rsidP="0056162C">
      <w:pPr>
        <w:jc w:val="both"/>
        <w:rPr>
          <w:color w:val="000000"/>
        </w:rPr>
      </w:pPr>
    </w:p>
    <w:p w14:paraId="3871BA3D" w14:textId="512E2FB4" w:rsidR="00BC7E2E" w:rsidRDefault="00BC7E2E" w:rsidP="0056162C">
      <w:pPr>
        <w:jc w:val="both"/>
        <w:rPr>
          <w:color w:val="000000"/>
        </w:rPr>
      </w:pPr>
      <w:r w:rsidRPr="00BC7E2E">
        <w:rPr>
          <w:color w:val="000000"/>
        </w:rPr>
        <w:t>Line 317. Replace “demonstrate” with a less strong word. You just have a statistical association.</w:t>
      </w:r>
    </w:p>
    <w:p w14:paraId="73E8E27B" w14:textId="77777777" w:rsidR="00A5386C" w:rsidRPr="00BC7E2E" w:rsidRDefault="00A5386C" w:rsidP="0056162C">
      <w:pPr>
        <w:jc w:val="both"/>
        <w:rPr>
          <w:color w:val="000000"/>
        </w:rPr>
      </w:pPr>
    </w:p>
    <w:p w14:paraId="7E029B4F" w14:textId="65BCEBC2" w:rsidR="00BC7E2E" w:rsidRPr="00A5386C" w:rsidRDefault="00A5386C" w:rsidP="0056162C">
      <w:pPr>
        <w:jc w:val="both"/>
        <w:rPr>
          <w:color w:val="FF0000"/>
        </w:rPr>
      </w:pPr>
      <w:r>
        <w:rPr>
          <w:color w:val="FF0000"/>
        </w:rPr>
        <w:t>Modified as suggested. We replaced the word “</w:t>
      </w:r>
      <w:r w:rsidRPr="001128CA">
        <w:rPr>
          <w:color w:val="FF0000"/>
        </w:rPr>
        <w:t xml:space="preserve">demonstrate” </w:t>
      </w:r>
      <w:r w:rsidR="001A5B1A" w:rsidRPr="001128CA">
        <w:rPr>
          <w:color w:val="FF0000"/>
        </w:rPr>
        <w:t>with</w:t>
      </w:r>
      <w:r w:rsidRPr="001128CA">
        <w:rPr>
          <w:color w:val="FF0000"/>
        </w:rPr>
        <w:t xml:space="preserve"> “suggest</w:t>
      </w:r>
      <w:r>
        <w:rPr>
          <w:color w:val="FF0000"/>
        </w:rPr>
        <w:t>”</w:t>
      </w:r>
      <w:r w:rsidR="004D150C">
        <w:rPr>
          <w:color w:val="FF0000"/>
        </w:rPr>
        <w:t>. L334</w:t>
      </w:r>
    </w:p>
    <w:p w14:paraId="2CEF31AB" w14:textId="77777777" w:rsidR="00A5386C" w:rsidRPr="00BC7E2E" w:rsidRDefault="00A5386C" w:rsidP="0056162C">
      <w:pPr>
        <w:jc w:val="both"/>
        <w:rPr>
          <w:color w:val="000000"/>
        </w:rPr>
      </w:pPr>
    </w:p>
    <w:p w14:paraId="450D2E25" w14:textId="4A381636" w:rsidR="00BC7E2E" w:rsidRDefault="00BC7E2E" w:rsidP="0056162C">
      <w:pPr>
        <w:jc w:val="both"/>
        <w:rPr>
          <w:color w:val="000000"/>
        </w:rPr>
      </w:pPr>
      <w:r w:rsidRPr="00BC7E2E">
        <w:rPr>
          <w:color w:val="000000"/>
        </w:rPr>
        <w:t>Line 353. Replace “demonstrate” for reasons given above.</w:t>
      </w:r>
    </w:p>
    <w:p w14:paraId="64B8E663" w14:textId="42C21492" w:rsidR="00A5386C" w:rsidRDefault="00A5386C" w:rsidP="0056162C">
      <w:pPr>
        <w:jc w:val="both"/>
        <w:rPr>
          <w:color w:val="000000"/>
        </w:rPr>
      </w:pPr>
    </w:p>
    <w:p w14:paraId="3B6BA7FC" w14:textId="3CC265B8" w:rsidR="00A5386C" w:rsidRPr="00A5386C" w:rsidRDefault="00A5386C" w:rsidP="0056162C">
      <w:pPr>
        <w:jc w:val="both"/>
        <w:rPr>
          <w:color w:val="FF0000"/>
        </w:rPr>
      </w:pPr>
      <w:r>
        <w:rPr>
          <w:color w:val="FF0000"/>
        </w:rPr>
        <w:t>Modified as suggested. We replaced the word “</w:t>
      </w:r>
      <w:r w:rsidRPr="001128CA">
        <w:rPr>
          <w:color w:val="FF0000"/>
        </w:rPr>
        <w:t xml:space="preserve">demonstrate” </w:t>
      </w:r>
      <w:r w:rsidR="001A5B1A" w:rsidRPr="001128CA">
        <w:rPr>
          <w:color w:val="FF0000"/>
        </w:rPr>
        <w:t xml:space="preserve">with </w:t>
      </w:r>
      <w:r w:rsidRPr="001128CA">
        <w:rPr>
          <w:color w:val="FF0000"/>
        </w:rPr>
        <w:t>“indicate</w:t>
      </w:r>
      <w:r>
        <w:rPr>
          <w:color w:val="FF0000"/>
        </w:rPr>
        <w:t>”</w:t>
      </w:r>
      <w:r w:rsidR="004D150C">
        <w:rPr>
          <w:color w:val="FF0000"/>
        </w:rPr>
        <w:t>. L370</w:t>
      </w:r>
    </w:p>
    <w:p w14:paraId="25B01271" w14:textId="77777777" w:rsidR="00BC7E2E" w:rsidRPr="00BC7E2E" w:rsidRDefault="00BC7E2E" w:rsidP="0056162C">
      <w:pPr>
        <w:jc w:val="both"/>
        <w:rPr>
          <w:color w:val="000000"/>
        </w:rPr>
      </w:pPr>
    </w:p>
    <w:p w14:paraId="6EC03A16" w14:textId="6555E62A" w:rsidR="00BC7E2E" w:rsidRDefault="00BC7E2E" w:rsidP="0056162C">
      <w:pPr>
        <w:jc w:val="both"/>
        <w:rPr>
          <w:color w:val="000000"/>
        </w:rPr>
      </w:pPr>
      <w:r w:rsidRPr="00BC7E2E">
        <w:rPr>
          <w:color w:val="000000"/>
        </w:rPr>
        <w:t>Line 357. “resident host species harbour the greatest parasite richness…”. But the resident species makes up 90% of the species so not that surprising, unless you mean that this is per species.</w:t>
      </w:r>
    </w:p>
    <w:p w14:paraId="2B6BB57F" w14:textId="5E1E939D" w:rsidR="00E87D44" w:rsidRDefault="00E87D44" w:rsidP="0056162C">
      <w:pPr>
        <w:jc w:val="both"/>
        <w:rPr>
          <w:color w:val="000000"/>
        </w:rPr>
      </w:pPr>
    </w:p>
    <w:p w14:paraId="5611DD01" w14:textId="51BFBAAE" w:rsidR="00E87D44" w:rsidRPr="00701580" w:rsidRDefault="00701580" w:rsidP="0056162C">
      <w:pPr>
        <w:jc w:val="both"/>
        <w:rPr>
          <w:color w:val="FF0000"/>
        </w:rPr>
      </w:pPr>
      <w:r>
        <w:rPr>
          <w:color w:val="FF0000"/>
        </w:rPr>
        <w:t xml:space="preserve">We agree with the </w:t>
      </w:r>
      <w:r w:rsidRPr="001128CA">
        <w:rPr>
          <w:color w:val="FF0000"/>
        </w:rPr>
        <w:t xml:space="preserve">reviewer and </w:t>
      </w:r>
      <w:r w:rsidR="001A5B1A" w:rsidRPr="001128CA">
        <w:rPr>
          <w:color w:val="FF0000"/>
        </w:rPr>
        <w:t xml:space="preserve">have now </w:t>
      </w:r>
      <w:r w:rsidRPr="001128CA">
        <w:rPr>
          <w:color w:val="FF0000"/>
        </w:rPr>
        <w:t xml:space="preserve">deleted </w:t>
      </w:r>
      <w:r>
        <w:rPr>
          <w:color w:val="FF0000"/>
        </w:rPr>
        <w:t>this sentence.</w:t>
      </w:r>
    </w:p>
    <w:p w14:paraId="5F81514E" w14:textId="77777777" w:rsidR="00BC7E2E" w:rsidRPr="00BC7E2E" w:rsidRDefault="00BC7E2E" w:rsidP="0056162C">
      <w:pPr>
        <w:jc w:val="both"/>
        <w:rPr>
          <w:color w:val="000000"/>
        </w:rPr>
      </w:pPr>
    </w:p>
    <w:p w14:paraId="7F190C27" w14:textId="2783DF79" w:rsidR="00BC7E2E" w:rsidRDefault="00BC7E2E" w:rsidP="0056162C">
      <w:pPr>
        <w:jc w:val="both"/>
        <w:rPr>
          <w:color w:val="000000"/>
        </w:rPr>
      </w:pPr>
      <w:r w:rsidRPr="00BC7E2E">
        <w:rPr>
          <w:color w:val="000000"/>
        </w:rPr>
        <w:t>Line 362 “migrants appear to select bird communities”. Delete, you have no data to reach this conclusion</w:t>
      </w:r>
    </w:p>
    <w:p w14:paraId="0920E001" w14:textId="4D3E3EEF" w:rsidR="00701580" w:rsidRDefault="00701580" w:rsidP="0056162C">
      <w:pPr>
        <w:jc w:val="both"/>
        <w:rPr>
          <w:color w:val="000000"/>
        </w:rPr>
      </w:pPr>
    </w:p>
    <w:p w14:paraId="680135FB" w14:textId="6F7711F8" w:rsidR="00701580" w:rsidRPr="00295BA7" w:rsidRDefault="00701580" w:rsidP="0056162C">
      <w:pPr>
        <w:jc w:val="both"/>
        <w:rPr>
          <w:color w:val="FF0000"/>
        </w:rPr>
      </w:pPr>
      <w:r w:rsidRPr="00295BA7">
        <w:rPr>
          <w:color w:val="FF0000"/>
        </w:rPr>
        <w:t xml:space="preserve">We understand the reviewer’s concern and </w:t>
      </w:r>
      <w:r w:rsidR="001A5B1A" w:rsidRPr="00295BA7">
        <w:rPr>
          <w:color w:val="FF0000"/>
        </w:rPr>
        <w:t xml:space="preserve">have now </w:t>
      </w:r>
      <w:r w:rsidRPr="00295BA7">
        <w:rPr>
          <w:color w:val="FF0000"/>
        </w:rPr>
        <w:t xml:space="preserve">rephrased this sentence to make it </w:t>
      </w:r>
      <w:r w:rsidR="001A5B1A" w:rsidRPr="00295BA7">
        <w:rPr>
          <w:color w:val="FF0000"/>
        </w:rPr>
        <w:t>clear that this was only</w:t>
      </w:r>
      <w:r w:rsidRPr="00295BA7">
        <w:rPr>
          <w:color w:val="FF0000"/>
        </w:rPr>
        <w:t xml:space="preserve"> a suggestion and not </w:t>
      </w:r>
      <w:r w:rsidR="001A5B1A" w:rsidRPr="00295BA7">
        <w:rPr>
          <w:color w:val="FF0000"/>
        </w:rPr>
        <w:t>an actual finding of this study</w:t>
      </w:r>
      <w:r w:rsidRPr="00295BA7">
        <w:rPr>
          <w:color w:val="FF0000"/>
        </w:rPr>
        <w:t xml:space="preserve">. </w:t>
      </w:r>
    </w:p>
    <w:p w14:paraId="7EF426CE" w14:textId="77777777" w:rsidR="00BC7E2E" w:rsidRPr="00BC7E2E" w:rsidRDefault="00BC7E2E" w:rsidP="0056162C">
      <w:pPr>
        <w:jc w:val="both"/>
        <w:rPr>
          <w:color w:val="000000"/>
        </w:rPr>
      </w:pPr>
    </w:p>
    <w:p w14:paraId="7781A9BD" w14:textId="593C92D8" w:rsidR="00BC7E2E" w:rsidRDefault="00BC7E2E" w:rsidP="0056162C">
      <w:pPr>
        <w:jc w:val="both"/>
        <w:rPr>
          <w:color w:val="000000"/>
        </w:rPr>
      </w:pPr>
      <w:r w:rsidRPr="00BC7E2E">
        <w:rPr>
          <w:color w:val="000000"/>
        </w:rPr>
        <w:t xml:space="preserve">Lines 364-367. This is not a suitable closing sentence of the study. It is well established in the literature that migrants can carry </w:t>
      </w:r>
      <w:proofErr w:type="spellStart"/>
      <w:r w:rsidRPr="00BC7E2E">
        <w:rPr>
          <w:color w:val="000000"/>
        </w:rPr>
        <w:t>haemosporidian</w:t>
      </w:r>
      <w:proofErr w:type="spellEnd"/>
      <w:r w:rsidRPr="00BC7E2E">
        <w:rPr>
          <w:color w:val="000000"/>
        </w:rPr>
        <w:t xml:space="preserve"> parasites throughout their migration routes, and if I understand the study correctly, you have not directly addressed this question (would require data from a migrant at breeding quarters, stopover sites and non-breeding (winter) quarters.</w:t>
      </w:r>
    </w:p>
    <w:p w14:paraId="03DA4755" w14:textId="67EF39B4" w:rsidR="00C81104" w:rsidRDefault="00C81104" w:rsidP="0056162C">
      <w:pPr>
        <w:jc w:val="both"/>
        <w:rPr>
          <w:color w:val="000000"/>
        </w:rPr>
      </w:pPr>
    </w:p>
    <w:p w14:paraId="50188F41" w14:textId="45CB032B" w:rsidR="00C81104" w:rsidRDefault="00C81104" w:rsidP="0056162C">
      <w:pPr>
        <w:jc w:val="both"/>
        <w:rPr>
          <w:color w:val="FF0000"/>
        </w:rPr>
      </w:pPr>
      <w:r>
        <w:rPr>
          <w:color w:val="FF0000"/>
        </w:rPr>
        <w:t xml:space="preserve">We appreciate this and all </w:t>
      </w:r>
      <w:r w:rsidRPr="00295BA7">
        <w:rPr>
          <w:color w:val="FF0000"/>
        </w:rPr>
        <w:t xml:space="preserve">comments above. </w:t>
      </w:r>
      <w:r w:rsidR="00665CB4" w:rsidRPr="00295BA7">
        <w:rPr>
          <w:color w:val="FF0000"/>
        </w:rPr>
        <w:t>The closing</w:t>
      </w:r>
      <w:r w:rsidRPr="00295BA7">
        <w:rPr>
          <w:color w:val="FF0000"/>
        </w:rPr>
        <w:t xml:space="preserve"> sentence </w:t>
      </w:r>
      <w:r>
        <w:rPr>
          <w:color w:val="FF0000"/>
        </w:rPr>
        <w:t>was rephrased. L3</w:t>
      </w:r>
      <w:r w:rsidR="004D150C">
        <w:rPr>
          <w:color w:val="FF0000"/>
        </w:rPr>
        <w:t>83-384</w:t>
      </w:r>
    </w:p>
    <w:p w14:paraId="12EFABC2" w14:textId="0F9CFF08" w:rsidR="00D3211C" w:rsidRDefault="00D3211C" w:rsidP="0056162C">
      <w:pPr>
        <w:jc w:val="both"/>
        <w:rPr>
          <w:color w:val="FF0000"/>
        </w:rPr>
      </w:pPr>
    </w:p>
    <w:p w14:paraId="14F0894F" w14:textId="77777777" w:rsidR="00D3211C" w:rsidRPr="004436EF" w:rsidRDefault="00D3211C" w:rsidP="0056162C">
      <w:pPr>
        <w:jc w:val="both"/>
        <w:rPr>
          <w:color w:val="FF0000"/>
        </w:rPr>
      </w:pPr>
    </w:p>
    <w:p w14:paraId="187FDFFB" w14:textId="39C00193" w:rsidR="00C3162E" w:rsidRPr="007F61B5" w:rsidRDefault="00C3162E" w:rsidP="0056162C">
      <w:pPr>
        <w:jc w:val="both"/>
        <w:rPr>
          <w:b/>
          <w:u w:val="single"/>
        </w:rPr>
      </w:pPr>
      <w:r w:rsidRPr="007F61B5">
        <w:rPr>
          <w:b/>
          <w:u w:val="single"/>
        </w:rPr>
        <w:t>REVIEWER #</w:t>
      </w:r>
      <w:r w:rsidR="00BC7E2E">
        <w:rPr>
          <w:b/>
          <w:u w:val="single"/>
        </w:rPr>
        <w:t>2</w:t>
      </w:r>
      <w:r w:rsidRPr="007F61B5">
        <w:rPr>
          <w:b/>
          <w:u w:val="single"/>
        </w:rPr>
        <w:t>:</w:t>
      </w:r>
    </w:p>
    <w:p w14:paraId="7CC06351" w14:textId="77777777" w:rsidR="00C3162E" w:rsidRPr="007F61B5" w:rsidRDefault="00C3162E" w:rsidP="0056162C">
      <w:pPr>
        <w:jc w:val="both"/>
      </w:pPr>
    </w:p>
    <w:p w14:paraId="689592CB" w14:textId="77777777" w:rsidR="00BC7E2E" w:rsidRPr="00BC7E2E" w:rsidRDefault="00BC7E2E" w:rsidP="0056162C">
      <w:pPr>
        <w:jc w:val="both"/>
        <w:rPr>
          <w:color w:val="000000"/>
        </w:rPr>
      </w:pPr>
      <w:r w:rsidRPr="00BC7E2E">
        <w:rPr>
          <w:color w:val="000000"/>
        </w:rPr>
        <w:t xml:space="preserve">In present study authors aim to clarify whether migratory birds influence the spread of </w:t>
      </w:r>
      <w:proofErr w:type="spellStart"/>
      <w:r w:rsidRPr="00BC7E2E">
        <w:rPr>
          <w:color w:val="000000"/>
        </w:rPr>
        <w:t>haemosporidian</w:t>
      </w:r>
      <w:proofErr w:type="spellEnd"/>
      <w:r w:rsidRPr="00BC7E2E">
        <w:rPr>
          <w:color w:val="000000"/>
        </w:rPr>
        <w:t xml:space="preserve"> parasites in South America and whether areas often crossed by migrants contain higher prevalence and richness of </w:t>
      </w:r>
      <w:proofErr w:type="spellStart"/>
      <w:r w:rsidRPr="00BC7E2E">
        <w:rPr>
          <w:color w:val="000000"/>
        </w:rPr>
        <w:t>haemosporidians</w:t>
      </w:r>
      <w:proofErr w:type="spellEnd"/>
      <w:r w:rsidRPr="00BC7E2E">
        <w:rPr>
          <w:color w:val="000000"/>
        </w:rPr>
        <w:t xml:space="preserve">. They combined more than 13000 samples dataset and data obtained from </w:t>
      </w:r>
      <w:proofErr w:type="spellStart"/>
      <w:r w:rsidRPr="00BC7E2E">
        <w:rPr>
          <w:color w:val="000000"/>
        </w:rPr>
        <w:t>MalAvi</w:t>
      </w:r>
      <w:proofErr w:type="spellEnd"/>
      <w:r w:rsidRPr="00BC7E2E">
        <w:rPr>
          <w:color w:val="000000"/>
        </w:rPr>
        <w:t xml:space="preserve"> database. The results demonstrate that migrant birds may contribute to dispersal of </w:t>
      </w:r>
      <w:proofErr w:type="spellStart"/>
      <w:r w:rsidRPr="00BC7E2E">
        <w:rPr>
          <w:color w:val="000000"/>
        </w:rPr>
        <w:t>haemosporidian</w:t>
      </w:r>
      <w:proofErr w:type="spellEnd"/>
      <w:r w:rsidRPr="00BC7E2E">
        <w:rPr>
          <w:color w:val="000000"/>
        </w:rPr>
        <w:t xml:space="preserve"> infections. At the same time, it seems that migrant birds are present in regions with lower prevalence of Plasmodium and migrant birds can decrease the richness of </w:t>
      </w:r>
      <w:proofErr w:type="spellStart"/>
      <w:r w:rsidRPr="00BC7E2E">
        <w:rPr>
          <w:color w:val="000000"/>
        </w:rPr>
        <w:t>haemosporidians</w:t>
      </w:r>
      <w:proofErr w:type="spellEnd"/>
      <w:r w:rsidRPr="00BC7E2E">
        <w:rPr>
          <w:color w:val="000000"/>
        </w:rPr>
        <w:t>.</w:t>
      </w:r>
    </w:p>
    <w:p w14:paraId="4D2D5AF9" w14:textId="77777777" w:rsidR="00BC7E2E" w:rsidRPr="00BC7E2E" w:rsidRDefault="00BC7E2E" w:rsidP="0056162C">
      <w:pPr>
        <w:jc w:val="both"/>
        <w:rPr>
          <w:color w:val="000000"/>
        </w:rPr>
      </w:pPr>
      <w:r w:rsidRPr="00BC7E2E">
        <w:rPr>
          <w:color w:val="000000"/>
        </w:rPr>
        <w:t xml:space="preserve">In my opinion, this study contains a very good example of how merge of parasite’s data belonging to different parasite genus and generalization can cause false conclusions. For instance, in the analysis of </w:t>
      </w:r>
      <w:proofErr w:type="spellStart"/>
      <w:r w:rsidRPr="00BC7E2E">
        <w:rPr>
          <w:color w:val="000000"/>
        </w:rPr>
        <w:t>haemosporidian</w:t>
      </w:r>
      <w:proofErr w:type="spellEnd"/>
      <w:r w:rsidRPr="00BC7E2E">
        <w:rPr>
          <w:color w:val="000000"/>
        </w:rPr>
        <w:t xml:space="preserve"> parasites authors showed no correlation between the occurrence of migrants and the number of infected hosts. But when analysis was made separately for Plasmodium and </w:t>
      </w:r>
      <w:proofErr w:type="spellStart"/>
      <w:r w:rsidRPr="00BC7E2E">
        <w:rPr>
          <w:color w:val="000000"/>
        </w:rPr>
        <w:t>Haemoproteus</w:t>
      </w:r>
      <w:proofErr w:type="spellEnd"/>
      <w:r w:rsidRPr="00BC7E2E">
        <w:rPr>
          <w:color w:val="000000"/>
        </w:rPr>
        <w:t xml:space="preserve"> parasites, it was </w:t>
      </w:r>
      <w:r w:rsidRPr="00BC7E2E">
        <w:rPr>
          <w:color w:val="000000"/>
        </w:rPr>
        <w:lastRenderedPageBreak/>
        <w:t xml:space="preserve">found that there are negative and positive relationships between migrants and prevalence of infection.  </w:t>
      </w:r>
    </w:p>
    <w:p w14:paraId="6007EB81" w14:textId="73EF58E6" w:rsidR="00BC7E2E" w:rsidRDefault="00BC7E2E" w:rsidP="0056162C">
      <w:pPr>
        <w:jc w:val="both"/>
        <w:rPr>
          <w:color w:val="000000"/>
        </w:rPr>
      </w:pPr>
      <w:r w:rsidRPr="00BC7E2E">
        <w:rPr>
          <w:color w:val="000000"/>
        </w:rPr>
        <w:t>The manuscript in general is concise and clear, the conclusions are justified by data.</w:t>
      </w:r>
    </w:p>
    <w:p w14:paraId="4032724E" w14:textId="6A57F2D3" w:rsidR="00F619F1" w:rsidRDefault="00F619F1" w:rsidP="0056162C">
      <w:pPr>
        <w:jc w:val="both"/>
        <w:rPr>
          <w:color w:val="000000"/>
        </w:rPr>
      </w:pPr>
    </w:p>
    <w:p w14:paraId="4B0B7659" w14:textId="76C77155" w:rsidR="00F619F1" w:rsidRPr="00F619F1" w:rsidRDefault="00F619F1" w:rsidP="0056162C">
      <w:pPr>
        <w:jc w:val="both"/>
        <w:rPr>
          <w:color w:val="FF0000"/>
        </w:rPr>
      </w:pPr>
      <w:r w:rsidRPr="00295BA7">
        <w:rPr>
          <w:color w:val="FF0000"/>
        </w:rPr>
        <w:t xml:space="preserve">We </w:t>
      </w:r>
      <w:r w:rsidR="002B077E" w:rsidRPr="00295BA7">
        <w:rPr>
          <w:color w:val="FF0000"/>
        </w:rPr>
        <w:t>thank</w:t>
      </w:r>
      <w:r w:rsidRPr="00295BA7">
        <w:rPr>
          <w:color w:val="FF0000"/>
        </w:rPr>
        <w:t xml:space="preserve"> the reviewer</w:t>
      </w:r>
      <w:r w:rsidR="002B077E" w:rsidRPr="00295BA7">
        <w:rPr>
          <w:color w:val="FF0000"/>
        </w:rPr>
        <w:t xml:space="preserve"> for their</w:t>
      </w:r>
      <w:r w:rsidRPr="00295BA7">
        <w:rPr>
          <w:color w:val="FF0000"/>
        </w:rPr>
        <w:t xml:space="preserve"> </w:t>
      </w:r>
      <w:r>
        <w:rPr>
          <w:color w:val="FF0000"/>
        </w:rPr>
        <w:t>positive comments.</w:t>
      </w:r>
    </w:p>
    <w:p w14:paraId="2AE2A708" w14:textId="77777777" w:rsidR="00BC7E2E" w:rsidRPr="00BC7E2E" w:rsidRDefault="00BC7E2E" w:rsidP="0056162C">
      <w:pPr>
        <w:jc w:val="both"/>
        <w:rPr>
          <w:color w:val="000000"/>
        </w:rPr>
      </w:pPr>
    </w:p>
    <w:p w14:paraId="542E9859" w14:textId="77777777" w:rsidR="00BC7E2E" w:rsidRPr="00BC7E2E" w:rsidRDefault="00BC7E2E" w:rsidP="0056162C">
      <w:pPr>
        <w:jc w:val="both"/>
        <w:rPr>
          <w:color w:val="000000"/>
        </w:rPr>
      </w:pPr>
      <w:r w:rsidRPr="00BC7E2E">
        <w:rPr>
          <w:color w:val="000000"/>
        </w:rPr>
        <w:t>There are several points that should be addressed for consideration as well.</w:t>
      </w:r>
    </w:p>
    <w:p w14:paraId="42A1E26C" w14:textId="77777777" w:rsidR="00657A4B" w:rsidRDefault="00657A4B" w:rsidP="0056162C">
      <w:pPr>
        <w:jc w:val="both"/>
        <w:rPr>
          <w:color w:val="000000"/>
        </w:rPr>
      </w:pPr>
    </w:p>
    <w:p w14:paraId="6CD61DFE" w14:textId="12758CA9" w:rsidR="00BC7E2E" w:rsidRDefault="00BC7E2E" w:rsidP="0056162C">
      <w:pPr>
        <w:jc w:val="both"/>
        <w:rPr>
          <w:color w:val="000000"/>
        </w:rPr>
      </w:pPr>
      <w:r w:rsidRPr="00BC7E2E">
        <w:rPr>
          <w:color w:val="000000"/>
        </w:rPr>
        <w:t xml:space="preserve">Authors use expressions throughout the text as “local percent of migrants” (Line 239) or “local number of infections” (Lines 234, 479, 483) which should be edited to “percent of migrants in area?” and “the number of local infections?”. </w:t>
      </w:r>
    </w:p>
    <w:p w14:paraId="1A978240" w14:textId="5FF0E3BD" w:rsidR="00BC7E2E" w:rsidRDefault="00BC7E2E" w:rsidP="0056162C">
      <w:pPr>
        <w:jc w:val="both"/>
        <w:rPr>
          <w:color w:val="000000"/>
        </w:rPr>
      </w:pPr>
      <w:r w:rsidRPr="00BC7E2E">
        <w:rPr>
          <w:color w:val="000000"/>
        </w:rPr>
        <w:t xml:space="preserve"> </w:t>
      </w:r>
    </w:p>
    <w:p w14:paraId="375DC272" w14:textId="32247126" w:rsidR="00F619F1" w:rsidRPr="00F619F1" w:rsidRDefault="00F619F1" w:rsidP="0056162C">
      <w:pPr>
        <w:jc w:val="both"/>
        <w:rPr>
          <w:color w:val="FF0000"/>
        </w:rPr>
      </w:pPr>
      <w:r>
        <w:rPr>
          <w:color w:val="FF0000"/>
        </w:rPr>
        <w:t>Replaced as suggested.</w:t>
      </w:r>
    </w:p>
    <w:p w14:paraId="138F35A9" w14:textId="77777777" w:rsidR="00441325" w:rsidRDefault="00441325" w:rsidP="0056162C">
      <w:pPr>
        <w:jc w:val="both"/>
        <w:rPr>
          <w:color w:val="000000"/>
        </w:rPr>
      </w:pPr>
    </w:p>
    <w:p w14:paraId="416C84A7" w14:textId="170E1D85" w:rsidR="00BC7E2E" w:rsidRDefault="00BC7E2E" w:rsidP="0056162C">
      <w:pPr>
        <w:jc w:val="both"/>
        <w:rPr>
          <w:color w:val="000000"/>
        </w:rPr>
      </w:pPr>
      <w:r w:rsidRPr="00BC7E2E">
        <w:rPr>
          <w:color w:val="000000"/>
        </w:rPr>
        <w:t xml:space="preserve">Line 310. Correct to …due to the fact that </w:t>
      </w:r>
      <w:proofErr w:type="spellStart"/>
      <w:r w:rsidRPr="00BC7E2E">
        <w:rPr>
          <w:color w:val="000000"/>
        </w:rPr>
        <w:t>haemosporidians</w:t>
      </w:r>
      <w:proofErr w:type="spellEnd"/>
      <w:r w:rsidRPr="00BC7E2E">
        <w:rPr>
          <w:color w:val="000000"/>
        </w:rPr>
        <w:t>…</w:t>
      </w:r>
    </w:p>
    <w:p w14:paraId="292D6128" w14:textId="4CF5155F" w:rsidR="00A21445" w:rsidRDefault="00A21445" w:rsidP="0056162C">
      <w:pPr>
        <w:jc w:val="both"/>
        <w:rPr>
          <w:color w:val="000000"/>
        </w:rPr>
      </w:pPr>
    </w:p>
    <w:p w14:paraId="7141AF2E" w14:textId="3621B84C" w:rsidR="00A21445" w:rsidRPr="00A21445" w:rsidRDefault="00A21445" w:rsidP="0056162C">
      <w:pPr>
        <w:jc w:val="both"/>
        <w:rPr>
          <w:color w:val="FF0000"/>
        </w:rPr>
      </w:pPr>
      <w:r>
        <w:rPr>
          <w:color w:val="FF0000"/>
        </w:rPr>
        <w:t>Modified as suggested</w:t>
      </w:r>
      <w:r w:rsidR="00383983">
        <w:rPr>
          <w:color w:val="FF0000"/>
        </w:rPr>
        <w:t>. L327</w:t>
      </w:r>
    </w:p>
    <w:p w14:paraId="3C2CE816" w14:textId="77777777" w:rsidR="00BC7E2E" w:rsidRPr="00BC7E2E" w:rsidRDefault="00BC7E2E" w:rsidP="0056162C">
      <w:pPr>
        <w:jc w:val="both"/>
        <w:rPr>
          <w:color w:val="000000"/>
        </w:rPr>
      </w:pPr>
    </w:p>
    <w:p w14:paraId="7B29C55E" w14:textId="607BCEC6" w:rsidR="00BC7E2E" w:rsidRDefault="00BC7E2E" w:rsidP="0056162C">
      <w:pPr>
        <w:jc w:val="both"/>
        <w:rPr>
          <w:color w:val="000000"/>
        </w:rPr>
      </w:pPr>
      <w:r w:rsidRPr="00BC7E2E">
        <w:rPr>
          <w:color w:val="000000"/>
        </w:rPr>
        <w:t>Line 325. Does any of these references contain information about the birds as well?</w:t>
      </w:r>
    </w:p>
    <w:p w14:paraId="08B8753F" w14:textId="2776BA45" w:rsidR="00A21445" w:rsidRDefault="00A21445" w:rsidP="0056162C">
      <w:pPr>
        <w:jc w:val="both"/>
        <w:rPr>
          <w:color w:val="000000"/>
        </w:rPr>
      </w:pPr>
    </w:p>
    <w:p w14:paraId="10D4AE61" w14:textId="1BFE8FB7" w:rsidR="00A21445" w:rsidRPr="00295BA7" w:rsidRDefault="00A21445" w:rsidP="0056162C">
      <w:pPr>
        <w:jc w:val="both"/>
        <w:rPr>
          <w:color w:val="FF0000"/>
        </w:rPr>
      </w:pPr>
      <w:proofErr w:type="spellStart"/>
      <w:r w:rsidRPr="00A21445">
        <w:rPr>
          <w:color w:val="FF0000"/>
        </w:rPr>
        <w:t>Altizer</w:t>
      </w:r>
      <w:proofErr w:type="spellEnd"/>
      <w:r w:rsidRPr="00A21445">
        <w:rPr>
          <w:color w:val="FF0000"/>
        </w:rPr>
        <w:t xml:space="preserve"> et al. </w:t>
      </w:r>
      <w:r w:rsidRPr="00295BA7">
        <w:rPr>
          <w:color w:val="FF0000"/>
        </w:rPr>
        <w:t xml:space="preserve">2011 is a review article that also </w:t>
      </w:r>
      <w:r w:rsidR="00C47572" w:rsidRPr="00295BA7">
        <w:rPr>
          <w:color w:val="FF0000"/>
        </w:rPr>
        <w:t>presents</w:t>
      </w:r>
      <w:r w:rsidRPr="00295BA7">
        <w:rPr>
          <w:color w:val="FF0000"/>
        </w:rPr>
        <w:t xml:space="preserve"> information about </w:t>
      </w:r>
      <w:r w:rsidR="00C47572" w:rsidRPr="00295BA7">
        <w:rPr>
          <w:color w:val="FF0000"/>
        </w:rPr>
        <w:t xml:space="preserve">migratory </w:t>
      </w:r>
      <w:r w:rsidRPr="00295BA7">
        <w:rPr>
          <w:color w:val="FF0000"/>
        </w:rPr>
        <w:t>birds.</w:t>
      </w:r>
    </w:p>
    <w:p w14:paraId="5074BFB1" w14:textId="77777777" w:rsidR="00BC7E2E" w:rsidRPr="00295BA7" w:rsidRDefault="00BC7E2E" w:rsidP="0056162C">
      <w:pPr>
        <w:jc w:val="both"/>
        <w:rPr>
          <w:color w:val="FF0000"/>
        </w:rPr>
      </w:pPr>
    </w:p>
    <w:p w14:paraId="0C85AB07" w14:textId="7F9FD1FE" w:rsidR="00BC7E2E" w:rsidRDefault="00BC7E2E" w:rsidP="0056162C">
      <w:pPr>
        <w:jc w:val="both"/>
        <w:rPr>
          <w:color w:val="000000"/>
        </w:rPr>
      </w:pPr>
      <w:r w:rsidRPr="00BC7E2E">
        <w:rPr>
          <w:color w:val="000000"/>
        </w:rPr>
        <w:t>Line 358. Correct to …despite the fact that migrants…</w:t>
      </w:r>
    </w:p>
    <w:p w14:paraId="3147F2E9" w14:textId="303EB561" w:rsidR="00A21445" w:rsidRDefault="00A21445" w:rsidP="0056162C">
      <w:pPr>
        <w:jc w:val="both"/>
        <w:rPr>
          <w:color w:val="000000"/>
        </w:rPr>
      </w:pPr>
    </w:p>
    <w:p w14:paraId="70C110D1" w14:textId="580AFA2C" w:rsidR="00A21445" w:rsidRPr="00A21445" w:rsidRDefault="00A21445" w:rsidP="0056162C">
      <w:pPr>
        <w:jc w:val="both"/>
        <w:rPr>
          <w:color w:val="FF0000"/>
        </w:rPr>
      </w:pPr>
      <w:r>
        <w:rPr>
          <w:color w:val="FF0000"/>
        </w:rPr>
        <w:t>Modified as suggested</w:t>
      </w:r>
      <w:r w:rsidR="00383983">
        <w:rPr>
          <w:color w:val="FF0000"/>
        </w:rPr>
        <w:t>. L374</w:t>
      </w:r>
    </w:p>
    <w:p w14:paraId="319FE779" w14:textId="77777777" w:rsidR="00BC7E2E" w:rsidRPr="00BC7E2E" w:rsidRDefault="00BC7E2E" w:rsidP="0056162C">
      <w:pPr>
        <w:jc w:val="both"/>
        <w:rPr>
          <w:color w:val="000000"/>
        </w:rPr>
      </w:pPr>
    </w:p>
    <w:p w14:paraId="7EFED307" w14:textId="61567C4C" w:rsidR="00BC7E2E" w:rsidRDefault="00BC7E2E" w:rsidP="0056162C">
      <w:pPr>
        <w:jc w:val="both"/>
        <w:rPr>
          <w:color w:val="000000"/>
        </w:rPr>
      </w:pPr>
      <w:r w:rsidRPr="00BC7E2E">
        <w:rPr>
          <w:color w:val="000000"/>
        </w:rPr>
        <w:t>Lines 481-482, 485-486, 487-488. Legends of figures should contain only explanatory information about the figure, but not the interpretation of the results.</w:t>
      </w:r>
    </w:p>
    <w:p w14:paraId="4DEB6552" w14:textId="5A9AE257" w:rsidR="00A21445" w:rsidRDefault="00A21445" w:rsidP="0056162C">
      <w:pPr>
        <w:jc w:val="both"/>
        <w:rPr>
          <w:color w:val="000000"/>
        </w:rPr>
      </w:pPr>
    </w:p>
    <w:p w14:paraId="02E9FE7F" w14:textId="30300318" w:rsidR="00A21445" w:rsidRPr="00A21445" w:rsidRDefault="00C47572" w:rsidP="0056162C">
      <w:pPr>
        <w:jc w:val="both"/>
        <w:rPr>
          <w:color w:val="FF0000"/>
        </w:rPr>
      </w:pPr>
      <w:r w:rsidRPr="00295BA7">
        <w:rPr>
          <w:color w:val="FF0000"/>
        </w:rPr>
        <w:t>Good point, this i</w:t>
      </w:r>
      <w:r w:rsidR="00A21445" w:rsidRPr="00295BA7">
        <w:rPr>
          <w:color w:val="FF0000"/>
        </w:rPr>
        <w:t xml:space="preserve">nformation </w:t>
      </w:r>
      <w:r w:rsidRPr="00295BA7">
        <w:rPr>
          <w:color w:val="FF0000"/>
        </w:rPr>
        <w:t xml:space="preserve">has now been </w:t>
      </w:r>
      <w:r w:rsidR="00A21445" w:rsidRPr="00295BA7">
        <w:rPr>
          <w:color w:val="FF0000"/>
        </w:rPr>
        <w:t xml:space="preserve">excluded </w:t>
      </w:r>
      <w:r w:rsidR="00A21445">
        <w:rPr>
          <w:color w:val="FF0000"/>
        </w:rPr>
        <w:t>as suggested</w:t>
      </w:r>
    </w:p>
    <w:p w14:paraId="671FE752" w14:textId="77777777" w:rsidR="00BC7E2E" w:rsidRPr="00BC7E2E" w:rsidRDefault="00BC7E2E" w:rsidP="0056162C">
      <w:pPr>
        <w:jc w:val="both"/>
        <w:rPr>
          <w:color w:val="000000"/>
        </w:rPr>
      </w:pPr>
    </w:p>
    <w:p w14:paraId="473D5F5A" w14:textId="528BCF76" w:rsidR="00C3162E" w:rsidRDefault="00BC7E2E" w:rsidP="0056162C">
      <w:pPr>
        <w:jc w:val="both"/>
        <w:rPr>
          <w:color w:val="000000"/>
        </w:rPr>
      </w:pPr>
      <w:r w:rsidRPr="00BC7E2E">
        <w:rPr>
          <w:color w:val="000000"/>
        </w:rPr>
        <w:t>Figures 4 and 5 could be merged to one with A and B.</w:t>
      </w:r>
    </w:p>
    <w:p w14:paraId="58A2BDE1" w14:textId="765B3CAC" w:rsidR="006F721D" w:rsidRDefault="006F721D" w:rsidP="0056162C">
      <w:pPr>
        <w:jc w:val="both"/>
        <w:rPr>
          <w:color w:val="000000"/>
        </w:rPr>
      </w:pPr>
    </w:p>
    <w:p w14:paraId="25338DD1" w14:textId="63A18767" w:rsidR="006F721D" w:rsidRPr="006F721D" w:rsidRDefault="00C47572" w:rsidP="0056162C">
      <w:pPr>
        <w:jc w:val="both"/>
        <w:rPr>
          <w:color w:val="FF0000"/>
        </w:rPr>
      </w:pPr>
      <w:r w:rsidRPr="00295BA7">
        <w:rPr>
          <w:color w:val="FF0000"/>
        </w:rPr>
        <w:t>The figures have been combined</w:t>
      </w:r>
      <w:r w:rsidR="006F721D" w:rsidRPr="00295BA7">
        <w:rPr>
          <w:color w:val="FF0000"/>
        </w:rPr>
        <w:t xml:space="preserve"> a</w:t>
      </w:r>
      <w:r w:rsidR="006F721D">
        <w:rPr>
          <w:color w:val="FF0000"/>
        </w:rPr>
        <w:t>s suggested.</w:t>
      </w:r>
    </w:p>
    <w:sectPr w:rsidR="006F721D" w:rsidRPr="006F721D" w:rsidSect="00EB75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94"/>
    <w:rsid w:val="00002BD8"/>
    <w:rsid w:val="00020D19"/>
    <w:rsid w:val="00024DC3"/>
    <w:rsid w:val="00036557"/>
    <w:rsid w:val="00067CA8"/>
    <w:rsid w:val="00071720"/>
    <w:rsid w:val="000751BB"/>
    <w:rsid w:val="000830A8"/>
    <w:rsid w:val="000A6F52"/>
    <w:rsid w:val="000B615B"/>
    <w:rsid w:val="000C69DA"/>
    <w:rsid w:val="000F1710"/>
    <w:rsid w:val="00107567"/>
    <w:rsid w:val="001128CA"/>
    <w:rsid w:val="00112F58"/>
    <w:rsid w:val="00115B35"/>
    <w:rsid w:val="001248FD"/>
    <w:rsid w:val="00125DAA"/>
    <w:rsid w:val="00141920"/>
    <w:rsid w:val="00152538"/>
    <w:rsid w:val="00160172"/>
    <w:rsid w:val="001712AF"/>
    <w:rsid w:val="00184F4A"/>
    <w:rsid w:val="001A4CA5"/>
    <w:rsid w:val="001A5B1A"/>
    <w:rsid w:val="001A7421"/>
    <w:rsid w:val="001B3357"/>
    <w:rsid w:val="001B69F0"/>
    <w:rsid w:val="001C6807"/>
    <w:rsid w:val="001E2559"/>
    <w:rsid w:val="001E4E42"/>
    <w:rsid w:val="001E7F58"/>
    <w:rsid w:val="001F019F"/>
    <w:rsid w:val="001F6B93"/>
    <w:rsid w:val="00201D98"/>
    <w:rsid w:val="00207E39"/>
    <w:rsid w:val="0021708C"/>
    <w:rsid w:val="00232DEC"/>
    <w:rsid w:val="0023495C"/>
    <w:rsid w:val="00237A19"/>
    <w:rsid w:val="0025222D"/>
    <w:rsid w:val="002643C3"/>
    <w:rsid w:val="0026733D"/>
    <w:rsid w:val="0027477C"/>
    <w:rsid w:val="002750C3"/>
    <w:rsid w:val="00275B8F"/>
    <w:rsid w:val="00285164"/>
    <w:rsid w:val="002869C9"/>
    <w:rsid w:val="00291546"/>
    <w:rsid w:val="0029497E"/>
    <w:rsid w:val="00295BA7"/>
    <w:rsid w:val="002A2310"/>
    <w:rsid w:val="002B077E"/>
    <w:rsid w:val="002C6ECA"/>
    <w:rsid w:val="002D637B"/>
    <w:rsid w:val="002E51B1"/>
    <w:rsid w:val="002E648C"/>
    <w:rsid w:val="002F413C"/>
    <w:rsid w:val="003066A1"/>
    <w:rsid w:val="00321ED8"/>
    <w:rsid w:val="00321F7E"/>
    <w:rsid w:val="0032311D"/>
    <w:rsid w:val="00325303"/>
    <w:rsid w:val="003300C5"/>
    <w:rsid w:val="0033628A"/>
    <w:rsid w:val="003375D8"/>
    <w:rsid w:val="003410E1"/>
    <w:rsid w:val="0037135D"/>
    <w:rsid w:val="00371C8E"/>
    <w:rsid w:val="003778AD"/>
    <w:rsid w:val="00383983"/>
    <w:rsid w:val="0038596B"/>
    <w:rsid w:val="0038619F"/>
    <w:rsid w:val="003A1308"/>
    <w:rsid w:val="003A365E"/>
    <w:rsid w:val="003A6FF9"/>
    <w:rsid w:val="003C19C1"/>
    <w:rsid w:val="003D4528"/>
    <w:rsid w:val="003D697A"/>
    <w:rsid w:val="003E2EEB"/>
    <w:rsid w:val="003E7027"/>
    <w:rsid w:val="003E7E61"/>
    <w:rsid w:val="004202BB"/>
    <w:rsid w:val="004212C3"/>
    <w:rsid w:val="004212F3"/>
    <w:rsid w:val="004316BB"/>
    <w:rsid w:val="00431935"/>
    <w:rsid w:val="00436C52"/>
    <w:rsid w:val="00436DAF"/>
    <w:rsid w:val="00440131"/>
    <w:rsid w:val="00441325"/>
    <w:rsid w:val="004436EF"/>
    <w:rsid w:val="004619E0"/>
    <w:rsid w:val="00482D29"/>
    <w:rsid w:val="0048659F"/>
    <w:rsid w:val="004909B8"/>
    <w:rsid w:val="0049149D"/>
    <w:rsid w:val="00497D54"/>
    <w:rsid w:val="004A143A"/>
    <w:rsid w:val="004A3D4A"/>
    <w:rsid w:val="004A3D7B"/>
    <w:rsid w:val="004C2382"/>
    <w:rsid w:val="004C299B"/>
    <w:rsid w:val="004C4361"/>
    <w:rsid w:val="004C473C"/>
    <w:rsid w:val="004C5DE9"/>
    <w:rsid w:val="004D150C"/>
    <w:rsid w:val="004F63C0"/>
    <w:rsid w:val="005067E8"/>
    <w:rsid w:val="00512663"/>
    <w:rsid w:val="005424AE"/>
    <w:rsid w:val="00551FE4"/>
    <w:rsid w:val="0055615B"/>
    <w:rsid w:val="0056162C"/>
    <w:rsid w:val="00565811"/>
    <w:rsid w:val="00566C7B"/>
    <w:rsid w:val="005672D6"/>
    <w:rsid w:val="00570C4C"/>
    <w:rsid w:val="00576B36"/>
    <w:rsid w:val="00584868"/>
    <w:rsid w:val="005C67B5"/>
    <w:rsid w:val="005D1E14"/>
    <w:rsid w:val="005F4631"/>
    <w:rsid w:val="006127EB"/>
    <w:rsid w:val="0061742E"/>
    <w:rsid w:val="00623A4B"/>
    <w:rsid w:val="0062776B"/>
    <w:rsid w:val="006279BF"/>
    <w:rsid w:val="00635B8B"/>
    <w:rsid w:val="00657A4B"/>
    <w:rsid w:val="006609AB"/>
    <w:rsid w:val="00665CB4"/>
    <w:rsid w:val="006A2C50"/>
    <w:rsid w:val="006A6DD6"/>
    <w:rsid w:val="006B6A4D"/>
    <w:rsid w:val="006C5841"/>
    <w:rsid w:val="006C7DCF"/>
    <w:rsid w:val="006D48CF"/>
    <w:rsid w:val="006F475C"/>
    <w:rsid w:val="006F721D"/>
    <w:rsid w:val="00701580"/>
    <w:rsid w:val="00721E86"/>
    <w:rsid w:val="007320B0"/>
    <w:rsid w:val="00740F4A"/>
    <w:rsid w:val="0074556E"/>
    <w:rsid w:val="00754F6D"/>
    <w:rsid w:val="00761094"/>
    <w:rsid w:val="007610B2"/>
    <w:rsid w:val="007627FD"/>
    <w:rsid w:val="007650A7"/>
    <w:rsid w:val="00765500"/>
    <w:rsid w:val="00774A49"/>
    <w:rsid w:val="00775190"/>
    <w:rsid w:val="00781417"/>
    <w:rsid w:val="00784268"/>
    <w:rsid w:val="00793EFC"/>
    <w:rsid w:val="007A2FFF"/>
    <w:rsid w:val="007E3A13"/>
    <w:rsid w:val="007E700D"/>
    <w:rsid w:val="007F1BFA"/>
    <w:rsid w:val="007F61B5"/>
    <w:rsid w:val="008105AF"/>
    <w:rsid w:val="00813A67"/>
    <w:rsid w:val="00822E1C"/>
    <w:rsid w:val="00852197"/>
    <w:rsid w:val="00853499"/>
    <w:rsid w:val="00853633"/>
    <w:rsid w:val="00862E6F"/>
    <w:rsid w:val="00866474"/>
    <w:rsid w:val="00890FD9"/>
    <w:rsid w:val="008919FF"/>
    <w:rsid w:val="008A2DD7"/>
    <w:rsid w:val="008A50B3"/>
    <w:rsid w:val="008B0CC8"/>
    <w:rsid w:val="008D446B"/>
    <w:rsid w:val="00902D08"/>
    <w:rsid w:val="0091133C"/>
    <w:rsid w:val="009123C0"/>
    <w:rsid w:val="009136D4"/>
    <w:rsid w:val="009144E3"/>
    <w:rsid w:val="00920EB8"/>
    <w:rsid w:val="00926941"/>
    <w:rsid w:val="00936390"/>
    <w:rsid w:val="00947D94"/>
    <w:rsid w:val="00952432"/>
    <w:rsid w:val="00983CD2"/>
    <w:rsid w:val="009A04A6"/>
    <w:rsid w:val="009A08FF"/>
    <w:rsid w:val="009A5F24"/>
    <w:rsid w:val="009B269E"/>
    <w:rsid w:val="009C414E"/>
    <w:rsid w:val="009E1849"/>
    <w:rsid w:val="009F09FC"/>
    <w:rsid w:val="00A10597"/>
    <w:rsid w:val="00A161C5"/>
    <w:rsid w:val="00A21445"/>
    <w:rsid w:val="00A2234B"/>
    <w:rsid w:val="00A23832"/>
    <w:rsid w:val="00A23938"/>
    <w:rsid w:val="00A23F88"/>
    <w:rsid w:val="00A304AA"/>
    <w:rsid w:val="00A52314"/>
    <w:rsid w:val="00A5386C"/>
    <w:rsid w:val="00A557C3"/>
    <w:rsid w:val="00A76872"/>
    <w:rsid w:val="00AA6306"/>
    <w:rsid w:val="00AB713C"/>
    <w:rsid w:val="00AC1553"/>
    <w:rsid w:val="00AC1D11"/>
    <w:rsid w:val="00AC6170"/>
    <w:rsid w:val="00AD18D9"/>
    <w:rsid w:val="00AE44E8"/>
    <w:rsid w:val="00AF7C02"/>
    <w:rsid w:val="00B25614"/>
    <w:rsid w:val="00B52508"/>
    <w:rsid w:val="00B5264B"/>
    <w:rsid w:val="00B52D2C"/>
    <w:rsid w:val="00B60296"/>
    <w:rsid w:val="00B73278"/>
    <w:rsid w:val="00B80A6D"/>
    <w:rsid w:val="00B875C2"/>
    <w:rsid w:val="00B97C24"/>
    <w:rsid w:val="00BA42A2"/>
    <w:rsid w:val="00BB5E77"/>
    <w:rsid w:val="00BC31C3"/>
    <w:rsid w:val="00BC7E2E"/>
    <w:rsid w:val="00BD5A94"/>
    <w:rsid w:val="00BE3595"/>
    <w:rsid w:val="00C07B7A"/>
    <w:rsid w:val="00C3162E"/>
    <w:rsid w:val="00C47572"/>
    <w:rsid w:val="00C47611"/>
    <w:rsid w:val="00C5130B"/>
    <w:rsid w:val="00C63D6E"/>
    <w:rsid w:val="00C74C0B"/>
    <w:rsid w:val="00C74CDB"/>
    <w:rsid w:val="00C81104"/>
    <w:rsid w:val="00C83638"/>
    <w:rsid w:val="00CA6BAC"/>
    <w:rsid w:val="00CB6108"/>
    <w:rsid w:val="00CB6DD5"/>
    <w:rsid w:val="00CC55AF"/>
    <w:rsid w:val="00CC69A2"/>
    <w:rsid w:val="00CD379A"/>
    <w:rsid w:val="00CD41A9"/>
    <w:rsid w:val="00CE55D1"/>
    <w:rsid w:val="00CF791D"/>
    <w:rsid w:val="00D036F8"/>
    <w:rsid w:val="00D05228"/>
    <w:rsid w:val="00D3211C"/>
    <w:rsid w:val="00D415B3"/>
    <w:rsid w:val="00D448B7"/>
    <w:rsid w:val="00D449DF"/>
    <w:rsid w:val="00D47E09"/>
    <w:rsid w:val="00D9393C"/>
    <w:rsid w:val="00D93FE3"/>
    <w:rsid w:val="00DB0D6A"/>
    <w:rsid w:val="00DB3D20"/>
    <w:rsid w:val="00DC42EF"/>
    <w:rsid w:val="00DD068B"/>
    <w:rsid w:val="00DE129C"/>
    <w:rsid w:val="00DE46BB"/>
    <w:rsid w:val="00DE4E4E"/>
    <w:rsid w:val="00DF77F4"/>
    <w:rsid w:val="00E0051E"/>
    <w:rsid w:val="00E101EC"/>
    <w:rsid w:val="00E1262E"/>
    <w:rsid w:val="00E21E23"/>
    <w:rsid w:val="00E25CCF"/>
    <w:rsid w:val="00E32288"/>
    <w:rsid w:val="00E43443"/>
    <w:rsid w:val="00E47CD2"/>
    <w:rsid w:val="00E61A73"/>
    <w:rsid w:val="00E87D44"/>
    <w:rsid w:val="00EB7581"/>
    <w:rsid w:val="00EC59C0"/>
    <w:rsid w:val="00ED18F6"/>
    <w:rsid w:val="00ED2325"/>
    <w:rsid w:val="00EF7263"/>
    <w:rsid w:val="00F00EA9"/>
    <w:rsid w:val="00F15F0E"/>
    <w:rsid w:val="00F2326A"/>
    <w:rsid w:val="00F53726"/>
    <w:rsid w:val="00F574BD"/>
    <w:rsid w:val="00F5778D"/>
    <w:rsid w:val="00F619F1"/>
    <w:rsid w:val="00F6239C"/>
    <w:rsid w:val="00F673FB"/>
    <w:rsid w:val="00F67959"/>
    <w:rsid w:val="00F83EA2"/>
    <w:rsid w:val="00F85080"/>
    <w:rsid w:val="00F87C4A"/>
    <w:rsid w:val="00FB4F24"/>
    <w:rsid w:val="00FC4518"/>
    <w:rsid w:val="00FD5177"/>
    <w:rsid w:val="00FE10BD"/>
    <w:rsid w:val="00FE5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11762"/>
  <w14:defaultImageDpi w14:val="300"/>
  <w15:docId w15:val="{C7E9B2ED-0C58-3C4C-9423-78CA110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2E"/>
    <w:rPr>
      <w:rFonts w:ascii="Times New Roman" w:eastAsia="Times New Roman" w:hAnsi="Times New Roman" w:cs="Times New Roman"/>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tab-span">
    <w:name w:val="apple-tab-span"/>
    <w:basedOn w:val="Fontepargpadro"/>
    <w:rsid w:val="00ED2325"/>
  </w:style>
  <w:style w:type="paragraph" w:styleId="PargrafodaLista">
    <w:name w:val="List Paragraph"/>
    <w:basedOn w:val="Normal"/>
    <w:uiPriority w:val="34"/>
    <w:qFormat/>
    <w:rsid w:val="00160172"/>
    <w:pPr>
      <w:ind w:left="720"/>
      <w:contextualSpacing/>
    </w:pPr>
    <w:rPr>
      <w:rFonts w:asciiTheme="minorHAnsi" w:eastAsiaTheme="minorEastAsia" w:hAnsiTheme="minorHAnsi" w:cstheme="minorBidi"/>
      <w:lang w:val="en-US" w:eastAsia="en-US"/>
    </w:rPr>
  </w:style>
  <w:style w:type="character" w:customStyle="1" w:styleId="apple-converted-space">
    <w:name w:val="apple-converted-space"/>
    <w:basedOn w:val="Fontepargpadro"/>
    <w:rsid w:val="00C3162E"/>
  </w:style>
  <w:style w:type="character" w:styleId="Hyperlink">
    <w:name w:val="Hyperlink"/>
    <w:basedOn w:val="Fontepargpadro"/>
    <w:uiPriority w:val="99"/>
    <w:semiHidden/>
    <w:unhideWhenUsed/>
    <w:rsid w:val="007F61B5"/>
    <w:rPr>
      <w:color w:val="0000FF"/>
      <w:u w:val="single"/>
    </w:rPr>
  </w:style>
  <w:style w:type="character" w:styleId="Refdecomentrio">
    <w:name w:val="annotation reference"/>
    <w:basedOn w:val="Fontepargpadro"/>
    <w:uiPriority w:val="99"/>
    <w:semiHidden/>
    <w:unhideWhenUsed/>
    <w:rsid w:val="00207E39"/>
    <w:rPr>
      <w:sz w:val="16"/>
      <w:szCs w:val="16"/>
    </w:rPr>
  </w:style>
  <w:style w:type="paragraph" w:styleId="Textodecomentrio">
    <w:name w:val="annotation text"/>
    <w:basedOn w:val="Normal"/>
    <w:link w:val="TextodecomentrioChar"/>
    <w:uiPriority w:val="99"/>
    <w:semiHidden/>
    <w:unhideWhenUsed/>
    <w:rsid w:val="00207E39"/>
    <w:rPr>
      <w:sz w:val="20"/>
      <w:szCs w:val="20"/>
    </w:rPr>
  </w:style>
  <w:style w:type="character" w:customStyle="1" w:styleId="TextodecomentrioChar">
    <w:name w:val="Texto de comentário Char"/>
    <w:basedOn w:val="Fontepargpadro"/>
    <w:link w:val="Textodecomentrio"/>
    <w:uiPriority w:val="99"/>
    <w:semiHidden/>
    <w:rsid w:val="00207E39"/>
    <w:rPr>
      <w:rFonts w:ascii="Times New Roman" w:eastAsia="Times New Roman" w:hAnsi="Times New Roman" w:cs="Times New Roman"/>
      <w:sz w:val="20"/>
      <w:szCs w:val="20"/>
      <w:lang w:val="en-AU" w:eastAsia="zh-CN"/>
    </w:rPr>
  </w:style>
  <w:style w:type="paragraph" w:styleId="Assuntodocomentrio">
    <w:name w:val="annotation subject"/>
    <w:basedOn w:val="Textodecomentrio"/>
    <w:next w:val="Textodecomentrio"/>
    <w:link w:val="AssuntodocomentrioChar"/>
    <w:uiPriority w:val="99"/>
    <w:semiHidden/>
    <w:unhideWhenUsed/>
    <w:rsid w:val="00207E39"/>
    <w:rPr>
      <w:b/>
      <w:bCs/>
    </w:rPr>
  </w:style>
  <w:style w:type="character" w:customStyle="1" w:styleId="AssuntodocomentrioChar">
    <w:name w:val="Assunto do comentário Char"/>
    <w:basedOn w:val="TextodecomentrioChar"/>
    <w:link w:val="Assuntodocomentrio"/>
    <w:uiPriority w:val="99"/>
    <w:semiHidden/>
    <w:rsid w:val="00207E39"/>
    <w:rPr>
      <w:rFonts w:ascii="Times New Roman" w:eastAsia="Times New Roman" w:hAnsi="Times New Roman" w:cs="Times New Roman"/>
      <w:b/>
      <w:bCs/>
      <w:sz w:val="20"/>
      <w:szCs w:val="20"/>
      <w:lang w:val="en-AU" w:eastAsia="zh-CN"/>
    </w:rPr>
  </w:style>
  <w:style w:type="paragraph" w:styleId="Textodebalo">
    <w:name w:val="Balloon Text"/>
    <w:basedOn w:val="Normal"/>
    <w:link w:val="TextodebaloChar"/>
    <w:uiPriority w:val="99"/>
    <w:semiHidden/>
    <w:unhideWhenUsed/>
    <w:rsid w:val="00207E39"/>
    <w:rPr>
      <w:rFonts w:ascii="Segoe UI" w:hAnsi="Segoe UI" w:cs="Segoe UI"/>
      <w:sz w:val="18"/>
      <w:szCs w:val="18"/>
    </w:rPr>
  </w:style>
  <w:style w:type="character" w:customStyle="1" w:styleId="TextodebaloChar">
    <w:name w:val="Texto de balão Char"/>
    <w:basedOn w:val="Fontepargpadro"/>
    <w:link w:val="Textodebalo"/>
    <w:uiPriority w:val="99"/>
    <w:semiHidden/>
    <w:rsid w:val="00207E39"/>
    <w:rPr>
      <w:rFonts w:ascii="Segoe UI" w:eastAsia="Times New Roman" w:hAnsi="Segoe UI" w:cs="Segoe UI"/>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221">
      <w:bodyDiv w:val="1"/>
      <w:marLeft w:val="0"/>
      <w:marRight w:val="0"/>
      <w:marTop w:val="0"/>
      <w:marBottom w:val="0"/>
      <w:divBdr>
        <w:top w:val="none" w:sz="0" w:space="0" w:color="auto"/>
        <w:left w:val="none" w:sz="0" w:space="0" w:color="auto"/>
        <w:bottom w:val="none" w:sz="0" w:space="0" w:color="auto"/>
        <w:right w:val="none" w:sz="0" w:space="0" w:color="auto"/>
      </w:divBdr>
    </w:div>
    <w:div w:id="104009757">
      <w:bodyDiv w:val="1"/>
      <w:marLeft w:val="0"/>
      <w:marRight w:val="0"/>
      <w:marTop w:val="0"/>
      <w:marBottom w:val="0"/>
      <w:divBdr>
        <w:top w:val="none" w:sz="0" w:space="0" w:color="auto"/>
        <w:left w:val="none" w:sz="0" w:space="0" w:color="auto"/>
        <w:bottom w:val="none" w:sz="0" w:space="0" w:color="auto"/>
        <w:right w:val="none" w:sz="0" w:space="0" w:color="auto"/>
      </w:divBdr>
    </w:div>
    <w:div w:id="269820460">
      <w:bodyDiv w:val="1"/>
      <w:marLeft w:val="0"/>
      <w:marRight w:val="0"/>
      <w:marTop w:val="0"/>
      <w:marBottom w:val="0"/>
      <w:divBdr>
        <w:top w:val="none" w:sz="0" w:space="0" w:color="auto"/>
        <w:left w:val="none" w:sz="0" w:space="0" w:color="auto"/>
        <w:bottom w:val="none" w:sz="0" w:space="0" w:color="auto"/>
        <w:right w:val="none" w:sz="0" w:space="0" w:color="auto"/>
      </w:divBdr>
    </w:div>
    <w:div w:id="306713081">
      <w:bodyDiv w:val="1"/>
      <w:marLeft w:val="0"/>
      <w:marRight w:val="0"/>
      <w:marTop w:val="0"/>
      <w:marBottom w:val="0"/>
      <w:divBdr>
        <w:top w:val="none" w:sz="0" w:space="0" w:color="auto"/>
        <w:left w:val="none" w:sz="0" w:space="0" w:color="auto"/>
        <w:bottom w:val="none" w:sz="0" w:space="0" w:color="auto"/>
        <w:right w:val="none" w:sz="0" w:space="0" w:color="auto"/>
      </w:divBdr>
    </w:div>
    <w:div w:id="429471847">
      <w:bodyDiv w:val="1"/>
      <w:marLeft w:val="0"/>
      <w:marRight w:val="0"/>
      <w:marTop w:val="0"/>
      <w:marBottom w:val="0"/>
      <w:divBdr>
        <w:top w:val="none" w:sz="0" w:space="0" w:color="auto"/>
        <w:left w:val="none" w:sz="0" w:space="0" w:color="auto"/>
        <w:bottom w:val="none" w:sz="0" w:space="0" w:color="auto"/>
        <w:right w:val="none" w:sz="0" w:space="0" w:color="auto"/>
      </w:divBdr>
    </w:div>
    <w:div w:id="732969739">
      <w:bodyDiv w:val="1"/>
      <w:marLeft w:val="0"/>
      <w:marRight w:val="0"/>
      <w:marTop w:val="0"/>
      <w:marBottom w:val="0"/>
      <w:divBdr>
        <w:top w:val="none" w:sz="0" w:space="0" w:color="auto"/>
        <w:left w:val="none" w:sz="0" w:space="0" w:color="auto"/>
        <w:bottom w:val="none" w:sz="0" w:space="0" w:color="auto"/>
        <w:right w:val="none" w:sz="0" w:space="0" w:color="auto"/>
      </w:divBdr>
    </w:div>
    <w:div w:id="860778999">
      <w:bodyDiv w:val="1"/>
      <w:marLeft w:val="0"/>
      <w:marRight w:val="0"/>
      <w:marTop w:val="0"/>
      <w:marBottom w:val="0"/>
      <w:divBdr>
        <w:top w:val="none" w:sz="0" w:space="0" w:color="auto"/>
        <w:left w:val="none" w:sz="0" w:space="0" w:color="auto"/>
        <w:bottom w:val="none" w:sz="0" w:space="0" w:color="auto"/>
        <w:right w:val="none" w:sz="0" w:space="0" w:color="auto"/>
      </w:divBdr>
    </w:div>
    <w:div w:id="945890256">
      <w:bodyDiv w:val="1"/>
      <w:marLeft w:val="0"/>
      <w:marRight w:val="0"/>
      <w:marTop w:val="0"/>
      <w:marBottom w:val="0"/>
      <w:divBdr>
        <w:top w:val="none" w:sz="0" w:space="0" w:color="auto"/>
        <w:left w:val="none" w:sz="0" w:space="0" w:color="auto"/>
        <w:bottom w:val="none" w:sz="0" w:space="0" w:color="auto"/>
        <w:right w:val="none" w:sz="0" w:space="0" w:color="auto"/>
      </w:divBdr>
    </w:div>
    <w:div w:id="1195273179">
      <w:bodyDiv w:val="1"/>
      <w:marLeft w:val="0"/>
      <w:marRight w:val="0"/>
      <w:marTop w:val="0"/>
      <w:marBottom w:val="0"/>
      <w:divBdr>
        <w:top w:val="none" w:sz="0" w:space="0" w:color="auto"/>
        <w:left w:val="none" w:sz="0" w:space="0" w:color="auto"/>
        <w:bottom w:val="none" w:sz="0" w:space="0" w:color="auto"/>
        <w:right w:val="none" w:sz="0" w:space="0" w:color="auto"/>
      </w:divBdr>
    </w:div>
    <w:div w:id="1395815376">
      <w:bodyDiv w:val="1"/>
      <w:marLeft w:val="0"/>
      <w:marRight w:val="0"/>
      <w:marTop w:val="0"/>
      <w:marBottom w:val="0"/>
      <w:divBdr>
        <w:top w:val="none" w:sz="0" w:space="0" w:color="auto"/>
        <w:left w:val="none" w:sz="0" w:space="0" w:color="auto"/>
        <w:bottom w:val="none" w:sz="0" w:space="0" w:color="auto"/>
        <w:right w:val="none" w:sz="0" w:space="0" w:color="auto"/>
      </w:divBdr>
    </w:div>
    <w:div w:id="1746873581">
      <w:bodyDiv w:val="1"/>
      <w:marLeft w:val="0"/>
      <w:marRight w:val="0"/>
      <w:marTop w:val="0"/>
      <w:marBottom w:val="0"/>
      <w:divBdr>
        <w:top w:val="none" w:sz="0" w:space="0" w:color="auto"/>
        <w:left w:val="none" w:sz="0" w:space="0" w:color="auto"/>
        <w:bottom w:val="none" w:sz="0" w:space="0" w:color="auto"/>
        <w:right w:val="none" w:sz="0" w:space="0" w:color="auto"/>
      </w:divBdr>
    </w:div>
    <w:div w:id="214141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2853</Words>
  <Characters>16264</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Otago</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Poulin</dc:creator>
  <cp:keywords/>
  <dc:description/>
  <cp:lastModifiedBy>Alan Fecchio</cp:lastModifiedBy>
  <cp:revision>7</cp:revision>
  <dcterms:created xsi:type="dcterms:W3CDTF">2020-12-04T01:33:00Z</dcterms:created>
  <dcterms:modified xsi:type="dcterms:W3CDTF">2020-12-04T13:36:00Z</dcterms:modified>
</cp:coreProperties>
</file>