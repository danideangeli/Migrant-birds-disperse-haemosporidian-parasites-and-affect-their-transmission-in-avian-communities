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02971DB0" w:rsidR="00682C0C" w:rsidRPr="003B6A4F" w:rsidRDefault="00682C0C" w:rsidP="003B6A4F">
      <w:pPr>
        <w:spacing w:line="480" w:lineRule="auto"/>
        <w:rPr>
          <w:rFonts w:cs="Times New Roman"/>
          <w:b/>
          <w:bCs/>
          <w:szCs w:val="24"/>
        </w:rPr>
      </w:pPr>
      <w:r w:rsidRPr="003B6A4F">
        <w:rPr>
          <w:rFonts w:cs="Times New Roman"/>
          <w:b/>
          <w:bCs/>
          <w:szCs w:val="24"/>
        </w:rPr>
        <w:t xml:space="preserve">Bird migration </w:t>
      </w:r>
      <w:bookmarkStart w:id="0" w:name="_Hlk38549360"/>
      <w:r w:rsidRPr="003B6A4F">
        <w:rPr>
          <w:rFonts w:cs="Times New Roman"/>
          <w:b/>
          <w:bCs/>
          <w:szCs w:val="24"/>
        </w:rPr>
        <w:t xml:space="preserve">connects regions </w:t>
      </w:r>
      <w:r w:rsidR="006E3EF6" w:rsidRPr="003B6A4F">
        <w:rPr>
          <w:rFonts w:cs="Times New Roman"/>
          <w:b/>
          <w:bCs/>
          <w:szCs w:val="24"/>
        </w:rPr>
        <w:t xml:space="preserve">but does not raise </w:t>
      </w:r>
      <w:r w:rsidRPr="003B6A4F">
        <w:rPr>
          <w:rFonts w:cs="Times New Roman"/>
          <w:b/>
          <w:bCs/>
          <w:szCs w:val="24"/>
        </w:rPr>
        <w:t xml:space="preserve">local prevalence and </w:t>
      </w:r>
      <w:r w:rsidR="00B7625A" w:rsidRPr="003B6A4F">
        <w:rPr>
          <w:rFonts w:cs="Times New Roman"/>
          <w:b/>
          <w:bCs/>
          <w:szCs w:val="24"/>
        </w:rPr>
        <w:t xml:space="preserve">richness </w:t>
      </w:r>
      <w:r w:rsidRPr="003B6A4F">
        <w:rPr>
          <w:rFonts w:cs="Times New Roman"/>
          <w:b/>
          <w:bCs/>
          <w:szCs w:val="24"/>
        </w:rPr>
        <w:t xml:space="preserve">of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0"/>
    </w:p>
    <w:p w14:paraId="11A56FD5" w14:textId="1AE7B833" w:rsidR="00750556" w:rsidRDefault="00750556" w:rsidP="003B6A4F">
      <w:pPr>
        <w:pStyle w:val="Title"/>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2C2ACF" w:rsidP="003B6A4F">
      <w:pPr>
        <w:spacing w:line="480" w:lineRule="auto"/>
        <w:rPr>
          <w:rFonts w:cs="Times New Roman"/>
          <w:color w:val="FF0000"/>
          <w:szCs w:val="24"/>
          <w:lang w:val="pt-BR"/>
        </w:rPr>
      </w:pPr>
      <w:hyperlink r:id="rId8" w:history="1">
        <w:r w:rsidR="00D36CC1" w:rsidRPr="000B0B4B">
          <w:rPr>
            <w:rStyle w:val="Hyperlink"/>
            <w:rFonts w:cs="Times New Roman"/>
            <w:szCs w:val="24"/>
            <w:lang w:val="pt-BR"/>
          </w:rPr>
          <w:t>danideangeli@live.com*</w:t>
        </w:r>
      </w:hyperlink>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EECBA00" w14:textId="6D39EAC2" w:rsidR="00750556" w:rsidRPr="003B6A4F" w:rsidRDefault="00750556" w:rsidP="003B6A4F">
      <w:pPr>
        <w:spacing w:line="480" w:lineRule="auto"/>
        <w:rPr>
          <w:rFonts w:cs="Times New Roman"/>
          <w:color w:val="FF0000"/>
          <w:szCs w:val="24"/>
          <w:lang w:val="pt-BR"/>
        </w:rPr>
      </w:pPr>
      <w:r w:rsidRPr="003B6A4F">
        <w:rPr>
          <w:rFonts w:cs="Times New Roman"/>
          <w:color w:val="FF0000"/>
          <w:szCs w:val="24"/>
          <w:lang w:val="pt-BR"/>
        </w:rPr>
        <w:t>afilion90@gmail.com</w:t>
      </w:r>
    </w:p>
    <w:p w14:paraId="439C674D" w14:textId="27814651" w:rsidR="00750556" w:rsidRPr="003B6A4F" w:rsidRDefault="00750556" w:rsidP="003B6A4F">
      <w:pPr>
        <w:spacing w:line="480" w:lineRule="auto"/>
        <w:rPr>
          <w:rFonts w:cs="Times New Roman"/>
          <w:color w:val="FF0000"/>
          <w:szCs w:val="24"/>
          <w:lang w:val="pt-BR"/>
        </w:rPr>
      </w:pPr>
      <w:r w:rsidRPr="003B6A4F">
        <w:rPr>
          <w:rFonts w:cs="Times New Roman"/>
          <w:color w:val="FF0000"/>
          <w:szCs w:val="24"/>
          <w:lang w:val="pt-BR"/>
        </w:rPr>
        <w:t>alanfecchio@gmail.com</w:t>
      </w:r>
    </w:p>
    <w:p w14:paraId="257348F3" w14:textId="3ED89872" w:rsidR="00750556" w:rsidRPr="003B6A4F" w:rsidRDefault="00A83253" w:rsidP="003B6A4F">
      <w:pPr>
        <w:spacing w:line="480" w:lineRule="auto"/>
        <w:rPr>
          <w:rFonts w:cs="Times New Roman"/>
          <w:color w:val="FF0000"/>
          <w:szCs w:val="24"/>
          <w:lang w:val="pt-BR"/>
        </w:rPr>
      </w:pPr>
      <w:r w:rsidRPr="003B6A4F">
        <w:rPr>
          <w:rFonts w:cs="Times New Roman"/>
          <w:color w:val="FF0000"/>
          <w:szCs w:val="24"/>
          <w:lang w:val="pt-BR"/>
        </w:rPr>
        <w:t>embraga@icb.ufmg.br</w:t>
      </w:r>
    </w:p>
    <w:p w14:paraId="165D2FCC" w14:textId="78B7FF94" w:rsidR="00A83253" w:rsidRDefault="00A83253" w:rsidP="003B6A4F">
      <w:pPr>
        <w:spacing w:line="480" w:lineRule="auto"/>
        <w:rPr>
          <w:rFonts w:cs="Times New Roman"/>
          <w:color w:val="FF0000"/>
          <w:szCs w:val="24"/>
          <w:lang w:val="pt-BR"/>
        </w:rPr>
      </w:pPr>
      <w:r w:rsidRPr="003B6A4F">
        <w:rPr>
          <w:rFonts w:cs="Times New Roman"/>
          <w:color w:val="FF0000"/>
          <w:szCs w:val="24"/>
          <w:lang w:val="pt-BR"/>
        </w:rPr>
        <w:t>robert.poulin@otago.ac.nz</w:t>
      </w:r>
    </w:p>
    <w:p w14:paraId="45D4D9A9" w14:textId="77777777" w:rsidR="003B6A4F" w:rsidRPr="003B6A4F" w:rsidRDefault="003B6A4F"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ins w:id="1" w:author="Alan Fecchio" w:date="2020-04-16T15:33:00Z"/>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6B00D0F4"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195D1648" w14:textId="77777777" w:rsidR="004226EF" w:rsidRDefault="004226EF"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*Correspondence:</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48F0208B" w:rsidR="003B6A4F" w:rsidRPr="00FD6C1C" w:rsidRDefault="003B6A4F" w:rsidP="000479CC">
      <w:pPr>
        <w:spacing w:line="480" w:lineRule="auto"/>
        <w:rPr>
          <w:rFonts w:cs="Times New Roman"/>
          <w:szCs w:val="24"/>
        </w:rPr>
      </w:pPr>
      <w:r w:rsidRPr="00A5598E">
        <w:rPr>
          <w:rFonts w:cs="Times New Roman"/>
          <w:b/>
          <w:bCs/>
          <w:szCs w:val="24"/>
        </w:rPr>
        <w:lastRenderedPageBreak/>
        <w:t>Abstract</w:t>
      </w:r>
      <w:r w:rsidR="000479CC">
        <w:rPr>
          <w:rFonts w:cs="Times New Roman"/>
          <w:b/>
          <w:bCs/>
          <w:szCs w:val="24"/>
        </w:rPr>
        <w:t xml:space="preserve"> : </w:t>
      </w:r>
      <w:r w:rsidR="00A5598E" w:rsidRPr="00A5598E">
        <w:rPr>
          <w:rFonts w:cs="Times New Roman"/>
          <w:szCs w:val="24"/>
        </w:rPr>
        <w:t xml:space="preserve">Migration has an important impact on the transmission of </w:t>
      </w:r>
      <w:r w:rsidR="00A5598E">
        <w:rPr>
          <w:rFonts w:cs="Times New Roman"/>
          <w:szCs w:val="24"/>
        </w:rPr>
        <w:t xml:space="preserve">pathogens </w:t>
      </w:r>
      <w:r w:rsidR="00A5598E" w:rsidRPr="00A5598E">
        <w:rPr>
          <w:rFonts w:cs="Times New Roman"/>
          <w:szCs w:val="24"/>
        </w:rPr>
        <w:t>around the world</w:t>
      </w:r>
      <w:r w:rsidR="00A5598E">
        <w:rPr>
          <w:rFonts w:cs="Times New Roman"/>
          <w:szCs w:val="24"/>
        </w:rPr>
        <w:t xml:space="preserve"> </w:t>
      </w:r>
      <w:r w:rsidR="00FD6C1C">
        <w:rPr>
          <w:rFonts w:cs="Times New Roman"/>
          <w:szCs w:val="24"/>
        </w:rPr>
        <w:t>since</w:t>
      </w:r>
      <w:r w:rsidR="00A5598E">
        <w:rPr>
          <w:rFonts w:cs="Times New Roman"/>
          <w:szCs w:val="24"/>
        </w:rPr>
        <w:t xml:space="preserve"> migrants can introduce </w:t>
      </w:r>
      <w:r w:rsidR="00A5598E" w:rsidRPr="00A5598E">
        <w:rPr>
          <w:rFonts w:cs="Times New Roman"/>
          <w:szCs w:val="24"/>
        </w:rPr>
        <w:t>pathogens to new areas and hosts</w:t>
      </w:r>
      <w:r w:rsidR="00A5598E">
        <w:rPr>
          <w:rFonts w:cs="Times New Roman"/>
          <w:szCs w:val="24"/>
        </w:rPr>
        <w:t xml:space="preserve">. </w:t>
      </w:r>
      <w:r w:rsidR="004169D3">
        <w:rPr>
          <w:rFonts w:cs="Times New Roman"/>
          <w:szCs w:val="24"/>
        </w:rPr>
        <w:t>Hence</w:t>
      </w:r>
      <w:r w:rsidR="00A5598E">
        <w:rPr>
          <w:rFonts w:cs="Times New Roman"/>
          <w:szCs w:val="24"/>
        </w:rPr>
        <w:t>, migratory birds can dispersal pathogens thought their routes</w:t>
      </w:r>
      <w:r w:rsidR="000479CC">
        <w:rPr>
          <w:rFonts w:cs="Times New Roman"/>
          <w:szCs w:val="24"/>
        </w:rPr>
        <w:t>.</w:t>
      </w:r>
      <w:r w:rsidR="00A5598E">
        <w:rPr>
          <w:rFonts w:cs="Times New Roman"/>
          <w:szCs w:val="24"/>
        </w:rPr>
        <w:t xml:space="preserve"> </w:t>
      </w:r>
      <w:r w:rsidR="000479CC">
        <w:rPr>
          <w:rFonts w:cs="Times New Roman"/>
          <w:szCs w:val="24"/>
        </w:rPr>
        <w:t>Indeed,</w:t>
      </w:r>
      <w:r w:rsidR="00A5598E">
        <w:rPr>
          <w:rFonts w:cs="Times New Roman"/>
          <w:szCs w:val="24"/>
        </w:rPr>
        <w:t xml:space="preserve"> one of the most prevalent</w:t>
      </w:r>
      <w:r w:rsidR="004169D3">
        <w:rPr>
          <w:rFonts w:cs="Times New Roman"/>
          <w:szCs w:val="24"/>
        </w:rPr>
        <w:t>, diverse</w:t>
      </w:r>
      <w:r w:rsidR="00A5598E">
        <w:rPr>
          <w:rFonts w:cs="Times New Roman"/>
          <w:szCs w:val="24"/>
        </w:rPr>
        <w:t xml:space="preserve"> and important bird pathogens are </w:t>
      </w:r>
      <w:proofErr w:type="spellStart"/>
      <w:r w:rsidR="00A5598E">
        <w:rPr>
          <w:rFonts w:cs="Times New Roman"/>
          <w:szCs w:val="24"/>
        </w:rPr>
        <w:t>haemosporidian</w:t>
      </w:r>
      <w:proofErr w:type="spellEnd"/>
      <w:r w:rsidR="00A5598E">
        <w:rPr>
          <w:rFonts w:cs="Times New Roman"/>
          <w:szCs w:val="24"/>
        </w:rPr>
        <w:t xml:space="preserve"> parasites.</w:t>
      </w:r>
      <w:r w:rsidR="004169D3">
        <w:rPr>
          <w:rFonts w:cs="Times New Roman"/>
          <w:szCs w:val="24"/>
        </w:rPr>
        <w:t xml:space="preserve"> </w:t>
      </w:r>
      <w:r w:rsidR="00A5598E" w:rsidRPr="003B6A4F">
        <w:rPr>
          <w:rFonts w:cs="Times New Roman"/>
          <w:szCs w:val="24"/>
        </w:rPr>
        <w:t>South America</w:t>
      </w:r>
      <w:r w:rsidR="004169D3">
        <w:rPr>
          <w:rFonts w:cs="Times New Roman"/>
          <w:szCs w:val="24"/>
        </w:rPr>
        <w:t xml:space="preserve"> holds a great richness of resident and migratory birds with ~</w:t>
      </w:r>
      <w:r w:rsidR="00A5598E">
        <w:rPr>
          <w:rFonts w:cs="Times New Roman"/>
          <w:szCs w:val="24"/>
        </w:rPr>
        <w:t>3500</w:t>
      </w:r>
      <w:r w:rsidR="000479CC">
        <w:rPr>
          <w:rFonts w:cs="Times New Roman"/>
          <w:szCs w:val="24"/>
        </w:rPr>
        <w:t xml:space="preserve"> </w:t>
      </w:r>
      <w:r w:rsidR="004169D3">
        <w:rPr>
          <w:rFonts w:cs="Times New Roman"/>
          <w:szCs w:val="24"/>
        </w:rPr>
        <w:t>species,</w:t>
      </w:r>
      <w:r w:rsidR="00A5598E" w:rsidRPr="003B6A4F">
        <w:rPr>
          <w:rFonts w:cs="Times New Roman"/>
          <w:szCs w:val="24"/>
        </w:rPr>
        <w:t xml:space="preserve"> making </w:t>
      </w:r>
      <w:r w:rsidR="004169D3">
        <w:rPr>
          <w:rFonts w:cs="Times New Roman"/>
          <w:szCs w:val="24"/>
        </w:rPr>
        <w:t>them</w:t>
      </w:r>
      <w:r w:rsidR="00A5598E" w:rsidRPr="003B6A4F">
        <w:rPr>
          <w:rFonts w:cs="Times New Roman"/>
          <w:szCs w:val="24"/>
        </w:rPr>
        <w:t xml:space="preserve"> an ideal system to investigate</w:t>
      </w:r>
      <w:r w:rsidR="004169D3">
        <w:rPr>
          <w:rFonts w:cs="Times New Roman"/>
          <w:szCs w:val="24"/>
        </w:rPr>
        <w:t xml:space="preserve"> the role of migration and parasite dispersal</w:t>
      </w:r>
      <w:r w:rsidR="000479CC">
        <w:rPr>
          <w:rFonts w:cs="Times New Roman"/>
          <w:szCs w:val="24"/>
        </w:rPr>
        <w:t xml:space="preserve"> into nature</w:t>
      </w:r>
      <w:r w:rsidR="00A5598E" w:rsidRPr="003B6A4F">
        <w:rPr>
          <w:rFonts w:cs="Times New Roman"/>
          <w:szCs w:val="24"/>
        </w:rPr>
        <w:t xml:space="preserve">. </w:t>
      </w:r>
      <w:r w:rsidR="004169D3">
        <w:rPr>
          <w:rFonts w:cs="Times New Roman"/>
          <w:szCs w:val="24"/>
        </w:rPr>
        <w:t xml:space="preserve">Considering this, </w:t>
      </w:r>
      <w:r w:rsidR="004169D3" w:rsidRPr="003B6A4F">
        <w:rPr>
          <w:rFonts w:cs="Times New Roman"/>
          <w:szCs w:val="24"/>
        </w:rPr>
        <w:t>we hypothesize that (1) migratory birds spread parasite lineages along thei</w:t>
      </w:r>
      <w:r w:rsidR="004169D3">
        <w:rPr>
          <w:rFonts w:cs="Times New Roman"/>
          <w:szCs w:val="24"/>
        </w:rPr>
        <w:t>r</w:t>
      </w:r>
      <w:r w:rsidR="004169D3" w:rsidRPr="003B6A4F">
        <w:rPr>
          <w:rFonts w:cs="Times New Roman"/>
          <w:szCs w:val="24"/>
        </w:rPr>
        <w:t xml:space="preserve"> routes, and (2) localities crossed by more migratory routes have greater prevalence and richness of </w:t>
      </w:r>
      <w:proofErr w:type="spellStart"/>
      <w:r w:rsidR="004169D3" w:rsidRPr="003B6A4F">
        <w:rPr>
          <w:rFonts w:cs="Times New Roman"/>
          <w:szCs w:val="24"/>
        </w:rPr>
        <w:t>haemosporidian</w:t>
      </w:r>
      <w:proofErr w:type="spellEnd"/>
      <w:r w:rsidR="004169D3" w:rsidRPr="003B6A4F">
        <w:rPr>
          <w:rFonts w:cs="Times New Roman"/>
          <w:szCs w:val="24"/>
        </w:rPr>
        <w:t>. For the first hypothesis, we tested whether parasite lineages found (</w:t>
      </w:r>
      <w:proofErr w:type="spellStart"/>
      <w:r w:rsidR="004169D3" w:rsidRPr="003B6A4F">
        <w:rPr>
          <w:rFonts w:cs="Times New Roman"/>
          <w:szCs w:val="24"/>
        </w:rPr>
        <w:t>i</w:t>
      </w:r>
      <w:proofErr w:type="spellEnd"/>
      <w:r w:rsidR="004169D3" w:rsidRPr="003B6A4F">
        <w:rPr>
          <w:rFonts w:cs="Times New Roman"/>
          <w:szCs w:val="24"/>
        </w:rPr>
        <w:t xml:space="preserve">) only in migratory birds, (ii) in both migrants and residents, and (ii) only in residents, differ in their frequency of occurrence among localities. For the second hypothesis, we tested for a relationship among localities between the overall local </w:t>
      </w:r>
      <w:proofErr w:type="spellStart"/>
      <w:r w:rsidR="004169D3" w:rsidRPr="003B6A4F">
        <w:rPr>
          <w:rFonts w:cs="Times New Roman"/>
          <w:szCs w:val="24"/>
        </w:rPr>
        <w:t>haemosporidian</w:t>
      </w:r>
      <w:proofErr w:type="spellEnd"/>
      <w:r w:rsidR="004169D3" w:rsidRPr="003B6A4F">
        <w:rPr>
          <w:rFonts w:cs="Times New Roman"/>
          <w:szCs w:val="24"/>
        </w:rPr>
        <w:t xml:space="preserve"> parasite richness and prevalence, and the proportion of migratory birds</w:t>
      </w:r>
      <w:r w:rsidR="000479CC">
        <w:rPr>
          <w:rFonts w:cs="Times New Roman"/>
          <w:szCs w:val="24"/>
        </w:rPr>
        <w:t xml:space="preserve"> individuals</w:t>
      </w:r>
      <w:r w:rsidR="004169D3" w:rsidRPr="003B6A4F">
        <w:rPr>
          <w:rFonts w:cs="Times New Roman"/>
          <w:szCs w:val="24"/>
        </w:rPr>
        <w:t xml:space="preserve"> passing through a locality.</w:t>
      </w:r>
      <w:r w:rsidR="000479CC">
        <w:rPr>
          <w:rFonts w:cs="Times New Roman"/>
          <w:szCs w:val="24"/>
        </w:rPr>
        <w:t xml:space="preserve"> Aiming to test these hypothesis, we used a 13200 birds plus data from </w:t>
      </w:r>
      <w:proofErr w:type="spellStart"/>
      <w:r w:rsidR="000479CC">
        <w:rPr>
          <w:rFonts w:cs="Times New Roman"/>
          <w:szCs w:val="24"/>
        </w:rPr>
        <w:t>MalAvi</w:t>
      </w:r>
      <w:proofErr w:type="spellEnd"/>
      <w:r w:rsidR="000479CC">
        <w:rPr>
          <w:rFonts w:cs="Times New Roman"/>
          <w:szCs w:val="24"/>
        </w:rPr>
        <w:t xml:space="preserve"> </w:t>
      </w:r>
      <w:proofErr w:type="spellStart"/>
      <w:r w:rsidR="000479CC">
        <w:rPr>
          <w:rFonts w:cs="Times New Roman"/>
          <w:szCs w:val="24"/>
        </w:rPr>
        <w:t>databse</w:t>
      </w:r>
      <w:proofErr w:type="spellEnd"/>
      <w:r w:rsidR="000479CC">
        <w:rPr>
          <w:rFonts w:cs="Times New Roman"/>
          <w:szCs w:val="24"/>
        </w:rPr>
        <w:t xml:space="preserve"> and</w:t>
      </w:r>
      <w:r w:rsidR="004169D3">
        <w:rPr>
          <w:rFonts w:cs="Times New Roman"/>
          <w:szCs w:val="24"/>
        </w:rPr>
        <w:t xml:space="preserve"> </w:t>
      </w:r>
      <w:r w:rsidR="000479CC">
        <w:rPr>
          <w:rFonts w:cs="Times New Roman"/>
          <w:szCs w:val="24"/>
        </w:rPr>
        <w:t>applied</w:t>
      </w:r>
      <w:r w:rsidR="004169D3">
        <w:rPr>
          <w:rFonts w:cs="Times New Roman"/>
          <w:szCs w:val="24"/>
        </w:rPr>
        <w:t xml:space="preserve"> Bayesian and mixed models to test our first and second hypothesis</w:t>
      </w:r>
      <w:r w:rsidR="000479CC">
        <w:rPr>
          <w:rFonts w:cs="Times New Roman"/>
          <w:szCs w:val="24"/>
        </w:rPr>
        <w:t>,</w:t>
      </w:r>
      <w:r w:rsidR="004169D3">
        <w:rPr>
          <w:rFonts w:cs="Times New Roman"/>
          <w:szCs w:val="24"/>
        </w:rPr>
        <w:t xml:space="preserve"> respectively</w:t>
      </w:r>
      <w:r w:rsidR="000479CC">
        <w:rPr>
          <w:rFonts w:cs="Times New Roman"/>
          <w:szCs w:val="24"/>
        </w:rPr>
        <w:t>. We corrected our models for spatial and phylogenetic correlation when necessary</w:t>
      </w:r>
      <w:r w:rsidR="004169D3">
        <w:rPr>
          <w:rFonts w:cs="Times New Roman"/>
          <w:szCs w:val="24"/>
        </w:rPr>
        <w:t xml:space="preserve">. </w:t>
      </w:r>
      <w:r w:rsidR="000479CC">
        <w:rPr>
          <w:rFonts w:cs="Times New Roman"/>
          <w:szCs w:val="24"/>
        </w:rPr>
        <w:t>Our results illustrates parasites shared by resident and migratory species are the most widespread, confirming the importance of migration in parasite dispersal. However, we observe</w:t>
      </w:r>
      <w:r w:rsidR="00FD6C1C">
        <w:rPr>
          <w:rFonts w:cs="Times New Roman"/>
          <w:szCs w:val="24"/>
        </w:rPr>
        <w:t>d</w:t>
      </w:r>
      <w:r w:rsidR="000479CC">
        <w:rPr>
          <w:rFonts w:cs="Times New Roman"/>
          <w:szCs w:val="24"/>
        </w:rPr>
        <w:t xml:space="preserve"> no relation </w:t>
      </w:r>
      <w:r w:rsidR="00FD6C1C">
        <w:rPr>
          <w:rFonts w:cs="Times New Roman"/>
          <w:szCs w:val="24"/>
        </w:rPr>
        <w:t>for</w:t>
      </w:r>
      <w:r w:rsidR="000479CC">
        <w:rPr>
          <w:rFonts w:cs="Times New Roman"/>
          <w:szCs w:val="24"/>
        </w:rPr>
        <w:t xml:space="preserve"> parasite richness and a negative relation </w:t>
      </w:r>
      <w:r w:rsidR="00FD6C1C">
        <w:rPr>
          <w:rFonts w:cs="Times New Roman"/>
          <w:szCs w:val="24"/>
        </w:rPr>
        <w:t>for</w:t>
      </w:r>
      <w:r w:rsidR="000479CC">
        <w:rPr>
          <w:rFonts w:cs="Times New Roman"/>
          <w:szCs w:val="24"/>
        </w:rPr>
        <w:t xml:space="preserve"> prevalence</w:t>
      </w:r>
      <w:r w:rsidR="00FD6C1C">
        <w:rPr>
          <w:rFonts w:cs="Times New Roman"/>
          <w:szCs w:val="24"/>
        </w:rPr>
        <w:t xml:space="preserve"> per bird species and the proportion of migrants</w:t>
      </w:r>
      <w:r w:rsidR="000479CC">
        <w:rPr>
          <w:rFonts w:cs="Times New Roman"/>
          <w:szCs w:val="24"/>
        </w:rPr>
        <w:t xml:space="preserve">. </w:t>
      </w:r>
      <w:r w:rsidR="00FD6C1C">
        <w:rPr>
          <w:rFonts w:cs="Times New Roman"/>
          <w:szCs w:val="24"/>
        </w:rPr>
        <w:t xml:space="preserve">Therefore, parasites can be dispersed thought bird migration, </w:t>
      </w:r>
      <w:r w:rsidR="00FD6C1C" w:rsidRPr="00FD6C1C">
        <w:rPr>
          <w:rFonts w:cs="Times New Roman"/>
          <w:szCs w:val="24"/>
        </w:rPr>
        <w:t xml:space="preserve"> but</w:t>
      </w:r>
      <w:r w:rsidR="00FD6C1C">
        <w:rPr>
          <w:rFonts w:cs="Times New Roman"/>
          <w:szCs w:val="24"/>
        </w:rPr>
        <w:t xml:space="preserve"> it</w:t>
      </w:r>
      <w:r w:rsidR="00FD6C1C" w:rsidRPr="00FD6C1C">
        <w:rPr>
          <w:rFonts w:cs="Times New Roman"/>
          <w:szCs w:val="24"/>
        </w:rPr>
        <w:t xml:space="preserve"> does not raise local prevalence and richness of avian </w:t>
      </w:r>
      <w:proofErr w:type="spellStart"/>
      <w:r w:rsidR="00FD6C1C" w:rsidRPr="00FD6C1C">
        <w:rPr>
          <w:rFonts w:cs="Times New Roman"/>
          <w:szCs w:val="24"/>
        </w:rPr>
        <w:t>haemosporidian</w:t>
      </w:r>
      <w:proofErr w:type="spellEnd"/>
      <w:r w:rsidR="00FD6C1C" w:rsidRPr="00FD6C1C">
        <w:rPr>
          <w:rFonts w:cs="Times New Roman"/>
          <w:szCs w:val="24"/>
        </w:rPr>
        <w:t xml:space="preserve"> parasites</w:t>
      </w:r>
      <w:r w:rsidR="00FD6C1C">
        <w:rPr>
          <w:rFonts w:cs="Times New Roman"/>
          <w:szCs w:val="24"/>
        </w:rPr>
        <w:t>.</w:t>
      </w:r>
      <w:r>
        <w:rPr>
          <w:rFonts w:cs="Times New Roman"/>
          <w:szCs w:val="24"/>
        </w:rPr>
        <w:br w:type="page"/>
      </w:r>
    </w:p>
    <w:p w14:paraId="09B83B13" w14:textId="13FF5D76" w:rsidR="00FF2A33" w:rsidRPr="003B6A4F" w:rsidRDefault="00DA1478" w:rsidP="003B6A4F">
      <w:pPr>
        <w:pStyle w:val="Title"/>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4126301D" w:rsidR="00FF2A33" w:rsidRPr="003B6A4F" w:rsidRDefault="00FF2A33" w:rsidP="003B6A4F">
      <w:pPr>
        <w:spacing w:line="480" w:lineRule="auto"/>
        <w:ind w:firstLine="360"/>
        <w:rPr>
          <w:rFonts w:cs="Times New Roman"/>
          <w:szCs w:val="24"/>
        </w:rPr>
      </w:pPr>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around the world because migrant species can </w:t>
      </w:r>
      <w:r w:rsidR="00747F76" w:rsidRPr="003B6A4F">
        <w:rPr>
          <w:rFonts w:cs="Times New Roman"/>
          <w:szCs w:val="24"/>
        </w:rPr>
        <w:t xml:space="preserve">disperse </w:t>
      </w:r>
      <w:r w:rsidRPr="003B6A4F">
        <w:rPr>
          <w:rFonts w:cs="Times New Roman"/>
          <w:szCs w:val="24"/>
        </w:rPr>
        <w:t xml:space="preserve"> pathogens</w:t>
      </w:r>
      <w:r w:rsidR="00747F76" w:rsidRPr="003B6A4F">
        <w:rPr>
          <w:rFonts w:cs="Times New Roman"/>
          <w:szCs w:val="24"/>
        </w:rPr>
        <w:t xml:space="preserve"> and parasites</w:t>
      </w:r>
      <w:r w:rsidRPr="003B6A4F">
        <w:rPr>
          <w:rFonts w:cs="Times New Roman"/>
          <w:szCs w:val="24"/>
        </w:rPr>
        <w:t xml:space="preserve"> between two or more locations and be exposed to more infectious agents</w:t>
      </w:r>
      <w:r w:rsidR="00747F76" w:rsidRPr="003B6A4F">
        <w:rPr>
          <w:rFonts w:cs="Times New Roman"/>
          <w:szCs w:val="24"/>
        </w:rPr>
        <w:t xml:space="preserve"> </w:t>
      </w:r>
      <w:r w:rsidR="00B7625A" w:rsidRPr="003B6A4F">
        <w:rPr>
          <w:rFonts w:cs="Times New Roman"/>
          <w:szCs w:val="24"/>
        </w:rPr>
        <w:fldChar w:fldCharType="begin" w:fldLock="1"/>
      </w:r>
      <w:r w:rsidR="00D02F85" w:rsidRPr="003B6A4F">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sidRPr="003B6A4F">
        <w:rPr>
          <w:rFonts w:cs="Times New Roman"/>
          <w:szCs w:val="24"/>
        </w:rPr>
        <w:fldChar w:fldCharType="separate"/>
      </w:r>
      <w:r w:rsidR="00F20647" w:rsidRPr="003B6A4F">
        <w:rPr>
          <w:rFonts w:cs="Times New Roman"/>
          <w:noProof/>
          <w:szCs w:val="24"/>
        </w:rPr>
        <w:t>(Bauer and Hoye 2014)</w:t>
      </w:r>
      <w:r w:rsidR="00B7625A" w:rsidRPr="003B6A4F">
        <w:rPr>
          <w:rFonts w:cs="Times New Roman"/>
          <w:szCs w:val="24"/>
        </w:rPr>
        <w:fldChar w:fldCharType="end"/>
      </w:r>
      <w:r w:rsidRPr="003B6A4F">
        <w:rPr>
          <w:rFonts w:cs="Times New Roman"/>
          <w:szCs w:val="24"/>
        </w:rPr>
        <w:t xml:space="preserve">. 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Besides that, </w:t>
      </w:r>
      <w:r w:rsidR="0056058A" w:rsidRPr="003B6A4F">
        <w:rPr>
          <w:rFonts w:cs="Times New Roman"/>
          <w:szCs w:val="24"/>
        </w:rPr>
        <w:t xml:space="preserve">human </w:t>
      </w:r>
      <w:r w:rsidRPr="003B6A4F">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3B6A4F">
        <w:rPr>
          <w:rFonts w:cs="Times New Roman"/>
          <w:szCs w:val="24"/>
        </w:rPr>
        <w:t>richness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(Callaway and Ridenour 2004, Prenter et al. 2004)</w:t>
      </w:r>
      <w:r w:rsidRPr="003B6A4F">
        <w:rPr>
          <w:rFonts w:cs="Times New Roman"/>
          <w:szCs w:val="24"/>
        </w:rPr>
        <w:fldChar w:fldCharType="end"/>
      </w:r>
      <w:r w:rsidRPr="003B6A4F">
        <w:rPr>
          <w:rFonts w:cs="Times New Roman"/>
          <w:szCs w:val="24"/>
        </w:rPr>
        <w:t xml:space="preserve">. </w:t>
      </w:r>
      <w:r w:rsidRPr="003B6A4F">
        <w:rPr>
          <w:rStyle w:val="CommentReference"/>
          <w:rFonts w:cs="Times New Roman"/>
          <w:sz w:val="24"/>
          <w:szCs w:val="24"/>
        </w:rPr>
        <w:t>Conversely,</w:t>
      </w:r>
      <w:r w:rsidRPr="003B6A4F">
        <w:rPr>
          <w:rFonts w:cs="Times New Roman"/>
          <w:szCs w:val="24"/>
        </w:rPr>
        <w:t xml:space="preserve"> the spread of pathogens might increase </w:t>
      </w:r>
      <w:r w:rsidR="006914BA" w:rsidRPr="003B6A4F">
        <w:rPr>
          <w:rFonts w:cs="Times New Roman"/>
          <w:szCs w:val="24"/>
        </w:rPr>
        <w:t xml:space="preserve">host </w:t>
      </w:r>
      <w:r w:rsidR="00B7625A" w:rsidRPr="003B6A4F">
        <w:rPr>
          <w:rFonts w:cs="Times New Roman"/>
          <w:szCs w:val="24"/>
        </w:rPr>
        <w:t>richness</w:t>
      </w:r>
      <w:r w:rsidR="006914BA" w:rsidRPr="003B6A4F">
        <w:rPr>
          <w:rFonts w:cs="Times New Roman"/>
          <w:szCs w:val="24"/>
        </w:rPr>
        <w:t xml:space="preserve"> </w:t>
      </w:r>
      <w:r w:rsidRPr="003B6A4F">
        <w:rPr>
          <w:rFonts w:cs="Times New Roman"/>
          <w:szCs w:val="24"/>
        </w:rPr>
        <w:t xml:space="preserve">by reducing competition pressures and, therefore, avoiding competitive exclusion. </w:t>
      </w:r>
      <w:r w:rsidR="0010523D" w:rsidRPr="003B6A4F">
        <w:rPr>
          <w:rFonts w:cs="Times New Roman"/>
          <w:szCs w:val="24"/>
        </w:rPr>
        <w:t>Hence, pathogen spread might act as an environmental filter to new species colonization. Several</w:t>
      </w:r>
      <w:r w:rsidRPr="003B6A4F">
        <w:rPr>
          <w:rFonts w:cs="Times New Roman"/>
          <w:szCs w:val="24"/>
        </w:rPr>
        <w:t xml:space="preserve"> studies have documented the influence of migratory birds on the spread of important pathogens with some of these able to infect humans </w:t>
      </w:r>
      <w:r w:rsidRPr="003B6A4F">
        <w:rPr>
          <w:rFonts w:cs="Times New Roman"/>
          <w:szCs w:val="24"/>
        </w:rPr>
        <w:fldChar w:fldCharType="begin" w:fldLock="1"/>
      </w:r>
      <w:r w:rsidR="00D02F85" w:rsidRPr="003B6A4F">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lang w:val="da-DK"/>
        </w:rPr>
        <w:t>(Alekseev et al. 2001, Morshed et al. 2005, Poupon et al. 2006, Hellgren et al. 2007, Lindeborg et al. 2012, Ricklefs et al. 2017)</w:t>
      </w:r>
      <w:r w:rsidRPr="003B6A4F">
        <w:rPr>
          <w:rFonts w:cs="Times New Roman"/>
          <w:szCs w:val="24"/>
        </w:rPr>
        <w:fldChar w:fldCharType="end"/>
      </w:r>
      <w:r w:rsidRPr="003B6A4F">
        <w:rPr>
          <w:rFonts w:cs="Times New Roman"/>
          <w:szCs w:val="24"/>
          <w:lang w:val="da-DK"/>
        </w:rPr>
        <w:t xml:space="preserve">. </w:t>
      </w:r>
      <w:r w:rsidRPr="003B6A4F">
        <w:rPr>
          <w:rFonts w:cs="Times New Roman"/>
          <w:szCs w:val="24"/>
        </w:rPr>
        <w:t xml:space="preserve">Thus, the migratory behavior of birds may influence directly </w:t>
      </w:r>
      <w:r w:rsidR="006914BA" w:rsidRPr="003B6A4F">
        <w:rPr>
          <w:rFonts w:cs="Times New Roman"/>
          <w:szCs w:val="24"/>
        </w:rPr>
        <w:t xml:space="preserve">host </w:t>
      </w:r>
      <w:r w:rsidRPr="003B6A4F">
        <w:rPr>
          <w:rFonts w:cs="Times New Roman"/>
          <w:szCs w:val="24"/>
        </w:rPr>
        <w:t xml:space="preserve">local </w:t>
      </w:r>
      <w:r w:rsidR="00B7625A" w:rsidRPr="003B6A4F">
        <w:rPr>
          <w:rFonts w:cs="Times New Roman"/>
          <w:szCs w:val="24"/>
        </w:rPr>
        <w:t xml:space="preserve">richness </w:t>
      </w:r>
      <w:r w:rsidRPr="003B6A4F">
        <w:rPr>
          <w:rFonts w:cs="Times New Roman"/>
          <w:szCs w:val="24"/>
        </w:rPr>
        <w:t xml:space="preserve">and population size. </w:t>
      </w:r>
    </w:p>
    <w:p w14:paraId="11BA5223" w14:textId="4499E1B1" w:rsidR="006914BA" w:rsidRPr="003B6A4F" w:rsidRDefault="006914BA" w:rsidP="003B6A4F">
      <w:pPr>
        <w:spacing w:line="480" w:lineRule="auto"/>
        <w:ind w:firstLine="360"/>
        <w:rPr>
          <w:rFonts w:cs="Times New Roman"/>
          <w:szCs w:val="24"/>
        </w:rPr>
      </w:pPr>
      <w:r w:rsidRPr="003B6A4F">
        <w:rPr>
          <w:rFonts w:cs="Times New Roman"/>
          <w:szCs w:val="24"/>
        </w:rPr>
        <w:t>R</w:t>
      </w:r>
      <w:r w:rsidR="00FF2758" w:rsidRPr="003B6A4F">
        <w:rPr>
          <w:rFonts w:cs="Times New Roman"/>
          <w:szCs w:val="24"/>
        </w:rPr>
        <w:t xml:space="preserve">ecently, it was suggested that </w:t>
      </w:r>
      <w:r w:rsidRPr="003B6A4F">
        <w:rPr>
          <w:rFonts w:cs="Times New Roman"/>
          <w:szCs w:val="24"/>
        </w:rPr>
        <w:t xml:space="preserve">avian malaria parasites and related </w:t>
      </w:r>
      <w:proofErr w:type="spellStart"/>
      <w:r w:rsidRPr="003B6A4F">
        <w:rPr>
          <w:rFonts w:cs="Times New Roman"/>
          <w:szCs w:val="24"/>
        </w:rPr>
        <w:t>haemosporidians</w:t>
      </w:r>
      <w:proofErr w:type="spellEnd"/>
      <w:r w:rsidRPr="003B6A4F">
        <w:rPr>
          <w:rFonts w:cs="Times New Roman"/>
          <w:szCs w:val="24"/>
        </w:rPr>
        <w:t xml:space="preserve">, could be used as geographical markers for migratory birds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r w:rsidRPr="003B6A4F">
        <w:rPr>
          <w:rFonts w:cs="Times New Roman"/>
          <w:szCs w:val="24"/>
        </w:rPr>
        <w:t xml:space="preserve">. Previous research has demonstrated differences in the timing of the main occurrence of </w:t>
      </w:r>
      <w:proofErr w:type="spellStart"/>
      <w:r w:rsidRPr="003B6A4F">
        <w:rPr>
          <w:rFonts w:cs="Times New Roman"/>
          <w:szCs w:val="24"/>
        </w:rPr>
        <w:t>haemosporidian</w:t>
      </w:r>
      <w:proofErr w:type="spellEnd"/>
      <w:r w:rsidRPr="003B6A4F">
        <w:rPr>
          <w:rFonts w:cs="Times New Roman"/>
          <w:szCs w:val="24"/>
        </w:rPr>
        <w:t xml:space="preserve"> infection in migrating birds. These studies have suggested that differences in </w:t>
      </w:r>
      <w:proofErr w:type="spellStart"/>
      <w:r w:rsidRPr="003B6A4F">
        <w:rPr>
          <w:rFonts w:cs="Times New Roman"/>
          <w:szCs w:val="24"/>
        </w:rPr>
        <w:t>haemosporidian</w:t>
      </w:r>
      <w:proofErr w:type="spellEnd"/>
      <w:r w:rsidRPr="003B6A4F">
        <w:rPr>
          <w:rFonts w:cs="Times New Roman"/>
          <w:szCs w:val="24"/>
        </w:rPr>
        <w:t xml:space="preserve"> lineages could indicate whether birds had become infected in different areas </w:t>
      </w:r>
      <w:r w:rsidRPr="003B6A4F">
        <w:rPr>
          <w:rFonts w:cs="Times New Roman"/>
          <w:szCs w:val="24"/>
        </w:rPr>
        <w:fldChar w:fldCharType="begin" w:fldLock="1"/>
      </w:r>
      <w:r w:rsidR="00D02F85" w:rsidRPr="003B6A4F">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(Marzal 2012)</w:t>
      </w:r>
      <w:r w:rsidRPr="003B6A4F">
        <w:rPr>
          <w:rFonts w:cs="Times New Roman"/>
          <w:szCs w:val="24"/>
        </w:rPr>
        <w:fldChar w:fldCharType="end"/>
      </w:r>
      <w:r w:rsidRPr="003B6A4F">
        <w:rPr>
          <w:rFonts w:cs="Times New Roman"/>
          <w:szCs w:val="24"/>
        </w:rPr>
        <w:t xml:space="preserve">. Because migratory birds connect distinct geographic regions they might influence local pathogen transmission. Since most </w:t>
      </w:r>
      <w:proofErr w:type="spellStart"/>
      <w:r w:rsidRPr="003B6A4F">
        <w:rPr>
          <w:rFonts w:cs="Times New Roman"/>
          <w:szCs w:val="24"/>
        </w:rPr>
        <w:t>haemosporidians</w:t>
      </w:r>
      <w:proofErr w:type="spellEnd"/>
      <w:r w:rsidRPr="003B6A4F">
        <w:rPr>
          <w:rFonts w:cs="Times New Roman"/>
          <w:szCs w:val="24"/>
        </w:rPr>
        <w:t xml:space="preserve"> cause life-long infections, parasites may </w:t>
      </w:r>
      <w:r w:rsidRPr="003B6A4F">
        <w:rPr>
          <w:rFonts w:cs="Times New Roman"/>
          <w:szCs w:val="24"/>
        </w:rPr>
        <w:lastRenderedPageBreak/>
        <w:t xml:space="preserve">travel across long distances with their bird host during migration. This would therefore allow them to infect new vectors and new avian hosts in novel environments </w:t>
      </w:r>
      <w:r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(Fecchio et al. 2020)</w:t>
      </w:r>
      <w:r w:rsidRPr="003B6A4F">
        <w:rPr>
          <w:rFonts w:cs="Times New Roman"/>
          <w:szCs w:val="24"/>
        </w:rPr>
        <w:fldChar w:fldCharType="end"/>
      </w:r>
      <w:r w:rsidRPr="003B6A4F">
        <w:rPr>
          <w:rFonts w:cs="Times New Roman"/>
          <w:szCs w:val="24"/>
        </w:rPr>
        <w:t xml:space="preserve">.  Indeed, migratory species are known for their potential to connect distant habitats and transfer large amounts of biomass and nutrients between ecosystems </w:t>
      </w:r>
      <w:r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(Altizer et al. 2011)</w:t>
      </w:r>
      <w:r w:rsidRPr="003B6A4F">
        <w:rPr>
          <w:rFonts w:cs="Times New Roman"/>
          <w:szCs w:val="24"/>
        </w:rPr>
        <w:fldChar w:fldCharType="end"/>
      </w:r>
      <w:r w:rsidRPr="003B6A4F">
        <w:rPr>
          <w:rFonts w:cs="Times New Roman"/>
          <w:szCs w:val="24"/>
        </w:rPr>
        <w:t xml:space="preserve">. Furthermore, </w:t>
      </w:r>
      <w:r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O’Connor et al. 2020</w:t>
      </w:r>
      <w:r w:rsidRPr="003B6A4F">
        <w:rPr>
          <w:rFonts w:cs="Times New Roman"/>
          <w:szCs w:val="24"/>
        </w:rPr>
        <w:fldChar w:fldCharType="end"/>
      </w:r>
      <w:r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certain </w:t>
      </w:r>
      <w:r w:rsidR="000F4E9E" w:rsidRPr="003B6A4F">
        <w:rPr>
          <w:rFonts w:cs="Times New Roman"/>
          <w:szCs w:val="24"/>
        </w:rPr>
        <w:t>infections</w:t>
      </w:r>
      <w:r w:rsidR="00B019F7" w:rsidRPr="003B6A4F">
        <w:rPr>
          <w:rFonts w:cs="Times New Roman"/>
          <w:szCs w:val="24"/>
        </w:rPr>
        <w:t>, such as vector borne diseases</w:t>
      </w:r>
      <w:r w:rsidR="00A706DB" w:rsidRPr="003B6A4F">
        <w:rPr>
          <w:rFonts w:cs="Times New Roman"/>
          <w:szCs w:val="24"/>
        </w:rPr>
        <w:t xml:space="preserve"> </w:t>
      </w:r>
      <w:r w:rsidR="00A706DB" w:rsidRPr="003B6A4F">
        <w:rPr>
          <w:rFonts w:cs="Times New Roman"/>
          <w:szCs w:val="24"/>
        </w:rPr>
        <w:fldChar w:fldCharType="begin" w:fldLock="1"/>
      </w:r>
      <w:r w:rsidR="00971EBD">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factors","type":"article-journal","volume":"83"},"uris":["http://www.mendeley.com/documents/?uuid=df2b0299-cb4c-479d-ad4d-7f30f3b17d60"]},{"id":"ITEM-3","itemData":{"DOI":"10.1111/j.0906-7590.2008.05414.x","ISBN":"1600-0587","ISSN":"09067590","abstract":"Parasites are important selective forces upon the evolutionary ecology of their hosts. At least one hypothesis suggests that high species diversity in the tropics is associated with higher parasite abundance in tropical climates. Few studies, however, have directly assessed whether parasite abundance is higher in the tropics. To address this question, it is ideal, although seldom achievable, to compare parasite abundance in a single species that occurs over a geographical area including both temperate and tropical regions. We examined variation in blood parasite abundance in seven populations of a single lizard host species (Eulamprus quoyii) using a transect that spans temperate and tropical climates. Parasite prevalence (proportion of the host population infected) showed no geographical pattern. Interestingly though, parasite load was higher in lizard populations in the tropics, and was related to mean annual temperature, but not to rainfall. We speculate that in this system the relationship between latitude and parasite load is most likely due to variation in host life history over their geographic range.","author":[{"dropping-particle":"","family":"Salkeld","given":"Daniel J.","non-dropping-particle":"","parse-names":false,"suffix":""},{"dropping-particle":"","family":"Trivedi","given":"Mandar","non-dropping-particle":"","parse-names":false,"suffix":""},{"dropping-particle":"","family":"Schwarzkopf","given":"Lin","non-dropping-particle":"","parse-names":false,"suffix":""}],"container-title":"Ecography","id":"ITEM-3","issue":"4","issued":{"date-parts":[["2008"]]},"page":"538-544","title":"Parasite loads are higher in the tropics: Temperate to tropical variation in a single host-parasite system","type":"article-journal","volume":"31"},"uris":["http://www.mendeley.com/documents/?uuid=252f202c-90d9-4994-9d49-25b5764b0d38"]}],"mendeley":{"formattedCitation":"(Salkeld et al. 2008, Zamora-Vilchis et al. 2012, Gonzalez-Quevedo et al. 2014)","plainTextFormattedCitation":"(Salkeld et al. 2008, Zamora-Vilchis et al. 2012, Gonzalez-Quevedo et al. 2014)","previouslyFormattedCitation":"(Salkeld et al. 2008, 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1D6949" w:rsidRPr="003B6A4F">
        <w:rPr>
          <w:rFonts w:cs="Times New Roman"/>
          <w:noProof/>
          <w:szCs w:val="24"/>
        </w:rPr>
        <w:t>(Salkeld et al. 2008, Zamora-Vilchis et al. 2012, Gonzalez-Quevedo et al. 2014)</w:t>
      </w:r>
      <w:r w:rsidR="00A706DB" w:rsidRPr="003B6A4F">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Pr="003B6A4F">
        <w:rPr>
          <w:rFonts w:cs="Times New Roman"/>
          <w:szCs w:val="24"/>
        </w:rPr>
        <w:t xml:space="preserve"> more susceptible to pathogens in those regions. For this reason, it might also be expected that migratory birds harbor a more diverse range of parasites and might be more susceptible to parasite infections. </w:t>
      </w:r>
    </w:p>
    <w:p w14:paraId="0F3772F7" w14:textId="6E6E75C9"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 such as Amazonia, Brazilian Savanna, Atlantic Rain Forest and Pantanal, 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6D0E6A" w:rsidRPr="003B6A4F">
        <w:rPr>
          <w:rFonts w:cs="Times New Roman"/>
          <w:szCs w:val="24"/>
        </w:rPr>
        <w:t>, however, recent</w:t>
      </w:r>
      <w:r w:rsidRPr="003B6A4F">
        <w:rPr>
          <w:rFonts w:cs="Times New Roman"/>
          <w:szCs w:val="24"/>
        </w:rPr>
        <w:t xml:space="preserve"> research conducted in Northeast Brazil reported higher prevalence of </w:t>
      </w:r>
      <w:proofErr w:type="spellStart"/>
      <w:r w:rsidRPr="003B6A4F">
        <w:rPr>
          <w:rFonts w:cs="Times New Roman"/>
          <w:i/>
          <w:iCs/>
          <w:szCs w:val="24"/>
        </w:rPr>
        <w:t>Haemoproteus</w:t>
      </w:r>
      <w:proofErr w:type="spellEnd"/>
      <w:r w:rsidRPr="003B6A4F">
        <w:rPr>
          <w:rFonts w:cs="Times New Roman"/>
          <w:szCs w:val="24"/>
        </w:rPr>
        <w:t xml:space="preserve"> parasites in this region (unpublished data).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Brazil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77A333A1" w:rsidR="006914BA" w:rsidRPr="003B6A4F" w:rsidRDefault="006914BA" w:rsidP="003B6A4F">
      <w:pPr>
        <w:spacing w:line="480" w:lineRule="auto"/>
        <w:ind w:firstLine="720"/>
        <w:rPr>
          <w:rFonts w:cs="Times New Roman"/>
          <w:szCs w:val="24"/>
        </w:rPr>
      </w:pPr>
      <w:r w:rsidRPr="003B6A4F">
        <w:rPr>
          <w:rFonts w:cs="Times New Roman"/>
          <w:szCs w:val="24"/>
        </w:rPr>
        <w:lastRenderedPageBreak/>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E442B0" w:rsidRPr="003B6A4F">
        <w:rPr>
          <w:rFonts w:cs="Times New Roman"/>
          <w:szCs w:val="24"/>
        </w:rPr>
        <w:t xml:space="preserve"> </w:t>
      </w:r>
      <w:r w:rsidR="00E442B0" w:rsidRPr="003B6A4F">
        <w:rPr>
          <w:rFonts w:cs="Times New Roman"/>
          <w:szCs w:val="24"/>
        </w:rPr>
        <w:fldChar w:fldCharType="begin" w:fldLock="1"/>
      </w:r>
      <w:r w:rsidR="00D02F85" w:rsidRPr="003B6A4F">
        <w:rPr>
          <w:rFonts w:cs="Times New Roman"/>
          <w:szCs w:val="24"/>
        </w:rPr>
        <w:instrText>ADDIN CSL_CITATION {"citationItems":[{"id":"ITEM-1","itemData":{"DOI":"10.3897/zookeys.420.7089","ISSN":"13132970","abstract":"Scientific names of biological entities offer an imperfect resolution of the concepts that they are intended to represent. Often they are labels applied to entities ranging from entire populations to individual specimens representing those populations, even though such names only unambiguously identify the type specimen to which they were originally attached. Thus the real-life referents of names are constantly changing as biological circumscriptions are redefined and thereby alter the sets of individuals bearing those names. This problem is compounded by other characteristics of names that make them ambiguous identifiers of biological concepts, including emendations, homonymy and synonymy. Taxonomic concepts have been proposed as a way to address issues related to scientific names, but they have yet to receive broad recognition or implementation. Some efforts have been made towards building systems that address these issues by cataloguing and organizing taxonomic concepts, but most are still in conceptual or proof-of-concept stage. We present the on-line database Avibase as one possible approach to organizing taxonomic concepts. Avibase has been successfully used to describe and organize 844,000 species-level and 705,000 subspecies-level taxonomic concepts across every major bird taxonomic checklist of the last 125 years. Te use of taxonomic concepts in place of scientific names, coupled with efficient resolution services, is a major step toward addressing some of the main deficiencies in the current practices of scientific name dissemination and use. © Denis Lepage et al.","author":[{"dropping-particle":"","family":"Lepage","given":"Denis","non-dropping-particle":"","parse-names":false,"suffix":""},{"dropping-particle":"","family":"Vaidya","given":"Gaurav","non-dropping-particle":"","parse-names":false,"suffix":""},{"dropping-particle":"","family":"Guralnick","given":"Robert","non-dropping-particle":"","parse-names":false,"suffix":""}],"container-title":"ZooKeys","id":"ITEM-1","issue":"420","issued":{"date-parts":[["2014"]]},"page":"117-135","title":"Avibase - A database system for managing and organizing taxonomic concepts","type":"article-journal"},"uris":["http://www.mendeley.com/documents/?uuid=e8c2a69f-d02f-438d-9561-7b8c445fc9e9"]}],"mendeley":{"formattedCitation":"(Lepage et al. 2014)","plainTextFormattedCitation":"(Lepage et al. 2014)","previouslyFormattedCitation":"(Lepage et al. 2014)"},"properties":{"noteIndex":0},"schema":"https://github.com/citation-style-language/schema/raw/master/csl-citation.json"}</w:instrText>
      </w:r>
      <w:r w:rsidR="00E442B0" w:rsidRPr="003B6A4F">
        <w:rPr>
          <w:rFonts w:cs="Times New Roman"/>
          <w:szCs w:val="24"/>
        </w:rPr>
        <w:fldChar w:fldCharType="separate"/>
      </w:r>
      <w:r w:rsidR="00F20647" w:rsidRPr="003B6A4F">
        <w:rPr>
          <w:rFonts w:cs="Times New Roman"/>
          <w:noProof/>
          <w:szCs w:val="24"/>
        </w:rPr>
        <w:t>(Lepage et al. 2014)</w:t>
      </w:r>
      <w:r w:rsidR="00E442B0" w:rsidRPr="003B6A4F">
        <w:rPr>
          <w:rFonts w:cs="Times New Roman"/>
          <w:szCs w:val="24"/>
        </w:rPr>
        <w:fldChar w:fldCharType="end"/>
      </w:r>
      <w:r w:rsidRPr="003B6A4F">
        <w:rPr>
          <w:rFonts w:cs="Times New Roman"/>
          <w:szCs w:val="24"/>
        </w:rPr>
        <w:t xml:space="preserve"> could also enhance the probability of parasite host-shifting 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 </w:t>
      </w:r>
      <w:r w:rsidR="0087691F" w:rsidRPr="003B6A4F">
        <w:rPr>
          <w:rFonts w:cs="Times New Roman"/>
          <w:szCs w:val="24"/>
        </w:rPr>
        <w:t xml:space="preserve"> </w:t>
      </w:r>
      <w:r w:rsidR="00127505" w:rsidRPr="003B6A4F">
        <w:rPr>
          <w:rFonts w:cs="Times New Roman"/>
          <w:szCs w:val="24"/>
        </w:rPr>
        <w:fldChar w:fldCharType="begin" w:fldLock="1"/>
      </w:r>
      <w:r w:rsidR="00F931D6" w:rsidRPr="003B6A4F">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Brasil","type":"book"},"uris":["http://www.mendeley.com/documents/?uuid=b2588ab5-89e5-439c-8099-8fefeca5b19a"]}],"mendeley":{"formattedCitation":"(Consoli and Oliveira 1994)","plainTextFormattedCitation":"(Consoli and Oliveira 1994)","previouslyFormattedCitation":"(Consoli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127505" w:rsidRPr="003B6A4F">
        <w:rPr>
          <w:rFonts w:cs="Times New Roman"/>
          <w:noProof/>
          <w:szCs w:val="24"/>
        </w:rPr>
        <w:t>(Consoli and Oliveira 1994)</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795F7733"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 hypothesize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 only in residents, differ in their frequency of occurrence among localities. Due to the fact migrants can carry parasites from many sites and infect resident birds, we predicted that parasite lineages using migratory birds will occur in a greater percentage of localities than those using only resident birds. Moreover, migration behavior increases the exposure of birds to more parasites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Pr="003B6A4F">
        <w:rPr>
          <w:rFonts w:cs="Times New Roman"/>
          <w:szCs w:val="24"/>
        </w:rPr>
        <w:t xml:space="preserve">, </w:t>
      </w:r>
      <w:r w:rsidR="00C86262" w:rsidRPr="003B6A4F">
        <w:rPr>
          <w:rFonts w:cs="Times New Roman"/>
          <w:szCs w:val="24"/>
        </w:rPr>
        <w:t xml:space="preserve">therefore </w:t>
      </w:r>
      <w:r w:rsidRPr="003B6A4F">
        <w:rPr>
          <w:rFonts w:cs="Times New Roman"/>
          <w:szCs w:val="24"/>
        </w:rPr>
        <w:t>we expected 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p>
    <w:p w14:paraId="29DE4119" w14:textId="0A8D72D1" w:rsidR="00B9762B" w:rsidRPr="003B6A4F" w:rsidRDefault="00B9762B" w:rsidP="003B6A4F">
      <w:pPr>
        <w:spacing w:line="480" w:lineRule="auto"/>
        <w:rPr>
          <w:rFonts w:cs="Times New Roman"/>
          <w:szCs w:val="24"/>
        </w:rPr>
      </w:pPr>
    </w:p>
    <w:p w14:paraId="73E1BD61" w14:textId="0B64B38D" w:rsidR="00FF2A33" w:rsidRPr="003B6A4F" w:rsidRDefault="00DA1478" w:rsidP="003B6A4F">
      <w:pPr>
        <w:pStyle w:val="Title"/>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itle"/>
        <w:spacing w:line="480" w:lineRule="auto"/>
        <w:rPr>
          <w:rFonts w:cs="Times New Roman"/>
          <w:szCs w:val="24"/>
        </w:rPr>
      </w:pPr>
      <w:r w:rsidRPr="003B6A4F">
        <w:rPr>
          <w:rFonts w:cs="Times New Roman"/>
          <w:szCs w:val="24"/>
        </w:rPr>
        <w:t>2.1 Dataset</w:t>
      </w:r>
    </w:p>
    <w:p w14:paraId="7A015567" w14:textId="58A09B53" w:rsidR="00DA1478" w:rsidRPr="003B6A4F" w:rsidRDefault="00DA1478" w:rsidP="003B6A4F">
      <w:pPr>
        <w:spacing w:line="480" w:lineRule="auto"/>
        <w:ind w:firstLine="708"/>
        <w:rPr>
          <w:rFonts w:cs="Times New Roman"/>
          <w:szCs w:val="24"/>
        </w:rPr>
      </w:pPr>
      <w:r w:rsidRPr="003B6A4F">
        <w:rPr>
          <w:rFonts w:cs="Times New Roman"/>
          <w:szCs w:val="24"/>
        </w:rPr>
        <w:tab/>
      </w:r>
      <w:r w:rsidR="00546453" w:rsidRPr="003B6A4F">
        <w:rPr>
          <w:rFonts w:cs="Times New Roman"/>
          <w:bCs/>
          <w:iCs/>
          <w:szCs w:val="24"/>
        </w:rPr>
        <w:t xml:space="preserve">All the analyses were performed using the </w:t>
      </w:r>
      <w:proofErr w:type="spellStart"/>
      <w:r w:rsidR="00546453" w:rsidRPr="003B6A4F">
        <w:rPr>
          <w:rFonts w:cs="Times New Roman"/>
          <w:bCs/>
          <w:iCs/>
          <w:szCs w:val="24"/>
        </w:rPr>
        <w:t>MalAvi</w:t>
      </w:r>
      <w:proofErr w:type="spellEnd"/>
      <w:r w:rsidR="00546453" w:rsidRPr="003B6A4F">
        <w:rPr>
          <w:rFonts w:cs="Times New Roman"/>
          <w:bCs/>
          <w:iCs/>
          <w:szCs w:val="24"/>
        </w:rPr>
        <w:t xml:space="preserve"> </w:t>
      </w:r>
      <w:r w:rsidR="00546453" w:rsidRPr="003B6A4F">
        <w:rPr>
          <w:rFonts w:cs="Times New Roman"/>
          <w:szCs w:val="24"/>
        </w:rPr>
        <w:t>database (</w:t>
      </w:r>
      <w:hyperlink r:id="rId9" w:history="1">
        <w:r w:rsidR="00546453" w:rsidRPr="003B6A4F">
          <w:rPr>
            <w:rStyle w:val="Hyperlink"/>
            <w:rFonts w:cs="Times New Roman"/>
            <w:color w:val="auto"/>
            <w:szCs w:val="24"/>
          </w:rPr>
          <w:t>http://130.235.244.92/Malavi/</w:t>
        </w:r>
      </w:hyperlink>
      <w:r w:rsidR="00546453" w:rsidRPr="003B6A4F">
        <w:rPr>
          <w:rFonts w:cs="Times New Roman"/>
          <w:szCs w:val="24"/>
        </w:rPr>
        <w:t xml:space="preserve">) from South American regions </w:t>
      </w:r>
      <w:r w:rsidR="00286CE3" w:rsidRPr="003B6A4F">
        <w:rPr>
          <w:rFonts w:cs="Times New Roman"/>
          <w:szCs w:val="24"/>
        </w:rPr>
        <w:t>and another dataset</w:t>
      </w:r>
      <w:r w:rsidRPr="003B6A4F">
        <w:rPr>
          <w:rFonts w:cs="Times New Roman"/>
          <w:szCs w:val="24"/>
        </w:rPr>
        <w:t xml:space="preserve"> containing</w:t>
      </w:r>
      <w:r w:rsidRPr="003B6A4F">
        <w:rPr>
          <w:rFonts w:cs="Times New Roman"/>
          <w:bCs/>
          <w:iCs/>
          <w:szCs w:val="24"/>
        </w:rPr>
        <w:t xml:space="preserve"> </w:t>
      </w:r>
      <w:r w:rsidRPr="003B6A4F">
        <w:rPr>
          <w:rFonts w:cs="Times New Roman"/>
          <w:szCs w:val="24"/>
        </w:rPr>
        <w:t xml:space="preserve">~13200 bird blood samples from </w:t>
      </w:r>
      <w:r w:rsidR="00CD1DDD" w:rsidRPr="003B6A4F">
        <w:rPr>
          <w:rFonts w:cs="Times New Roman"/>
          <w:szCs w:val="24"/>
        </w:rPr>
        <w:t xml:space="preserve">916 species from </w:t>
      </w:r>
      <w:r w:rsidRPr="003B6A4F">
        <w:rPr>
          <w:rFonts w:cs="Times New Roman"/>
          <w:szCs w:val="24"/>
        </w:rPr>
        <w:t xml:space="preserve">63 different locations </w:t>
      </w:r>
      <w:r w:rsidR="00412DAE" w:rsidRPr="003B6A4F">
        <w:rPr>
          <w:rFonts w:cs="Times New Roman"/>
          <w:szCs w:val="24"/>
        </w:rPr>
        <w:t xml:space="preserve">sampled from 2005 to 2018 </w:t>
      </w:r>
      <w:r w:rsidRPr="003B6A4F">
        <w:rPr>
          <w:rFonts w:cs="Times New Roman"/>
          <w:szCs w:val="24"/>
        </w:rPr>
        <w:t>in South America (Figure 1</w:t>
      </w:r>
      <w:r w:rsidR="00827C41" w:rsidRPr="003B6A4F">
        <w:rPr>
          <w:rFonts w:cs="Times New Roman"/>
          <w:szCs w:val="24"/>
        </w:rPr>
        <w:t>, Supplementary material</w:t>
      </w:r>
      <w:r w:rsidRPr="003B6A4F">
        <w:rPr>
          <w:rFonts w:cs="Times New Roman"/>
          <w:szCs w:val="24"/>
        </w:rPr>
        <w:t>).</w:t>
      </w:r>
      <w:r w:rsidR="00412DAE" w:rsidRPr="003B6A4F">
        <w:rPr>
          <w:rFonts w:cs="Times New Roman"/>
          <w:szCs w:val="24"/>
        </w:rPr>
        <w:t xml:space="preserve"> Combining both datasets, we obtained a total of ~2800 parasites lineages</w:t>
      </w:r>
      <w:r w:rsidR="00911113" w:rsidRPr="003B6A4F">
        <w:rPr>
          <w:rFonts w:cs="Times New Roman"/>
          <w:szCs w:val="24"/>
        </w:rPr>
        <w:t xml:space="preserve"> (</w:t>
      </w:r>
      <w:r w:rsidR="0011367F" w:rsidRPr="003B6A4F">
        <w:rPr>
          <w:rFonts w:cs="Times New Roman"/>
          <w:szCs w:val="24"/>
        </w:rPr>
        <w:t xml:space="preserve">all belonging to one of these three genera: </w:t>
      </w:r>
      <w:r w:rsidR="00911113" w:rsidRPr="003B6A4F">
        <w:rPr>
          <w:rFonts w:cs="Times New Roman"/>
          <w:i/>
          <w:iCs/>
          <w:szCs w:val="24"/>
        </w:rPr>
        <w:t>Plasmodium</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and </w:t>
      </w:r>
      <w:proofErr w:type="spellStart"/>
      <w:r w:rsidR="00911113" w:rsidRPr="003B6A4F">
        <w:rPr>
          <w:rFonts w:cs="Times New Roman"/>
          <w:i/>
          <w:iCs/>
          <w:szCs w:val="24"/>
        </w:rPr>
        <w:t>Leucocytozoon</w:t>
      </w:r>
      <w:proofErr w:type="spellEnd"/>
      <w:r w:rsidR="00911113" w:rsidRPr="003B6A4F">
        <w:rPr>
          <w:rFonts w:cs="Times New Roman"/>
          <w:szCs w:val="24"/>
        </w:rPr>
        <w:t>)</w:t>
      </w:r>
      <w:r w:rsidR="00546453" w:rsidRPr="003B6A4F">
        <w:rPr>
          <w:rFonts w:cs="Times New Roman"/>
          <w:szCs w:val="24"/>
        </w:rPr>
        <w:t xml:space="preserve">, </w:t>
      </w:r>
      <w:r w:rsidR="00CD1DDD" w:rsidRPr="003B6A4F">
        <w:rPr>
          <w:rFonts w:cs="Times New Roman"/>
          <w:szCs w:val="24"/>
        </w:rPr>
        <w:t>representing 506</w:t>
      </w:r>
      <w:r w:rsidR="00546453" w:rsidRPr="003B6A4F">
        <w:rPr>
          <w:rFonts w:cs="Times New Roman"/>
          <w:szCs w:val="24"/>
        </w:rPr>
        <w:t xml:space="preserve"> host species and </w:t>
      </w:r>
      <w:r w:rsidR="00CD1DDD" w:rsidRPr="003B6A4F">
        <w:rPr>
          <w:rFonts w:cs="Times New Roman"/>
          <w:szCs w:val="24"/>
        </w:rPr>
        <w:t>156</w:t>
      </w:r>
      <w:r w:rsidR="00546453" w:rsidRPr="003B6A4F">
        <w:rPr>
          <w:rFonts w:cs="Times New Roman"/>
          <w:szCs w:val="24"/>
        </w:rPr>
        <w:t xml:space="preserve"> localities</w:t>
      </w:r>
      <w:r w:rsidR="00412DAE" w:rsidRPr="003B6A4F">
        <w:rPr>
          <w:rFonts w:cs="Times New Roman"/>
          <w:szCs w:val="24"/>
        </w:rPr>
        <w:t xml:space="preserve">. </w:t>
      </w:r>
      <w:r w:rsidR="003D40FB" w:rsidRPr="003B6A4F">
        <w:rPr>
          <w:rFonts w:cs="Times New Roman"/>
          <w:szCs w:val="24"/>
        </w:rPr>
        <w:t>Each locality was assigned to a</w:t>
      </w:r>
      <w:r w:rsidR="00D02F85" w:rsidRPr="003B6A4F">
        <w:rPr>
          <w:rFonts w:cs="Times New Roman"/>
          <w:szCs w:val="24"/>
        </w:rPr>
        <w:t xml:space="preserve"> b</w:t>
      </w:r>
      <w:r w:rsidR="003D40FB" w:rsidRPr="003B6A4F">
        <w:rPr>
          <w:rFonts w:cs="Times New Roman"/>
          <w:szCs w:val="24"/>
        </w:rPr>
        <w:t>iome based on the classification of</w:t>
      </w:r>
      <w:r w:rsidR="00320556">
        <w:rPr>
          <w:rFonts w:cs="Times New Roman"/>
          <w:szCs w:val="24"/>
        </w:rPr>
        <w:t xml:space="preserve"> </w:t>
      </w:r>
      <w:r w:rsidR="00320556">
        <w:rPr>
          <w:rFonts w:cs="Times New Roman"/>
          <w:szCs w:val="24"/>
        </w:rPr>
        <w:fldChar w:fldCharType="begin" w:fldLock="1"/>
      </w:r>
      <w:r w:rsidR="007B6775">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Pr>
          <w:rFonts w:cs="Times New Roman"/>
          <w:szCs w:val="24"/>
        </w:rPr>
        <w:fldChar w:fldCharType="separate"/>
      </w:r>
      <w:r w:rsidR="00320556" w:rsidRPr="00320556">
        <w:rPr>
          <w:rFonts w:cs="Times New Roman"/>
          <w:noProof/>
          <w:szCs w:val="24"/>
        </w:rPr>
        <w:t>Turchetto-Zolet et al. 2013</w:t>
      </w:r>
      <w:r w:rsidR="00320556">
        <w:rPr>
          <w:rFonts w:cs="Times New Roman"/>
          <w:szCs w:val="24"/>
        </w:rPr>
        <w:fldChar w:fldCharType="end"/>
      </w:r>
      <w:r w:rsidR="00B46907" w:rsidRPr="003B6A4F">
        <w:rPr>
          <w:rFonts w:cs="Times New Roman"/>
          <w:szCs w:val="24"/>
        </w:rPr>
        <w:t xml:space="preserve">. </w:t>
      </w:r>
      <w:r w:rsidRPr="003B6A4F">
        <w:rPr>
          <w:rFonts w:cs="Times New Roman"/>
          <w:szCs w:val="24"/>
        </w:rPr>
        <w:t xml:space="preserve">The parasite prevalence was estimated using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0" w:history="1">
        <w:r w:rsidRPr="003B6A4F">
          <w:rPr>
            <w:rStyle w:val="Hyperlink"/>
            <w:rFonts w:cs="Times New Roman"/>
            <w:szCs w:val="24"/>
          </w:rPr>
          <w:t>https://www.birdlife.org/</w:t>
        </w:r>
      </w:hyperlink>
      <w:r w:rsidRPr="003B6A4F">
        <w:rPr>
          <w:rFonts w:cs="Times New Roman"/>
          <w:szCs w:val="24"/>
        </w:rPr>
        <w:t>).</w:t>
      </w:r>
    </w:p>
    <w:p w14:paraId="362BE89D" w14:textId="4F1B82F6" w:rsidR="003337A3" w:rsidRPr="003B6A4F" w:rsidRDefault="008779D2" w:rsidP="003B6A4F">
      <w:pPr>
        <w:spacing w:line="480" w:lineRule="auto"/>
        <w:rPr>
          <w:rFonts w:cs="Times New Roman"/>
          <w:szCs w:val="24"/>
        </w:rPr>
      </w:pPr>
      <w:r w:rsidRPr="003B6A4F">
        <w:rPr>
          <w:rFonts w:cs="Times New Roman"/>
          <w:noProof/>
          <w:szCs w:val="24"/>
          <w:lang w:val="en-GB" w:eastAsia="en-GB"/>
        </w:rPr>
        <w:lastRenderedPageBreak/>
        <w:drawing>
          <wp:inline distT="0" distB="0" distL="0" distR="0" wp14:anchorId="6D7BEECE" wp14:editId="14832348">
            <wp:extent cx="5625097" cy="41079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png"/>
                    <pic:cNvPicPr/>
                  </pic:nvPicPr>
                  <pic:blipFill rotWithShape="1">
                    <a:blip r:embed="rId11">
                      <a:extLst>
                        <a:ext uri="{28A0092B-C50C-407E-A947-70E740481C1C}">
                          <a14:useLocalDpi xmlns:a14="http://schemas.microsoft.com/office/drawing/2010/main" val="0"/>
                        </a:ext>
                      </a:extLst>
                    </a:blip>
                    <a:srcRect l="12894" t="10987" r="31154" b="15161"/>
                    <a:stretch/>
                  </pic:blipFill>
                  <pic:spPr bwMode="auto">
                    <a:xfrm>
                      <a:off x="0" y="0"/>
                      <a:ext cx="5671620" cy="4141952"/>
                    </a:xfrm>
                    <a:prstGeom prst="rect">
                      <a:avLst/>
                    </a:prstGeom>
                    <a:ln>
                      <a:noFill/>
                    </a:ln>
                    <a:extLst>
                      <a:ext uri="{53640926-AAD7-44D8-BBD7-CCE9431645EC}">
                        <a14:shadowObscured xmlns:a14="http://schemas.microsoft.com/office/drawing/2010/main"/>
                      </a:ext>
                    </a:extLst>
                  </pic:spPr>
                </pic:pic>
              </a:graphicData>
            </a:graphic>
          </wp:inline>
        </w:drawing>
      </w:r>
    </w:p>
    <w:p w14:paraId="473A6E90" w14:textId="2EC1FAE3" w:rsidR="00DA1478" w:rsidRPr="003B6A4F" w:rsidRDefault="00DA1478" w:rsidP="003B6A4F">
      <w:pPr>
        <w:spacing w:line="480" w:lineRule="auto"/>
        <w:rPr>
          <w:rFonts w:cs="Times New Roman"/>
          <w:szCs w:val="24"/>
        </w:rPr>
      </w:pPr>
      <w:r w:rsidRPr="003B6A4F">
        <w:rPr>
          <w:rFonts w:cs="Times New Roman"/>
          <w:szCs w:val="24"/>
        </w:rPr>
        <w:t xml:space="preserve"> </w:t>
      </w:r>
      <w:r w:rsidR="00FB3698" w:rsidRPr="003B6A4F">
        <w:rPr>
          <w:rFonts w:cs="Times New Roman"/>
          <w:szCs w:val="24"/>
        </w:rPr>
        <w:t xml:space="preserve">Figure 1: </w:t>
      </w:r>
      <w:r w:rsidR="00192A01" w:rsidRPr="003B6A4F">
        <w:rPr>
          <w:rFonts w:cs="Times New Roman"/>
          <w:szCs w:val="24"/>
        </w:rPr>
        <w:t>Bird collection points.</w:t>
      </w:r>
      <w:r w:rsidR="00094B31" w:rsidRPr="003B6A4F">
        <w:rPr>
          <w:rFonts w:cs="Times New Roman"/>
          <w:szCs w:val="24"/>
        </w:rPr>
        <w:t xml:space="preserve"> Collection points comprises a total of 156 areas</w:t>
      </w:r>
      <w:r w:rsidR="00D02F85" w:rsidRPr="003B6A4F">
        <w:rPr>
          <w:rFonts w:cs="Times New Roman"/>
          <w:szCs w:val="24"/>
        </w:rPr>
        <w:t xml:space="preserve"> combining </w:t>
      </w:r>
      <w:r w:rsidR="00094B31" w:rsidRPr="003B6A4F">
        <w:rPr>
          <w:rFonts w:cs="Times New Roman"/>
          <w:szCs w:val="24"/>
        </w:rPr>
        <w:t xml:space="preserve">our dataset and </w:t>
      </w:r>
      <w:r w:rsidR="003D40FB" w:rsidRPr="003B6A4F">
        <w:rPr>
          <w:rFonts w:cs="Times New Roman"/>
          <w:szCs w:val="24"/>
        </w:rPr>
        <w:t xml:space="preserve">the </w:t>
      </w:r>
      <w:proofErr w:type="spellStart"/>
      <w:r w:rsidR="00094B31" w:rsidRPr="003B6A4F">
        <w:rPr>
          <w:rFonts w:cs="Times New Roman"/>
          <w:szCs w:val="24"/>
        </w:rPr>
        <w:t>MalAvi</w:t>
      </w:r>
      <w:proofErr w:type="spellEnd"/>
      <w:r w:rsidR="00094B31" w:rsidRPr="003B6A4F">
        <w:rPr>
          <w:rFonts w:cs="Times New Roman"/>
          <w:szCs w:val="24"/>
        </w:rPr>
        <w:t xml:space="preserve"> database.</w:t>
      </w:r>
      <w:r w:rsidR="00192A01" w:rsidRPr="003B6A4F">
        <w:rPr>
          <w:rFonts w:cs="Times New Roman"/>
          <w:szCs w:val="24"/>
        </w:rPr>
        <w:t xml:space="preserve">  </w:t>
      </w:r>
      <w:r w:rsidR="003337A3" w:rsidRPr="003B6A4F">
        <w:rPr>
          <w:rFonts w:cs="Times New Roman"/>
          <w:szCs w:val="24"/>
        </w:rPr>
        <w:t xml:space="preserve"> </w:t>
      </w:r>
    </w:p>
    <w:p w14:paraId="0888710E" w14:textId="77777777" w:rsidR="00A83253" w:rsidRPr="003B6A4F" w:rsidRDefault="00A83253" w:rsidP="003B6A4F">
      <w:pPr>
        <w:spacing w:line="480" w:lineRule="auto"/>
        <w:rPr>
          <w:rFonts w:cs="Times New Roman"/>
          <w:szCs w:val="24"/>
        </w:rPr>
      </w:pPr>
    </w:p>
    <w:p w14:paraId="3079BD5E" w14:textId="4EE00293" w:rsidR="00192A01" w:rsidRPr="003B6A4F" w:rsidRDefault="00192A01" w:rsidP="003B6A4F">
      <w:pPr>
        <w:pStyle w:val="Subtitle"/>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77777777" w:rsidR="00021A7F" w:rsidRPr="003B6A4F" w:rsidRDefault="00021A7F" w:rsidP="003B6A4F">
      <w:pPr>
        <w:spacing w:line="480" w:lineRule="auto"/>
        <w:rPr>
          <w:rFonts w:cs="Times New Roman"/>
          <w:i/>
          <w:iCs/>
          <w:szCs w:val="24"/>
        </w:rPr>
      </w:pPr>
      <w:r w:rsidRPr="003B6A4F">
        <w:rPr>
          <w:rFonts w:cs="Times New Roman"/>
          <w:i/>
          <w:iCs/>
          <w:szCs w:val="24"/>
        </w:rPr>
        <w:t>Spatial and temporal correlation</w:t>
      </w:r>
    </w:p>
    <w:p w14:paraId="419CB29D" w14:textId="288831E7" w:rsidR="00021A7F" w:rsidRDefault="00021A7F" w:rsidP="003B6A4F">
      <w:pPr>
        <w:spacing w:line="480" w:lineRule="auto"/>
        <w:rPr>
          <w:rFonts w:cs="Times New Roman"/>
          <w:szCs w:val="24"/>
        </w:rPr>
      </w:pPr>
      <w:r w:rsidRPr="003B6A4F">
        <w:rPr>
          <w:rFonts w:cs="Times New Roman"/>
          <w:szCs w:val="24"/>
        </w:rPr>
        <w:tab/>
        <w:t>All analyses were conducted in R (R Core Team, 2019). We determined whether there was significant spatial autocorrelation for prevalence 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from the “Ape” package. Temporal correlation analyses were performed using linear models</w:t>
      </w:r>
      <w:r w:rsidR="001678D5" w:rsidRPr="003B6A4F">
        <w:rPr>
          <w:rFonts w:cs="Times New Roman"/>
          <w:szCs w:val="24"/>
        </w:rPr>
        <w:t xml:space="preserve">, to determine whether </w:t>
      </w:r>
      <w:r w:rsidR="001678D5" w:rsidRPr="003B6A4F">
        <w:rPr>
          <w:rFonts w:cs="Times New Roman"/>
          <w:szCs w:val="24"/>
        </w:rPr>
        <w:lastRenderedPageBreak/>
        <w:t>prevalence or richness estimates varied throughout the sampling period (2005–2018)</w:t>
      </w:r>
      <w:r w:rsidRPr="003B6A4F">
        <w:rPr>
          <w:rFonts w:cs="Times New Roman"/>
          <w:szCs w:val="24"/>
        </w:rPr>
        <w:t xml:space="preserve">. For </w:t>
      </w:r>
      <w:r w:rsidR="00D02F85" w:rsidRPr="003B6A4F">
        <w:rPr>
          <w:rFonts w:cs="Times New Roman"/>
          <w:szCs w:val="24"/>
        </w:rPr>
        <w:t xml:space="preserve">parasite </w:t>
      </w:r>
      <w:r w:rsidRPr="003B6A4F">
        <w:rPr>
          <w:rFonts w:cs="Times New Roman"/>
          <w:szCs w:val="24"/>
        </w:rPr>
        <w:t>prevalence, we conducted a mixed linear model using package “lme4” and the function “</w:t>
      </w:r>
      <w:proofErr w:type="spellStart"/>
      <w:r w:rsidRPr="003B6A4F">
        <w:rPr>
          <w:rFonts w:cs="Times New Roman"/>
          <w:szCs w:val="24"/>
        </w:rPr>
        <w:t>lmer</w:t>
      </w:r>
      <w:proofErr w:type="spellEnd"/>
      <w:r w:rsidRPr="003B6A4F">
        <w:rPr>
          <w:rFonts w:cs="Times New Roman"/>
          <w:szCs w:val="24"/>
        </w:rPr>
        <w:t>”. Firstly, we grouped the data by year and location employing the “</w:t>
      </w:r>
      <w:proofErr w:type="spellStart"/>
      <w:r w:rsidRPr="003B6A4F">
        <w:rPr>
          <w:rFonts w:cs="Times New Roman"/>
          <w:szCs w:val="24"/>
        </w:rPr>
        <w:t>group_by</w:t>
      </w:r>
      <w:proofErr w:type="spellEnd"/>
      <w:r w:rsidRPr="003B6A4F">
        <w:rPr>
          <w:rFonts w:cs="Times New Roman"/>
          <w:szCs w:val="24"/>
        </w:rPr>
        <w:t>” function from the “</w:t>
      </w:r>
      <w:proofErr w:type="spellStart"/>
      <w:r w:rsidRPr="003B6A4F">
        <w:rPr>
          <w:rFonts w:cs="Times New Roman"/>
          <w:szCs w:val="24"/>
        </w:rPr>
        <w:t>dplyr</w:t>
      </w:r>
      <w:proofErr w:type="spellEnd"/>
      <w:r w:rsidRPr="003B6A4F">
        <w:rPr>
          <w:rFonts w:cs="Times New Roman"/>
          <w:szCs w:val="24"/>
        </w:rPr>
        <w:t>” package. Then, we compared the prevalence among years of collection considering number of birds collected and location as variables. For parasite richness, we performed a simple linear model using the “</w:t>
      </w:r>
      <w:proofErr w:type="spellStart"/>
      <w:r w:rsidRPr="003B6A4F">
        <w:rPr>
          <w:rFonts w:cs="Times New Roman"/>
          <w:szCs w:val="24"/>
        </w:rPr>
        <w:t>lm</w:t>
      </w:r>
      <w:proofErr w:type="spellEnd"/>
      <w:r w:rsidRPr="003B6A4F">
        <w:rPr>
          <w:rFonts w:cs="Times New Roman"/>
          <w:szCs w:val="24"/>
        </w:rPr>
        <w:t>” function.</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57FFF38" w:rsidR="00021A7F" w:rsidRPr="003B6A4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2"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package,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 Using “</w:t>
      </w:r>
      <w:proofErr w:type="spellStart"/>
      <w:r w:rsidRPr="003B6A4F">
        <w:rPr>
          <w:rFonts w:eastAsia="Times New Roman" w:cs="Times New Roman"/>
          <w:szCs w:val="24"/>
        </w:rPr>
        <w:t>dplyr</w:t>
      </w:r>
      <w:proofErr w:type="spellEnd"/>
      <w:r w:rsidRPr="003B6A4F">
        <w:rPr>
          <w:rFonts w:eastAsia="Times New Roman" w:cs="Times New Roman"/>
          <w:szCs w:val="24"/>
        </w:rPr>
        <w:t xml:space="preserve">” package, we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xml:space="preserve">” package. </w:t>
      </w:r>
    </w:p>
    <w:p w14:paraId="28529972" w14:textId="61576FD7" w:rsidR="0087691F" w:rsidRDefault="0087691F" w:rsidP="003B6A4F">
      <w:pPr>
        <w:spacing w:line="480" w:lineRule="auto"/>
        <w:rPr>
          <w:rFonts w:cs="Times New Roman"/>
          <w:szCs w:val="24"/>
        </w:rPr>
      </w:pPr>
    </w:p>
    <w:p w14:paraId="726A6C23" w14:textId="06DB5E3C" w:rsidR="00A77265" w:rsidRDefault="00A77265" w:rsidP="003B6A4F">
      <w:pPr>
        <w:spacing w:line="480" w:lineRule="auto"/>
        <w:rPr>
          <w:rFonts w:cs="Times New Roman"/>
          <w:szCs w:val="24"/>
        </w:rPr>
      </w:pP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lastRenderedPageBreak/>
        <w:t>Climate variables</w:t>
      </w:r>
    </w:p>
    <w:p w14:paraId="6CF2DAEF" w14:textId="176C064E" w:rsidR="0087691F" w:rsidRPr="003B6A4F" w:rsidRDefault="0087691F" w:rsidP="003B6A4F">
      <w:pPr>
        <w:spacing w:line="480" w:lineRule="auto"/>
        <w:rPr>
          <w:rFonts w:cs="Times New Roman"/>
          <w:szCs w:val="24"/>
        </w:rPr>
      </w:pPr>
      <w:r w:rsidRPr="003B6A4F">
        <w:rPr>
          <w:rFonts w:cs="Times New Roman"/>
          <w:i/>
          <w:iCs/>
          <w:szCs w:val="24"/>
        </w:rPr>
        <w:tab/>
      </w:r>
      <w:r w:rsidR="006642B1" w:rsidRPr="003B6A4F">
        <w:rPr>
          <w:rFonts w:cs="Times New Roman"/>
          <w:szCs w:val="24"/>
        </w:rPr>
        <w:t xml:space="preserve">We used </w:t>
      </w:r>
      <w:r w:rsidR="006642B1" w:rsidRPr="003B6A4F">
        <w:rPr>
          <w:rStyle w:val="fontstyle01"/>
          <w:rFonts w:ascii="Times New Roman" w:hAnsi="Times New Roman" w:cs="Times New Roman"/>
        </w:rPr>
        <w:t>average precipitation seasonality, annual mean temperature (ºC) as predictors in the mixed models</w:t>
      </w:r>
      <w:r w:rsidR="006642B1" w:rsidRPr="003B6A4F">
        <w:rPr>
          <w:rFonts w:cs="Times New Roman"/>
          <w:szCs w:val="24"/>
        </w:rPr>
        <w:t xml:space="preserve">. </w:t>
      </w:r>
      <w:r w:rsidR="00127505" w:rsidRPr="003B6A4F">
        <w:rPr>
          <w:rFonts w:cs="Times New Roman"/>
          <w:szCs w:val="24"/>
        </w:rPr>
        <w:t xml:space="preserve">Aiming to </w:t>
      </w:r>
      <w:r w:rsidR="00FF4844" w:rsidRPr="003B6A4F">
        <w:rPr>
          <w:rFonts w:cs="Times New Roman"/>
          <w:szCs w:val="24"/>
        </w:rPr>
        <w:t xml:space="preserve">these climate </w:t>
      </w:r>
      <w:r w:rsidR="00D62320" w:rsidRPr="003B6A4F">
        <w:rPr>
          <w:rFonts w:cs="Times New Roman"/>
          <w:szCs w:val="24"/>
        </w:rPr>
        <w:t xml:space="preserve">data we used R to extract </w:t>
      </w:r>
      <w:r w:rsidR="00FF4844" w:rsidRPr="003B6A4F">
        <w:rPr>
          <w:rFonts w:cs="Times New Roman"/>
          <w:szCs w:val="24"/>
        </w:rPr>
        <w:t>it</w:t>
      </w:r>
      <w:r w:rsidR="00D62320" w:rsidRPr="003B6A4F">
        <w:rPr>
          <w:rFonts w:cs="Times New Roman"/>
          <w:szCs w:val="24"/>
        </w:rPr>
        <w:t xml:space="preserve"> from </w:t>
      </w:r>
      <w:proofErr w:type="spellStart"/>
      <w:r w:rsidR="00D62320" w:rsidRPr="003B6A4F">
        <w:rPr>
          <w:rFonts w:cs="Times New Roman"/>
          <w:szCs w:val="24"/>
        </w:rPr>
        <w:t>Worlclim</w:t>
      </w:r>
      <w:proofErr w:type="spellEnd"/>
      <w:r w:rsidR="00D62320" w:rsidRPr="003B6A4F">
        <w:rPr>
          <w:rFonts w:cs="Times New Roman"/>
          <w:szCs w:val="24"/>
        </w:rPr>
        <w:t xml:space="preserve"> database </w:t>
      </w:r>
      <w:r w:rsidR="00D62320" w:rsidRPr="003B6A4F">
        <w:rPr>
          <w:rStyle w:val="fontstyle01"/>
          <w:rFonts w:ascii="Times New Roman" w:hAnsi="Times New Roman" w:cs="Times New Roman"/>
        </w:rPr>
        <w:t>(</w:t>
      </w:r>
      <w:hyperlink r:id="rId13" w:history="1">
        <w:r w:rsidR="00D62320" w:rsidRPr="003B6A4F">
          <w:rPr>
            <w:rStyle w:val="Hyperlink"/>
            <w:rFonts w:cs="Times New Roman"/>
            <w:szCs w:val="24"/>
          </w:rPr>
          <w:t>https://worldclim.org/version2</w:t>
        </w:r>
      </w:hyperlink>
      <w:r w:rsidR="00D62320" w:rsidRPr="003B6A4F">
        <w:rPr>
          <w:rStyle w:val="fontstyle01"/>
          <w:rFonts w:ascii="Times New Roman" w:hAnsi="Times New Roman" w:cs="Times New Roman"/>
        </w:rPr>
        <w:t>)</w:t>
      </w:r>
      <w:r w:rsidR="00FF4844" w:rsidRPr="003B6A4F">
        <w:rPr>
          <w:rStyle w:val="fontstyle01"/>
          <w:rFonts w:ascii="Times New Roman" w:hAnsi="Times New Roman" w:cs="Times New Roman"/>
        </w:rPr>
        <w:t>. Using</w:t>
      </w:r>
      <w:r w:rsidR="00D62320" w:rsidRPr="003B6A4F">
        <w:rPr>
          <w:rStyle w:val="fontstyle01"/>
          <w:rFonts w:ascii="Times New Roman" w:hAnsi="Times New Roman" w:cs="Times New Roman"/>
        </w:rPr>
        <w:t xml:space="preserve"> package “raster”, we extracted </w:t>
      </w:r>
      <w:proofErr w:type="spellStart"/>
      <w:r w:rsidR="00D62320" w:rsidRPr="003B6A4F">
        <w:rPr>
          <w:rStyle w:val="fontstyle01"/>
          <w:rFonts w:ascii="Times New Roman" w:hAnsi="Times New Roman" w:cs="Times New Roman"/>
        </w:rPr>
        <w:t>Worlclim</w:t>
      </w:r>
      <w:proofErr w:type="spellEnd"/>
      <w:r w:rsidR="00D62320" w:rsidRPr="003B6A4F">
        <w:rPr>
          <w:rStyle w:val="fontstyle01"/>
          <w:rFonts w:ascii="Times New Roman" w:hAnsi="Times New Roman" w:cs="Times New Roman"/>
        </w:rPr>
        <w:t xml:space="preserve"> data using “</w:t>
      </w:r>
      <w:proofErr w:type="spellStart"/>
      <w:r w:rsidR="00D62320" w:rsidRPr="003B6A4F">
        <w:rPr>
          <w:rStyle w:val="fontstyle01"/>
          <w:rFonts w:ascii="Times New Roman" w:hAnsi="Times New Roman" w:cs="Times New Roman"/>
        </w:rPr>
        <w:t>getData</w:t>
      </w:r>
      <w:proofErr w:type="spellEnd"/>
      <w:r w:rsidR="00D62320" w:rsidRPr="003B6A4F">
        <w:rPr>
          <w:rStyle w:val="fontstyle01"/>
          <w:rFonts w:ascii="Times New Roman" w:hAnsi="Times New Roman" w:cs="Times New Roman"/>
        </w:rPr>
        <w:t>” function, then we selected only the data from the 63 localities present in our dataset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itle"/>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1793C1E" w14:textId="77777777" w:rsidR="007A2464" w:rsidRPr="003B6A4F" w:rsidRDefault="007A2464" w:rsidP="003B6A4F">
      <w:pPr>
        <w:spacing w:line="480" w:lineRule="auto"/>
        <w:ind w:firstLine="720"/>
        <w:rPr>
          <w:rFonts w:cs="Times New Roman"/>
          <w:szCs w:val="24"/>
        </w:rPr>
      </w:pPr>
      <w:r w:rsidRPr="003B6A4F">
        <w:rPr>
          <w:rFonts w:cs="Times New Roman"/>
          <w:szCs w:val="24"/>
        </w:rPr>
        <w:t xml:space="preserve">The spatial and temporal autocorrelation analyses revealed there is no substantial effect of time or space on parasite richness, however, for prevalence, we observed a Moran Index effect of 0.15, and for this reason, locality was used as a random effect in our second mixed model. Likewise, considerable phylogenetic signals were observed among bird species for prevalence (0.49) and parasite richness (0.17). Considering this, phylogenetic covariation was added in Bayesian analyses and species were used as factors in the second mixed model. </w:t>
      </w:r>
    </w:p>
    <w:p w14:paraId="42D967E2" w14:textId="77777777" w:rsidR="007A2464" w:rsidRPr="003B6A4F" w:rsidRDefault="007A2464" w:rsidP="003B6A4F">
      <w:pPr>
        <w:spacing w:line="480" w:lineRule="auto"/>
        <w:rPr>
          <w:rFonts w:cs="Times New Roman"/>
          <w:szCs w:val="24"/>
        </w:rPr>
      </w:pPr>
    </w:p>
    <w:p w14:paraId="30AB6BAE" w14:textId="4298950F" w:rsidR="00192A01" w:rsidRPr="003B6A4F" w:rsidRDefault="00192A01" w:rsidP="003B6A4F">
      <w:pPr>
        <w:spacing w:line="480" w:lineRule="auto"/>
        <w:rPr>
          <w:rFonts w:cs="Times New Roman"/>
          <w:i/>
          <w:iCs/>
          <w:szCs w:val="24"/>
        </w:rPr>
      </w:pPr>
      <w:r w:rsidRPr="003B6A4F">
        <w:rPr>
          <w:rFonts w:cs="Times New Roman"/>
          <w:i/>
          <w:iCs/>
          <w:szCs w:val="24"/>
        </w:rPr>
        <w:t xml:space="preserve">Bayesian </w:t>
      </w:r>
      <w:r w:rsidR="00477D27" w:rsidRPr="003B6A4F">
        <w:rPr>
          <w:rFonts w:cs="Times New Roman"/>
          <w:i/>
          <w:iCs/>
          <w:szCs w:val="24"/>
        </w:rPr>
        <w:t>m</w:t>
      </w:r>
      <w:r w:rsidRPr="003B6A4F">
        <w:rPr>
          <w:rFonts w:cs="Times New Roman"/>
          <w:i/>
          <w:iCs/>
          <w:szCs w:val="24"/>
        </w:rPr>
        <w:t>odel</w:t>
      </w:r>
    </w:p>
    <w:p w14:paraId="6B0B4C54" w14:textId="69CE2110" w:rsidR="00477D27" w:rsidRPr="003B6A4F" w:rsidRDefault="00477D27" w:rsidP="003B6A4F">
      <w:pPr>
        <w:spacing w:line="480" w:lineRule="auto"/>
        <w:rPr>
          <w:rFonts w:cs="Times New Roman"/>
          <w:bCs/>
          <w:iCs/>
          <w:szCs w:val="24"/>
        </w:rPr>
      </w:pPr>
      <w:r w:rsidRPr="003B6A4F">
        <w:rPr>
          <w:rFonts w:cs="Times New Roman"/>
          <w:szCs w:val="24"/>
        </w:rPr>
        <w:tab/>
      </w:r>
      <w:r w:rsidR="00F70802" w:rsidRPr="003B6A4F">
        <w:rPr>
          <w:rFonts w:cs="Times New Roman"/>
          <w:szCs w:val="24"/>
        </w:rPr>
        <w:t>In order to determine whether migratory birds spread parasite lineages along their migratory routes and</w:t>
      </w:r>
      <w:r w:rsidR="00F70802" w:rsidRPr="003B6A4F">
        <w:rPr>
          <w:rFonts w:cs="Times New Roman"/>
          <w:bCs/>
          <w:iCs/>
          <w:szCs w:val="24"/>
        </w:rPr>
        <w:t xml:space="preserve"> to evaluate the parasite connectivity among localities due to migratory behavior, we conducted</w:t>
      </w:r>
      <w:r w:rsidR="000358F8" w:rsidRPr="003B6A4F">
        <w:rPr>
          <w:rFonts w:cs="Times New Roman"/>
          <w:bCs/>
          <w:iCs/>
          <w:szCs w:val="24"/>
        </w:rPr>
        <w:t xml:space="preserve"> used multi-level modeling (MLM)</w:t>
      </w:r>
      <w:r w:rsidR="00F70802" w:rsidRPr="003B6A4F">
        <w:rPr>
          <w:rFonts w:cs="Times New Roman"/>
          <w:bCs/>
          <w:iCs/>
          <w:szCs w:val="24"/>
        </w:rPr>
        <w:t xml:space="preserve"> using the “brms” package to evaluate the percentage of localities in which </w:t>
      </w:r>
      <w:proofErr w:type="spellStart"/>
      <w:r w:rsidR="00F70802" w:rsidRPr="003B6A4F">
        <w:rPr>
          <w:rFonts w:cs="Times New Roman"/>
          <w:bCs/>
          <w:iCs/>
          <w:szCs w:val="24"/>
        </w:rPr>
        <w:t>haemosporidian</w:t>
      </w:r>
      <w:proofErr w:type="spellEnd"/>
      <w:r w:rsidR="00F70802" w:rsidRPr="003B6A4F">
        <w:rPr>
          <w:rFonts w:cs="Times New Roman"/>
          <w:bCs/>
          <w:iCs/>
          <w:szCs w:val="24"/>
        </w:rPr>
        <w:t xml:space="preserve"> lineages occurred depending on whether they were found only in resident birds, only in partial migrant and fully migrant birds, or in both residents and migrants. Firstly, using the “ape” package, we computed the </w:t>
      </w:r>
      <w:r w:rsidR="00F70802" w:rsidRPr="003B6A4F">
        <w:rPr>
          <w:rFonts w:cs="Times New Roman"/>
          <w:bCs/>
          <w:iCs/>
          <w:szCs w:val="24"/>
        </w:rPr>
        <w:lastRenderedPageBreak/>
        <w:t>phylogenetic expected variances and covariances from our bird species and incorporated this to control for phylogenetic effects in our Bayesian model. Secondly, we applied the “</w:t>
      </w:r>
      <w:proofErr w:type="spellStart"/>
      <w:r w:rsidR="00F70802" w:rsidRPr="003B6A4F">
        <w:rPr>
          <w:rFonts w:cs="Times New Roman"/>
          <w:bCs/>
          <w:iCs/>
          <w:szCs w:val="24"/>
        </w:rPr>
        <w:t>get_priors</w:t>
      </w:r>
      <w:proofErr w:type="spellEnd"/>
      <w:r w:rsidR="00F70802" w:rsidRPr="003B6A4F">
        <w:rPr>
          <w:rFonts w:cs="Times New Roman"/>
          <w:bCs/>
          <w:iCs/>
          <w:szCs w:val="24"/>
        </w:rPr>
        <w:t xml:space="preserve">” function to fit the priors for our model. </w:t>
      </w:r>
      <w:r w:rsidR="00021A7F" w:rsidRPr="003B6A4F">
        <w:rPr>
          <w:rFonts w:cs="Times New Roman"/>
          <w:bCs/>
          <w:iCs/>
          <w:szCs w:val="24"/>
        </w:rPr>
        <w:t xml:space="preserve">We considered as independent and dependent variables bird migratory categories and percentage of localities </w:t>
      </w:r>
      <w:r w:rsidR="0011367F" w:rsidRPr="003B6A4F">
        <w:rPr>
          <w:rFonts w:cs="Times New Roman"/>
          <w:bCs/>
          <w:iCs/>
          <w:szCs w:val="24"/>
        </w:rPr>
        <w:t xml:space="preserve">in which </w:t>
      </w:r>
      <w:r w:rsidR="00021A7F" w:rsidRPr="003B6A4F">
        <w:rPr>
          <w:rFonts w:cs="Times New Roman"/>
          <w:bCs/>
          <w:iCs/>
          <w:szCs w:val="24"/>
        </w:rPr>
        <w:t>each lineage was present</w:t>
      </w:r>
      <w:r w:rsidR="0011367F" w:rsidRPr="003B6A4F">
        <w:rPr>
          <w:rFonts w:cs="Times New Roman"/>
          <w:bCs/>
          <w:iCs/>
          <w:szCs w:val="24"/>
        </w:rPr>
        <w:t>, respectively</w:t>
      </w:r>
      <w:r w:rsidR="00021A7F" w:rsidRPr="003B6A4F">
        <w:rPr>
          <w:rFonts w:cs="Times New Roman"/>
          <w:bCs/>
          <w:iCs/>
          <w:szCs w:val="24"/>
        </w:rPr>
        <w:t xml:space="preserve">. </w:t>
      </w:r>
      <w:r w:rsidR="00195C1A" w:rsidRPr="003B6A4F">
        <w:rPr>
          <w:rFonts w:cs="Times New Roman"/>
          <w:bCs/>
          <w:iCs/>
          <w:szCs w:val="24"/>
        </w:rPr>
        <w:t>We</w:t>
      </w:r>
      <w:r w:rsidR="00812104" w:rsidRPr="003B6A4F">
        <w:rPr>
          <w:rFonts w:cs="Times New Roman"/>
          <w:bCs/>
          <w:iCs/>
          <w:szCs w:val="24"/>
        </w:rPr>
        <w:t xml:space="preserve"> </w:t>
      </w:r>
      <w:r w:rsidR="00021A7F" w:rsidRPr="003B6A4F">
        <w:rPr>
          <w:rFonts w:cs="Times New Roman"/>
          <w:bCs/>
          <w:iCs/>
          <w:szCs w:val="24"/>
        </w:rPr>
        <w:t xml:space="preserve">also </w:t>
      </w:r>
      <w:r w:rsidR="00195C1A" w:rsidRPr="003B6A4F">
        <w:rPr>
          <w:rFonts w:cs="Times New Roman"/>
          <w:bCs/>
          <w:iCs/>
          <w:szCs w:val="24"/>
        </w:rPr>
        <w:t>used</w:t>
      </w:r>
      <w:r w:rsidR="00812104" w:rsidRPr="003B6A4F">
        <w:rPr>
          <w:rFonts w:cs="Times New Roman"/>
          <w:bCs/>
          <w:iCs/>
          <w:szCs w:val="24"/>
        </w:rPr>
        <w:t xml:space="preserve"> as fixed variables the number of birds per site and </w:t>
      </w:r>
      <w:r w:rsidR="00021A7F" w:rsidRPr="003B6A4F">
        <w:rPr>
          <w:rFonts w:cs="Times New Roman"/>
          <w:bCs/>
          <w:iCs/>
          <w:szCs w:val="24"/>
        </w:rPr>
        <w:t>host</w:t>
      </w:r>
      <w:r w:rsidR="00812104" w:rsidRPr="003B6A4F">
        <w:rPr>
          <w:rFonts w:cs="Times New Roman"/>
          <w:bCs/>
          <w:iCs/>
          <w:szCs w:val="24"/>
        </w:rPr>
        <w:t xml:space="preserve"> richness. </w:t>
      </w:r>
      <w:r w:rsidR="00F70802" w:rsidRPr="003B6A4F">
        <w:rPr>
          <w:rFonts w:cs="Times New Roman"/>
          <w:bCs/>
          <w:iCs/>
          <w:szCs w:val="24"/>
        </w:rPr>
        <w:t>As our Moran Index value for spatial autocorrelation of parasite richness among localities was low (</w:t>
      </w:r>
      <w:r w:rsidR="00F70802" w:rsidRPr="003B6A4F">
        <w:rPr>
          <w:rFonts w:cs="Times New Roman"/>
          <w:szCs w:val="24"/>
        </w:rPr>
        <w:t xml:space="preserve">-0.0008), we did not consider locality as a variable in our model and also did not use model correction for locality coordinates. Thus, we ran the model applying the “Beta” family, 4 chains with </w:t>
      </w:r>
      <w:r w:rsidR="005A2849" w:rsidRPr="003B6A4F">
        <w:rPr>
          <w:rFonts w:cs="Times New Roman"/>
          <w:szCs w:val="24"/>
        </w:rPr>
        <w:t>4</w:t>
      </w:r>
      <w:r w:rsidR="00F70802" w:rsidRPr="003B6A4F">
        <w:rPr>
          <w:rFonts w:cs="Times New Roman"/>
          <w:szCs w:val="24"/>
        </w:rPr>
        <w:t>000 total iterations per chain and 50% of warmup interactions. The model results were plotted using the “</w:t>
      </w:r>
      <w:proofErr w:type="spellStart"/>
      <w:r w:rsidR="00F70802" w:rsidRPr="003B6A4F">
        <w:rPr>
          <w:rFonts w:cs="Times New Roman"/>
          <w:szCs w:val="24"/>
        </w:rPr>
        <w:t>conditional_effects</w:t>
      </w:r>
      <w:proofErr w:type="spellEnd"/>
      <w:r w:rsidR="00F70802" w:rsidRPr="003B6A4F">
        <w:rPr>
          <w:rFonts w:cs="Times New Roman"/>
          <w:szCs w:val="24"/>
        </w:rPr>
        <w:t>” function</w:t>
      </w:r>
      <w:r w:rsidR="000358F8" w:rsidRPr="003B6A4F">
        <w:rPr>
          <w:rFonts w:cs="Times New Roman"/>
          <w:szCs w:val="24"/>
        </w:rPr>
        <w:t xml:space="preserve"> to visualize the predictions of the population-level effects</w:t>
      </w:r>
      <w:r w:rsidR="00F70802" w:rsidRPr="003B6A4F">
        <w:rPr>
          <w:rFonts w:cs="Times New Roman"/>
          <w:szCs w:val="24"/>
        </w:rPr>
        <w:t xml:space="preserve">. </w:t>
      </w:r>
      <w:r w:rsidR="00911113" w:rsidRPr="003B6A4F">
        <w:rPr>
          <w:rFonts w:cs="Times New Roman"/>
          <w:szCs w:val="24"/>
        </w:rPr>
        <w:t xml:space="preserve">We ran </w:t>
      </w:r>
      <w:r w:rsidR="0011367F" w:rsidRPr="003B6A4F">
        <w:rPr>
          <w:rFonts w:cs="Times New Roman"/>
          <w:szCs w:val="24"/>
        </w:rPr>
        <w:t xml:space="preserve">three </w:t>
      </w:r>
      <w:r w:rsidR="00911113" w:rsidRPr="003B6A4F">
        <w:rPr>
          <w:rFonts w:cs="Times New Roman"/>
          <w:szCs w:val="24"/>
        </w:rPr>
        <w:t>model</w:t>
      </w:r>
      <w:r w:rsidR="00684800" w:rsidRPr="003B6A4F">
        <w:rPr>
          <w:rFonts w:cs="Times New Roman"/>
          <w:szCs w:val="24"/>
        </w:rPr>
        <w:t>s</w:t>
      </w:r>
      <w:r w:rsidR="0011367F" w:rsidRPr="003B6A4F">
        <w:rPr>
          <w:rFonts w:cs="Times New Roman"/>
          <w:szCs w:val="24"/>
        </w:rPr>
        <w:t>: one</w:t>
      </w:r>
      <w:r w:rsidR="00911113" w:rsidRPr="003B6A4F">
        <w:rPr>
          <w:rFonts w:cs="Times New Roman"/>
          <w:szCs w:val="24"/>
        </w:rPr>
        <w:t xml:space="preserve"> for all three parasite genera</w:t>
      </w:r>
      <w:r w:rsidR="0011367F" w:rsidRPr="003B6A4F">
        <w:rPr>
          <w:rFonts w:cs="Times New Roman"/>
          <w:szCs w:val="24"/>
        </w:rPr>
        <w:t xml:space="preserve"> combined,</w:t>
      </w:r>
      <w:r w:rsidR="00911113" w:rsidRPr="003B6A4F">
        <w:rPr>
          <w:rFonts w:cs="Times New Roman"/>
          <w:szCs w:val="24"/>
        </w:rPr>
        <w:t xml:space="preserve"> </w:t>
      </w:r>
      <w:r w:rsidR="0011367F" w:rsidRPr="003B6A4F">
        <w:rPr>
          <w:rFonts w:cs="Times New Roman"/>
          <w:szCs w:val="24"/>
        </w:rPr>
        <w:t xml:space="preserve">one </w:t>
      </w:r>
      <w:r w:rsidR="00911113" w:rsidRPr="003B6A4F">
        <w:rPr>
          <w:rFonts w:cs="Times New Roman"/>
          <w:szCs w:val="24"/>
        </w:rPr>
        <w:t xml:space="preserve">for </w:t>
      </w:r>
      <w:r w:rsidR="00911113" w:rsidRPr="003B6A4F">
        <w:rPr>
          <w:rFonts w:cs="Times New Roman"/>
          <w:i/>
          <w:iCs/>
          <w:szCs w:val="24"/>
        </w:rPr>
        <w:t>Plasmodium</w:t>
      </w:r>
      <w:r w:rsidR="00911113" w:rsidRPr="003B6A4F">
        <w:rPr>
          <w:rFonts w:cs="Times New Roman"/>
          <w:szCs w:val="24"/>
        </w:rPr>
        <w:t xml:space="preserve"> </w:t>
      </w:r>
      <w:r w:rsidR="0011367F" w:rsidRPr="003B6A4F">
        <w:rPr>
          <w:rFonts w:cs="Times New Roman"/>
          <w:szCs w:val="24"/>
        </w:rPr>
        <w:t xml:space="preserve">lineages only, </w:t>
      </w:r>
      <w:r w:rsidR="00911113" w:rsidRPr="003B6A4F">
        <w:rPr>
          <w:rFonts w:cs="Times New Roman"/>
          <w:szCs w:val="24"/>
        </w:rPr>
        <w:t>and</w:t>
      </w:r>
      <w:r w:rsidR="0011367F" w:rsidRPr="003B6A4F">
        <w:rPr>
          <w:rFonts w:cs="Times New Roman"/>
          <w:szCs w:val="24"/>
        </w:rPr>
        <w:t xml:space="preserve"> one for</w:t>
      </w:r>
      <w:r w:rsidR="00911113" w:rsidRPr="003B6A4F">
        <w:rPr>
          <w:rFonts w:cs="Times New Roman"/>
          <w:szCs w:val="24"/>
        </w:rPr>
        <w:t xml:space="preserve"> </w:t>
      </w:r>
      <w:proofErr w:type="spellStart"/>
      <w:r w:rsidR="00911113" w:rsidRPr="003B6A4F">
        <w:rPr>
          <w:rFonts w:cs="Times New Roman"/>
          <w:i/>
          <w:iCs/>
          <w:szCs w:val="24"/>
        </w:rPr>
        <w:t>Haemoproteus</w:t>
      </w:r>
      <w:proofErr w:type="spellEnd"/>
      <w:r w:rsidR="00911113" w:rsidRPr="003B6A4F">
        <w:rPr>
          <w:rFonts w:cs="Times New Roman"/>
          <w:szCs w:val="24"/>
        </w:rPr>
        <w:t xml:space="preserve"> </w:t>
      </w:r>
      <w:r w:rsidR="0011367F" w:rsidRPr="003B6A4F">
        <w:rPr>
          <w:rFonts w:cs="Times New Roman"/>
          <w:szCs w:val="24"/>
        </w:rPr>
        <w:t>lineages only</w:t>
      </w:r>
      <w:r w:rsidR="00911113" w:rsidRPr="003B6A4F">
        <w:rPr>
          <w:rFonts w:cs="Times New Roman"/>
          <w:szCs w:val="24"/>
        </w:rPr>
        <w:t xml:space="preserve">. </w:t>
      </w:r>
      <w:r w:rsidR="00195C1A" w:rsidRPr="003B6A4F">
        <w:rPr>
          <w:rFonts w:cs="Times New Roman"/>
          <w:szCs w:val="24"/>
        </w:rPr>
        <w:t xml:space="preserve"> </w:t>
      </w:r>
    </w:p>
    <w:p w14:paraId="5E75B304" w14:textId="77777777" w:rsidR="00884689" w:rsidRPr="003B6A4F" w:rsidRDefault="00884689" w:rsidP="003B6A4F">
      <w:pPr>
        <w:spacing w:line="480" w:lineRule="auto"/>
        <w:rPr>
          <w:rFonts w:cs="Times New Roman"/>
          <w:i/>
          <w:iCs/>
          <w:szCs w:val="24"/>
        </w:rPr>
      </w:pPr>
    </w:p>
    <w:p w14:paraId="0DFFADF7" w14:textId="0ADF08E9" w:rsidR="00192A01" w:rsidRPr="003B6A4F" w:rsidRDefault="00192A01" w:rsidP="003B6A4F">
      <w:pPr>
        <w:spacing w:line="480" w:lineRule="auto"/>
        <w:rPr>
          <w:rFonts w:cs="Times New Roman"/>
          <w:i/>
          <w:iCs/>
          <w:szCs w:val="24"/>
        </w:rPr>
      </w:pPr>
      <w:r w:rsidRPr="003B6A4F">
        <w:rPr>
          <w:rFonts w:cs="Times New Roman"/>
          <w:i/>
          <w:iCs/>
          <w:szCs w:val="24"/>
        </w:rPr>
        <w:t xml:space="preserve">Mixed </w:t>
      </w:r>
      <w:r w:rsidR="00477D27" w:rsidRPr="003B6A4F">
        <w:rPr>
          <w:rFonts w:cs="Times New Roman"/>
          <w:i/>
          <w:iCs/>
          <w:szCs w:val="24"/>
        </w:rPr>
        <w:t>m</w:t>
      </w:r>
      <w:r w:rsidRPr="003B6A4F">
        <w:rPr>
          <w:rFonts w:cs="Times New Roman"/>
          <w:i/>
          <w:iCs/>
          <w:szCs w:val="24"/>
        </w:rPr>
        <w:t>ode</w:t>
      </w:r>
      <w:r w:rsidR="00EE2AE8" w:rsidRPr="003B6A4F">
        <w:rPr>
          <w:rFonts w:cs="Times New Roman"/>
          <w:i/>
          <w:iCs/>
          <w:szCs w:val="24"/>
        </w:rPr>
        <w:t>l</w:t>
      </w:r>
      <w:r w:rsidR="00477D27" w:rsidRPr="003B6A4F">
        <w:rPr>
          <w:rFonts w:cs="Times New Roman"/>
          <w:i/>
          <w:iCs/>
          <w:szCs w:val="24"/>
        </w:rPr>
        <w:t>s</w:t>
      </w:r>
    </w:p>
    <w:p w14:paraId="38EF6C8F" w14:textId="638D1376" w:rsidR="00747160" w:rsidRPr="003B6A4F" w:rsidRDefault="00892A47" w:rsidP="003B6A4F">
      <w:pPr>
        <w:spacing w:line="480" w:lineRule="auto"/>
        <w:rPr>
          <w:rFonts w:cs="Times New Roman"/>
          <w:bCs/>
          <w:iCs/>
          <w:szCs w:val="24"/>
        </w:rPr>
      </w:pPr>
      <w:r w:rsidRPr="003B6A4F">
        <w:rPr>
          <w:rFonts w:cs="Times New Roman"/>
          <w:szCs w:val="24"/>
        </w:rPr>
        <w:tab/>
        <w:t xml:space="preserve">Two mixed models were performed to estimate whether localities with more migratory birds have greater prevalence and richness  of </w:t>
      </w:r>
      <w:proofErr w:type="spellStart"/>
      <w:r w:rsidRPr="003B6A4F">
        <w:rPr>
          <w:rFonts w:cs="Times New Roman"/>
          <w:szCs w:val="24"/>
        </w:rPr>
        <w:t>haemosporidian</w:t>
      </w:r>
      <w:proofErr w:type="spellEnd"/>
      <w:r w:rsidRPr="003B6A4F">
        <w:rPr>
          <w:rFonts w:cs="Times New Roman"/>
          <w:szCs w:val="24"/>
        </w:rPr>
        <w:t xml:space="preserve"> lineages. With this objective, we employed the “</w:t>
      </w:r>
      <w:proofErr w:type="spellStart"/>
      <w:r w:rsidRPr="003B6A4F">
        <w:rPr>
          <w:rFonts w:cs="Times New Roman"/>
          <w:szCs w:val="24"/>
        </w:rPr>
        <w:t>lmer</w:t>
      </w:r>
      <w:proofErr w:type="spellEnd"/>
      <w:r w:rsidRPr="003B6A4F">
        <w:rPr>
          <w:rFonts w:cs="Times New Roman"/>
          <w:szCs w:val="24"/>
        </w:rPr>
        <w:t xml:space="preserve">” function from “lme4” package. In the first model, we considered parasite richness as the dependent variable and percentage of migratory bird individuals (i.e., percentage of migratory individuals out of all individual birds sampled in a locality) as independent variable. Local host richness (i.e., number of bird species sampled per locality), prevalence, percentage of migratory species and number of migrant individuals were considered fixed variables. Further, number of individual birds tested for infection per </w:t>
      </w:r>
      <w:r w:rsidRPr="003B6A4F">
        <w:rPr>
          <w:rFonts w:cs="Times New Roman"/>
          <w:szCs w:val="24"/>
        </w:rPr>
        <w:lastRenderedPageBreak/>
        <w:t xml:space="preserve">site, biome, mean precipitation and temperature were settled as a random variables. </w:t>
      </w:r>
      <w:r w:rsidR="00FF4844" w:rsidRPr="003B6A4F">
        <w:rPr>
          <w:rFonts w:cs="Times New Roman"/>
          <w:szCs w:val="24"/>
        </w:rPr>
        <w:t xml:space="preserve"> In this model, we used only data from</w:t>
      </w:r>
      <w:r w:rsidR="00FF4844" w:rsidRPr="003B6A4F">
        <w:rPr>
          <w:rFonts w:cs="Times New Roman"/>
          <w:szCs w:val="24"/>
          <w:lang w:val="en"/>
        </w:rPr>
        <w:t xml:space="preserve"> our dataset described above since it possesses more information regarding the localities, such as prevalence data and host richness. </w:t>
      </w:r>
      <w:r w:rsidR="00747160" w:rsidRPr="003B6A4F">
        <w:rPr>
          <w:rFonts w:cs="Times New Roman"/>
          <w:szCs w:val="24"/>
        </w:rPr>
        <w:t xml:space="preserve">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4058F5E7" w14:textId="74A8914F" w:rsidR="00747160" w:rsidRPr="003B6A4F" w:rsidRDefault="00892A47" w:rsidP="003B6A4F">
      <w:pPr>
        <w:spacing w:line="480" w:lineRule="auto"/>
        <w:rPr>
          <w:rFonts w:cs="Times New Roman"/>
          <w:szCs w:val="24"/>
          <w:lang w:val="en"/>
        </w:rPr>
      </w:pPr>
      <w:r w:rsidRPr="003B6A4F">
        <w:rPr>
          <w:rFonts w:cs="Times New Roman"/>
          <w:szCs w:val="24"/>
        </w:rPr>
        <w:tab/>
        <w:t xml:space="preserve">In the second model, we analyzed the prevalence of infection in each bird species </w:t>
      </w:r>
      <w:r w:rsidRPr="003B6A4F">
        <w:rPr>
          <w:rFonts w:cs="Times New Roman"/>
          <w:szCs w:val="24"/>
          <w:lang w:val="en"/>
        </w:rPr>
        <w:t xml:space="preserve">between localities. For this, we considered local prevalence in each bird species as our dependent variable and local percentage of migratory birds </w:t>
      </w:r>
      <w:r w:rsidR="00D70811" w:rsidRPr="003B6A4F">
        <w:rPr>
          <w:rFonts w:cs="Times New Roman"/>
          <w:szCs w:val="24"/>
          <w:lang w:val="en"/>
        </w:rPr>
        <w:t xml:space="preserve">individuals </w:t>
      </w:r>
      <w:r w:rsidRPr="003B6A4F">
        <w:rPr>
          <w:rFonts w:cs="Times New Roman"/>
          <w:szCs w:val="24"/>
          <w:lang w:val="en"/>
        </w:rPr>
        <w:t xml:space="preserve">as our independent variable. Parasite richness, number of migrants and percentage of migrant species were employed as fixed variables. Further, we used biome, locality, number of birds per species and </w:t>
      </w:r>
      <w:r w:rsidRPr="003B6A4F">
        <w:rPr>
          <w:rFonts w:cs="Times New Roman"/>
          <w:szCs w:val="24"/>
        </w:rPr>
        <w:t>mean precipitation and temperature</w:t>
      </w:r>
      <w:r w:rsidRPr="003B6A4F">
        <w:rPr>
          <w:rFonts w:cs="Times New Roman"/>
          <w:szCs w:val="24"/>
          <w:lang w:val="en"/>
        </w:rPr>
        <w:t xml:space="preserve"> as random variables. In this model, we filtered our data in order to include only species with 10 or more bird individuals </w:t>
      </w:r>
      <w:proofErr w:type="spellStart"/>
      <w:r w:rsidRPr="003B6A4F">
        <w:rPr>
          <w:rFonts w:cs="Times New Roman"/>
          <w:szCs w:val="24"/>
          <w:lang w:val="en"/>
        </w:rPr>
        <w:t>analysed</w:t>
      </w:r>
      <w:proofErr w:type="spellEnd"/>
      <w:r w:rsidRPr="003B6A4F">
        <w:rPr>
          <w:rFonts w:cs="Times New Roman"/>
          <w:szCs w:val="24"/>
          <w:lang w:val="en"/>
        </w:rPr>
        <w:t xml:space="preserve">. </w:t>
      </w:r>
      <w:r w:rsidR="00747160" w:rsidRPr="003B6A4F">
        <w:rPr>
          <w:rFonts w:cs="Times New Roman"/>
          <w:szCs w:val="24"/>
          <w:lang w:val="en"/>
        </w:rPr>
        <w:t>For this second model we</w:t>
      </w:r>
      <w:r w:rsidR="00FF4844" w:rsidRPr="003B6A4F">
        <w:rPr>
          <w:rFonts w:cs="Times New Roman"/>
          <w:szCs w:val="24"/>
          <w:lang w:val="en"/>
        </w:rPr>
        <w:t xml:space="preserve"> again</w:t>
      </w:r>
      <w:r w:rsidR="00747160" w:rsidRPr="003B6A4F">
        <w:rPr>
          <w:rFonts w:cs="Times New Roman"/>
          <w:szCs w:val="24"/>
          <w:lang w:val="en"/>
        </w:rPr>
        <w:t xml:space="preserve"> used only our dataset described above and excluded data from the </w:t>
      </w:r>
      <w:proofErr w:type="spellStart"/>
      <w:r w:rsidR="00747160" w:rsidRPr="003B6A4F">
        <w:rPr>
          <w:rFonts w:cs="Times New Roman"/>
          <w:szCs w:val="24"/>
          <w:lang w:val="en"/>
        </w:rPr>
        <w:t>MalAvi</w:t>
      </w:r>
      <w:proofErr w:type="spellEnd"/>
      <w:r w:rsidR="00747160" w:rsidRPr="003B6A4F">
        <w:rPr>
          <w:rFonts w:cs="Times New Roman"/>
          <w:szCs w:val="24"/>
          <w:lang w:val="en"/>
        </w:rPr>
        <w:t xml:space="preserve"> database, since the latter presents only positive and sequenced samples.</w:t>
      </w:r>
      <w:r w:rsidR="00747160" w:rsidRPr="003B6A4F">
        <w:rPr>
          <w:rFonts w:cs="Times New Roman"/>
          <w:szCs w:val="24"/>
        </w:rPr>
        <w:t xml:space="preserve"> Again, we ran three models: one for all three parasite genera combined, one for </w:t>
      </w:r>
      <w:r w:rsidR="00747160" w:rsidRPr="003B6A4F">
        <w:rPr>
          <w:rFonts w:cs="Times New Roman"/>
          <w:i/>
          <w:iCs/>
          <w:szCs w:val="24"/>
        </w:rPr>
        <w:t>Plasmodium</w:t>
      </w:r>
      <w:r w:rsidR="00747160" w:rsidRPr="003B6A4F">
        <w:rPr>
          <w:rFonts w:cs="Times New Roman"/>
          <w:szCs w:val="24"/>
        </w:rPr>
        <w:t xml:space="preserve"> lineages only, and one for </w:t>
      </w:r>
      <w:proofErr w:type="spellStart"/>
      <w:r w:rsidR="00747160" w:rsidRPr="003B6A4F">
        <w:rPr>
          <w:rFonts w:cs="Times New Roman"/>
          <w:i/>
          <w:iCs/>
          <w:szCs w:val="24"/>
        </w:rPr>
        <w:t>Haemoproteus</w:t>
      </w:r>
      <w:proofErr w:type="spellEnd"/>
      <w:r w:rsidR="00747160" w:rsidRPr="003B6A4F">
        <w:rPr>
          <w:rFonts w:cs="Times New Roman"/>
          <w:szCs w:val="24"/>
        </w:rPr>
        <w:t xml:space="preserve"> lineages only.  </w:t>
      </w:r>
    </w:p>
    <w:p w14:paraId="15487F56" w14:textId="77777777" w:rsidR="00827C41" w:rsidRPr="003B6A4F" w:rsidRDefault="00827C41" w:rsidP="003B6A4F">
      <w:pPr>
        <w:spacing w:line="480" w:lineRule="auto"/>
        <w:rPr>
          <w:rFonts w:cs="Times New Roman"/>
          <w:szCs w:val="24"/>
          <w:lang w:val="en"/>
        </w:rPr>
      </w:pPr>
    </w:p>
    <w:p w14:paraId="6DFDEA19" w14:textId="01409C89" w:rsidR="00743B28" w:rsidRPr="003B6A4F" w:rsidRDefault="00743B28" w:rsidP="003B6A4F">
      <w:pPr>
        <w:pStyle w:val="Title"/>
        <w:spacing w:line="480" w:lineRule="auto"/>
        <w:rPr>
          <w:rFonts w:cs="Times New Roman"/>
          <w:szCs w:val="24"/>
        </w:rPr>
      </w:pPr>
      <w:r w:rsidRPr="003B6A4F">
        <w:rPr>
          <w:rFonts w:cs="Times New Roman"/>
          <w:szCs w:val="24"/>
        </w:rPr>
        <w:t>3. Results</w:t>
      </w:r>
    </w:p>
    <w:p w14:paraId="43493530" w14:textId="66B7C19E" w:rsidR="00F451F6" w:rsidRPr="003B6A4F" w:rsidRDefault="004F2555" w:rsidP="00B338DC">
      <w:pPr>
        <w:spacing w:line="480" w:lineRule="auto"/>
        <w:rPr>
          <w:rFonts w:cs="Times New Roman"/>
          <w:szCs w:val="24"/>
        </w:rPr>
      </w:pPr>
      <w:r w:rsidRPr="003B6A4F">
        <w:rPr>
          <w:rFonts w:cs="Times New Roman"/>
          <w:szCs w:val="24"/>
        </w:rPr>
        <w:tab/>
      </w:r>
      <w:r w:rsidR="00232A09" w:rsidRPr="003B6A4F">
        <w:rPr>
          <w:rFonts w:cs="Times New Roman"/>
          <w:szCs w:val="24"/>
        </w:rPr>
        <w:t xml:space="preserve">Our analyses demonstrate that bird migratory behavior increases the distribution of </w:t>
      </w:r>
      <w:proofErr w:type="spellStart"/>
      <w:r w:rsidR="00232A09" w:rsidRPr="003B6A4F">
        <w:rPr>
          <w:rFonts w:cs="Times New Roman"/>
          <w:szCs w:val="24"/>
        </w:rPr>
        <w:t>haemosporidian</w:t>
      </w:r>
      <w:proofErr w:type="spellEnd"/>
      <w:r w:rsidR="00232A09" w:rsidRPr="003B6A4F">
        <w:rPr>
          <w:rFonts w:cs="Times New Roman"/>
          <w:szCs w:val="24"/>
        </w:rPr>
        <w:t xml:space="preserve"> lineages but does not increase local richness and prevalence of these parasites in avian hosts. Our Bayesian model analyses revealed the lineages shared by resident and migratory species are the most widespread spatially, as they are found in a higher percentage of locations (Figure 2</w:t>
      </w:r>
      <w:r w:rsidR="005A20BD" w:rsidRPr="003B6A4F">
        <w:rPr>
          <w:rFonts w:cs="Times New Roman"/>
          <w:szCs w:val="24"/>
        </w:rPr>
        <w:t xml:space="preserve">, </w:t>
      </w:r>
      <w:r w:rsidR="007A383F" w:rsidRPr="003B6A4F">
        <w:rPr>
          <w:rFonts w:cs="Times New Roman"/>
          <w:szCs w:val="24"/>
        </w:rPr>
        <w:t>T</w:t>
      </w:r>
      <w:r w:rsidR="005A20BD" w:rsidRPr="003B6A4F">
        <w:rPr>
          <w:rFonts w:cs="Times New Roman"/>
          <w:szCs w:val="24"/>
        </w:rPr>
        <w:t>able 1</w:t>
      </w:r>
      <w:r w:rsidR="00232A09" w:rsidRPr="003B6A4F">
        <w:rPr>
          <w:rFonts w:cs="Times New Roman"/>
          <w:szCs w:val="24"/>
        </w:rPr>
        <w:t>). W</w:t>
      </w:r>
      <w:r w:rsidR="00721A5B" w:rsidRPr="003B6A4F">
        <w:rPr>
          <w:rFonts w:cs="Times New Roman"/>
          <w:szCs w:val="24"/>
        </w:rPr>
        <w:t xml:space="preserve">hen considering all </w:t>
      </w:r>
      <w:proofErr w:type="spellStart"/>
      <w:r w:rsidR="00721A5B" w:rsidRPr="003B6A4F">
        <w:rPr>
          <w:rFonts w:cs="Times New Roman"/>
          <w:szCs w:val="24"/>
        </w:rPr>
        <w:t>haemosporidian</w:t>
      </w:r>
      <w:proofErr w:type="spellEnd"/>
      <w:r w:rsidR="00721A5B" w:rsidRPr="003B6A4F">
        <w:rPr>
          <w:rFonts w:cs="Times New Roman"/>
          <w:szCs w:val="24"/>
        </w:rPr>
        <w:t xml:space="preserve"> genera </w:t>
      </w:r>
      <w:r w:rsidR="00721A5B" w:rsidRPr="003B6A4F">
        <w:rPr>
          <w:rFonts w:cs="Times New Roman"/>
          <w:szCs w:val="24"/>
        </w:rPr>
        <w:lastRenderedPageBreak/>
        <w:t>toge</w:t>
      </w:r>
      <w:r w:rsidR="00966AB9" w:rsidRPr="003B6A4F">
        <w:rPr>
          <w:rFonts w:cs="Times New Roman"/>
          <w:szCs w:val="24"/>
        </w:rPr>
        <w:t>ther, w</w:t>
      </w:r>
      <w:r w:rsidR="00232A09" w:rsidRPr="003B6A4F">
        <w:rPr>
          <w:rFonts w:cs="Times New Roman"/>
          <w:szCs w:val="24"/>
        </w:rPr>
        <w:t xml:space="preserve">e </w:t>
      </w:r>
      <w:r w:rsidR="00966AB9" w:rsidRPr="003B6A4F">
        <w:rPr>
          <w:rFonts w:cs="Times New Roman"/>
          <w:szCs w:val="24"/>
        </w:rPr>
        <w:t>observed</w:t>
      </w:r>
      <w:r w:rsidR="00232A09" w:rsidRPr="003B6A4F">
        <w:rPr>
          <w:rFonts w:cs="Times New Roman"/>
          <w:szCs w:val="24"/>
        </w:rPr>
        <w:t xml:space="preserve">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sidR="008623A3">
        <w:rPr>
          <w:rFonts w:cs="Times New Roman"/>
          <w:szCs w:val="24"/>
        </w:rPr>
        <w:t>presented</w:t>
      </w:r>
      <w:r w:rsidR="00232A09" w:rsidRPr="003B6A4F">
        <w:rPr>
          <w:rFonts w:cs="Times New Roman"/>
          <w:szCs w:val="24"/>
        </w:rPr>
        <w:t xml:space="preserve"> similar spatial distribution in our model. </w:t>
      </w:r>
    </w:p>
    <w:p w14:paraId="55077D57" w14:textId="795F2084" w:rsidR="00F451F6" w:rsidRPr="003B6A4F" w:rsidRDefault="00F8562B" w:rsidP="003B6A4F">
      <w:pPr>
        <w:spacing w:line="480" w:lineRule="auto"/>
        <w:rPr>
          <w:rFonts w:cs="Times New Roman"/>
          <w:b/>
          <w:bCs/>
          <w:szCs w:val="24"/>
        </w:rPr>
      </w:pPr>
      <w:r w:rsidRPr="003B6A4F">
        <w:rPr>
          <w:rFonts w:cs="Times New Roman"/>
          <w:b/>
          <w:bCs/>
          <w:noProof/>
          <w:szCs w:val="24"/>
        </w:rPr>
        <w:drawing>
          <wp:inline distT="0" distB="0" distL="0" distR="0" wp14:anchorId="516F5AF8" wp14:editId="3CE8AE9D">
            <wp:extent cx="5612130" cy="31565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AE2E8F" w14:textId="006D6BF8" w:rsidR="00D6185B" w:rsidRPr="003B6A4F" w:rsidRDefault="00F451F6" w:rsidP="003B6A4F">
      <w:pPr>
        <w:spacing w:line="480" w:lineRule="auto"/>
        <w:rPr>
          <w:rFonts w:cs="Times New Roman"/>
          <w:szCs w:val="24"/>
        </w:rPr>
      </w:pPr>
      <w:r w:rsidRPr="003B6A4F">
        <w:rPr>
          <w:rFonts w:cs="Times New Roman"/>
          <w:szCs w:val="24"/>
        </w:rPr>
        <w:t>Figure 2</w:t>
      </w:r>
      <w:r w:rsidR="00175870" w:rsidRPr="003B6A4F">
        <w:rPr>
          <w:rFonts w:cs="Times New Roman"/>
          <w:szCs w:val="24"/>
        </w:rPr>
        <w:t>.</w:t>
      </w:r>
      <w:r w:rsidR="003D1223" w:rsidRPr="003B6A4F">
        <w:rPr>
          <w:rFonts w:cs="Times New Roman"/>
          <w:szCs w:val="24"/>
        </w:rPr>
        <w:t xml:space="preserve"> Mean (±SE) p</w:t>
      </w:r>
      <w:r w:rsidR="00D70811" w:rsidRPr="003B6A4F">
        <w:rPr>
          <w:rFonts w:cs="Times New Roman"/>
          <w:szCs w:val="24"/>
        </w:rPr>
        <w:t xml:space="preserve">ercentage of localities in which </w:t>
      </w:r>
      <w:proofErr w:type="spellStart"/>
      <w:r w:rsidR="00D70811" w:rsidRPr="003B6A4F">
        <w:rPr>
          <w:rFonts w:cs="Times New Roman"/>
          <w:szCs w:val="24"/>
        </w:rPr>
        <w:t>haemosporidian</w:t>
      </w:r>
      <w:proofErr w:type="spellEnd"/>
      <w:r w:rsidR="00D70811" w:rsidRPr="003B6A4F">
        <w:rPr>
          <w:rFonts w:cs="Times New Roman"/>
          <w:szCs w:val="24"/>
        </w:rPr>
        <w:t xml:space="preserve"> lineages are detected according to the type of birds in which they are found.</w:t>
      </w:r>
      <w:r w:rsidR="00175870" w:rsidRPr="003B6A4F">
        <w:rPr>
          <w:rFonts w:cs="Times New Roman"/>
          <w:szCs w:val="24"/>
        </w:rPr>
        <w:t xml:space="preserve"> </w:t>
      </w:r>
      <w:r w:rsidR="006066DE" w:rsidRPr="003B6A4F">
        <w:rPr>
          <w:rFonts w:cs="Times New Roman"/>
          <w:szCs w:val="24"/>
        </w:rPr>
        <w:t xml:space="preserve">M = full migratory, </w:t>
      </w:r>
      <w:r w:rsidR="00D05D5C" w:rsidRPr="003B6A4F">
        <w:rPr>
          <w:rFonts w:cs="Times New Roman"/>
          <w:szCs w:val="24"/>
        </w:rPr>
        <w:t>PM = partial migratory</w:t>
      </w:r>
      <w:r w:rsidR="00094B31" w:rsidRPr="003B6A4F">
        <w:rPr>
          <w:rFonts w:cs="Times New Roman"/>
          <w:szCs w:val="24"/>
        </w:rPr>
        <w:t>,</w:t>
      </w:r>
      <w:r w:rsidR="00D05D5C" w:rsidRPr="003B6A4F">
        <w:rPr>
          <w:rFonts w:cs="Times New Roman"/>
          <w:szCs w:val="24"/>
        </w:rPr>
        <w:t xml:space="preserve"> R = resident</w:t>
      </w:r>
      <w:r w:rsidR="00094B31" w:rsidRPr="003B6A4F">
        <w:rPr>
          <w:rFonts w:cs="Times New Roman"/>
          <w:szCs w:val="24"/>
        </w:rPr>
        <w:t>, R_M = resident and full migratory, R_PM = resident and partial migratory and R_PM_M = resident, partial migratory and full migratory</w:t>
      </w:r>
      <w:r w:rsidR="00D05D5C" w:rsidRPr="003B6A4F">
        <w:rPr>
          <w:rFonts w:cs="Times New Roman"/>
          <w:szCs w:val="24"/>
        </w:rPr>
        <w:t>.</w:t>
      </w:r>
      <w:r w:rsidR="00D70811" w:rsidRPr="003B6A4F">
        <w:rPr>
          <w:rFonts w:cs="Times New Roman"/>
          <w:szCs w:val="24"/>
        </w:rPr>
        <w:t xml:space="preserve"> Number of lineages in each of the </w:t>
      </w:r>
      <w:r w:rsidR="003A6AED" w:rsidRPr="003B6A4F">
        <w:rPr>
          <w:rFonts w:cs="Times New Roman"/>
          <w:szCs w:val="24"/>
        </w:rPr>
        <w:t>six</w:t>
      </w:r>
      <w:r w:rsidR="00D70811" w:rsidRPr="003B6A4F">
        <w:rPr>
          <w:rFonts w:cs="Times New Roman"/>
          <w:szCs w:val="24"/>
        </w:rPr>
        <w:t xml:space="preserve"> categories are shown on the graph. </w:t>
      </w:r>
      <w:r w:rsidR="00D6185B" w:rsidRPr="003B6A4F">
        <w:rPr>
          <w:rFonts w:cs="Times New Roman"/>
          <w:szCs w:val="24"/>
        </w:rPr>
        <w:t xml:space="preserve"> </w:t>
      </w:r>
    </w:p>
    <w:p w14:paraId="08D4A1F9" w14:textId="77777777" w:rsidR="0012483E" w:rsidRPr="003B6A4F" w:rsidRDefault="00D05D5C" w:rsidP="003B6A4F">
      <w:pPr>
        <w:spacing w:line="480" w:lineRule="auto"/>
        <w:ind w:firstLine="720"/>
        <w:rPr>
          <w:rFonts w:cs="Times New Roman"/>
          <w:szCs w:val="24"/>
        </w:rPr>
      </w:pPr>
      <w:r w:rsidRPr="003B6A4F">
        <w:rPr>
          <w:rFonts w:cs="Times New Roman"/>
          <w:szCs w:val="24"/>
        </w:rPr>
        <w:t xml:space="preserve"> </w:t>
      </w:r>
      <w:r w:rsidR="004F3EDC" w:rsidRPr="003B6A4F">
        <w:rPr>
          <w:rFonts w:cs="Times New Roman"/>
          <w:szCs w:val="24"/>
        </w:rPr>
        <w:t xml:space="preserve">When </w:t>
      </w:r>
      <w:r w:rsidR="00612144" w:rsidRPr="003B6A4F">
        <w:rPr>
          <w:rFonts w:cs="Times New Roman"/>
          <w:szCs w:val="24"/>
        </w:rPr>
        <w:t>repeating these</w:t>
      </w:r>
      <w:r w:rsidR="004F3EDC" w:rsidRPr="003B6A4F">
        <w:rPr>
          <w:rFonts w:cs="Times New Roman"/>
          <w:szCs w:val="24"/>
        </w:rPr>
        <w:t xml:space="preserve"> analyses </w:t>
      </w:r>
      <w:r w:rsidR="00612144" w:rsidRPr="003B6A4F">
        <w:rPr>
          <w:rFonts w:cs="Times New Roman"/>
          <w:szCs w:val="24"/>
        </w:rPr>
        <w:t>separately for the two main</w:t>
      </w:r>
      <w:r w:rsidR="004F3EDC" w:rsidRPr="003B6A4F">
        <w:rPr>
          <w:rFonts w:cs="Times New Roman"/>
          <w:szCs w:val="24"/>
        </w:rPr>
        <w:t xml:space="preserve"> </w:t>
      </w:r>
      <w:r w:rsidR="00F20647" w:rsidRPr="003B6A4F">
        <w:rPr>
          <w:rFonts w:cs="Times New Roman"/>
          <w:szCs w:val="24"/>
        </w:rPr>
        <w:t xml:space="preserve">parasite </w:t>
      </w:r>
      <w:r w:rsidR="004F3EDC" w:rsidRPr="003B6A4F">
        <w:rPr>
          <w:rFonts w:cs="Times New Roman"/>
          <w:szCs w:val="24"/>
        </w:rPr>
        <w:t>gen</w:t>
      </w:r>
      <w:r w:rsidR="00D37DC0" w:rsidRPr="003B6A4F">
        <w:rPr>
          <w:rFonts w:cs="Times New Roman"/>
          <w:szCs w:val="24"/>
        </w:rPr>
        <w:t>era</w:t>
      </w:r>
      <w:r w:rsidR="004F3EDC" w:rsidRPr="003B6A4F">
        <w:rPr>
          <w:rFonts w:cs="Times New Roman"/>
          <w:szCs w:val="24"/>
        </w:rPr>
        <w:t xml:space="preserve">, we observed differences in the pattern of </w:t>
      </w:r>
      <w:r w:rsidR="00612144" w:rsidRPr="003B6A4F">
        <w:rPr>
          <w:rFonts w:cs="Times New Roman"/>
          <w:szCs w:val="24"/>
        </w:rPr>
        <w:t>distribution</w:t>
      </w:r>
      <w:r w:rsidR="004F3EDC" w:rsidRPr="003B6A4F">
        <w:rPr>
          <w:rFonts w:cs="Times New Roman"/>
          <w:szCs w:val="24"/>
        </w:rPr>
        <w:t xml:space="preserve"> between </w:t>
      </w:r>
      <w:r w:rsidR="004F3EDC" w:rsidRPr="003B6A4F">
        <w:rPr>
          <w:rFonts w:cs="Times New Roman"/>
          <w:i/>
          <w:iCs/>
          <w:szCs w:val="24"/>
        </w:rPr>
        <w:t>Plasmodium</w:t>
      </w:r>
      <w:r w:rsidR="004F3EDC" w:rsidRPr="003B6A4F">
        <w:rPr>
          <w:rFonts w:cs="Times New Roman"/>
          <w:szCs w:val="24"/>
        </w:rPr>
        <w:t xml:space="preserve"> and </w:t>
      </w:r>
      <w:proofErr w:type="spellStart"/>
      <w:r w:rsidR="004F3EDC" w:rsidRPr="003B6A4F">
        <w:rPr>
          <w:rFonts w:cs="Times New Roman"/>
          <w:i/>
          <w:iCs/>
          <w:szCs w:val="24"/>
        </w:rPr>
        <w:t>Haemoproteus</w:t>
      </w:r>
      <w:proofErr w:type="spellEnd"/>
      <w:r w:rsidR="004F3EDC" w:rsidRPr="003B6A4F">
        <w:rPr>
          <w:rFonts w:cs="Times New Roman"/>
          <w:szCs w:val="24"/>
        </w:rPr>
        <w:t>.</w:t>
      </w:r>
      <w:r w:rsidR="00F431A5" w:rsidRPr="003B6A4F">
        <w:rPr>
          <w:rFonts w:cs="Times New Roman"/>
          <w:szCs w:val="24"/>
        </w:rPr>
        <w:t xml:space="preserve"> For </w:t>
      </w:r>
      <w:r w:rsidR="00F431A5" w:rsidRPr="003B6A4F">
        <w:rPr>
          <w:rFonts w:cs="Times New Roman"/>
          <w:i/>
          <w:iCs/>
          <w:szCs w:val="24"/>
        </w:rPr>
        <w:t>Plasmodium</w:t>
      </w:r>
      <w:r w:rsidR="00F431A5" w:rsidRPr="003B6A4F">
        <w:rPr>
          <w:rFonts w:cs="Times New Roman"/>
          <w:szCs w:val="24"/>
        </w:rPr>
        <w:t xml:space="preserve"> parasites</w:t>
      </w:r>
      <w:r w:rsidR="00612144" w:rsidRPr="003B6A4F">
        <w:rPr>
          <w:rFonts w:cs="Times New Roman"/>
          <w:szCs w:val="24"/>
        </w:rPr>
        <w:t>,</w:t>
      </w:r>
      <w:r w:rsidR="00F431A5" w:rsidRPr="003B6A4F">
        <w:rPr>
          <w:rFonts w:cs="Times New Roman"/>
          <w:szCs w:val="24"/>
        </w:rPr>
        <w:t xml:space="preserve"> we observed a </w:t>
      </w:r>
      <w:r w:rsidR="00E6065F" w:rsidRPr="003B6A4F">
        <w:rPr>
          <w:rFonts w:cs="Times New Roman"/>
          <w:szCs w:val="24"/>
        </w:rPr>
        <w:t xml:space="preserve">much </w:t>
      </w:r>
      <w:r w:rsidR="0013048E" w:rsidRPr="003B6A4F">
        <w:rPr>
          <w:rFonts w:cs="Times New Roman"/>
          <w:szCs w:val="24"/>
        </w:rPr>
        <w:t>greater spatial distribution</w:t>
      </w:r>
      <w:r w:rsidR="00F431A5" w:rsidRPr="003B6A4F">
        <w:rPr>
          <w:rFonts w:cs="Times New Roman"/>
          <w:szCs w:val="24"/>
        </w:rPr>
        <w:t xml:space="preserve"> of lineages shared </w:t>
      </w:r>
      <w:r w:rsidR="00F431A5" w:rsidRPr="003B6A4F">
        <w:rPr>
          <w:rFonts w:cs="Times New Roman"/>
          <w:szCs w:val="24"/>
        </w:rPr>
        <w:lastRenderedPageBreak/>
        <w:t>by all three host categories, followed by the lineages shared by migrant</w:t>
      </w:r>
      <w:r w:rsidR="00E6065F" w:rsidRPr="003B6A4F">
        <w:rPr>
          <w:rFonts w:cs="Times New Roman"/>
          <w:szCs w:val="24"/>
        </w:rPr>
        <w:t xml:space="preserve"> or partial migrant and residents (Figure 3</w:t>
      </w:r>
      <w:r w:rsidR="00FA0BB7" w:rsidRPr="003B6A4F">
        <w:rPr>
          <w:rFonts w:cs="Times New Roman"/>
          <w:szCs w:val="24"/>
        </w:rPr>
        <w:t>, Table 2</w:t>
      </w:r>
      <w:r w:rsidR="00E6065F" w:rsidRPr="003B6A4F">
        <w:rPr>
          <w:rFonts w:cs="Times New Roman"/>
          <w:szCs w:val="24"/>
        </w:rPr>
        <w:t xml:space="preserve">). </w:t>
      </w:r>
      <w:r w:rsidR="00D6185B" w:rsidRPr="003B6A4F">
        <w:rPr>
          <w:rFonts w:cs="Times New Roman"/>
          <w:i/>
          <w:iCs/>
          <w:szCs w:val="24"/>
        </w:rPr>
        <w:t>Plasmodium</w:t>
      </w:r>
      <w:r w:rsidR="00D6185B" w:rsidRPr="003B6A4F">
        <w:rPr>
          <w:rFonts w:cs="Times New Roman"/>
          <w:szCs w:val="24"/>
        </w:rPr>
        <w:t xml:space="preserve"> spp. lineages </w:t>
      </w:r>
      <w:r w:rsidR="00612144" w:rsidRPr="003B6A4F">
        <w:rPr>
          <w:rFonts w:cs="Times New Roman"/>
          <w:szCs w:val="24"/>
        </w:rPr>
        <w:t>occurring</w:t>
      </w:r>
      <w:r w:rsidR="00D6185B" w:rsidRPr="003B6A4F">
        <w:rPr>
          <w:rFonts w:cs="Times New Roman"/>
          <w:szCs w:val="24"/>
        </w:rPr>
        <w:t xml:space="preserve"> in the three bird categories were present in 12.6% (SE = ±1.2%) of localities, </w:t>
      </w:r>
      <w:r w:rsidR="00612144" w:rsidRPr="003B6A4F">
        <w:rPr>
          <w:rFonts w:cs="Times New Roman"/>
          <w:szCs w:val="24"/>
        </w:rPr>
        <w:t xml:space="preserve">a much higher value than for other lineages. </w:t>
      </w:r>
      <w:r w:rsidR="0012483E" w:rsidRPr="003B6A4F">
        <w:rPr>
          <w:rFonts w:cs="Times New Roman"/>
          <w:szCs w:val="24"/>
        </w:rPr>
        <w:t xml:space="preserve">However, for </w:t>
      </w:r>
      <w:proofErr w:type="spellStart"/>
      <w:r w:rsidR="0012483E" w:rsidRPr="003B6A4F">
        <w:rPr>
          <w:rFonts w:cs="Times New Roman"/>
          <w:i/>
          <w:iCs/>
          <w:szCs w:val="24"/>
        </w:rPr>
        <w:t>Haemoproteus</w:t>
      </w:r>
      <w:proofErr w:type="spellEnd"/>
      <w:r w:rsidR="0012483E" w:rsidRPr="003B6A4F">
        <w:rPr>
          <w:rFonts w:cs="Times New Roman"/>
          <w:i/>
          <w:iCs/>
          <w:szCs w:val="24"/>
        </w:rPr>
        <w:t xml:space="preserve"> </w:t>
      </w:r>
      <w:r w:rsidR="0012483E"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76A13A63" w14:textId="7C8CE1C1" w:rsidR="00175870" w:rsidRPr="003B6A4F" w:rsidRDefault="009221E4" w:rsidP="003B6A4F">
      <w:pPr>
        <w:spacing w:line="480" w:lineRule="auto"/>
        <w:rPr>
          <w:rFonts w:cs="Times New Roman"/>
          <w:szCs w:val="24"/>
        </w:rPr>
      </w:pPr>
      <w:r w:rsidRPr="003B6A4F">
        <w:rPr>
          <w:rFonts w:cs="Times New Roman"/>
          <w:noProof/>
          <w:szCs w:val="24"/>
        </w:rPr>
        <w:drawing>
          <wp:inline distT="0" distB="0" distL="0" distR="0" wp14:anchorId="43BDA63E" wp14:editId="1EC1431B">
            <wp:extent cx="56121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F4F38C4" w14:textId="526BCC11" w:rsidR="00D70811" w:rsidRPr="003B6A4F" w:rsidRDefault="00175870" w:rsidP="003B6A4F">
      <w:pPr>
        <w:spacing w:line="480" w:lineRule="auto"/>
        <w:rPr>
          <w:rFonts w:cs="Times New Roman"/>
          <w:szCs w:val="24"/>
        </w:rPr>
      </w:pPr>
      <w:r w:rsidRPr="003B6A4F">
        <w:rPr>
          <w:rFonts w:cs="Times New Roman"/>
          <w:szCs w:val="24"/>
        </w:rPr>
        <w:t>Figure 3:</w:t>
      </w:r>
      <w:r w:rsidR="003D1223" w:rsidRPr="003B6A4F">
        <w:rPr>
          <w:rFonts w:cs="Times New Roman"/>
          <w:szCs w:val="24"/>
        </w:rPr>
        <w:t xml:space="preserve"> Mean (±SE) percentage</w:t>
      </w:r>
      <w:r w:rsidR="00D70811" w:rsidRPr="003B6A4F">
        <w:rPr>
          <w:rFonts w:cs="Times New Roman"/>
          <w:szCs w:val="24"/>
        </w:rPr>
        <w:t xml:space="preserve"> of localities in which </w:t>
      </w:r>
      <w:r w:rsidR="00D70811" w:rsidRPr="003B6A4F">
        <w:rPr>
          <w:rFonts w:cs="Times New Roman"/>
          <w:i/>
          <w:iCs/>
          <w:szCs w:val="24"/>
        </w:rPr>
        <w:t>Plasmodium</w:t>
      </w:r>
      <w:r w:rsidR="00D70811" w:rsidRPr="003B6A4F">
        <w:rPr>
          <w:rFonts w:cs="Times New Roman"/>
          <w:szCs w:val="24"/>
        </w:rPr>
        <w:t xml:space="preserve"> spp.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w:t>
      </w:r>
      <w:r w:rsidR="003A6AED" w:rsidRPr="003B6A4F">
        <w:rPr>
          <w:rFonts w:cs="Times New Roman"/>
          <w:szCs w:val="24"/>
        </w:rPr>
        <w:t>six</w:t>
      </w:r>
      <w:r w:rsidR="00D70811" w:rsidRPr="003B6A4F">
        <w:rPr>
          <w:rFonts w:cs="Times New Roman"/>
          <w:szCs w:val="24"/>
        </w:rPr>
        <w:t xml:space="preserve"> categories are shown on the graph. </w:t>
      </w:r>
    </w:p>
    <w:p w14:paraId="00B2AD9E" w14:textId="241EB244" w:rsidR="00175870" w:rsidRPr="003B6A4F" w:rsidRDefault="009221E4" w:rsidP="003B6A4F">
      <w:pPr>
        <w:spacing w:line="480" w:lineRule="auto"/>
        <w:rPr>
          <w:rFonts w:cs="Times New Roman"/>
          <w:szCs w:val="24"/>
        </w:rPr>
      </w:pPr>
      <w:r w:rsidRPr="003B6A4F">
        <w:rPr>
          <w:rFonts w:cs="Times New Roman"/>
          <w:noProof/>
          <w:szCs w:val="24"/>
        </w:rPr>
        <w:lastRenderedPageBreak/>
        <w:drawing>
          <wp:inline distT="0" distB="0" distL="0" distR="0" wp14:anchorId="48A99CDD" wp14:editId="6ADAC893">
            <wp:extent cx="5612130" cy="3156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0E3C13AC" w14:textId="30FF3F0C" w:rsidR="003A6AED" w:rsidRPr="003B6A4F" w:rsidRDefault="00175870" w:rsidP="003B6A4F">
      <w:pPr>
        <w:spacing w:line="480" w:lineRule="auto"/>
        <w:rPr>
          <w:rFonts w:cs="Times New Roman"/>
          <w:szCs w:val="24"/>
        </w:rPr>
      </w:pPr>
      <w:r w:rsidRPr="003B6A4F">
        <w:rPr>
          <w:rFonts w:cs="Times New Roman"/>
          <w:szCs w:val="24"/>
        </w:rPr>
        <w:t xml:space="preserve">Figure 4: </w:t>
      </w:r>
      <w:r w:rsidR="003D1223" w:rsidRPr="003B6A4F">
        <w:rPr>
          <w:rFonts w:cs="Times New Roman"/>
          <w:szCs w:val="24"/>
        </w:rPr>
        <w:t>Mean (±SE) percentage</w:t>
      </w:r>
      <w:r w:rsidR="003A6AED" w:rsidRPr="003B6A4F">
        <w:rPr>
          <w:rFonts w:cs="Times New Roman"/>
          <w:szCs w:val="24"/>
        </w:rPr>
        <w:t xml:space="preserve"> of localities in which </w:t>
      </w:r>
      <w:proofErr w:type="spellStart"/>
      <w:r w:rsidR="003A6AED" w:rsidRPr="003B6A4F">
        <w:rPr>
          <w:rFonts w:cs="Times New Roman"/>
          <w:i/>
          <w:iCs/>
          <w:szCs w:val="24"/>
        </w:rPr>
        <w:t>Haemoproteus</w:t>
      </w:r>
      <w:proofErr w:type="spellEnd"/>
      <w:r w:rsidR="003A6AED" w:rsidRPr="003B6A4F">
        <w:rPr>
          <w:rFonts w:cs="Times New Roman"/>
          <w:szCs w:val="24"/>
        </w:rPr>
        <w:t xml:space="preserve"> spp.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six categories are shown on the graph.  </w:t>
      </w:r>
    </w:p>
    <w:p w14:paraId="2686A56A" w14:textId="250DDF40" w:rsidR="000A2F1F" w:rsidRPr="003B6A4F" w:rsidRDefault="00D05D5C" w:rsidP="003B6A4F">
      <w:pPr>
        <w:spacing w:line="480" w:lineRule="auto"/>
        <w:ind w:firstLine="720"/>
        <w:rPr>
          <w:rFonts w:cs="Times New Roman"/>
          <w:szCs w:val="24"/>
        </w:rPr>
      </w:pPr>
      <w:r w:rsidRPr="003B6A4F">
        <w:rPr>
          <w:rFonts w:cs="Times New Roman"/>
          <w:szCs w:val="24"/>
        </w:rPr>
        <w:t xml:space="preserve">Our first mixed model revealed </w:t>
      </w:r>
      <w:r w:rsidR="006232C8" w:rsidRPr="003B6A4F">
        <w:rPr>
          <w:rFonts w:cs="Times New Roman"/>
          <w:szCs w:val="24"/>
        </w:rPr>
        <w:t xml:space="preserve">that </w:t>
      </w:r>
      <w:r w:rsidRPr="003B6A4F">
        <w:rPr>
          <w:rFonts w:cs="Times New Roman"/>
          <w:szCs w:val="24"/>
        </w:rPr>
        <w:t>there is no correlation</w:t>
      </w:r>
      <w:r w:rsidR="007C0274" w:rsidRPr="003B6A4F">
        <w:rPr>
          <w:rFonts w:cs="Times New Roman"/>
          <w:szCs w:val="24"/>
        </w:rPr>
        <w:t xml:space="preserve"> between the percentage</w:t>
      </w:r>
      <w:r w:rsidRPr="003B6A4F">
        <w:rPr>
          <w:rFonts w:cs="Times New Roman"/>
          <w:szCs w:val="24"/>
        </w:rPr>
        <w:t xml:space="preserve"> of migratory bird</w:t>
      </w:r>
      <w:r w:rsidR="007C0274" w:rsidRPr="003B6A4F">
        <w:rPr>
          <w:rFonts w:cs="Times New Roman"/>
          <w:szCs w:val="24"/>
        </w:rPr>
        <w:t xml:space="preserve"> individuals per locality</w:t>
      </w:r>
      <w:r w:rsidRPr="003B6A4F">
        <w:rPr>
          <w:rFonts w:cs="Times New Roman"/>
          <w:szCs w:val="24"/>
        </w:rPr>
        <w:t xml:space="preserve"> and </w:t>
      </w:r>
      <w:r w:rsidR="007C0274" w:rsidRPr="003B6A4F">
        <w:rPr>
          <w:rFonts w:cs="Times New Roman"/>
          <w:szCs w:val="24"/>
        </w:rPr>
        <w:t xml:space="preserve">local </w:t>
      </w:r>
      <w:r w:rsidRPr="003B6A4F">
        <w:rPr>
          <w:rFonts w:cs="Times New Roman"/>
          <w:szCs w:val="24"/>
        </w:rPr>
        <w:t>parasite richness (p =</w:t>
      </w:r>
      <w:r w:rsidR="006232C8" w:rsidRPr="003B6A4F">
        <w:rPr>
          <w:rFonts w:cs="Times New Roman"/>
          <w:szCs w:val="24"/>
        </w:rPr>
        <w:t xml:space="preserve"> </w:t>
      </w:r>
      <w:r w:rsidRPr="003B6A4F">
        <w:rPr>
          <w:rFonts w:cs="Times New Roman"/>
          <w:szCs w:val="24"/>
        </w:rPr>
        <w:t>0.</w:t>
      </w:r>
      <w:r w:rsidR="00C95628" w:rsidRPr="003B6A4F">
        <w:rPr>
          <w:rFonts w:cs="Times New Roman"/>
          <w:szCs w:val="24"/>
        </w:rPr>
        <w:t>1</w:t>
      </w:r>
      <w:r w:rsidR="008A16BA" w:rsidRPr="003B6A4F">
        <w:rPr>
          <w:rFonts w:cs="Times New Roman"/>
          <w:szCs w:val="24"/>
        </w:rPr>
        <w:t>9</w:t>
      </w:r>
      <w:r w:rsidR="00810ED3" w:rsidRPr="003B6A4F">
        <w:rPr>
          <w:rFonts w:cs="Times New Roman"/>
          <w:szCs w:val="24"/>
        </w:rPr>
        <w:t xml:space="preserve">, Figure </w:t>
      </w:r>
      <w:r w:rsidR="0012483E" w:rsidRPr="003B6A4F">
        <w:rPr>
          <w:rFonts w:cs="Times New Roman"/>
          <w:szCs w:val="24"/>
        </w:rPr>
        <w:t>5</w:t>
      </w:r>
      <w:r w:rsidR="00827DCF" w:rsidRPr="003B6A4F">
        <w:rPr>
          <w:rFonts w:cs="Times New Roman"/>
          <w:szCs w:val="24"/>
        </w:rPr>
        <w:t>,</w:t>
      </w:r>
      <w:r w:rsidR="00695FCF" w:rsidRPr="003B6A4F">
        <w:rPr>
          <w:rFonts w:cs="Times New Roman"/>
          <w:szCs w:val="24"/>
        </w:rPr>
        <w:t xml:space="preserve"> Table 4</w:t>
      </w:r>
      <w:r w:rsidR="00810ED3" w:rsidRPr="003B6A4F">
        <w:rPr>
          <w:rFonts w:cs="Times New Roman"/>
          <w:szCs w:val="24"/>
        </w:rPr>
        <w:t>).</w:t>
      </w:r>
      <w:r w:rsidR="00236540" w:rsidRPr="003B6A4F">
        <w:rPr>
          <w:rFonts w:cs="Times New Roman"/>
          <w:szCs w:val="24"/>
        </w:rPr>
        <w:t xml:space="preserve"> </w:t>
      </w:r>
      <w:r w:rsidR="00D37DC0" w:rsidRPr="003B6A4F">
        <w:rPr>
          <w:rFonts w:cs="Times New Roman"/>
          <w:szCs w:val="24"/>
        </w:rPr>
        <w:t>We</w:t>
      </w:r>
      <w:r w:rsidR="00C80A2A" w:rsidRPr="003B6A4F">
        <w:rPr>
          <w:rFonts w:cs="Times New Roman"/>
          <w:szCs w:val="24"/>
        </w:rPr>
        <w:t xml:space="preserve"> also</w:t>
      </w:r>
      <w:r w:rsidR="00D37DC0" w:rsidRPr="003B6A4F">
        <w:rPr>
          <w:rFonts w:cs="Times New Roman"/>
          <w:szCs w:val="24"/>
        </w:rPr>
        <w:t xml:space="preserve"> observed no effect</w:t>
      </w:r>
      <w:r w:rsidR="00C80A2A" w:rsidRPr="003B6A4F">
        <w:rPr>
          <w:rFonts w:cs="Times New Roman"/>
          <w:szCs w:val="24"/>
        </w:rPr>
        <w:t xml:space="preserve"> of </w:t>
      </w:r>
      <w:r w:rsidR="00852774" w:rsidRPr="003B6A4F">
        <w:rPr>
          <w:rFonts w:cs="Times New Roman"/>
          <w:szCs w:val="24"/>
        </w:rPr>
        <w:t xml:space="preserve">the percentage of migratory bird individuals on </w:t>
      </w:r>
      <w:r w:rsidR="00C80A2A" w:rsidRPr="003B6A4F">
        <w:rPr>
          <w:rFonts w:cs="Times New Roman"/>
          <w:szCs w:val="24"/>
        </w:rPr>
        <w:t>parasite richness</w:t>
      </w:r>
      <w:r w:rsidR="00D37DC0" w:rsidRPr="003B6A4F">
        <w:rPr>
          <w:rFonts w:cs="Times New Roman"/>
          <w:szCs w:val="24"/>
        </w:rPr>
        <w:t xml:space="preserve"> </w:t>
      </w:r>
      <w:r w:rsidR="00C80A2A" w:rsidRPr="003B6A4F">
        <w:rPr>
          <w:rFonts w:cs="Times New Roman"/>
          <w:szCs w:val="24"/>
        </w:rPr>
        <w:t>when</w:t>
      </w:r>
      <w:r w:rsidR="00D37DC0" w:rsidRPr="003B6A4F">
        <w:rPr>
          <w:rFonts w:cs="Times New Roman"/>
          <w:szCs w:val="24"/>
        </w:rPr>
        <w:t xml:space="preserve"> </w:t>
      </w:r>
      <w:r w:rsidR="00D37DC0" w:rsidRPr="003B6A4F">
        <w:rPr>
          <w:rFonts w:cs="Times New Roman"/>
          <w:i/>
          <w:iCs/>
          <w:szCs w:val="24"/>
        </w:rPr>
        <w:t>Plasmodium</w:t>
      </w:r>
      <w:r w:rsidR="00D37DC0" w:rsidRPr="003B6A4F">
        <w:rPr>
          <w:rFonts w:cs="Times New Roman"/>
          <w:szCs w:val="24"/>
        </w:rPr>
        <w:t xml:space="preserve"> and </w:t>
      </w:r>
      <w:proofErr w:type="spellStart"/>
      <w:r w:rsidR="00D37DC0" w:rsidRPr="003B6A4F">
        <w:rPr>
          <w:rFonts w:cs="Times New Roman"/>
          <w:i/>
          <w:iCs/>
          <w:szCs w:val="24"/>
        </w:rPr>
        <w:t>Haemoproteus</w:t>
      </w:r>
      <w:proofErr w:type="spellEnd"/>
      <w:r w:rsidR="00D37DC0" w:rsidRPr="003B6A4F">
        <w:rPr>
          <w:rFonts w:cs="Times New Roman"/>
          <w:szCs w:val="24"/>
        </w:rPr>
        <w:t xml:space="preserve"> infections w</w:t>
      </w:r>
      <w:r w:rsidR="00C80A2A" w:rsidRPr="003B6A4F">
        <w:rPr>
          <w:rFonts w:cs="Times New Roman"/>
          <w:szCs w:val="24"/>
        </w:rPr>
        <w:t>ere</w:t>
      </w:r>
      <w:r w:rsidR="00D37DC0" w:rsidRPr="003B6A4F">
        <w:rPr>
          <w:rFonts w:cs="Times New Roman"/>
          <w:szCs w:val="24"/>
        </w:rPr>
        <w:t xml:space="preserve"> </w:t>
      </w:r>
      <w:r w:rsidR="000C218B" w:rsidRPr="003B6A4F">
        <w:rPr>
          <w:rFonts w:cs="Times New Roman"/>
          <w:szCs w:val="24"/>
        </w:rPr>
        <w:t>treated</w:t>
      </w:r>
      <w:r w:rsidR="00D37DC0" w:rsidRPr="003B6A4F">
        <w:rPr>
          <w:rFonts w:cs="Times New Roman"/>
          <w:szCs w:val="24"/>
        </w:rPr>
        <w:t xml:space="preserve"> separately</w:t>
      </w:r>
      <w:r w:rsidR="00C80A2A" w:rsidRPr="003B6A4F">
        <w:rPr>
          <w:rFonts w:cs="Times New Roman"/>
          <w:szCs w:val="24"/>
        </w:rPr>
        <w:t xml:space="preserve"> (p = 0.55, p = 0.94, </w:t>
      </w:r>
      <w:r w:rsidR="00852774" w:rsidRPr="003B6A4F">
        <w:rPr>
          <w:rFonts w:cs="Times New Roman"/>
          <w:szCs w:val="24"/>
        </w:rPr>
        <w:t xml:space="preserve">respectively; </w:t>
      </w:r>
      <w:r w:rsidR="00827DCF" w:rsidRPr="003B6A4F">
        <w:rPr>
          <w:rFonts w:cs="Times New Roman"/>
          <w:szCs w:val="24"/>
        </w:rPr>
        <w:t>Figure S1 and S2, Table S1 and S2).</w:t>
      </w:r>
      <w:r w:rsidR="00D37DC0" w:rsidRPr="003B6A4F">
        <w:rPr>
          <w:rFonts w:cs="Times New Roman"/>
          <w:szCs w:val="24"/>
        </w:rPr>
        <w:t xml:space="preserve"> </w:t>
      </w:r>
      <w:r w:rsidR="00827DCF" w:rsidRPr="003B6A4F">
        <w:rPr>
          <w:rFonts w:cs="Times New Roman"/>
          <w:szCs w:val="24"/>
        </w:rPr>
        <w:t xml:space="preserve">Nevertheless, in all models we observed significant effects in parasite richness for other three predictors: host richness, prevalence and number of migrants individuals. </w:t>
      </w:r>
    </w:p>
    <w:p w14:paraId="45316FC3" w14:textId="77777777" w:rsidR="000A2F1F" w:rsidRPr="003B6A4F" w:rsidRDefault="000A2F1F" w:rsidP="003B6A4F">
      <w:pPr>
        <w:spacing w:line="480" w:lineRule="auto"/>
        <w:rPr>
          <w:rFonts w:cs="Times New Roman"/>
          <w:szCs w:val="24"/>
        </w:rPr>
      </w:pPr>
      <w:r w:rsidRPr="003B6A4F">
        <w:rPr>
          <w:rFonts w:cs="Times New Roman"/>
          <w:noProof/>
          <w:szCs w:val="24"/>
          <w:lang w:val="en-GB" w:eastAsia="en-GB"/>
        </w:rPr>
        <w:lastRenderedPageBreak/>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1E863716" w:rsidR="000A2F1F" w:rsidRPr="003B6A4F" w:rsidRDefault="000A2F1F"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5</w:t>
      </w:r>
      <w:r w:rsidRPr="003B6A4F">
        <w:rPr>
          <w:rFonts w:cs="Times New Roman"/>
          <w:szCs w:val="24"/>
        </w:rPr>
        <w:t xml:space="preserve">: </w:t>
      </w:r>
      <w:r w:rsidR="00695FCF" w:rsidRPr="003B6A4F">
        <w:rPr>
          <w:rFonts w:cs="Times New Roman"/>
          <w:szCs w:val="24"/>
        </w:rPr>
        <w:t xml:space="preserve">Local richness of </w:t>
      </w:r>
      <w:proofErr w:type="spellStart"/>
      <w:r w:rsidR="00695FCF" w:rsidRPr="003B6A4F">
        <w:rPr>
          <w:rFonts w:cs="Times New Roman"/>
          <w:szCs w:val="24"/>
        </w:rPr>
        <w:t>haemosporidian</w:t>
      </w:r>
      <w:proofErr w:type="spellEnd"/>
      <w:r w:rsidR="00695FCF" w:rsidRPr="003B6A4F">
        <w:rPr>
          <w:rFonts w:cs="Times New Roman"/>
          <w:szCs w:val="24"/>
        </w:rPr>
        <w:t xml:space="preserve"> parasites as a function of the percentage of migratory </w:t>
      </w:r>
      <w:r w:rsidR="000C218B" w:rsidRPr="003B6A4F">
        <w:rPr>
          <w:rFonts w:cs="Times New Roman"/>
          <w:szCs w:val="24"/>
        </w:rPr>
        <w:t>individuals</w:t>
      </w:r>
      <w:r w:rsidR="00695FCF" w:rsidRPr="003B6A4F">
        <w:rPr>
          <w:rFonts w:cs="Times New Roman"/>
          <w:szCs w:val="24"/>
        </w:rPr>
        <w:t xml:space="preserve"> out of all </w:t>
      </w:r>
      <w:r w:rsidR="000C218B" w:rsidRPr="003B6A4F">
        <w:rPr>
          <w:rFonts w:cs="Times New Roman"/>
          <w:szCs w:val="24"/>
        </w:rPr>
        <w:t>bird individuals sampled per locality</w:t>
      </w:r>
      <w:r w:rsidR="00695FCF" w:rsidRPr="003B6A4F">
        <w:rPr>
          <w:rFonts w:cs="Times New Roman"/>
          <w:szCs w:val="24"/>
        </w:rPr>
        <w:t xml:space="preserve">. Each point represents a different locality. No correlation was found between percentage of migratory individuals and </w:t>
      </w:r>
      <w:proofErr w:type="spellStart"/>
      <w:r w:rsidR="00695FCF" w:rsidRPr="003B6A4F">
        <w:rPr>
          <w:rFonts w:cs="Times New Roman"/>
          <w:szCs w:val="24"/>
        </w:rPr>
        <w:t>haemosporidian</w:t>
      </w:r>
      <w:proofErr w:type="spellEnd"/>
      <w:r w:rsidR="00695FCF" w:rsidRPr="003B6A4F">
        <w:rPr>
          <w:rFonts w:cs="Times New Roman"/>
          <w:szCs w:val="24"/>
        </w:rPr>
        <w:t xml:space="preserve"> richness (p = 0.19)</w:t>
      </w:r>
      <w:r w:rsidR="003F187A" w:rsidRPr="003B6A4F">
        <w:rPr>
          <w:rFonts w:cs="Times New Roman"/>
          <w:szCs w:val="24"/>
        </w:rPr>
        <w:t>.</w:t>
      </w:r>
    </w:p>
    <w:p w14:paraId="406544C2" w14:textId="3BF1B69A" w:rsidR="00D05D5C" w:rsidRPr="003B6A4F" w:rsidRDefault="00236540" w:rsidP="003B6A4F">
      <w:pPr>
        <w:spacing w:line="480" w:lineRule="auto"/>
        <w:ind w:firstLine="720"/>
        <w:rPr>
          <w:rFonts w:cs="Times New Roman"/>
          <w:szCs w:val="24"/>
        </w:rPr>
      </w:pPr>
      <w:r w:rsidRPr="003B6A4F">
        <w:rPr>
          <w:rFonts w:cs="Times New Roman"/>
          <w:szCs w:val="24"/>
        </w:rPr>
        <w:t xml:space="preserve">For the second model, </w:t>
      </w:r>
      <w:r w:rsidR="005A1A36" w:rsidRPr="003B6A4F">
        <w:rPr>
          <w:rFonts w:cs="Times New Roman"/>
          <w:szCs w:val="24"/>
        </w:rPr>
        <w:t xml:space="preserve">in </w:t>
      </w:r>
      <w:r w:rsidRPr="003B6A4F">
        <w:rPr>
          <w:rFonts w:cs="Times New Roman"/>
          <w:szCs w:val="24"/>
        </w:rPr>
        <w:t xml:space="preserve">which we </w:t>
      </w:r>
      <w:proofErr w:type="spellStart"/>
      <w:r w:rsidRPr="003B6A4F">
        <w:rPr>
          <w:rFonts w:cs="Times New Roman"/>
          <w:szCs w:val="24"/>
        </w:rPr>
        <w:t>analysed</w:t>
      </w:r>
      <w:proofErr w:type="spellEnd"/>
      <w:r w:rsidRPr="003B6A4F">
        <w:rPr>
          <w:rFonts w:cs="Times New Roman"/>
          <w:szCs w:val="24"/>
        </w:rPr>
        <w:t xml:space="preserve"> the relation</w:t>
      </w:r>
      <w:r w:rsidR="005A1A36" w:rsidRPr="003B6A4F">
        <w:rPr>
          <w:rFonts w:cs="Times New Roman"/>
          <w:szCs w:val="24"/>
        </w:rPr>
        <w:t>ship</w:t>
      </w:r>
      <w:r w:rsidRPr="003B6A4F">
        <w:rPr>
          <w:rFonts w:cs="Times New Roman"/>
          <w:szCs w:val="24"/>
        </w:rPr>
        <w:t xml:space="preserve"> between </w:t>
      </w:r>
      <w:r w:rsidR="005A1A36" w:rsidRPr="003B6A4F">
        <w:rPr>
          <w:rFonts w:cs="Times New Roman"/>
          <w:szCs w:val="24"/>
          <w:lang w:val="en"/>
        </w:rPr>
        <w:t>local prevalence per bird species and local percentage of migratory bird individuals</w:t>
      </w:r>
      <w:r w:rsidR="005A1A36" w:rsidRPr="003B6A4F">
        <w:rPr>
          <w:rStyle w:val="CommentReference"/>
          <w:rFonts w:cs="Times New Roman"/>
          <w:sz w:val="24"/>
          <w:szCs w:val="24"/>
        </w:rPr>
        <w:t>,</w:t>
      </w:r>
      <w:r w:rsidR="00810ED3" w:rsidRPr="003B6A4F">
        <w:rPr>
          <w:rFonts w:cs="Times New Roman"/>
          <w:szCs w:val="24"/>
        </w:rPr>
        <w:t xml:space="preserve"> </w:t>
      </w:r>
      <w:r w:rsidRPr="003B6A4F">
        <w:rPr>
          <w:rFonts w:cs="Times New Roman"/>
          <w:szCs w:val="24"/>
        </w:rPr>
        <w:t>w</w:t>
      </w:r>
      <w:r w:rsidR="00810ED3" w:rsidRPr="003B6A4F">
        <w:rPr>
          <w:rFonts w:cs="Times New Roman"/>
          <w:szCs w:val="24"/>
        </w:rPr>
        <w:t>e observe</w:t>
      </w:r>
      <w:r w:rsidR="00F20647" w:rsidRPr="003B6A4F">
        <w:rPr>
          <w:rFonts w:cs="Times New Roman"/>
          <w:szCs w:val="24"/>
        </w:rPr>
        <w:t>d</w:t>
      </w:r>
      <w:r w:rsidR="00810ED3" w:rsidRPr="003B6A4F">
        <w:rPr>
          <w:rFonts w:cs="Times New Roman"/>
          <w:szCs w:val="24"/>
        </w:rPr>
        <w:t xml:space="preserve"> </w:t>
      </w:r>
      <w:r w:rsidR="00695FCF" w:rsidRPr="003B6A4F">
        <w:rPr>
          <w:rFonts w:cs="Times New Roman"/>
          <w:szCs w:val="24"/>
        </w:rPr>
        <w:t xml:space="preserve">a negative </w:t>
      </w:r>
      <w:r w:rsidR="00810ED3" w:rsidRPr="003B6A4F">
        <w:rPr>
          <w:rFonts w:cs="Times New Roman"/>
          <w:szCs w:val="24"/>
        </w:rPr>
        <w:t xml:space="preserve">correlation </w:t>
      </w:r>
      <w:r w:rsidR="00695FCF" w:rsidRPr="003B6A4F">
        <w:rPr>
          <w:rFonts w:cs="Times New Roman"/>
          <w:szCs w:val="24"/>
        </w:rPr>
        <w:t>between</w:t>
      </w:r>
      <w:r w:rsidR="00810ED3" w:rsidRPr="003B6A4F">
        <w:rPr>
          <w:rFonts w:cs="Times New Roman"/>
          <w:szCs w:val="24"/>
        </w:rPr>
        <w:t xml:space="preserve"> migratory behavior and prevalence of</w:t>
      </w:r>
      <w:r w:rsidR="00695FCF" w:rsidRPr="003B6A4F">
        <w:rPr>
          <w:rFonts w:cs="Times New Roman"/>
          <w:szCs w:val="24"/>
        </w:rPr>
        <w:t xml:space="preserve"> </w:t>
      </w:r>
      <w:proofErr w:type="spellStart"/>
      <w:r w:rsidR="00810ED3" w:rsidRPr="003B6A4F">
        <w:rPr>
          <w:rFonts w:cs="Times New Roman"/>
          <w:szCs w:val="24"/>
        </w:rPr>
        <w:t>haemosporidian</w:t>
      </w:r>
      <w:proofErr w:type="spellEnd"/>
      <w:r w:rsidR="00810ED3" w:rsidRPr="003B6A4F">
        <w:rPr>
          <w:rFonts w:cs="Times New Roman"/>
          <w:szCs w:val="24"/>
        </w:rPr>
        <w:t xml:space="preserve"> parasites per species (p=0.</w:t>
      </w:r>
      <w:r w:rsidR="002475AE" w:rsidRPr="003B6A4F">
        <w:rPr>
          <w:rFonts w:cs="Times New Roman"/>
          <w:szCs w:val="24"/>
        </w:rPr>
        <w:t>0</w:t>
      </w:r>
      <w:r w:rsidR="00F20647" w:rsidRPr="003B6A4F">
        <w:rPr>
          <w:rFonts w:cs="Times New Roman"/>
          <w:szCs w:val="24"/>
        </w:rPr>
        <w:t>4</w:t>
      </w:r>
      <w:r w:rsidR="00232A09" w:rsidRPr="003B6A4F">
        <w:rPr>
          <w:rFonts w:cs="Times New Roman"/>
          <w:szCs w:val="24"/>
        </w:rPr>
        <w:t xml:space="preserve">, Figure </w:t>
      </w:r>
      <w:r w:rsidR="0012483E" w:rsidRPr="003B6A4F">
        <w:rPr>
          <w:rFonts w:cs="Times New Roman"/>
          <w:szCs w:val="24"/>
        </w:rPr>
        <w:t>6</w:t>
      </w:r>
      <w:r w:rsidR="00695FCF" w:rsidRPr="003B6A4F">
        <w:rPr>
          <w:rFonts w:cs="Times New Roman"/>
          <w:szCs w:val="24"/>
        </w:rPr>
        <w:t xml:space="preserve"> Table 5</w:t>
      </w:r>
      <w:r w:rsidR="0068328F" w:rsidRPr="003B6A4F">
        <w:rPr>
          <w:rFonts w:cs="Times New Roman"/>
          <w:szCs w:val="24"/>
        </w:rPr>
        <w:t>)</w:t>
      </w:r>
      <w:r w:rsidR="00810ED3" w:rsidRPr="003B6A4F">
        <w:rPr>
          <w:rFonts w:cs="Times New Roman"/>
          <w:szCs w:val="24"/>
        </w:rPr>
        <w:t>.</w:t>
      </w:r>
      <w:r w:rsidR="0019740C" w:rsidRPr="003B6A4F">
        <w:rPr>
          <w:rFonts w:cs="Times New Roman"/>
          <w:szCs w:val="24"/>
        </w:rPr>
        <w:t xml:space="preserve"> However, when we </w:t>
      </w:r>
      <w:r w:rsidR="005A1A36" w:rsidRPr="003B6A4F">
        <w:rPr>
          <w:rFonts w:cs="Times New Roman"/>
          <w:szCs w:val="24"/>
        </w:rPr>
        <w:t>repeated the analysis separately for only</w:t>
      </w:r>
      <w:r w:rsidR="0019740C" w:rsidRPr="003B6A4F">
        <w:rPr>
          <w:rFonts w:cs="Times New Roman"/>
          <w:szCs w:val="24"/>
        </w:rPr>
        <w:t xml:space="preserve"> </w:t>
      </w:r>
      <w:r w:rsidR="0019740C" w:rsidRPr="003B6A4F">
        <w:rPr>
          <w:rFonts w:cs="Times New Roman"/>
          <w:i/>
          <w:iCs/>
          <w:szCs w:val="24"/>
        </w:rPr>
        <w:t>Plasmodium</w:t>
      </w:r>
      <w:r w:rsidR="0019740C" w:rsidRPr="003B6A4F">
        <w:rPr>
          <w:rFonts w:cs="Times New Roman"/>
          <w:szCs w:val="24"/>
        </w:rPr>
        <w:t xml:space="preserve"> </w:t>
      </w:r>
      <w:r w:rsidR="005A1A36" w:rsidRPr="003B6A4F">
        <w:rPr>
          <w:rFonts w:cs="Times New Roman"/>
          <w:szCs w:val="24"/>
        </w:rPr>
        <w:t>or</w:t>
      </w:r>
      <w:r w:rsidR="0019740C" w:rsidRPr="003B6A4F">
        <w:rPr>
          <w:rFonts w:cs="Times New Roman"/>
          <w:szCs w:val="24"/>
        </w:rPr>
        <w:t xml:space="preserve"> </w:t>
      </w:r>
      <w:proofErr w:type="spellStart"/>
      <w:r w:rsidR="0019740C" w:rsidRPr="003B6A4F">
        <w:rPr>
          <w:rFonts w:cs="Times New Roman"/>
          <w:i/>
          <w:iCs/>
          <w:szCs w:val="24"/>
        </w:rPr>
        <w:t>Haemoproteus</w:t>
      </w:r>
      <w:proofErr w:type="spellEnd"/>
      <w:r w:rsidR="0019740C" w:rsidRPr="003B6A4F">
        <w:rPr>
          <w:rFonts w:cs="Times New Roman"/>
          <w:szCs w:val="24"/>
        </w:rPr>
        <w:t xml:space="preserve"> </w:t>
      </w:r>
      <w:r w:rsidR="005A1A36" w:rsidRPr="003B6A4F">
        <w:rPr>
          <w:rFonts w:cs="Times New Roman"/>
          <w:szCs w:val="24"/>
        </w:rPr>
        <w:t>lineages</w:t>
      </w:r>
      <w:r w:rsidR="0019740C" w:rsidRPr="003B6A4F">
        <w:rPr>
          <w:rFonts w:cs="Times New Roman"/>
          <w:szCs w:val="24"/>
        </w:rPr>
        <w:t xml:space="preserve">, </w:t>
      </w:r>
      <w:r w:rsidR="00CE5AE7" w:rsidRPr="003B6A4F">
        <w:rPr>
          <w:rFonts w:cs="Times New Roman"/>
          <w:szCs w:val="24"/>
        </w:rPr>
        <w:t xml:space="preserve">we observed </w:t>
      </w:r>
      <w:r w:rsidR="0019740C" w:rsidRPr="003B6A4F">
        <w:rPr>
          <w:rFonts w:cs="Times New Roman"/>
          <w:szCs w:val="24"/>
        </w:rPr>
        <w:t xml:space="preserve">no </w:t>
      </w:r>
      <w:r w:rsidR="005A1A36" w:rsidRPr="003B6A4F">
        <w:rPr>
          <w:rFonts w:cs="Times New Roman"/>
          <w:szCs w:val="24"/>
        </w:rPr>
        <w:t>relation</w:t>
      </w:r>
      <w:r w:rsidR="0019740C" w:rsidRPr="003B6A4F">
        <w:rPr>
          <w:rFonts w:cs="Times New Roman"/>
          <w:szCs w:val="24"/>
        </w:rPr>
        <w:t xml:space="preserve"> between </w:t>
      </w:r>
      <w:r w:rsidR="00CE5AE7" w:rsidRPr="003B6A4F">
        <w:rPr>
          <w:rFonts w:cs="Times New Roman"/>
          <w:szCs w:val="24"/>
        </w:rPr>
        <w:t>percent of migrants</w:t>
      </w:r>
      <w:r w:rsidR="0019740C" w:rsidRPr="003B6A4F">
        <w:rPr>
          <w:rFonts w:cs="Times New Roman"/>
          <w:szCs w:val="24"/>
        </w:rPr>
        <w:t xml:space="preserve"> and prevalence per host specie</w:t>
      </w:r>
      <w:r w:rsidR="00CE5AE7" w:rsidRPr="003B6A4F">
        <w:rPr>
          <w:rFonts w:cs="Times New Roman"/>
          <w:szCs w:val="24"/>
        </w:rPr>
        <w:t>s</w:t>
      </w:r>
      <w:r w:rsidR="0019740C" w:rsidRPr="003B6A4F">
        <w:rPr>
          <w:rFonts w:cs="Times New Roman"/>
          <w:szCs w:val="24"/>
        </w:rPr>
        <w:t xml:space="preserve"> (p = 0.08, p = 0.3</w:t>
      </w:r>
      <w:r w:rsidR="00ED2C1E" w:rsidRPr="003B6A4F">
        <w:rPr>
          <w:rFonts w:cs="Times New Roman"/>
          <w:szCs w:val="24"/>
        </w:rPr>
        <w:t>4</w:t>
      </w:r>
      <w:r w:rsidR="0019740C" w:rsidRPr="003B6A4F">
        <w:rPr>
          <w:rFonts w:cs="Times New Roman"/>
          <w:szCs w:val="24"/>
        </w:rPr>
        <w:t xml:space="preserve">, </w:t>
      </w:r>
      <w:r w:rsidR="00E04C13" w:rsidRPr="003B6A4F">
        <w:rPr>
          <w:rFonts w:cs="Times New Roman"/>
          <w:szCs w:val="24"/>
        </w:rPr>
        <w:t xml:space="preserve">Figure </w:t>
      </w:r>
      <w:r w:rsidR="00827DCF" w:rsidRPr="003B6A4F">
        <w:rPr>
          <w:rFonts w:cs="Times New Roman"/>
          <w:szCs w:val="24"/>
        </w:rPr>
        <w:t>S3 and S4, Table S3 and S4).</w:t>
      </w:r>
      <w:r w:rsidR="00124D8D" w:rsidRPr="003B6A4F">
        <w:rPr>
          <w:rFonts w:cs="Times New Roman"/>
          <w:szCs w:val="24"/>
        </w:rPr>
        <w:t xml:space="preserve"> None of the other predictors had any significan</w:t>
      </w:r>
      <w:r w:rsidR="0012483E" w:rsidRPr="003B6A4F">
        <w:rPr>
          <w:rFonts w:cs="Times New Roman"/>
          <w:szCs w:val="24"/>
        </w:rPr>
        <w:t>t value</w:t>
      </w:r>
      <w:r w:rsidR="00124D8D" w:rsidRPr="003B6A4F">
        <w:rPr>
          <w:rFonts w:cs="Times New Roman"/>
          <w:szCs w:val="24"/>
        </w:rPr>
        <w:t xml:space="preserve"> on prevalence per bird species</w:t>
      </w:r>
      <w:r w:rsidR="004A2F22" w:rsidRPr="003B6A4F">
        <w:rPr>
          <w:rFonts w:cs="Times New Roman"/>
          <w:szCs w:val="24"/>
        </w:rPr>
        <w:t xml:space="preserve">, whether when considering all </w:t>
      </w:r>
      <w:proofErr w:type="spellStart"/>
      <w:r w:rsidR="004A2F22" w:rsidRPr="003B6A4F">
        <w:rPr>
          <w:rFonts w:cs="Times New Roman"/>
          <w:szCs w:val="24"/>
        </w:rPr>
        <w:t>haemosporidian</w:t>
      </w:r>
      <w:proofErr w:type="spellEnd"/>
      <w:r w:rsidR="004A2F22" w:rsidRPr="003B6A4F">
        <w:rPr>
          <w:rFonts w:cs="Times New Roman"/>
          <w:szCs w:val="24"/>
        </w:rPr>
        <w:t xml:space="preserve"> lineages</w:t>
      </w:r>
      <w:r w:rsidR="00124D8D" w:rsidRPr="003B6A4F">
        <w:rPr>
          <w:rFonts w:cs="Times New Roman"/>
          <w:szCs w:val="24"/>
        </w:rPr>
        <w:t xml:space="preserve"> (Table 5)</w:t>
      </w:r>
      <w:r w:rsidR="004A2F22" w:rsidRPr="003B6A4F">
        <w:rPr>
          <w:rFonts w:cs="Times New Roman"/>
          <w:szCs w:val="24"/>
        </w:rPr>
        <w:t xml:space="preserve">, or only </w:t>
      </w:r>
      <w:r w:rsidR="004A2F22" w:rsidRPr="003B6A4F">
        <w:rPr>
          <w:rFonts w:cs="Times New Roman"/>
          <w:i/>
          <w:iCs/>
          <w:szCs w:val="24"/>
        </w:rPr>
        <w:t>Plasmodium</w:t>
      </w:r>
      <w:r w:rsidR="004A2F22" w:rsidRPr="003B6A4F">
        <w:rPr>
          <w:rFonts w:cs="Times New Roman"/>
          <w:szCs w:val="24"/>
        </w:rPr>
        <w:t xml:space="preserve"> or </w:t>
      </w:r>
      <w:proofErr w:type="spellStart"/>
      <w:r w:rsidR="004A2F22" w:rsidRPr="003B6A4F">
        <w:rPr>
          <w:rFonts w:cs="Times New Roman"/>
          <w:i/>
          <w:iCs/>
          <w:szCs w:val="24"/>
        </w:rPr>
        <w:t>Haemoproteus</w:t>
      </w:r>
      <w:proofErr w:type="spellEnd"/>
      <w:r w:rsidR="004A2F22" w:rsidRPr="003B6A4F">
        <w:rPr>
          <w:rFonts w:cs="Times New Roman"/>
          <w:szCs w:val="24"/>
        </w:rPr>
        <w:t xml:space="preserve"> lineages (Tables S3 and S4)</w:t>
      </w:r>
      <w:r w:rsidR="00124D8D" w:rsidRPr="003B6A4F">
        <w:rPr>
          <w:rFonts w:cs="Times New Roman"/>
          <w:szCs w:val="24"/>
        </w:rPr>
        <w:t>.</w:t>
      </w:r>
    </w:p>
    <w:p w14:paraId="444643A4" w14:textId="6C081B1E" w:rsidR="00372C23" w:rsidRPr="003B6A4F" w:rsidRDefault="002475AE" w:rsidP="003B6A4F">
      <w:pPr>
        <w:spacing w:line="480" w:lineRule="auto"/>
        <w:rPr>
          <w:rFonts w:cs="Times New Roman"/>
          <w:szCs w:val="24"/>
        </w:rPr>
      </w:pPr>
      <w:r w:rsidRPr="003B6A4F">
        <w:rPr>
          <w:rFonts w:cs="Times New Roman"/>
          <w:noProof/>
          <w:szCs w:val="24"/>
          <w:lang w:val="en-GB" w:eastAsia="en-GB"/>
        </w:rPr>
        <w:lastRenderedPageBreak/>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rsidRPr="003B6A4F">
        <w:rPr>
          <w:rFonts w:cs="Times New Roman"/>
          <w:szCs w:val="24"/>
        </w:rPr>
        <w:t xml:space="preserve"> </w:t>
      </w:r>
    </w:p>
    <w:p w14:paraId="69565ADE" w14:textId="31FB71B9" w:rsidR="0019740C" w:rsidRPr="003B6A4F" w:rsidRDefault="001675D3" w:rsidP="003B6A4F">
      <w:pPr>
        <w:spacing w:line="480" w:lineRule="auto"/>
        <w:rPr>
          <w:rFonts w:cs="Times New Roman"/>
          <w:szCs w:val="24"/>
        </w:rPr>
      </w:pPr>
      <w:r w:rsidRPr="003B6A4F">
        <w:rPr>
          <w:rFonts w:cs="Times New Roman"/>
          <w:szCs w:val="24"/>
        </w:rPr>
        <w:t xml:space="preserve">Figure </w:t>
      </w:r>
      <w:r w:rsidR="0012483E" w:rsidRPr="003B6A4F">
        <w:rPr>
          <w:rFonts w:cs="Times New Roman"/>
          <w:szCs w:val="24"/>
        </w:rPr>
        <w:t>6:</w:t>
      </w:r>
      <w:r w:rsidR="0019740C" w:rsidRPr="003B6A4F">
        <w:rPr>
          <w:rFonts w:cs="Times New Roman"/>
          <w:szCs w:val="24"/>
        </w:rPr>
        <w:t xml:space="preserve"> Correlation between prevalence of </w:t>
      </w:r>
      <w:proofErr w:type="spellStart"/>
      <w:r w:rsidR="0019740C" w:rsidRPr="003B6A4F">
        <w:rPr>
          <w:rFonts w:cs="Times New Roman"/>
          <w:szCs w:val="24"/>
        </w:rPr>
        <w:t>haemosporidian</w:t>
      </w:r>
      <w:proofErr w:type="spellEnd"/>
      <w:r w:rsidR="0019740C" w:rsidRPr="003B6A4F">
        <w:rPr>
          <w:rFonts w:cs="Times New Roman"/>
          <w:szCs w:val="24"/>
        </w:rPr>
        <w:t xml:space="preserve"> parasites and percentage of migratory host individuals</w:t>
      </w:r>
      <w:r w:rsidR="001707FB" w:rsidRPr="003B6A4F">
        <w:rPr>
          <w:rFonts w:cs="Times New Roman"/>
          <w:szCs w:val="24"/>
        </w:rPr>
        <w:t xml:space="preserve"> per locality</w:t>
      </w:r>
      <w:r w:rsidRPr="003B6A4F">
        <w:rPr>
          <w:rFonts w:cs="Times New Roman"/>
          <w:szCs w:val="24"/>
        </w:rPr>
        <w:t xml:space="preserve">. </w:t>
      </w:r>
      <w:r w:rsidR="00E040E6" w:rsidRPr="003B6A4F">
        <w:rPr>
          <w:rFonts w:cs="Times New Roman"/>
          <w:szCs w:val="24"/>
        </w:rPr>
        <w:t>Each point represent</w:t>
      </w:r>
      <w:r w:rsidR="001707FB" w:rsidRPr="003B6A4F">
        <w:rPr>
          <w:rFonts w:cs="Times New Roman"/>
          <w:szCs w:val="24"/>
        </w:rPr>
        <w:t>s</w:t>
      </w:r>
      <w:r w:rsidR="00E040E6" w:rsidRPr="003B6A4F">
        <w:rPr>
          <w:rFonts w:cs="Times New Roman"/>
          <w:szCs w:val="24"/>
        </w:rPr>
        <w:t xml:space="preserve"> the prevalence value per </w:t>
      </w:r>
      <w:r w:rsidR="001707FB" w:rsidRPr="003B6A4F">
        <w:rPr>
          <w:rFonts w:cs="Times New Roman"/>
          <w:szCs w:val="24"/>
        </w:rPr>
        <w:t xml:space="preserve">host </w:t>
      </w:r>
      <w:r w:rsidR="00E040E6" w:rsidRPr="003B6A4F">
        <w:rPr>
          <w:rFonts w:cs="Times New Roman"/>
          <w:szCs w:val="24"/>
        </w:rPr>
        <w:t>specie</w:t>
      </w:r>
      <w:r w:rsidR="001707FB" w:rsidRPr="003B6A4F">
        <w:rPr>
          <w:rFonts w:cs="Times New Roman"/>
          <w:szCs w:val="24"/>
        </w:rPr>
        <w:t>s</w:t>
      </w:r>
      <w:r w:rsidR="00E040E6" w:rsidRPr="003B6A4F">
        <w:rPr>
          <w:rFonts w:cs="Times New Roman"/>
          <w:szCs w:val="24"/>
        </w:rPr>
        <w:t xml:space="preserve"> </w:t>
      </w:r>
      <w:r w:rsidR="001707FB" w:rsidRPr="003B6A4F">
        <w:rPr>
          <w:rFonts w:cs="Times New Roman"/>
          <w:szCs w:val="24"/>
        </w:rPr>
        <w:t>per</w:t>
      </w:r>
      <w:r w:rsidR="00E040E6" w:rsidRPr="003B6A4F">
        <w:rPr>
          <w:rFonts w:cs="Times New Roman"/>
          <w:szCs w:val="24"/>
        </w:rPr>
        <w:t xml:space="preserve"> site.</w:t>
      </w:r>
      <w:r w:rsidR="0019740C" w:rsidRPr="003B6A4F">
        <w:rPr>
          <w:rFonts w:cs="Times New Roman"/>
          <w:szCs w:val="24"/>
        </w:rPr>
        <w:t xml:space="preserve"> We observed a negative effect between migratory behavior and </w:t>
      </w:r>
      <w:r w:rsidR="00EA0758" w:rsidRPr="003B6A4F">
        <w:rPr>
          <w:rFonts w:cs="Times New Roman"/>
          <w:szCs w:val="24"/>
        </w:rPr>
        <w:t xml:space="preserve">parasite prevalence </w:t>
      </w:r>
      <w:r w:rsidR="0019740C" w:rsidRPr="003B6A4F">
        <w:rPr>
          <w:rFonts w:cs="Times New Roman"/>
          <w:szCs w:val="24"/>
        </w:rPr>
        <w:t>(p = 0.</w:t>
      </w:r>
      <w:r w:rsidR="00EA0758" w:rsidRPr="003B6A4F">
        <w:rPr>
          <w:rFonts w:cs="Times New Roman"/>
          <w:szCs w:val="24"/>
        </w:rPr>
        <w:t>04</w:t>
      </w:r>
      <w:r w:rsidR="0019740C" w:rsidRPr="003B6A4F">
        <w:rPr>
          <w:rFonts w:cs="Times New Roman"/>
          <w:szCs w:val="24"/>
        </w:rPr>
        <w:t>)</w:t>
      </w:r>
      <w:r w:rsidR="00EA0758" w:rsidRPr="003B6A4F">
        <w:rPr>
          <w:rFonts w:cs="Times New Roman"/>
          <w:szCs w:val="24"/>
        </w:rPr>
        <w:t>.</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53649BB1" w:rsidR="0041176D" w:rsidRPr="003B6A4F" w:rsidRDefault="00C63C43" w:rsidP="0041176D">
      <w:pPr>
        <w:spacing w:line="480" w:lineRule="auto"/>
        <w:ind w:firstLine="720"/>
        <w:rPr>
          <w:rFonts w:cs="Times New Roman"/>
          <w:szCs w:val="24"/>
        </w:rPr>
      </w:pPr>
      <w:r w:rsidRPr="00C63C43">
        <w:rPr>
          <w:rFonts w:cs="Times New Roman"/>
          <w:szCs w:val="24"/>
        </w:rPr>
        <w:t xml:space="preserve">Throughout our analyses, we demonstrated bird migratory behavior can connect parasite lineages </w:t>
      </w:r>
      <w:r w:rsidR="0041176D">
        <w:rPr>
          <w:rFonts w:cs="Times New Roman"/>
          <w:szCs w:val="24"/>
        </w:rPr>
        <w:t>t</w:t>
      </w:r>
      <w:r w:rsidR="0041176D" w:rsidRPr="0041176D">
        <w:rPr>
          <w:rFonts w:cs="Times New Roman"/>
          <w:szCs w:val="24"/>
        </w:rPr>
        <w:t>hrough</w:t>
      </w:r>
      <w:r w:rsidRPr="00C63C43">
        <w:rPr>
          <w:rFonts w:cs="Times New Roman"/>
          <w:szCs w:val="24"/>
        </w:rPr>
        <w:t xml:space="preserve"> their migratory routes. However, regardless of migration is relate</w:t>
      </w:r>
      <w:r w:rsidR="00027BAB">
        <w:rPr>
          <w:rFonts w:cs="Times New Roman"/>
          <w:szCs w:val="24"/>
        </w:rPr>
        <w:t xml:space="preserve">d </w:t>
      </w:r>
      <w:r w:rsidRPr="00C63C43">
        <w:rPr>
          <w:rFonts w:cs="Times New Roman"/>
          <w:szCs w:val="24"/>
        </w:rPr>
        <w:t>to lineages dispersal in South America, we did not observe higher parasite richness nor prevalence increase</w:t>
      </w:r>
      <w:r w:rsidR="0041176D">
        <w:rPr>
          <w:rFonts w:cs="Times New Roman"/>
          <w:szCs w:val="24"/>
        </w:rPr>
        <w:t xml:space="preserve"> in regions with higher proportion of migratory specimens</w:t>
      </w:r>
      <w:r w:rsidRPr="00C63C43">
        <w:rPr>
          <w:rFonts w:cs="Times New Roman"/>
          <w:szCs w:val="24"/>
        </w:rPr>
        <w:t>.</w:t>
      </w:r>
      <w:r>
        <w:rPr>
          <w:rFonts w:cs="Times New Roman"/>
          <w:szCs w:val="24"/>
        </w:rPr>
        <w:t xml:space="preserve"> </w:t>
      </w:r>
      <w:r w:rsidR="0041176D">
        <w:rPr>
          <w:rFonts w:cs="Times New Roman"/>
          <w:szCs w:val="24"/>
        </w:rPr>
        <w:t xml:space="preserve">Indeed, </w:t>
      </w:r>
      <w:proofErr w:type="spellStart"/>
      <w:r w:rsidR="0041176D">
        <w:rPr>
          <w:rFonts w:cs="Times New Roman"/>
          <w:szCs w:val="24"/>
        </w:rPr>
        <w:t>haemosporidian</w:t>
      </w:r>
      <w:proofErr w:type="spellEnd"/>
      <w:r w:rsidR="0041176D">
        <w:rPr>
          <w:rFonts w:cs="Times New Roman"/>
          <w:szCs w:val="24"/>
        </w:rPr>
        <w:t xml:space="preserve"> prevalence decreased as the proportion of migratory individuals rose. Nevertheless, parasite richness was positively related to </w:t>
      </w:r>
      <w:r w:rsidR="0041176D" w:rsidRPr="003B6A4F">
        <w:rPr>
          <w:rFonts w:cs="Times New Roman"/>
          <w:szCs w:val="24"/>
        </w:rPr>
        <w:t>host richness, prevalence and number of migrants individuals</w:t>
      </w:r>
      <w:r w:rsidR="0041176D">
        <w:rPr>
          <w:rFonts w:cs="Times New Roman"/>
          <w:szCs w:val="24"/>
        </w:rPr>
        <w:t xml:space="preserve">, which could indicate possibly a positive relation between the absolute number of migratory birds in one region and parasite richness. </w:t>
      </w:r>
      <w:r w:rsidR="00081452">
        <w:rPr>
          <w:rFonts w:cs="Times New Roman"/>
          <w:szCs w:val="24"/>
        </w:rPr>
        <w:t xml:space="preserve">Thus, migrant birds present an important role in </w:t>
      </w:r>
      <w:proofErr w:type="spellStart"/>
      <w:r w:rsidR="00081452">
        <w:rPr>
          <w:rFonts w:cs="Times New Roman"/>
          <w:szCs w:val="24"/>
        </w:rPr>
        <w:t>haemosporidian</w:t>
      </w:r>
      <w:proofErr w:type="spellEnd"/>
      <w:r w:rsidR="00081452">
        <w:rPr>
          <w:rFonts w:cs="Times New Roman"/>
          <w:szCs w:val="24"/>
        </w:rPr>
        <w:t xml:space="preserve"> spread in South America.</w:t>
      </w:r>
      <w:r w:rsidR="00DE6075">
        <w:rPr>
          <w:rFonts w:cs="Times New Roman"/>
          <w:szCs w:val="24"/>
        </w:rPr>
        <w:t xml:space="preserve"> </w:t>
      </w:r>
    </w:p>
    <w:p w14:paraId="6908E40B" w14:textId="32127478" w:rsidR="0056034F" w:rsidRDefault="0051528A" w:rsidP="00DE6075">
      <w:pPr>
        <w:spacing w:line="480" w:lineRule="auto"/>
        <w:ind w:firstLine="720"/>
        <w:rPr>
          <w:rFonts w:cs="Times New Roman"/>
          <w:szCs w:val="24"/>
        </w:rPr>
      </w:pPr>
      <w:r>
        <w:rPr>
          <w:rFonts w:cs="Times New Roman"/>
          <w:szCs w:val="24"/>
        </w:rPr>
        <w:lastRenderedPageBreak/>
        <w:t xml:space="preserve">Further, </w:t>
      </w:r>
      <w:r w:rsidR="00664FA6">
        <w:rPr>
          <w:rFonts w:cs="Times New Roman"/>
          <w:szCs w:val="24"/>
        </w:rPr>
        <w:t xml:space="preserve">when </w:t>
      </w:r>
      <w:proofErr w:type="spellStart"/>
      <w:r w:rsidR="00664FA6">
        <w:rPr>
          <w:rFonts w:cs="Times New Roman"/>
          <w:szCs w:val="24"/>
        </w:rPr>
        <w:t>analysing</w:t>
      </w:r>
      <w:proofErr w:type="spellEnd"/>
      <w:r w:rsidR="00664FA6">
        <w:rPr>
          <w:rFonts w:cs="Times New Roman"/>
          <w:szCs w:val="24"/>
        </w:rPr>
        <w:t xml:space="preserve"> </w:t>
      </w:r>
      <w:r w:rsidR="00664FA6" w:rsidRPr="00664FA6">
        <w:rPr>
          <w:rFonts w:cs="Times New Roman"/>
          <w:i/>
          <w:iCs/>
          <w:szCs w:val="24"/>
        </w:rPr>
        <w:t>Plasmodium</w:t>
      </w:r>
      <w:r w:rsidR="00664FA6">
        <w:rPr>
          <w:rFonts w:cs="Times New Roman"/>
          <w:szCs w:val="24"/>
        </w:rPr>
        <w:t xml:space="preserve"> and </w:t>
      </w:r>
      <w:proofErr w:type="spellStart"/>
      <w:r w:rsidR="00664FA6" w:rsidRPr="00664FA6">
        <w:rPr>
          <w:rFonts w:cs="Times New Roman"/>
          <w:i/>
          <w:iCs/>
          <w:szCs w:val="24"/>
        </w:rPr>
        <w:t>Haemoproteus</w:t>
      </w:r>
      <w:proofErr w:type="spellEnd"/>
      <w:r w:rsidR="00664FA6">
        <w:rPr>
          <w:rFonts w:cs="Times New Roman"/>
          <w:szCs w:val="24"/>
        </w:rPr>
        <w:t xml:space="preserve"> separately, we observed lineages present in resident and partial and full migrants possess different dispersal patterns. While for </w:t>
      </w:r>
      <w:r w:rsidR="00664FA6" w:rsidRPr="00664FA6">
        <w:rPr>
          <w:rFonts w:cs="Times New Roman"/>
          <w:i/>
          <w:iCs/>
          <w:szCs w:val="24"/>
        </w:rPr>
        <w:t>Plasmodium</w:t>
      </w:r>
      <w:r w:rsidR="00664FA6">
        <w:rPr>
          <w:rFonts w:cs="Times New Roman"/>
          <w:szCs w:val="24"/>
        </w:rPr>
        <w:t xml:space="preserve"> lineages we detected a much higher dispersal</w:t>
      </w:r>
      <w:r w:rsidR="000D0A24">
        <w:rPr>
          <w:rFonts w:cs="Times New Roman"/>
          <w:szCs w:val="24"/>
        </w:rPr>
        <w:t xml:space="preserve"> than other lineages categories</w:t>
      </w:r>
      <w:r w:rsidR="00664FA6">
        <w:rPr>
          <w:rFonts w:cs="Times New Roman"/>
          <w:szCs w:val="24"/>
        </w:rPr>
        <w:t>, we noticed a spread</w:t>
      </w:r>
      <w:r w:rsidR="006D23C1">
        <w:rPr>
          <w:rFonts w:cs="Times New Roman"/>
          <w:szCs w:val="24"/>
        </w:rPr>
        <w:t xml:space="preserve"> rate</w:t>
      </w:r>
      <w:r w:rsidR="00664FA6">
        <w:rPr>
          <w:rFonts w:cs="Times New Roman"/>
          <w:szCs w:val="24"/>
        </w:rPr>
        <w:t xml:space="preserve"> similar to </w:t>
      </w:r>
      <w:r w:rsidR="000D0A24">
        <w:rPr>
          <w:rFonts w:cs="Times New Roman"/>
          <w:szCs w:val="24"/>
        </w:rPr>
        <w:t xml:space="preserve">the one observed in </w:t>
      </w:r>
      <w:r w:rsidR="00664FA6">
        <w:rPr>
          <w:rFonts w:cs="Times New Roman"/>
          <w:szCs w:val="24"/>
        </w:rPr>
        <w:t xml:space="preserve">resident birds for </w:t>
      </w:r>
      <w:proofErr w:type="spellStart"/>
      <w:r w:rsidR="00664FA6" w:rsidRPr="00664FA6">
        <w:rPr>
          <w:rFonts w:cs="Times New Roman"/>
          <w:i/>
          <w:iCs/>
          <w:szCs w:val="24"/>
        </w:rPr>
        <w:t>Haemoproteus</w:t>
      </w:r>
      <w:proofErr w:type="spellEnd"/>
      <w:r w:rsidR="00664FA6">
        <w:rPr>
          <w:rFonts w:cs="Times New Roman"/>
          <w:szCs w:val="24"/>
        </w:rPr>
        <w:t xml:space="preserve"> parasites. It is known some </w:t>
      </w:r>
      <w:r w:rsidR="00664FA6" w:rsidRPr="00664FA6">
        <w:rPr>
          <w:rFonts w:cs="Times New Roman"/>
          <w:i/>
          <w:iCs/>
          <w:szCs w:val="24"/>
        </w:rPr>
        <w:t>Plasmodium</w:t>
      </w:r>
      <w:r w:rsidR="00664FA6">
        <w:rPr>
          <w:rFonts w:cs="Times New Roman"/>
          <w:szCs w:val="24"/>
        </w:rPr>
        <w:t xml:space="preserve"> parasites are </w:t>
      </w:r>
      <w:r w:rsidR="00971EBD">
        <w:rPr>
          <w:rFonts w:cs="Times New Roman"/>
          <w:szCs w:val="24"/>
        </w:rPr>
        <w:t>highly generalists and able to infect a great range of bird and vector hosts</w:t>
      </w:r>
      <w:r w:rsidR="008A0E42">
        <w:rPr>
          <w:rFonts w:cs="Times New Roman"/>
          <w:szCs w:val="24"/>
        </w:rPr>
        <w:t xml:space="preserve">. Indeed, </w:t>
      </w:r>
      <w:r w:rsidR="008A0E42" w:rsidRPr="008A0E42">
        <w:rPr>
          <w:rFonts w:cs="Times New Roman"/>
          <w:i/>
          <w:iCs/>
          <w:szCs w:val="24"/>
        </w:rPr>
        <w:t xml:space="preserve">Plasmodium </w:t>
      </w:r>
      <w:proofErr w:type="spellStart"/>
      <w:r w:rsidR="008A0E42" w:rsidRPr="008A0E42">
        <w:rPr>
          <w:rFonts w:cs="Times New Roman"/>
          <w:i/>
          <w:iCs/>
          <w:szCs w:val="24"/>
        </w:rPr>
        <w:t>relictum</w:t>
      </w:r>
      <w:proofErr w:type="spellEnd"/>
      <w:r w:rsidR="008A0E42">
        <w:rPr>
          <w:rFonts w:cs="Times New Roman"/>
          <w:szCs w:val="24"/>
        </w:rPr>
        <w:t xml:space="preserve"> is able to infect at least 26 different species of Culicidae vectors and birds from many different orders </w:t>
      </w:r>
      <w:r w:rsidR="008A0E42">
        <w:rPr>
          <w:rFonts w:cs="Times New Roman"/>
          <w:szCs w:val="24"/>
        </w:rPr>
        <w:fldChar w:fldCharType="begin" w:fldLock="1"/>
      </w:r>
      <w:r w:rsidR="008A0E42">
        <w:rPr>
          <w:rFonts w:cs="Times New Roman"/>
          <w:szCs w:val="24"/>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discussed.","author":[{"dropping-particle":"","family":"Valkiunas","given":"Gediminas","non-dropping-particle":"","parse-names":false,"suffix":""}],"container-title":"Igarss 2014","id":"ITEM-1","issue":"1","issued":{"date-parts":[["2005"]]},"number-of-pages":"1-5","title":"Avian malaria parasites and other haemosporidia","type":"book"},"uris":["http://www.mendeley.com/documents/?uuid=d4f35d47-e607-440f-b395-a2099d2ffb25"]}],"mendeley":{"formattedCitation":"(Valkiunas 2005)","plainTextFormattedCitation":"(Valkiunas 2005)","previouslyFormattedCitation":"(Valkiunas 2005)"},"properties":{"noteIndex":0},"schema":"https://github.com/citation-style-language/schema/raw/master/csl-citation.json"}</w:instrText>
      </w:r>
      <w:r w:rsidR="008A0E42">
        <w:rPr>
          <w:rFonts w:cs="Times New Roman"/>
          <w:szCs w:val="24"/>
        </w:rPr>
        <w:fldChar w:fldCharType="separate"/>
      </w:r>
      <w:r w:rsidR="008A0E42" w:rsidRPr="00971EBD">
        <w:rPr>
          <w:rFonts w:cs="Times New Roman"/>
          <w:noProof/>
          <w:szCs w:val="24"/>
        </w:rPr>
        <w:t>(Valkiunas 2005)</w:t>
      </w:r>
      <w:r w:rsidR="008A0E42">
        <w:rPr>
          <w:rFonts w:cs="Times New Roman"/>
          <w:szCs w:val="24"/>
        </w:rPr>
        <w:fldChar w:fldCharType="end"/>
      </w:r>
      <w:r w:rsidR="008A0E42">
        <w:rPr>
          <w:rFonts w:cs="Times New Roman"/>
          <w:szCs w:val="24"/>
        </w:rPr>
        <w:t>. T</w:t>
      </w:r>
      <w:r w:rsidR="00971EBD">
        <w:rPr>
          <w:rFonts w:cs="Times New Roman"/>
          <w:szCs w:val="24"/>
        </w:rPr>
        <w:t xml:space="preserve">his fact could certainly facilitate the putative dispersal of such organisms into new regions. Meanwhile, </w:t>
      </w:r>
      <w:proofErr w:type="spellStart"/>
      <w:r w:rsidR="00971EBD" w:rsidRPr="00971EBD">
        <w:rPr>
          <w:rFonts w:cs="Times New Roman"/>
          <w:i/>
          <w:iCs/>
          <w:szCs w:val="24"/>
        </w:rPr>
        <w:t>Haemoproteus</w:t>
      </w:r>
      <w:proofErr w:type="spellEnd"/>
      <w:r w:rsidR="00971EBD">
        <w:rPr>
          <w:rFonts w:cs="Times New Roman"/>
          <w:szCs w:val="24"/>
        </w:rPr>
        <w:t xml:space="preserve"> spp. are, in general, more specialists parasite</w:t>
      </w:r>
      <w:r w:rsidR="008A0E42">
        <w:rPr>
          <w:rFonts w:cs="Times New Roman"/>
          <w:szCs w:val="24"/>
        </w:rPr>
        <w:t xml:space="preserve">s </w:t>
      </w:r>
      <w:r w:rsidR="008A0E42">
        <w:rPr>
          <w:rFonts w:cs="Times New Roman"/>
          <w:szCs w:val="24"/>
        </w:rPr>
        <w:fldChar w:fldCharType="begin" w:fldLock="1"/>
      </w:r>
      <w:r w:rsidR="00D46FCB">
        <w:rPr>
          <w:rFonts w:cs="Times New Roman"/>
          <w:szCs w:val="24"/>
        </w:rPr>
        <w:instrText>ADDIN CSL_CITATION {"citationItems":[{"id":"ITEM-1","itemData":{"DOI":"10.1007/s13398-014-0173-7.2","ISBN":"9780874216561","ISSN":"0717-6163","PMID":"15003161","abstract":"Mycotoxins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discussed.","author":[{"dropping-particle":"","family":"Valkiunas","given":"Gediminas","non-dropping-particle":"","parse-names":false,"suffix":""}],"container-title":"Igarss 2014","id":"ITEM-1","issue":"1","issued":{"date-parts":[["2005"]]},"number-of-pages":"1-5","title":"Avian malaria parasites and other haemosporidia","type":"book"},"uris":["http://www.mendeley.com/documents/?uuid=d4f35d47-e607-440f-b395-a2099d2ffb25"]},{"id":"ITEM-2","itemData":{"DOI":"10.1371/journal.pone.0086382","ISSN":"19326203","PMID":"24498273","abstract":"Host and pathogen ecology are often closely linked, with evolutionary processes often leading to the development of host specificity traits in some pathogens. Host specificity may range from 'generalist', where pathogens infect any available competent host; to 'specialist', where pathogens repeatedly infect specific host species or families. Avian malaria ecology in the region remains largely unexplored, despite the presence of vulnerable endemic avian species. We analysed the expression of host specificity in avian haemosporidia, by applying a previously developed host specificity index to lineages isolated from wetland passerines in the Western Cape, South Africa. Parasite lineages were isolated using PCR and identified when possible using matching lineages deposited in GenBank and in MalAvi. Parasitic clades were constructed from phylogenetic trees consisting of Plasmodium and Haemoproteus lineages. Isolated lineages matched some strains of Plasmodium relictum, P. elongatum, Haemoproteus sylvae and H. lanii. Plasmodium lineages infected a wide range of hosts from several avian families in a generalist pattern of infection. Plasmodium spp. also exhibited an infection trend according to host abundance rather than host species. By contrast, Haemoproteus lineages were typically restricted to one or two host species or families, and displayed higher host fidelity than Plasmodium spp. The findings confirm that a range of host specificity traits are exhibited by avian haemosporidia in the region. The traits show the potential to not only impact infection prevalence within specific host species, but also to affect patterns of infection at the community level.","author":[{"dropping-particle":"","family":"Okanga","given":"Sharon","non-dropping-particle":"","parse-names":false,"suffix":""},{"dropping-particle":"","family":"Cumming","given":"Graeme S.","non-dropping-particle":"","parse-names":false,"suffix":""},{"dropping-particle":"","family":"Hockey","given":"Philip A R","non-dropping-particle":"","parse-names":false,"suffix":""},{"dropping-particle":"","family":"Nupen","given":"Lisa","non-dropping-particle":"","parse-names":false,"suffix":""},{"dropping-particle":"","family":"Peters","given":"Jeffrey L.","non-dropping-particle":"","parse-names":false,"suffix":""}],"container-title":"PLoS ONE","id":"ITEM-2","issue":"2","issued":{"date-parts":[["2014"]]},"title":"Host specificity and co-speciation in avian haemosporidia in the Western Cape, South Africa","type":"article-journal","volume":"9"},"uris":["http://www.mendeley.com/documents/?uuid=54d991d7-ab3b-477f-8dd6-370e4e9e10ea"]},{"id":"ITEM-3","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Tropica","id":"ITEM-3","issued":{"date-parts":[["2020"]]},"page":"105364","publisher":"Elsevier B.V.","title":"Evolutionary ecology, taxonomy, and systematics of avian malaria and related parasites","type":"article-journal"},"uris":["http://www.mendeley.com/documents/?uuid=e7cce80b-f636-4010-9ca2-519597eda106"]}],"mendeley":{"formattedCitation":"(Valkiunas 2005, Okanga et al. 2014, Fecchio et al. 2020)","plainTextFormattedCitation":"(Valkiunas 2005, Okanga et al. 2014, Fecchio et al. 2020)","previouslyFormattedCitation":"(Valkiunas 2005, Okanga et al. 2014, Fecchio et al. 2020)"},"properties":{"noteIndex":0},"schema":"https://github.com/citation-style-language/schema/raw/master/csl-citation.json"}</w:instrText>
      </w:r>
      <w:r w:rsidR="008A0E42">
        <w:rPr>
          <w:rFonts w:cs="Times New Roman"/>
          <w:szCs w:val="24"/>
        </w:rPr>
        <w:fldChar w:fldCharType="separate"/>
      </w:r>
      <w:r w:rsidR="008A0E42" w:rsidRPr="008A0E42">
        <w:rPr>
          <w:rFonts w:cs="Times New Roman"/>
          <w:noProof/>
          <w:szCs w:val="24"/>
        </w:rPr>
        <w:t>(Valkiunas 2005, Okanga et al. 2014, Fecchio et al. 2020)</w:t>
      </w:r>
      <w:r w:rsidR="008A0E42">
        <w:rPr>
          <w:rFonts w:cs="Times New Roman"/>
          <w:szCs w:val="24"/>
        </w:rPr>
        <w:fldChar w:fldCharType="end"/>
      </w:r>
      <w:r w:rsidR="008A0E42">
        <w:rPr>
          <w:rFonts w:cs="Times New Roman"/>
          <w:szCs w:val="24"/>
        </w:rPr>
        <w:t xml:space="preserve"> what</w:t>
      </w:r>
      <w:r w:rsidR="000D0A24">
        <w:rPr>
          <w:rFonts w:cs="Times New Roman"/>
          <w:szCs w:val="24"/>
        </w:rPr>
        <w:t xml:space="preserve"> may</w:t>
      </w:r>
      <w:r w:rsidR="008A0E42">
        <w:rPr>
          <w:rFonts w:cs="Times New Roman"/>
          <w:szCs w:val="24"/>
        </w:rPr>
        <w:t xml:space="preserve"> reduce their ability to successfully develop in new regions with different ranges of vectors and bird species.</w:t>
      </w:r>
      <w:r w:rsidR="00DE6075">
        <w:rPr>
          <w:rFonts w:cs="Times New Roman"/>
          <w:szCs w:val="24"/>
        </w:rPr>
        <w:t xml:space="preserve"> </w:t>
      </w:r>
      <w:r w:rsidR="000D0A24">
        <w:rPr>
          <w:rFonts w:cs="Times New Roman"/>
          <w:szCs w:val="24"/>
        </w:rPr>
        <w:t>In addition</w:t>
      </w:r>
      <w:r w:rsidR="00027BAB">
        <w:rPr>
          <w:rFonts w:cs="Times New Roman"/>
          <w:szCs w:val="24"/>
        </w:rPr>
        <w:t>, despite the fact lineages shared by resident and migratory species presented the highest rates of presence in our localities, parasites infecting only full or partial migrant birds were present in a similar proportion of areas as the one</w:t>
      </w:r>
      <w:r w:rsidR="000D0A24">
        <w:rPr>
          <w:rFonts w:cs="Times New Roman"/>
          <w:szCs w:val="24"/>
        </w:rPr>
        <w:t>s</w:t>
      </w:r>
      <w:r w:rsidR="00027BAB">
        <w:rPr>
          <w:rFonts w:cs="Times New Roman"/>
          <w:szCs w:val="24"/>
        </w:rPr>
        <w:t xml:space="preserve"> presented in only resident avian hosts. </w:t>
      </w:r>
      <w:r w:rsidR="00081452">
        <w:rPr>
          <w:rFonts w:cs="Times New Roman"/>
          <w:szCs w:val="24"/>
        </w:rPr>
        <w:t>We believe since</w:t>
      </w:r>
      <w:r w:rsidR="00081452" w:rsidRPr="00081452">
        <w:rPr>
          <w:rFonts w:cs="Times New Roman"/>
          <w:szCs w:val="24"/>
        </w:rPr>
        <w:t xml:space="preserve"> lineages present only</w:t>
      </w:r>
      <w:r w:rsidR="00081452">
        <w:rPr>
          <w:rFonts w:cs="Times New Roman"/>
          <w:szCs w:val="24"/>
        </w:rPr>
        <w:t xml:space="preserve"> in migrant hosts </w:t>
      </w:r>
      <w:r w:rsidR="00081452" w:rsidRPr="00081452">
        <w:rPr>
          <w:rFonts w:cs="Times New Roman"/>
          <w:szCs w:val="24"/>
        </w:rPr>
        <w:t>might be specialists parasites</w:t>
      </w:r>
      <w:r w:rsidR="00081452">
        <w:rPr>
          <w:rFonts w:cs="Times New Roman"/>
          <w:szCs w:val="24"/>
        </w:rPr>
        <w:t xml:space="preserve"> the absence of collection of certain</w:t>
      </w:r>
      <w:r w:rsidR="000D0A24">
        <w:rPr>
          <w:rFonts w:cs="Times New Roman"/>
          <w:szCs w:val="24"/>
        </w:rPr>
        <w:t xml:space="preserve"> avian </w:t>
      </w:r>
      <w:r w:rsidR="00081452">
        <w:rPr>
          <w:rFonts w:cs="Times New Roman"/>
          <w:szCs w:val="24"/>
        </w:rPr>
        <w:t>species in many areas could lead to this pattern. Besides,</w:t>
      </w:r>
      <w:r>
        <w:rPr>
          <w:rFonts w:cs="Times New Roman"/>
          <w:szCs w:val="24"/>
        </w:rPr>
        <w:t xml:space="preserve"> a single</w:t>
      </w:r>
      <w:r w:rsidR="00081452">
        <w:rPr>
          <w:rFonts w:cs="Times New Roman"/>
          <w:szCs w:val="24"/>
        </w:rPr>
        <w:t xml:space="preserve"> migrant species</w:t>
      </w:r>
      <w:r w:rsidR="00081452" w:rsidRPr="00081452">
        <w:rPr>
          <w:rFonts w:cs="Times New Roman"/>
          <w:szCs w:val="24"/>
        </w:rPr>
        <w:t xml:space="preserve"> do not</w:t>
      </w:r>
      <w:r w:rsidR="00081452">
        <w:rPr>
          <w:rFonts w:cs="Times New Roman"/>
          <w:szCs w:val="24"/>
        </w:rPr>
        <w:t xml:space="preserve"> pass</w:t>
      </w:r>
      <w:r w:rsidR="00081452" w:rsidRPr="00081452">
        <w:rPr>
          <w:rFonts w:cs="Times New Roman"/>
          <w:szCs w:val="24"/>
        </w:rPr>
        <w:t xml:space="preserve"> through all localities</w:t>
      </w:r>
      <w:r w:rsidR="00081452">
        <w:rPr>
          <w:rFonts w:cs="Times New Roman"/>
          <w:szCs w:val="24"/>
        </w:rPr>
        <w:t xml:space="preserve">, reducing </w:t>
      </w:r>
      <w:r w:rsidR="000D0A24">
        <w:rPr>
          <w:rFonts w:cs="Times New Roman"/>
          <w:szCs w:val="24"/>
        </w:rPr>
        <w:t>their</w:t>
      </w:r>
      <w:r w:rsidR="00081452">
        <w:rPr>
          <w:rFonts w:cs="Times New Roman"/>
          <w:szCs w:val="24"/>
        </w:rPr>
        <w:t xml:space="preserve"> percentage of sampling areas. </w:t>
      </w:r>
    </w:p>
    <w:p w14:paraId="67256ACB" w14:textId="79CE2382" w:rsidR="004D3F26" w:rsidRDefault="000D0A24" w:rsidP="003B6A4F">
      <w:pPr>
        <w:spacing w:line="480" w:lineRule="auto"/>
        <w:rPr>
          <w:rFonts w:cs="Times New Roman"/>
          <w:szCs w:val="24"/>
        </w:rPr>
      </w:pPr>
      <w:r>
        <w:rPr>
          <w:rFonts w:cs="Times New Roman"/>
          <w:szCs w:val="24"/>
        </w:rPr>
        <w:tab/>
      </w:r>
      <w:r w:rsidR="006D23C1">
        <w:rPr>
          <w:rFonts w:cs="Times New Roman"/>
          <w:szCs w:val="24"/>
        </w:rPr>
        <w:t xml:space="preserve">Dispersal of </w:t>
      </w:r>
      <w:proofErr w:type="spellStart"/>
      <w:r w:rsidR="006D23C1">
        <w:rPr>
          <w:rFonts w:cs="Times New Roman"/>
          <w:szCs w:val="24"/>
        </w:rPr>
        <w:t>haemoporidians</w:t>
      </w:r>
      <w:proofErr w:type="spellEnd"/>
      <w:r w:rsidR="006D23C1">
        <w:rPr>
          <w:rFonts w:cs="Times New Roman"/>
          <w:szCs w:val="24"/>
        </w:rPr>
        <w:t xml:space="preserve"> might be an important step into parasite diversification and composition since parasites</w:t>
      </w:r>
      <w:r w:rsidR="009C75DB">
        <w:rPr>
          <w:rFonts w:cs="Times New Roman"/>
          <w:szCs w:val="24"/>
        </w:rPr>
        <w:t>,</w:t>
      </w:r>
      <w:r w:rsidR="006D23C1">
        <w:rPr>
          <w:rFonts w:cs="Times New Roman"/>
          <w:szCs w:val="24"/>
        </w:rPr>
        <w:t xml:space="preserve"> </w:t>
      </w:r>
      <w:r w:rsidR="00656EB5">
        <w:rPr>
          <w:rFonts w:cs="Times New Roman"/>
          <w:szCs w:val="24"/>
        </w:rPr>
        <w:t>after</w:t>
      </w:r>
      <w:r w:rsidR="006D23C1">
        <w:rPr>
          <w:rFonts w:cs="Times New Roman"/>
          <w:szCs w:val="24"/>
        </w:rPr>
        <w:t xml:space="preserve"> </w:t>
      </w:r>
      <w:r w:rsidR="00D46FCB">
        <w:rPr>
          <w:rFonts w:cs="Times New Roman"/>
          <w:szCs w:val="24"/>
        </w:rPr>
        <w:t>establish into new regions</w:t>
      </w:r>
      <w:r w:rsidR="009C75DB">
        <w:rPr>
          <w:rFonts w:cs="Times New Roman"/>
          <w:szCs w:val="24"/>
        </w:rPr>
        <w:t>,</w:t>
      </w:r>
      <w:r w:rsidR="006D23C1">
        <w:rPr>
          <w:rFonts w:cs="Times New Roman"/>
          <w:szCs w:val="24"/>
        </w:rPr>
        <w:t xml:space="preserve"> </w:t>
      </w:r>
      <w:r w:rsidR="00656EB5">
        <w:rPr>
          <w:rFonts w:cs="Times New Roman"/>
          <w:szCs w:val="24"/>
        </w:rPr>
        <w:t>can</w:t>
      </w:r>
      <w:r w:rsidR="00D46FCB">
        <w:rPr>
          <w:rFonts w:cs="Times New Roman"/>
          <w:szCs w:val="24"/>
        </w:rPr>
        <w:t xml:space="preserve"> evolve into new separate parasite lineages </w:t>
      </w:r>
      <w:r w:rsidR="00D46FCB">
        <w:rPr>
          <w:rFonts w:cs="Times New Roman"/>
          <w:szCs w:val="24"/>
        </w:rPr>
        <w:fldChar w:fldCharType="begin" w:fldLock="1"/>
      </w:r>
      <w:r w:rsidR="00320556">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Pr>
          <w:rFonts w:cs="Times New Roman"/>
          <w:szCs w:val="24"/>
        </w:rPr>
        <w:fldChar w:fldCharType="separate"/>
      </w:r>
      <w:r w:rsidR="00656EB5" w:rsidRPr="00656EB5">
        <w:rPr>
          <w:rFonts w:cs="Times New Roman"/>
          <w:noProof/>
          <w:szCs w:val="24"/>
        </w:rPr>
        <w:t>(Ellis et al. 2019, Fecchio et al. 2019)</w:t>
      </w:r>
      <w:r w:rsidR="00D46FCB">
        <w:rPr>
          <w:rFonts w:cs="Times New Roman"/>
          <w:szCs w:val="24"/>
        </w:rPr>
        <w:fldChar w:fldCharType="end"/>
      </w:r>
      <w:r w:rsidR="00D46FCB">
        <w:rPr>
          <w:rFonts w:cs="Times New Roman"/>
          <w:szCs w:val="24"/>
        </w:rPr>
        <w:t>. Indeed,</w:t>
      </w:r>
      <w:r w:rsidR="00D46FCB">
        <w:rPr>
          <w:rFonts w:cs="Times New Roman"/>
          <w:szCs w:val="24"/>
        </w:rPr>
        <w:fldChar w:fldCharType="begin" w:fldLock="1"/>
      </w:r>
      <w:r w:rsidR="00D46FCB">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Pr>
          <w:rFonts w:cs="Times New Roman"/>
          <w:szCs w:val="24"/>
        </w:rPr>
        <w:fldChar w:fldCharType="separate"/>
      </w:r>
      <w:r w:rsidR="00D46FCB">
        <w:rPr>
          <w:rFonts w:cs="Times New Roman"/>
          <w:noProof/>
          <w:szCs w:val="24"/>
        </w:rPr>
        <w:t xml:space="preserve"> </w:t>
      </w:r>
      <w:r w:rsidR="00D46FCB" w:rsidRPr="00D46FCB">
        <w:rPr>
          <w:rFonts w:cs="Times New Roman"/>
          <w:noProof/>
          <w:szCs w:val="24"/>
        </w:rPr>
        <w:t>Ellis et al. 2019</w:t>
      </w:r>
      <w:r w:rsidR="00D46FCB">
        <w:rPr>
          <w:rFonts w:cs="Times New Roman"/>
          <w:szCs w:val="24"/>
        </w:rPr>
        <w:fldChar w:fldCharType="end"/>
      </w:r>
      <w:r w:rsidR="00D46FCB">
        <w:rPr>
          <w:rFonts w:cs="Times New Roman"/>
          <w:szCs w:val="24"/>
        </w:rPr>
        <w:t xml:space="preserve"> demonstrated South America presents the greatest proportion of sympatric nodes for </w:t>
      </w:r>
      <w:r w:rsidR="00D46FCB" w:rsidRPr="00D46FCB">
        <w:rPr>
          <w:rFonts w:cs="Times New Roman"/>
          <w:i/>
          <w:iCs/>
          <w:szCs w:val="24"/>
        </w:rPr>
        <w:t xml:space="preserve">Plasmodium </w:t>
      </w:r>
      <w:r w:rsidR="00D46FCB">
        <w:rPr>
          <w:rFonts w:cs="Times New Roman"/>
          <w:szCs w:val="24"/>
        </w:rPr>
        <w:t>spp.</w:t>
      </w:r>
      <w:r w:rsidR="0057065D">
        <w:rPr>
          <w:rFonts w:cs="Times New Roman"/>
          <w:szCs w:val="24"/>
        </w:rPr>
        <w:t xml:space="preserve"> and one of the greatest </w:t>
      </w:r>
      <w:proofErr w:type="spellStart"/>
      <w:r w:rsidR="0057065D" w:rsidRPr="00D46FCB">
        <w:rPr>
          <w:rFonts w:cs="Times New Roman"/>
          <w:i/>
          <w:iCs/>
          <w:szCs w:val="24"/>
        </w:rPr>
        <w:t>Haemoproteus</w:t>
      </w:r>
      <w:proofErr w:type="spellEnd"/>
      <w:r w:rsidR="0057065D">
        <w:rPr>
          <w:rFonts w:cs="Times New Roman"/>
          <w:szCs w:val="24"/>
        </w:rPr>
        <w:t xml:space="preserve"> diversification rates,</w:t>
      </w:r>
      <w:r w:rsidR="00D46FCB">
        <w:rPr>
          <w:rFonts w:cs="Times New Roman"/>
          <w:szCs w:val="24"/>
        </w:rPr>
        <w:t xml:space="preserve"> indicating high </w:t>
      </w:r>
      <w:r w:rsidR="00D46FCB">
        <w:rPr>
          <w:rFonts w:cs="Times New Roman"/>
          <w:szCs w:val="24"/>
        </w:rPr>
        <w:lastRenderedPageBreak/>
        <w:t xml:space="preserve">rates of parasite diversification in this region. </w:t>
      </w:r>
      <w:r w:rsidR="009C75DB">
        <w:rPr>
          <w:rFonts w:cs="Times New Roman"/>
          <w:szCs w:val="24"/>
        </w:rPr>
        <w:t>Hence</w:t>
      </w:r>
      <w:r w:rsidR="00487C25">
        <w:rPr>
          <w:rFonts w:cs="Times New Roman"/>
          <w:szCs w:val="24"/>
        </w:rPr>
        <w:t>, considering the migrant</w:t>
      </w:r>
      <w:r w:rsidR="00656EB5">
        <w:rPr>
          <w:rFonts w:cs="Times New Roman"/>
          <w:szCs w:val="24"/>
        </w:rPr>
        <w:t>s</w:t>
      </w:r>
      <w:r w:rsidR="00487C25">
        <w:rPr>
          <w:rFonts w:cs="Times New Roman"/>
          <w:szCs w:val="24"/>
        </w:rPr>
        <w:t xml:space="preserve"> contribution into parasite dispersal, these hosts </w:t>
      </w:r>
      <w:r w:rsidR="004D3F26">
        <w:rPr>
          <w:rFonts w:cs="Times New Roman"/>
          <w:szCs w:val="24"/>
        </w:rPr>
        <w:t xml:space="preserve">might </w:t>
      </w:r>
      <w:r w:rsidR="00487C25">
        <w:rPr>
          <w:rFonts w:cs="Times New Roman"/>
          <w:szCs w:val="24"/>
        </w:rPr>
        <w:t>play a fundamental role in parasite evolution and diversification in South America.</w:t>
      </w:r>
      <w:r w:rsidR="009C75DB">
        <w:rPr>
          <w:rFonts w:cs="Times New Roman"/>
          <w:szCs w:val="24"/>
        </w:rPr>
        <w:t xml:space="preserve"> </w:t>
      </w:r>
      <w:r w:rsidR="00DE6075">
        <w:rPr>
          <w:rFonts w:cs="Times New Roman"/>
          <w:szCs w:val="24"/>
        </w:rPr>
        <w:t xml:space="preserve">Indeed, many species migrates during breeding season and relapses mainly occurs after this period </w:t>
      </w:r>
      <w:r w:rsidR="00DE6075">
        <w:rPr>
          <w:rFonts w:cs="Times New Roman"/>
          <w:szCs w:val="24"/>
        </w:rPr>
        <w:fldChar w:fldCharType="begin" w:fldLock="1"/>
      </w:r>
      <w:r w:rsidR="00DD3D8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Pr>
          <w:rFonts w:cs="Times New Roman"/>
          <w:szCs w:val="24"/>
        </w:rPr>
        <w:fldChar w:fldCharType="separate"/>
      </w:r>
      <w:r w:rsidR="00DE6075" w:rsidRPr="00DE6075">
        <w:rPr>
          <w:rFonts w:cs="Times New Roman"/>
          <w:noProof/>
          <w:szCs w:val="24"/>
        </w:rPr>
        <w:t>(Valkiūnas 2005)</w:t>
      </w:r>
      <w:r w:rsidR="00DE6075">
        <w:rPr>
          <w:rFonts w:cs="Times New Roman"/>
          <w:szCs w:val="24"/>
        </w:rPr>
        <w:fldChar w:fldCharType="end"/>
      </w:r>
      <w:r w:rsidR="00DE6075">
        <w:rPr>
          <w:rFonts w:cs="Times New Roman"/>
          <w:szCs w:val="24"/>
        </w:rPr>
        <w:t xml:space="preserve">, hence, facilitating parasite dispersal to new regions. </w:t>
      </w:r>
      <w:r w:rsidR="009C75DB">
        <w:rPr>
          <w:rFonts w:cs="Times New Roman"/>
          <w:szCs w:val="24"/>
        </w:rPr>
        <w:t xml:space="preserve">However, we did not observed a clear relation between migrant birds presence and </w:t>
      </w:r>
      <w:proofErr w:type="spellStart"/>
      <w:r w:rsidR="009C75DB">
        <w:rPr>
          <w:rFonts w:cs="Times New Roman"/>
          <w:szCs w:val="24"/>
        </w:rPr>
        <w:t>haemosporidian</w:t>
      </w:r>
      <w:proofErr w:type="spellEnd"/>
      <w:r w:rsidR="009C75DB">
        <w:rPr>
          <w:rFonts w:cs="Times New Roman"/>
          <w:szCs w:val="24"/>
        </w:rPr>
        <w:t xml:space="preserve"> richness</w:t>
      </w:r>
      <w:r w:rsidR="00DE5CA7">
        <w:rPr>
          <w:rFonts w:cs="Times New Roman"/>
          <w:szCs w:val="24"/>
        </w:rPr>
        <w:t xml:space="preserve"> since </w:t>
      </w:r>
      <w:r w:rsidR="004D3F26">
        <w:rPr>
          <w:rFonts w:cs="Times New Roman"/>
          <w:szCs w:val="24"/>
        </w:rPr>
        <w:t xml:space="preserve">our </w:t>
      </w:r>
      <w:r w:rsidR="00DE5CA7">
        <w:rPr>
          <w:rFonts w:cs="Times New Roman"/>
          <w:szCs w:val="24"/>
        </w:rPr>
        <w:t xml:space="preserve">data suggests only the absolute number of migrants per location, but not proportion of migrant species and individuals, influences parasite richness. </w:t>
      </w:r>
      <w:r w:rsidR="007B6775">
        <w:rPr>
          <w:rFonts w:cs="Times New Roman"/>
          <w:szCs w:val="24"/>
        </w:rPr>
        <w:t>Indeed,</w:t>
      </w:r>
      <w:r w:rsidR="004D41B6">
        <w:rPr>
          <w:rFonts w:cs="Times New Roman"/>
          <w:szCs w:val="24"/>
        </w:rPr>
        <w:t xml:space="preserve"> the fact that most of our lineages were observed only in resident birds could explain the unclear relation between avian migrants and </w:t>
      </w:r>
      <w:proofErr w:type="spellStart"/>
      <w:r w:rsidR="004D41B6">
        <w:rPr>
          <w:rFonts w:cs="Times New Roman"/>
          <w:szCs w:val="24"/>
        </w:rPr>
        <w:t>haemosporidian</w:t>
      </w:r>
      <w:proofErr w:type="spellEnd"/>
      <w:r w:rsidR="004D41B6">
        <w:rPr>
          <w:rFonts w:cs="Times New Roman"/>
          <w:szCs w:val="24"/>
        </w:rPr>
        <w:t xml:space="preserve"> richness</w:t>
      </w:r>
      <w:r w:rsidR="00F7506D">
        <w:rPr>
          <w:rFonts w:cs="Times New Roman"/>
          <w:szCs w:val="24"/>
        </w:rPr>
        <w:t xml:space="preserve"> once </w:t>
      </w:r>
      <w:proofErr w:type="spellStart"/>
      <w:r w:rsidR="00F7506D">
        <w:rPr>
          <w:rFonts w:cs="Times New Roman"/>
          <w:szCs w:val="24"/>
        </w:rPr>
        <w:t>haemosporidian</w:t>
      </w:r>
      <w:proofErr w:type="spellEnd"/>
      <w:r w:rsidR="00F7506D">
        <w:rPr>
          <w:rFonts w:cs="Times New Roman"/>
          <w:szCs w:val="24"/>
        </w:rPr>
        <w:t xml:space="preserve"> greatest diversity develop in avian resident species</w:t>
      </w:r>
      <w:r w:rsidR="004D41B6">
        <w:rPr>
          <w:rFonts w:cs="Times New Roman"/>
          <w:szCs w:val="24"/>
        </w:rPr>
        <w:t xml:space="preserve">. </w:t>
      </w:r>
      <w:r w:rsidR="00F7506D">
        <w:rPr>
          <w:rFonts w:cs="Times New Roman"/>
          <w:szCs w:val="24"/>
        </w:rPr>
        <w:t>In addition</w:t>
      </w:r>
      <w:r w:rsidR="004D41B6">
        <w:rPr>
          <w:rFonts w:cs="Times New Roman"/>
          <w:szCs w:val="24"/>
        </w:rPr>
        <w:t>,</w:t>
      </w:r>
      <w:r w:rsidR="007B6775">
        <w:rPr>
          <w:rFonts w:cs="Times New Roman"/>
          <w:szCs w:val="24"/>
        </w:rPr>
        <w:t xml:space="preserve"> </w:t>
      </w:r>
      <w:r w:rsidR="007B6775">
        <w:rPr>
          <w:rFonts w:cs="Times New Roman"/>
          <w:szCs w:val="24"/>
        </w:rPr>
        <w:fldChar w:fldCharType="begin" w:fldLock="1"/>
      </w:r>
      <w:r w:rsidR="002C2AC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Pr>
          <w:rFonts w:cs="Times New Roman"/>
          <w:szCs w:val="24"/>
        </w:rPr>
        <w:fldChar w:fldCharType="separate"/>
      </w:r>
      <w:r w:rsidR="007B6775" w:rsidRPr="007B6775">
        <w:rPr>
          <w:rFonts w:cs="Times New Roman"/>
          <w:noProof/>
          <w:szCs w:val="24"/>
        </w:rPr>
        <w:t>Hellgren et al. 2007</w:t>
      </w:r>
      <w:r w:rsidR="007B6775">
        <w:rPr>
          <w:rFonts w:cs="Times New Roman"/>
          <w:szCs w:val="24"/>
        </w:rPr>
        <w:fldChar w:fldCharType="end"/>
      </w:r>
      <w:r w:rsidR="007B6775">
        <w:rPr>
          <w:rFonts w:cs="Times New Roman"/>
          <w:szCs w:val="24"/>
        </w:rPr>
        <w:t xml:space="preserve"> </w:t>
      </w:r>
      <w:r w:rsidR="004D41B6">
        <w:rPr>
          <w:rFonts w:cs="Times New Roman"/>
          <w:szCs w:val="24"/>
        </w:rPr>
        <w:t xml:space="preserve">also </w:t>
      </w:r>
      <w:r w:rsidR="004D41B6" w:rsidRPr="004D41B6">
        <w:rPr>
          <w:rFonts w:cs="Times New Roman"/>
          <w:szCs w:val="24"/>
        </w:rPr>
        <w:t>suggest tha</w:t>
      </w:r>
      <w:r w:rsidR="004D41B6">
        <w:rPr>
          <w:rFonts w:cs="Times New Roman"/>
          <w:szCs w:val="24"/>
        </w:rPr>
        <w:t>t</w:t>
      </w:r>
      <w:r w:rsidR="004D41B6" w:rsidRPr="004D41B6">
        <w:rPr>
          <w:rFonts w:cs="Times New Roman"/>
          <w:szCs w:val="24"/>
        </w:rPr>
        <w:t xml:space="preserve"> </w:t>
      </w:r>
      <w:r w:rsidR="004D41B6">
        <w:rPr>
          <w:rFonts w:cs="Times New Roman"/>
          <w:szCs w:val="24"/>
        </w:rPr>
        <w:t xml:space="preserve">new </w:t>
      </w:r>
      <w:proofErr w:type="spellStart"/>
      <w:r w:rsidR="004D41B6">
        <w:rPr>
          <w:rFonts w:cs="Times New Roman"/>
          <w:szCs w:val="24"/>
        </w:rPr>
        <w:t>haemosporidian</w:t>
      </w:r>
      <w:proofErr w:type="spellEnd"/>
      <w:r w:rsidR="004D41B6">
        <w:rPr>
          <w:rFonts w:cs="Times New Roman"/>
          <w:szCs w:val="24"/>
        </w:rPr>
        <w:t xml:space="preserve"> </w:t>
      </w:r>
      <w:r w:rsidR="004D41B6" w:rsidRPr="004D41B6">
        <w:rPr>
          <w:rFonts w:cs="Times New Roman"/>
          <w:szCs w:val="24"/>
        </w:rPr>
        <w:t xml:space="preserve">introductions into resident bird faunas </w:t>
      </w:r>
      <w:r w:rsidR="00D01101">
        <w:rPr>
          <w:rFonts w:cs="Times New Roman"/>
          <w:szCs w:val="24"/>
        </w:rPr>
        <w:t xml:space="preserve">are not common </w:t>
      </w:r>
      <w:r w:rsidR="004D41B6" w:rsidRPr="004D41B6">
        <w:rPr>
          <w:rFonts w:cs="Times New Roman"/>
          <w:szCs w:val="24"/>
        </w:rPr>
        <w:t>evolutionary events</w:t>
      </w:r>
      <w:r w:rsidR="004D41B6">
        <w:rPr>
          <w:rFonts w:cs="Times New Roman"/>
          <w:szCs w:val="24"/>
        </w:rPr>
        <w:t xml:space="preserve">. </w:t>
      </w:r>
      <w:r w:rsidR="00320556">
        <w:rPr>
          <w:rFonts w:cs="Times New Roman"/>
          <w:szCs w:val="24"/>
        </w:rPr>
        <w:t>Moreover</w:t>
      </w:r>
      <w:r w:rsidR="00DE5CA7">
        <w:rPr>
          <w:rFonts w:cs="Times New Roman"/>
          <w:szCs w:val="24"/>
        </w:rPr>
        <w:t>,</w:t>
      </w:r>
      <w:r w:rsidR="001F60EB">
        <w:rPr>
          <w:rFonts w:cs="Times New Roman"/>
          <w:szCs w:val="24"/>
        </w:rPr>
        <w:t xml:space="preserve"> we observed that</w:t>
      </w:r>
      <w:r w:rsidR="00DE5CA7">
        <w:rPr>
          <w:rFonts w:cs="Times New Roman"/>
          <w:szCs w:val="24"/>
        </w:rPr>
        <w:t xml:space="preserve"> other factors such as </w:t>
      </w:r>
      <w:r w:rsidR="00DE5CA7" w:rsidRPr="003B6A4F">
        <w:rPr>
          <w:rFonts w:cs="Times New Roman"/>
          <w:szCs w:val="24"/>
        </w:rPr>
        <w:t>host richness</w:t>
      </w:r>
      <w:r w:rsidR="00DE5CA7">
        <w:rPr>
          <w:rFonts w:cs="Times New Roman"/>
          <w:szCs w:val="24"/>
        </w:rPr>
        <w:t xml:space="preserve"> and</w:t>
      </w:r>
      <w:r w:rsidR="00DE5CA7" w:rsidRPr="003B6A4F">
        <w:rPr>
          <w:rFonts w:cs="Times New Roman"/>
          <w:szCs w:val="24"/>
        </w:rPr>
        <w:t xml:space="preserve"> prevalence</w:t>
      </w:r>
      <w:r w:rsidR="004D3F26">
        <w:rPr>
          <w:rFonts w:cs="Times New Roman"/>
          <w:szCs w:val="24"/>
        </w:rPr>
        <w:t xml:space="preserve"> also influences</w:t>
      </w:r>
      <w:r w:rsidR="00DE5CA7">
        <w:rPr>
          <w:rFonts w:cs="Times New Roman"/>
          <w:szCs w:val="24"/>
        </w:rPr>
        <w:t xml:space="preserve"> parasite richness.</w:t>
      </w:r>
      <w:r w:rsidR="004D3F26">
        <w:rPr>
          <w:rFonts w:cs="Times New Roman"/>
          <w:szCs w:val="24"/>
        </w:rPr>
        <w:t xml:space="preserve"> Therefore, it seems environmental and host features could be more important to determin</w:t>
      </w:r>
      <w:r w:rsidR="001F60EB">
        <w:rPr>
          <w:rFonts w:cs="Times New Roman"/>
          <w:szCs w:val="24"/>
        </w:rPr>
        <w:t>e</w:t>
      </w:r>
      <w:r w:rsidR="004D3F26">
        <w:rPr>
          <w:rFonts w:cs="Times New Roman"/>
          <w:szCs w:val="24"/>
        </w:rPr>
        <w:t xml:space="preserve"> parasite richness than dispersal patterns</w:t>
      </w:r>
      <w:r w:rsidR="007B6775">
        <w:rPr>
          <w:rFonts w:cs="Times New Roman"/>
          <w:szCs w:val="24"/>
        </w:rPr>
        <w:t xml:space="preserve">. </w:t>
      </w:r>
    </w:p>
    <w:p w14:paraId="1634878D" w14:textId="6FED6850" w:rsidR="00AA52F5" w:rsidRDefault="001F60EB" w:rsidP="003B6A4F">
      <w:pPr>
        <w:spacing w:line="480" w:lineRule="auto"/>
        <w:rPr>
          <w:rFonts w:cs="Times New Roman"/>
          <w:szCs w:val="24"/>
        </w:rPr>
      </w:pPr>
      <w:r>
        <w:rPr>
          <w:rFonts w:cs="Times New Roman"/>
          <w:szCs w:val="24"/>
        </w:rPr>
        <w:tab/>
      </w:r>
      <w:r w:rsidR="00BD2568">
        <w:rPr>
          <w:rFonts w:cs="Times New Roman"/>
          <w:szCs w:val="24"/>
        </w:rPr>
        <w:t>We also demonstrated</w:t>
      </w:r>
      <w:r w:rsidR="006252C3">
        <w:rPr>
          <w:rFonts w:cs="Times New Roman"/>
          <w:szCs w:val="24"/>
        </w:rPr>
        <w:t xml:space="preserve"> that as migrants community percentage</w:t>
      </w:r>
      <w:r w:rsidR="00BD2568">
        <w:rPr>
          <w:rFonts w:cs="Times New Roman"/>
          <w:szCs w:val="24"/>
        </w:rPr>
        <w:t xml:space="preserve"> </w:t>
      </w:r>
      <w:r w:rsidR="006252C3">
        <w:rPr>
          <w:rFonts w:cs="Times New Roman"/>
          <w:szCs w:val="24"/>
        </w:rPr>
        <w:t xml:space="preserve">increases, </w:t>
      </w:r>
      <w:proofErr w:type="spellStart"/>
      <w:r w:rsidR="006252C3">
        <w:rPr>
          <w:rFonts w:cs="Times New Roman"/>
          <w:szCs w:val="24"/>
        </w:rPr>
        <w:t>haemosporidian</w:t>
      </w:r>
      <w:proofErr w:type="spellEnd"/>
      <w:r w:rsidR="006252C3">
        <w:rPr>
          <w:rFonts w:cs="Times New Roman"/>
          <w:szCs w:val="24"/>
        </w:rPr>
        <w:t xml:space="preserve"> prevalence reduces, indicating migrant birds presence can decrease parasite prevalence in bird community.</w:t>
      </w:r>
      <w:r w:rsidR="00F1206D">
        <w:rPr>
          <w:rFonts w:cs="Times New Roman"/>
          <w:szCs w:val="24"/>
        </w:rPr>
        <w:t xml:space="preserve"> In fact</w:t>
      </w:r>
      <w:r w:rsidR="002C2ACF">
        <w:rPr>
          <w:rFonts w:cs="Times New Roman"/>
          <w:szCs w:val="24"/>
        </w:rPr>
        <w:t xml:space="preserve">, migration allows species to escape environments with higher risks of infection, decreases infection levels and could favor the evolution of less-virulent pathogens </w:t>
      </w:r>
      <w:r w:rsidR="002C2ACF">
        <w:rPr>
          <w:rFonts w:cs="Times New Roman"/>
          <w:szCs w:val="24"/>
        </w:rPr>
        <w:fldChar w:fldCharType="begin" w:fldLock="1"/>
      </w:r>
      <w:r w:rsidR="00F1206D">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2C2ACF">
        <w:rPr>
          <w:rFonts w:cs="Times New Roman"/>
          <w:szCs w:val="24"/>
        </w:rPr>
        <w:fldChar w:fldCharType="separate"/>
      </w:r>
      <w:r w:rsidR="002C2ACF" w:rsidRPr="002C2ACF">
        <w:rPr>
          <w:rFonts w:cs="Times New Roman"/>
          <w:noProof/>
          <w:szCs w:val="24"/>
        </w:rPr>
        <w:t>(Altizer et al. 2011)</w:t>
      </w:r>
      <w:r w:rsidR="002C2ACF">
        <w:rPr>
          <w:rFonts w:cs="Times New Roman"/>
          <w:szCs w:val="24"/>
        </w:rPr>
        <w:fldChar w:fldCharType="end"/>
      </w:r>
      <w:r w:rsidR="002C2ACF">
        <w:rPr>
          <w:rFonts w:cs="Times New Roman"/>
          <w:szCs w:val="24"/>
        </w:rPr>
        <w:t xml:space="preserve">. Theses facts could lead to reduced </w:t>
      </w:r>
      <w:proofErr w:type="spellStart"/>
      <w:r w:rsidR="002C2ACF">
        <w:rPr>
          <w:rFonts w:cs="Times New Roman"/>
          <w:szCs w:val="24"/>
        </w:rPr>
        <w:t>haemosporidian</w:t>
      </w:r>
      <w:proofErr w:type="spellEnd"/>
      <w:r w:rsidR="002C2ACF">
        <w:rPr>
          <w:rFonts w:cs="Times New Roman"/>
          <w:szCs w:val="24"/>
        </w:rPr>
        <w:t xml:space="preserve"> prevalence in localities with higher proportion of migrant birds</w:t>
      </w:r>
      <w:r w:rsidR="00D91C45">
        <w:rPr>
          <w:rFonts w:cs="Times New Roman"/>
          <w:szCs w:val="24"/>
        </w:rPr>
        <w:t xml:space="preserve"> since</w:t>
      </w:r>
      <w:r w:rsidR="00F1206D">
        <w:rPr>
          <w:rFonts w:cs="Times New Roman"/>
          <w:szCs w:val="24"/>
        </w:rPr>
        <w:t xml:space="preserve"> long</w:t>
      </w:r>
      <w:r w:rsidR="00D91C45">
        <w:rPr>
          <w:rFonts w:cs="Times New Roman"/>
          <w:szCs w:val="24"/>
        </w:rPr>
        <w:t>-</w:t>
      </w:r>
      <w:r w:rsidR="00F1206D">
        <w:rPr>
          <w:rFonts w:cs="Times New Roman"/>
          <w:szCs w:val="24"/>
        </w:rPr>
        <w:t xml:space="preserve">distance migratory behavior can </w:t>
      </w:r>
      <w:r w:rsidR="00F1206D" w:rsidRPr="00F1206D">
        <w:rPr>
          <w:rFonts w:cs="Times New Roman"/>
          <w:szCs w:val="24"/>
        </w:rPr>
        <w:t>remov</w:t>
      </w:r>
      <w:r w:rsidR="00F1206D">
        <w:rPr>
          <w:rFonts w:cs="Times New Roman"/>
          <w:szCs w:val="24"/>
        </w:rPr>
        <w:t>e</w:t>
      </w:r>
      <w:r w:rsidR="00F1206D" w:rsidRPr="00F1206D">
        <w:rPr>
          <w:rFonts w:cs="Times New Roman"/>
          <w:szCs w:val="24"/>
        </w:rPr>
        <w:t xml:space="preserve"> infected </w:t>
      </w:r>
      <w:r w:rsidR="00F1206D">
        <w:rPr>
          <w:rFonts w:cs="Times New Roman"/>
          <w:szCs w:val="24"/>
        </w:rPr>
        <w:t xml:space="preserve">specimens </w:t>
      </w:r>
      <w:r w:rsidR="00F1206D" w:rsidRPr="00F1206D">
        <w:rPr>
          <w:rFonts w:cs="Times New Roman"/>
          <w:szCs w:val="24"/>
        </w:rPr>
        <w:t xml:space="preserve">from </w:t>
      </w:r>
      <w:r w:rsidR="00F1206D">
        <w:rPr>
          <w:rFonts w:cs="Times New Roman"/>
          <w:szCs w:val="24"/>
        </w:rPr>
        <w:t xml:space="preserve">bird community </w:t>
      </w:r>
      <w:r w:rsidR="00D91C45">
        <w:rPr>
          <w:rFonts w:cs="Times New Roman"/>
          <w:szCs w:val="24"/>
        </w:rPr>
        <w:t>as</w:t>
      </w:r>
      <w:r w:rsidR="00F1206D">
        <w:rPr>
          <w:rFonts w:cs="Times New Roman"/>
          <w:szCs w:val="24"/>
        </w:rPr>
        <w:t xml:space="preserve"> </w:t>
      </w:r>
      <w:r w:rsidR="00F1206D" w:rsidRPr="00F1206D">
        <w:rPr>
          <w:rFonts w:cs="Times New Roman"/>
          <w:szCs w:val="24"/>
        </w:rPr>
        <w:t>diseased animals are less</w:t>
      </w:r>
      <w:r w:rsidR="00F1206D">
        <w:rPr>
          <w:rFonts w:cs="Times New Roman"/>
          <w:szCs w:val="24"/>
        </w:rPr>
        <w:t xml:space="preserve"> </w:t>
      </w:r>
      <w:r w:rsidR="00F1206D" w:rsidRPr="00F1206D">
        <w:rPr>
          <w:rFonts w:cs="Times New Roman"/>
          <w:szCs w:val="24"/>
        </w:rPr>
        <w:t xml:space="preserve">likely to migrate </w:t>
      </w:r>
      <w:r w:rsidR="00F1206D">
        <w:rPr>
          <w:rFonts w:cs="Times New Roman"/>
          <w:szCs w:val="24"/>
        </w:rPr>
        <w:t xml:space="preserve">because of the </w:t>
      </w:r>
      <w:r w:rsidR="00F1206D" w:rsidRPr="00F1206D">
        <w:rPr>
          <w:rFonts w:cs="Times New Roman"/>
          <w:szCs w:val="24"/>
        </w:rPr>
        <w:t xml:space="preserve">physiological </w:t>
      </w:r>
      <w:r w:rsidR="00F1206D">
        <w:rPr>
          <w:rFonts w:cs="Times New Roman"/>
          <w:szCs w:val="24"/>
        </w:rPr>
        <w:t>requirements</w:t>
      </w:r>
      <w:r w:rsidR="00F1206D" w:rsidRPr="00F1206D">
        <w:rPr>
          <w:rFonts w:cs="Times New Roman"/>
          <w:szCs w:val="24"/>
        </w:rPr>
        <w:t xml:space="preserve"> of migration</w:t>
      </w:r>
      <w:r w:rsidR="00F1206D">
        <w:rPr>
          <w:rFonts w:cs="Times New Roman"/>
          <w:szCs w:val="24"/>
        </w:rPr>
        <w:t xml:space="preserve"> </w:t>
      </w:r>
      <w:r w:rsidR="00F1206D" w:rsidRPr="00F1206D">
        <w:rPr>
          <w:rFonts w:cs="Times New Roman"/>
          <w:szCs w:val="24"/>
        </w:rPr>
        <w:t xml:space="preserve">and </w:t>
      </w:r>
      <w:r w:rsidR="00F1206D">
        <w:rPr>
          <w:rFonts w:cs="Times New Roman"/>
          <w:szCs w:val="24"/>
        </w:rPr>
        <w:t xml:space="preserve">pathogens </w:t>
      </w:r>
      <w:r w:rsidR="00F1206D">
        <w:rPr>
          <w:rFonts w:cs="Times New Roman"/>
          <w:szCs w:val="24"/>
        </w:rPr>
        <w:lastRenderedPageBreak/>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Howeve</w:t>
      </w:r>
      <w:r w:rsidR="000B20CD">
        <w:rPr>
          <w:rFonts w:cs="Times New Roman"/>
          <w:szCs w:val="24"/>
        </w:rPr>
        <w:t>r</w:t>
      </w:r>
      <w:r w:rsidR="00AA52F5">
        <w:rPr>
          <w:rFonts w:cs="Times New Roman"/>
          <w:szCs w:val="24"/>
        </w:rPr>
        <w:t xml:space="preserve">, </w:t>
      </w:r>
      <w:r w:rsidR="00AA52F5">
        <w:rPr>
          <w:rFonts w:cs="Times New Roman"/>
          <w:szCs w:val="24"/>
        </w:rPr>
        <w:fldChar w:fldCharType="begin" w:fldLock="1"/>
      </w:r>
      <w:r w:rsidR="00DE6075">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Pr>
          <w:rFonts w:cs="Times New Roman"/>
          <w:szCs w:val="24"/>
        </w:rPr>
        <w:fldChar w:fldCharType="separate"/>
      </w:r>
      <w:r w:rsidR="00AA52F5" w:rsidRPr="00AA52F5">
        <w:rPr>
          <w:rFonts w:cs="Times New Roman"/>
          <w:noProof/>
          <w:szCs w:val="24"/>
        </w:rPr>
        <w:t>Hahn et al. 2018</w:t>
      </w:r>
      <w:r w:rsidR="00AA52F5">
        <w:rPr>
          <w:rFonts w:cs="Times New Roman"/>
          <w:szCs w:val="24"/>
        </w:rPr>
        <w:fldChar w:fldCharType="end"/>
      </w:r>
      <w:r w:rsidR="00AA52F5">
        <w:rPr>
          <w:rFonts w:cs="Times New Roman"/>
          <w:szCs w:val="24"/>
        </w:rPr>
        <w:t xml:space="preserve"> experimentally verified that </w:t>
      </w:r>
      <w:proofErr w:type="spellStart"/>
      <w:r w:rsidR="00AA52F5">
        <w:rPr>
          <w:rFonts w:cs="Times New Roman"/>
          <w:szCs w:val="24"/>
        </w:rPr>
        <w:t>haemosporidian</w:t>
      </w:r>
      <w:proofErr w:type="spellEnd"/>
      <w:r w:rsidR="00AA52F5">
        <w:rPr>
          <w:rFonts w:cs="Times New Roman"/>
          <w:szCs w:val="24"/>
        </w:rPr>
        <w:t xml:space="preserve"> low intensity infections do not affect bird capacity of migration, thus, most infected birds could still migrate and spread their parasites.</w:t>
      </w:r>
      <w:r w:rsidR="002B431F">
        <w:rPr>
          <w:rFonts w:cs="Times New Roman"/>
          <w:szCs w:val="24"/>
        </w:rPr>
        <w:t xml:space="preserve"> Meanwhile, the fact migration filters highly parasited birds, which are the most likely to infect new vectors </w:t>
      </w:r>
      <w:commentRangeStart w:id="2"/>
      <w:r w:rsidR="002B431F" w:rsidRPr="002B431F">
        <w:rPr>
          <w:rFonts w:cs="Times New Roman"/>
          <w:szCs w:val="24"/>
          <w:highlight w:val="yellow"/>
        </w:rPr>
        <w:t>REFER</w:t>
      </w:r>
      <w:r w:rsidR="00FD7E46">
        <w:rPr>
          <w:rFonts w:cs="Times New Roman"/>
          <w:szCs w:val="24"/>
          <w:highlight w:val="yellow"/>
        </w:rPr>
        <w:t>Ê</w:t>
      </w:r>
      <w:r w:rsidR="002B431F" w:rsidRPr="002B431F">
        <w:rPr>
          <w:rFonts w:cs="Times New Roman"/>
          <w:szCs w:val="24"/>
          <w:highlight w:val="yellow"/>
        </w:rPr>
        <w:t>NCIA</w:t>
      </w:r>
      <w:commentRangeEnd w:id="2"/>
      <w:r w:rsidR="00024388">
        <w:rPr>
          <w:rStyle w:val="CommentReference"/>
        </w:rPr>
        <w:commentReference w:id="2"/>
      </w:r>
      <w:r w:rsidR="002B431F">
        <w:rPr>
          <w:rFonts w:cs="Times New Roman"/>
          <w:szCs w:val="24"/>
        </w:rPr>
        <w:t xml:space="preserve">, allows community prevalence persists reduced.      </w:t>
      </w:r>
      <w:r w:rsidR="000B20CD">
        <w:rPr>
          <w:rFonts w:cs="Times New Roman"/>
          <w:szCs w:val="24"/>
        </w:rPr>
        <w:t xml:space="preserve"> </w:t>
      </w:r>
    </w:p>
    <w:p w14:paraId="1C7D8327" w14:textId="1229ADA6" w:rsidR="003E4BDE" w:rsidRPr="002C2ACF" w:rsidRDefault="003E4BDE" w:rsidP="003B6A4F">
      <w:pPr>
        <w:spacing w:line="480" w:lineRule="auto"/>
        <w:rPr>
          <w:rFonts w:cs="Times New Roman"/>
          <w:szCs w:val="24"/>
        </w:rPr>
      </w:pPr>
      <w:r w:rsidRPr="00BD2568">
        <w:rPr>
          <w:rFonts w:cs="Times New Roman"/>
          <w:szCs w:val="24"/>
        </w:rPr>
        <w:tab/>
      </w:r>
      <w:r w:rsidR="00745994">
        <w:rPr>
          <w:rFonts w:cs="Times New Roman"/>
          <w:szCs w:val="24"/>
        </w:rPr>
        <w:t xml:space="preserve"> </w:t>
      </w:r>
      <w:r w:rsidR="00DD3D89">
        <w:rPr>
          <w:rFonts w:cs="Times New Roman"/>
          <w:szCs w:val="24"/>
        </w:rPr>
        <w:t xml:space="preserve">Thus, despite the fact previous research documented small influence of bird migration in parasite dispersal in Europe and North America </w:t>
      </w:r>
      <w:r w:rsidR="00DD3D89">
        <w:rPr>
          <w:rFonts w:cs="Times New Roman"/>
          <w:szCs w:val="24"/>
        </w:rPr>
        <w:fldChar w:fldCharType="begin" w:fldLock="1"/>
      </w:r>
      <w:r w:rsidR="00D83289">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approach","type":"article-journal","volume":"16"},"uris":["http://www.mendeley.com/documents/?uuid=9fe32ff9-1472-4465-8513-67e421ed213d"]}],"mendeley":{"formattedCitation":"(Hellgren et al. 2007, Soares et al. 2019)","plainTextFormattedCitation":"(Hellgren et al. 2007, Soares et al. 2019)","previouslyFormattedCitation":"(Hellgren et al. 2007, Soares et al. 2019)"},"properties":{"noteIndex":0},"schema":"https://github.com/citation-style-language/schema/raw/master/csl-citation.json"}</w:instrText>
      </w:r>
      <w:r w:rsidR="00DD3D89">
        <w:rPr>
          <w:rFonts w:cs="Times New Roman"/>
          <w:szCs w:val="24"/>
        </w:rPr>
        <w:fldChar w:fldCharType="separate"/>
      </w:r>
      <w:r w:rsidR="00DD3D89" w:rsidRPr="00DD3D89">
        <w:rPr>
          <w:rFonts w:cs="Times New Roman"/>
          <w:noProof/>
          <w:szCs w:val="24"/>
        </w:rPr>
        <w:t>(Hellgren et al. 2007, Soares et al. 2019)</w:t>
      </w:r>
      <w:r w:rsidR="00DD3D89">
        <w:rPr>
          <w:rFonts w:cs="Times New Roman"/>
          <w:szCs w:val="24"/>
        </w:rPr>
        <w:fldChar w:fldCharType="end"/>
      </w:r>
      <w:r w:rsidR="00DD3D89">
        <w:rPr>
          <w:rFonts w:cs="Times New Roman"/>
          <w:szCs w:val="24"/>
        </w:rPr>
        <w:t>, we demonstrated</w:t>
      </w:r>
      <w:r w:rsidR="002E56D5">
        <w:rPr>
          <w:rFonts w:cs="Times New Roman"/>
          <w:szCs w:val="24"/>
        </w:rPr>
        <w:t xml:space="preserve"> that in South America</w:t>
      </w:r>
      <w:r w:rsidR="00DD3D89">
        <w:rPr>
          <w:rFonts w:cs="Times New Roman"/>
          <w:szCs w:val="24"/>
        </w:rPr>
        <w:t xml:space="preserve"> migrants</w:t>
      </w:r>
      <w:r w:rsidR="00D83289">
        <w:rPr>
          <w:rFonts w:cs="Times New Roman"/>
          <w:szCs w:val="24"/>
        </w:rPr>
        <w:t xml:space="preserve"> can</w:t>
      </w:r>
      <w:r w:rsidR="00DD3D89">
        <w:rPr>
          <w:rFonts w:cs="Times New Roman"/>
          <w:szCs w:val="24"/>
        </w:rPr>
        <w:t xml:space="preserve"> play an important role in parasite dispersal and, consequently, in their evolution and diversity. </w:t>
      </w:r>
      <w:r w:rsidR="00D83289">
        <w:rPr>
          <w:rFonts w:cs="Times New Roman"/>
          <w:szCs w:val="24"/>
        </w:rPr>
        <w:t xml:space="preserve">Nevertheless, as observed by </w:t>
      </w:r>
      <w:r w:rsidR="00D83289">
        <w:rPr>
          <w:rFonts w:cs="Times New Roman"/>
          <w:szCs w:val="24"/>
        </w:rPr>
        <w:fldChar w:fldCharType="begin" w:fldLock="1"/>
      </w:r>
      <w:r w:rsidR="00D83289">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by resident and migrants species, indeed, most of our parasite lineages were observed only in resident birds, demonstrating resident </w:t>
      </w:r>
      <w:r w:rsidR="002E56D5">
        <w:rPr>
          <w:rFonts w:cs="Times New Roman"/>
          <w:szCs w:val="24"/>
        </w:rPr>
        <w:t xml:space="preserve">host </w:t>
      </w:r>
      <w:r w:rsidR="00D83289">
        <w:rPr>
          <w:rFonts w:cs="Times New Roman"/>
          <w:szCs w:val="24"/>
        </w:rPr>
        <w:t xml:space="preserve">species holds the greatest </w:t>
      </w:r>
      <w:r w:rsidR="00C26B7A">
        <w:rPr>
          <w:rFonts w:cs="Times New Roman"/>
          <w:szCs w:val="24"/>
        </w:rPr>
        <w:t>parasite</w:t>
      </w:r>
      <w:r w:rsidR="00D83289">
        <w:rPr>
          <w:rFonts w:cs="Times New Roman"/>
          <w:szCs w:val="24"/>
        </w:rPr>
        <w:t xml:space="preserve"> richness in our </w:t>
      </w:r>
      <w:r w:rsidR="00C26B7A">
        <w:rPr>
          <w:rFonts w:cs="Times New Roman"/>
          <w:szCs w:val="24"/>
        </w:rPr>
        <w:t xml:space="preserve">study </w:t>
      </w:r>
      <w:r w:rsidR="00D83289">
        <w:rPr>
          <w:rFonts w:cs="Times New Roman"/>
          <w:szCs w:val="24"/>
        </w:rPr>
        <w:t>system.</w:t>
      </w:r>
      <w:r w:rsidR="002E56D5">
        <w:rPr>
          <w:rFonts w:cs="Times New Roman"/>
          <w:szCs w:val="24"/>
        </w:rPr>
        <w:t xml:space="preserve"> We also demonstrated that, despite the fact migrants can carry </w:t>
      </w:r>
      <w:proofErr w:type="spellStart"/>
      <w:r w:rsidR="002E56D5">
        <w:rPr>
          <w:rFonts w:cs="Times New Roman"/>
          <w:szCs w:val="24"/>
        </w:rPr>
        <w:t>haemosporidian</w:t>
      </w:r>
      <w:proofErr w:type="spellEnd"/>
      <w:r w:rsidR="002E56D5">
        <w:rPr>
          <w:rFonts w:cs="Times New Roman"/>
          <w:szCs w:val="24"/>
        </w:rPr>
        <w:t xml:space="preserve"> to new localities, migration may do not affect parasite richness. In addition, migrants appear to possess a certain “protector effect” for bird communities in our study. Hence, f</w:t>
      </w:r>
      <w:r w:rsidR="00447E41">
        <w:rPr>
          <w:rFonts w:cs="Times New Roman"/>
          <w:szCs w:val="24"/>
        </w:rPr>
        <w:t>urther research should</w:t>
      </w:r>
      <w:r w:rsidR="002E56D5">
        <w:rPr>
          <w:rFonts w:cs="Times New Roman"/>
          <w:szCs w:val="24"/>
        </w:rPr>
        <w:t xml:space="preserve"> certainly</w:t>
      </w:r>
      <w:r w:rsidR="00447E41">
        <w:rPr>
          <w:rFonts w:cs="Times New Roman"/>
          <w:szCs w:val="24"/>
        </w:rPr>
        <w:t xml:space="preserve"> be performed to confirm the importance of migration behavior in mitigating </w:t>
      </w:r>
      <w:proofErr w:type="spellStart"/>
      <w:r w:rsidR="00447E41">
        <w:rPr>
          <w:rFonts w:cs="Times New Roman"/>
          <w:szCs w:val="24"/>
        </w:rPr>
        <w:t>haemosporidian</w:t>
      </w:r>
      <w:proofErr w:type="spellEnd"/>
      <w:r w:rsidR="00447E41">
        <w:rPr>
          <w:rFonts w:cs="Times New Roman"/>
          <w:szCs w:val="24"/>
        </w:rPr>
        <w:t xml:space="preserve"> community prevalence</w:t>
      </w:r>
      <w:r w:rsidR="002E56D5">
        <w:rPr>
          <w:rFonts w:cs="Times New Roman"/>
          <w:szCs w:val="24"/>
        </w:rPr>
        <w:t>.</w:t>
      </w:r>
      <w:r w:rsidR="00447E41">
        <w:rPr>
          <w:rFonts w:cs="Times New Roman"/>
          <w:szCs w:val="24"/>
        </w:rPr>
        <w:t xml:space="preserve"> </w:t>
      </w:r>
      <w:r w:rsidR="00D83289">
        <w:rPr>
          <w:rFonts w:cs="Times New Roman"/>
          <w:szCs w:val="24"/>
        </w:rPr>
        <w:t xml:space="preserve">  </w:t>
      </w:r>
    </w:p>
    <w:p w14:paraId="23B0948D" w14:textId="77777777" w:rsidR="001F60EB" w:rsidRPr="002C2ACF" w:rsidRDefault="001F60EB" w:rsidP="003B6A4F">
      <w:pPr>
        <w:spacing w:line="480" w:lineRule="auto"/>
        <w:rPr>
          <w:rFonts w:cs="Times New Roman"/>
          <w:szCs w:val="24"/>
        </w:rPr>
      </w:pPr>
    </w:p>
    <w:p w14:paraId="01F2BCA3" w14:textId="5E14E91E" w:rsidR="00DA1478" w:rsidRDefault="00715F50" w:rsidP="003B6A4F">
      <w:pPr>
        <w:pStyle w:val="Title"/>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2F42FB10" w14:textId="34B4243F" w:rsidR="00D83289" w:rsidRPr="00D83289" w:rsidRDefault="00715F50" w:rsidP="00D83289">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D83289" w:rsidRPr="00D83289">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w:t>
      </w:r>
      <w:r w:rsidR="00D83289" w:rsidRPr="00D83289">
        <w:rPr>
          <w:rFonts w:cs="Times New Roman"/>
          <w:noProof/>
          <w:szCs w:val="24"/>
        </w:rPr>
        <w:lastRenderedPageBreak/>
        <w:t>474.</w:t>
      </w:r>
    </w:p>
    <w:p w14:paraId="37A666B6"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Altizer, S. et al. 2011. Animal migration and infectious disease risk. - Science (80-. ). 331: 296–302.</w:t>
      </w:r>
    </w:p>
    <w:p w14:paraId="05BF1C0D"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Bauer, S. and Hoye, B. J. 2014. Migratory animals couple biodiversity and ecosystem functioning worldwide. - Science (80-. ). in press.</w:t>
      </w:r>
    </w:p>
    <w:p w14:paraId="0FA3E09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Bradley, C. A. and Altizer, S. 2005. Parasites hinder monarch butterfly flight: Implications for disease spread in migratory hosts. - Ecol. Lett. 8: 290–300.</w:t>
      </w:r>
    </w:p>
    <w:p w14:paraId="1CEBA75F"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Braga, É. M. et al. 2011. Recent advances in the study of avian malaria: An overview with an emphasis on the distribution of Plasmodium spp in Brazil. - Mem. Inst. Oswaldo Cruz 106: 3–11.</w:t>
      </w:r>
    </w:p>
    <w:p w14:paraId="1780A8ED"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Callaway, R. M. and Ridenour, W. M. 2004. Novel weapons: Invasive success and the evolution of increased competitive ability. - Front. Ecol. Environ. 2: 436–443.</w:t>
      </w:r>
    </w:p>
    <w:p w14:paraId="3DDD558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Comitê Brasileiro de Registros Ornitológicos - CRBO 2014. Listas das aves do brasil. - Com. Bras. Regist. Ornitológicos: 1–38.</w:t>
      </w:r>
    </w:p>
    <w:p w14:paraId="6F26F62E"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Consoli, R. A. G. B. and Oliveira, R. L. de 1994. Principais mosquitos de importância sanitária no Brasil. - Fiocruz.</w:t>
      </w:r>
    </w:p>
    <w:p w14:paraId="44BF304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Ellis, V. A. et al. 2019. The global biogeography of avian haemosporidian parasites is characterized by local diversification and intercontinental dispersal. - Parasitology 146: 213–219.</w:t>
      </w:r>
    </w:p>
    <w:p w14:paraId="75AB1D0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 xml:space="preserve">Fallon, A. S. M. et al. 2003. Detecting Avian Malaria : an Improved Polymerase Chain Reaction Diagnostic Detecting Avian Malaria : an Improved Polymerase Chain. 89: </w:t>
      </w:r>
      <w:r w:rsidRPr="00D83289">
        <w:rPr>
          <w:rFonts w:cs="Times New Roman"/>
          <w:noProof/>
          <w:szCs w:val="24"/>
        </w:rPr>
        <w:lastRenderedPageBreak/>
        <w:t>1044–1047.</w:t>
      </w:r>
    </w:p>
    <w:p w14:paraId="40859991"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Fecchio, A. et al. 2019. Avian host composition, local speciation and dispersal drive the regional assembly of avian malaria parasites in South American birds. - Mol. Ecol. 28: 2681–2693.</w:t>
      </w:r>
    </w:p>
    <w:p w14:paraId="60612B9C"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Fecchio, A. et al. 2020. Evolutionary ecology, taxonomy, and systematics of avian malaria and related parasites. - Acta Trop.: 105364.</w:t>
      </w:r>
    </w:p>
    <w:p w14:paraId="0AD2FB0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Ferreira-Junior, F. C. et al. 2018. A new pathogen spillover from domestic to wild animals: Plasmodium juxtanucleare  infects free-living passerines in Brazil. - Parasitology: 1–10.</w:t>
      </w:r>
    </w:p>
    <w:p w14:paraId="5AF42E74"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Gonzalez-Quevedo, C. et al. 2014. Predictors of malaria infection in a wild bird population: Landscape-level analyses reveal climatic and anthropogenic factors. - J. Anim. Ecol. 83: 1091–1102.</w:t>
      </w:r>
    </w:p>
    <w:p w14:paraId="64A6F0DB"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Hahn, S. et al. 2018. Low intensity blood parasite infections do not reduce the aerobic performance of migratory birds. - Proc. R. Soc. B Biol. Sci. in press.</w:t>
      </w:r>
    </w:p>
    <w:p w14:paraId="7372DDCB"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Hellgren, O. et al. 2004. A New Pcr Assay For Simultaneous Studies Of Leucocytozoon, Plasmodium, And Haemoproteusfrom Avian Blood. 90: 797–802.</w:t>
      </w:r>
    </w:p>
    <w:p w14:paraId="18B3A59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Hellgren, O. et al. 2007. Detecting shifts of transmission areas in avian blood parasites - A phylogenetic approach. - Mol. Ecol. 16: 1281–1290.</w:t>
      </w:r>
    </w:p>
    <w:p w14:paraId="3EE45A9C"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Lepage, D. et al. 2014. Avibase - A database system for managing and organizing taxonomic concepts. - Zookeys: 117–135.</w:t>
      </w:r>
    </w:p>
    <w:p w14:paraId="5974FAD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Lindeborg, M. et al. 2012. Migratory Birds, Ticks, and Crimean-Congo Hemorrhagic Fever Virus. - Emerg. Infect. Dis. 18: 2095–2097.</w:t>
      </w:r>
    </w:p>
    <w:p w14:paraId="77C7368F"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lastRenderedPageBreak/>
        <w:t>Marzal, A. 2012. Recent Advances in Studies on Avian Malaria Parasites. - Malar. Parasites: 135–158.</w:t>
      </w:r>
    </w:p>
    <w:p w14:paraId="3084F7D9"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782508E2"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O’Connor, E. A. et al. 2020. Wetter climates select for higher immune gene diversity in resident, but not migratory, songbirds. - Proceedings. Biol. Sci. 287: 20192675.</w:t>
      </w:r>
    </w:p>
    <w:p w14:paraId="3FD2CA20"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Okanga, S. et al. 2014. Host specificity and co-speciation in avian haemosporidia in the Western Cape, South Africa. - PLoS One in press.</w:t>
      </w:r>
    </w:p>
    <w:p w14:paraId="14A10991"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00F8AE49"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Prenter, J. et al. 2004. Roles of parasites in animal invasions. - Trends Ecol. Evol. 19: 385–390.</w:t>
      </w:r>
    </w:p>
    <w:p w14:paraId="5F42D93F"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Ricklefs, R. E. et al. 2017. Avian migration and the distribution of malaria parasites in New World passerine birds. - J. Biogeogr. 44: 1113–1123.</w:t>
      </w:r>
    </w:p>
    <w:p w14:paraId="22951E9B"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Salkeld, D. J. et al. 2008. Parasite loads are higher in the tropics: Temperate to tropical variation in a single host-parasite system. - Ecography (Cop.). 31: 538–544.</w:t>
      </w:r>
    </w:p>
    <w:p w14:paraId="4DC3E1A5"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Soares, L. et al. 2019. Neotropical migratory and resident birds occurring in sympatry during winter have distinct haemosporidian parasite assemblages. - J. Biogeogr.: 1–12.</w:t>
      </w:r>
    </w:p>
    <w:p w14:paraId="6EB45FC3"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lastRenderedPageBreak/>
        <w:t>Somenzari, M. et al. 2018. An overview of migratory birds in Brazil.</w:t>
      </w:r>
    </w:p>
    <w:p w14:paraId="18CAC077"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Turchetto-Zolet, A. C. et al. 2013. Phylogeographical patterns shed light on evolutionary process in South America. - Mol. Ecol. 22: 1193–1213.</w:t>
      </w:r>
    </w:p>
    <w:p w14:paraId="35465C30"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Valkiunas, G. 2005. Avian malaria parasites and other haemosporidia.</w:t>
      </w:r>
    </w:p>
    <w:p w14:paraId="674B77CD" w14:textId="77777777" w:rsidR="00D83289" w:rsidRPr="00D83289" w:rsidRDefault="00D83289" w:rsidP="00D83289">
      <w:pPr>
        <w:widowControl w:val="0"/>
        <w:autoSpaceDE w:val="0"/>
        <w:autoSpaceDN w:val="0"/>
        <w:adjustRightInd w:val="0"/>
        <w:spacing w:line="480" w:lineRule="auto"/>
        <w:ind w:left="480" w:hanging="480"/>
        <w:rPr>
          <w:rFonts w:cs="Times New Roman"/>
          <w:noProof/>
          <w:szCs w:val="24"/>
        </w:rPr>
      </w:pPr>
      <w:r w:rsidRPr="00D83289">
        <w:rPr>
          <w:rFonts w:cs="Times New Roman"/>
          <w:noProof/>
          <w:szCs w:val="24"/>
        </w:rPr>
        <w:t>Valkiūnas, G. 2005. Avian Malaria Parasites and other Haemosporidia.</w:t>
      </w:r>
    </w:p>
    <w:p w14:paraId="553FCF8F" w14:textId="77777777" w:rsidR="00D83289" w:rsidRPr="00D83289" w:rsidRDefault="00D83289" w:rsidP="00D83289">
      <w:pPr>
        <w:widowControl w:val="0"/>
        <w:autoSpaceDE w:val="0"/>
        <w:autoSpaceDN w:val="0"/>
        <w:adjustRightInd w:val="0"/>
        <w:spacing w:line="480" w:lineRule="auto"/>
        <w:ind w:left="480" w:hanging="480"/>
        <w:rPr>
          <w:rFonts w:cs="Times New Roman"/>
          <w:noProof/>
        </w:rPr>
      </w:pPr>
      <w:r w:rsidRPr="00D83289">
        <w:rPr>
          <w:rFonts w:cs="Times New Roman"/>
          <w:noProof/>
          <w:szCs w:val="24"/>
        </w:rPr>
        <w:t>Zamora-Vilchis, I. et al. 2012. Environmental temperature affects prevalence of blood parasites of birds on an elevation gradient: Implications for disease in a warming climate. - PLoS One in press.</w:t>
      </w:r>
    </w:p>
    <w:p w14:paraId="5F3501B3" w14:textId="445B4CCD" w:rsidR="007A383F" w:rsidRPr="003B6A4F" w:rsidRDefault="00715F50" w:rsidP="003B6A4F">
      <w:pPr>
        <w:spacing w:line="480" w:lineRule="auto"/>
        <w:rPr>
          <w:rFonts w:cs="Times New Roman"/>
          <w:szCs w:val="24"/>
        </w:rPr>
      </w:pPr>
      <w:r w:rsidRPr="003B6A4F">
        <w:rPr>
          <w:rFonts w:cs="Times New Roman"/>
          <w:szCs w:val="24"/>
        </w:rPr>
        <w:fldChar w:fldCharType="end"/>
      </w:r>
      <w:r w:rsidR="007A383F" w:rsidRPr="003B6A4F">
        <w:rPr>
          <w:rFonts w:cs="Times New Roman"/>
          <w:szCs w:val="24"/>
        </w:rPr>
        <w:t>Table 1: Parameter estimates, standard errors, and p values for the Bayesian model testing the differences</w:t>
      </w:r>
      <w:r w:rsidR="00FA0BB7" w:rsidRPr="003B6A4F">
        <w:rPr>
          <w:rFonts w:cs="Times New Roman"/>
          <w:szCs w:val="24"/>
        </w:rPr>
        <w:t xml:space="preserve"> </w:t>
      </w:r>
      <w:r w:rsidR="00BD282E" w:rsidRPr="003B6A4F">
        <w:rPr>
          <w:rFonts w:cs="Times New Roman"/>
          <w:szCs w:val="24"/>
        </w:rPr>
        <w:t xml:space="preserve">in the distribution </w:t>
      </w:r>
      <w:r w:rsidR="00FA0BB7" w:rsidRPr="003B6A4F">
        <w:rPr>
          <w:rFonts w:cs="Times New Roman"/>
          <w:szCs w:val="24"/>
        </w:rPr>
        <w:t xml:space="preserve">of </w:t>
      </w:r>
      <w:proofErr w:type="spellStart"/>
      <w:r w:rsidR="00FA0BB7" w:rsidRPr="003B6A4F">
        <w:rPr>
          <w:rFonts w:cs="Times New Roman"/>
          <w:szCs w:val="24"/>
        </w:rPr>
        <w:t>haemosporidian</w:t>
      </w:r>
      <w:proofErr w:type="spellEnd"/>
      <w:r w:rsidR="007A383F" w:rsidRPr="003B6A4F">
        <w:rPr>
          <w:rFonts w:cs="Times New Roman"/>
          <w:szCs w:val="24"/>
        </w:rPr>
        <w:t xml:space="preserve"> lineages </w:t>
      </w:r>
      <w:r w:rsidR="00F93F66" w:rsidRPr="003B6A4F">
        <w:rPr>
          <w:rFonts w:cs="Times New Roman"/>
          <w:szCs w:val="24"/>
        </w:rPr>
        <w:t>among those that occur in</w:t>
      </w:r>
      <w:r w:rsidR="007A383F" w:rsidRPr="003B6A4F">
        <w:rPr>
          <w:rFonts w:cs="Times New Roman"/>
          <w:szCs w:val="24"/>
        </w:rPr>
        <w:t xml:space="preserve"> migratory and</w:t>
      </w:r>
      <w:r w:rsidR="00F93F66" w:rsidRPr="003B6A4F">
        <w:rPr>
          <w:rFonts w:cs="Times New Roman"/>
          <w:szCs w:val="24"/>
        </w:rPr>
        <w:t>/or</w:t>
      </w:r>
      <w:r w:rsidR="007A383F" w:rsidRPr="003B6A4F">
        <w:rPr>
          <w:rFonts w:cs="Times New Roman"/>
          <w:szCs w:val="24"/>
        </w:rPr>
        <w:t xml:space="preserve">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7A383F" w:rsidRPr="003B6A4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3B6A4F" w:rsidRDefault="007A383F" w:rsidP="003B6A4F">
            <w:pPr>
              <w:spacing w:line="480" w:lineRule="auto"/>
              <w:rPr>
                <w:rFonts w:cs="Times New Roman"/>
                <w:b/>
                <w:bCs/>
                <w:i w:val="0"/>
                <w:iCs w:val="0"/>
                <w:szCs w:val="24"/>
              </w:rPr>
            </w:pPr>
          </w:p>
        </w:tc>
        <w:tc>
          <w:tcPr>
            <w:tcW w:w="1771" w:type="dxa"/>
          </w:tcPr>
          <w:p w14:paraId="01E6E85F"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126D2B1A"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011B4CD5" w14:textId="77777777" w:rsidR="007A383F" w:rsidRPr="003B6A4F" w:rsidRDefault="007A383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7A383F" w:rsidRPr="003B6A4F"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1D8623B8" w14:textId="07FEE3D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4.64</w:t>
            </w:r>
          </w:p>
        </w:tc>
        <w:tc>
          <w:tcPr>
            <w:tcW w:w="1843" w:type="dxa"/>
          </w:tcPr>
          <w:p w14:paraId="3E150CAE"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489449F3" w14:textId="556E8921"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136F935D"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c>
          <w:tcPr>
            <w:tcW w:w="1843" w:type="dxa"/>
          </w:tcPr>
          <w:p w14:paraId="3A75259C" w14:textId="78864EDB"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w:t>
            </w:r>
            <w:r w:rsidR="006D056B" w:rsidRPr="003B6A4F">
              <w:rPr>
                <w:rFonts w:cs="Times New Roman"/>
                <w:szCs w:val="24"/>
              </w:rPr>
              <w:t>8</w:t>
            </w:r>
          </w:p>
        </w:tc>
        <w:tc>
          <w:tcPr>
            <w:tcW w:w="1745" w:type="dxa"/>
          </w:tcPr>
          <w:p w14:paraId="3B30AEC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0.81</w:t>
            </w:r>
          </w:p>
        </w:tc>
      </w:tr>
      <w:tr w:rsidR="007A383F" w:rsidRPr="003B6A4F"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1635B615"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25970DE3"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0.11</w:t>
            </w:r>
          </w:p>
        </w:tc>
        <w:tc>
          <w:tcPr>
            <w:tcW w:w="1745" w:type="dxa"/>
          </w:tcPr>
          <w:p w14:paraId="2EFC712B" w14:textId="2DE11E9A"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0.4</w:t>
            </w:r>
            <w:r w:rsidR="004704B3" w:rsidRPr="003B6A4F">
              <w:rPr>
                <w:rFonts w:cs="Times New Roman"/>
                <w:szCs w:val="24"/>
              </w:rPr>
              <w:t>2</w:t>
            </w:r>
          </w:p>
        </w:tc>
      </w:tr>
      <w:tr w:rsidR="007A383F" w:rsidRPr="003B6A4F"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5DFA8EA" w14:textId="5BE3F2AE"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88</w:t>
            </w:r>
          </w:p>
        </w:tc>
        <w:tc>
          <w:tcPr>
            <w:tcW w:w="1843" w:type="dxa"/>
          </w:tcPr>
          <w:p w14:paraId="5060008F"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0.15</w:t>
            </w:r>
          </w:p>
        </w:tc>
        <w:tc>
          <w:tcPr>
            <w:tcW w:w="1745" w:type="dxa"/>
          </w:tcPr>
          <w:p w14:paraId="0E0248D7" w14:textId="3D53DDBE"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35F8D563" w14:textId="3E9C0D08"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w:t>
            </w:r>
            <w:r w:rsidR="006D056B" w:rsidRPr="003B6A4F">
              <w:rPr>
                <w:rFonts w:cs="Times New Roman"/>
                <w:szCs w:val="24"/>
              </w:rPr>
              <w:t>6</w:t>
            </w:r>
          </w:p>
        </w:tc>
        <w:tc>
          <w:tcPr>
            <w:tcW w:w="1843" w:type="dxa"/>
          </w:tcPr>
          <w:p w14:paraId="261EF7C8" w14:textId="77777777" w:rsidR="007A383F" w:rsidRPr="003B6A4F" w:rsidRDefault="007A383F"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0.14</w:t>
            </w:r>
          </w:p>
        </w:tc>
        <w:tc>
          <w:tcPr>
            <w:tcW w:w="1745" w:type="dxa"/>
          </w:tcPr>
          <w:p w14:paraId="0D146BB5" w14:textId="7CDEADB9" w:rsidR="007A383F"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7A383F" w:rsidRPr="003B6A4F"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3B6A4F" w:rsidRDefault="007A383F"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6A5AEBA1" w14:textId="759272E4"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56</w:t>
            </w:r>
          </w:p>
        </w:tc>
        <w:tc>
          <w:tcPr>
            <w:tcW w:w="1843" w:type="dxa"/>
          </w:tcPr>
          <w:p w14:paraId="3D0E80F7" w14:textId="77777777" w:rsidR="007A383F" w:rsidRPr="003B6A4F" w:rsidRDefault="007A383F"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0.17</w:t>
            </w:r>
          </w:p>
        </w:tc>
        <w:tc>
          <w:tcPr>
            <w:tcW w:w="1745" w:type="dxa"/>
          </w:tcPr>
          <w:p w14:paraId="707658C5" w14:textId="09652707" w:rsidR="007A383F"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2AFF7D64" w14:textId="6F0C63D3" w:rsidR="005860BF" w:rsidRPr="003B6A4F" w:rsidRDefault="005860BF" w:rsidP="003B6A4F">
      <w:pPr>
        <w:spacing w:line="480" w:lineRule="auto"/>
        <w:rPr>
          <w:rFonts w:cs="Times New Roman"/>
          <w:szCs w:val="24"/>
        </w:rPr>
      </w:pPr>
    </w:p>
    <w:p w14:paraId="5F9A06EE" w14:textId="60D5FB38" w:rsidR="00FA0BB7" w:rsidRPr="003B6A4F" w:rsidRDefault="00FA0BB7" w:rsidP="003B6A4F">
      <w:pPr>
        <w:spacing w:line="480" w:lineRule="auto"/>
        <w:rPr>
          <w:rFonts w:cs="Times New Roman"/>
          <w:szCs w:val="24"/>
        </w:rPr>
      </w:pPr>
      <w:r w:rsidRPr="003B6A4F">
        <w:rPr>
          <w:rFonts w:cs="Times New Roman"/>
          <w:szCs w:val="24"/>
        </w:rPr>
        <w:t xml:space="preserve">Table 2: Parameter estimates, standard errors, and p values for the Bayesian model testing the differences </w:t>
      </w:r>
      <w:r w:rsidR="00DE315E" w:rsidRPr="003B6A4F">
        <w:rPr>
          <w:rFonts w:cs="Times New Roman"/>
          <w:szCs w:val="24"/>
        </w:rPr>
        <w:t xml:space="preserve">in the distribution of </w:t>
      </w:r>
      <w:r w:rsidRPr="003B6A4F">
        <w:rPr>
          <w:rFonts w:cs="Times New Roman"/>
          <w:i/>
          <w:iCs/>
          <w:szCs w:val="24"/>
        </w:rPr>
        <w:t>Plasmodium</w:t>
      </w:r>
      <w:r w:rsidRPr="003B6A4F">
        <w:rPr>
          <w:rFonts w:cs="Times New Roman"/>
          <w:szCs w:val="24"/>
        </w:rPr>
        <w:t xml:space="preserve"> spp.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rsidRPr="003B6A4F"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3B6A4F" w:rsidRDefault="00FA0BB7" w:rsidP="003B6A4F">
            <w:pPr>
              <w:spacing w:line="480" w:lineRule="auto"/>
              <w:rPr>
                <w:rFonts w:cs="Times New Roman"/>
                <w:b/>
                <w:bCs/>
                <w:i w:val="0"/>
                <w:iCs w:val="0"/>
                <w:szCs w:val="24"/>
              </w:rPr>
            </w:pPr>
          </w:p>
        </w:tc>
        <w:tc>
          <w:tcPr>
            <w:tcW w:w="1771" w:type="dxa"/>
          </w:tcPr>
          <w:p w14:paraId="730E3EB7"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0488E56D"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12D62C4A"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748A90A9" w14:textId="5BA3A22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4.77</w:t>
            </w:r>
          </w:p>
        </w:tc>
        <w:tc>
          <w:tcPr>
            <w:tcW w:w="1843" w:type="dxa"/>
          </w:tcPr>
          <w:p w14:paraId="02DC9152" w14:textId="26422C96"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62BF95E2" w14:textId="5B60787A"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0959F014" w14:textId="5AC8970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w:t>
            </w:r>
            <w:r w:rsidR="006D056B" w:rsidRPr="003B6A4F">
              <w:rPr>
                <w:rFonts w:cs="Times New Roman"/>
                <w:szCs w:val="24"/>
              </w:rPr>
              <w:t>8</w:t>
            </w:r>
          </w:p>
        </w:tc>
        <w:tc>
          <w:tcPr>
            <w:tcW w:w="1843" w:type="dxa"/>
          </w:tcPr>
          <w:p w14:paraId="5A5BD447" w14:textId="26433956"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8</w:t>
            </w:r>
          </w:p>
        </w:tc>
        <w:tc>
          <w:tcPr>
            <w:tcW w:w="1745" w:type="dxa"/>
          </w:tcPr>
          <w:p w14:paraId="0FEB9DA9" w14:textId="2FF06E47"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0.76</w:t>
            </w:r>
          </w:p>
        </w:tc>
      </w:tr>
      <w:tr w:rsidR="00FA0BB7" w:rsidRPr="003B6A4F"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65107F99" w14:textId="6BFDB4A8"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0.24</w:t>
            </w:r>
          </w:p>
        </w:tc>
        <w:tc>
          <w:tcPr>
            <w:tcW w:w="1843" w:type="dxa"/>
          </w:tcPr>
          <w:p w14:paraId="44FBF5F6" w14:textId="439E893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0.20</w:t>
            </w:r>
          </w:p>
        </w:tc>
        <w:tc>
          <w:tcPr>
            <w:tcW w:w="1745" w:type="dxa"/>
          </w:tcPr>
          <w:p w14:paraId="1117AEFE" w14:textId="0BB53939"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r>
      <w:tr w:rsidR="00FA0BB7" w:rsidRPr="003B6A4F"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6D91B3B1" w14:textId="1F1DD2B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3</w:t>
            </w:r>
          </w:p>
        </w:tc>
        <w:tc>
          <w:tcPr>
            <w:tcW w:w="1843" w:type="dxa"/>
          </w:tcPr>
          <w:p w14:paraId="09A78A96" w14:textId="68B1E7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5</w:t>
            </w:r>
          </w:p>
        </w:tc>
        <w:tc>
          <w:tcPr>
            <w:tcW w:w="1745" w:type="dxa"/>
          </w:tcPr>
          <w:p w14:paraId="7B7C4493" w14:textId="5951980E"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7232AC5D" w14:textId="5FF0F15B"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1.0</w:t>
            </w:r>
            <w:r w:rsidR="006D056B" w:rsidRPr="003B6A4F">
              <w:rPr>
                <w:rFonts w:cs="Times New Roman"/>
                <w:szCs w:val="24"/>
              </w:rPr>
              <w:t>2</w:t>
            </w:r>
          </w:p>
        </w:tc>
        <w:tc>
          <w:tcPr>
            <w:tcW w:w="1843" w:type="dxa"/>
          </w:tcPr>
          <w:p w14:paraId="1D0B53DD" w14:textId="473B351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0.23</w:t>
            </w:r>
          </w:p>
        </w:tc>
        <w:tc>
          <w:tcPr>
            <w:tcW w:w="1745" w:type="dxa"/>
          </w:tcPr>
          <w:p w14:paraId="569D044C" w14:textId="6DF51637"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5237AEA2" w14:textId="095FB94F" w:rsidR="00FA0BB7" w:rsidRPr="003B6A4F" w:rsidRDefault="006D056B"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2.83</w:t>
            </w:r>
          </w:p>
        </w:tc>
        <w:tc>
          <w:tcPr>
            <w:tcW w:w="1843" w:type="dxa"/>
          </w:tcPr>
          <w:p w14:paraId="3D3369DF" w14:textId="10CAEA23"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3</w:t>
            </w:r>
          </w:p>
        </w:tc>
        <w:tc>
          <w:tcPr>
            <w:tcW w:w="1745" w:type="dxa"/>
          </w:tcPr>
          <w:p w14:paraId="787174DD" w14:textId="47F0FCBD"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bl>
    <w:p w14:paraId="495E94F5" w14:textId="0A7CBEF7" w:rsidR="00FA0BB7" w:rsidRPr="003B6A4F" w:rsidRDefault="00FA0BB7" w:rsidP="003B6A4F">
      <w:pPr>
        <w:spacing w:line="480" w:lineRule="auto"/>
        <w:rPr>
          <w:rFonts w:cs="Times New Roman"/>
          <w:szCs w:val="24"/>
        </w:rPr>
      </w:pPr>
    </w:p>
    <w:p w14:paraId="7E95495B" w14:textId="6BE71921" w:rsidR="00FA0BB7" w:rsidRPr="003B6A4F" w:rsidRDefault="00FA0BB7" w:rsidP="003B6A4F">
      <w:pPr>
        <w:spacing w:line="480" w:lineRule="auto"/>
        <w:rPr>
          <w:rFonts w:cs="Times New Roman"/>
          <w:szCs w:val="24"/>
        </w:rPr>
      </w:pPr>
      <w:r w:rsidRPr="003B6A4F">
        <w:rPr>
          <w:rFonts w:cs="Times New Roman"/>
          <w:szCs w:val="24"/>
        </w:rPr>
        <w:t xml:space="preserve">Table 3: Parameter estimates, standard errors, and p values for the Bayesian model testing the differences </w:t>
      </w:r>
      <w:r w:rsidR="00DE315E" w:rsidRPr="003B6A4F">
        <w:rPr>
          <w:rFonts w:cs="Times New Roman"/>
          <w:szCs w:val="24"/>
        </w:rPr>
        <w:t xml:space="preserve">in the distribution of </w:t>
      </w:r>
      <w:proofErr w:type="spellStart"/>
      <w:r w:rsidRPr="003B6A4F">
        <w:rPr>
          <w:rFonts w:cs="Times New Roman"/>
          <w:i/>
          <w:iCs/>
          <w:szCs w:val="24"/>
        </w:rPr>
        <w:t>Haemoproteus</w:t>
      </w:r>
      <w:proofErr w:type="spellEnd"/>
      <w:r w:rsidRPr="003B6A4F">
        <w:rPr>
          <w:rFonts w:cs="Times New Roman"/>
          <w:szCs w:val="24"/>
        </w:rPr>
        <w:t xml:space="preserve"> spp. lineages </w:t>
      </w:r>
      <w:r w:rsidR="00DE315E" w:rsidRPr="003B6A4F">
        <w:rPr>
          <w:rFonts w:cs="Times New Roman"/>
          <w:szCs w:val="24"/>
        </w:rPr>
        <w:t xml:space="preserve">among those that occur in </w:t>
      </w:r>
      <w:r w:rsidRPr="003B6A4F">
        <w:rPr>
          <w:rFonts w:cs="Times New Roman"/>
          <w:szCs w:val="24"/>
        </w:rPr>
        <w:t xml:space="preserve">migratory </w:t>
      </w:r>
      <w:r w:rsidR="00DE315E" w:rsidRPr="003B6A4F">
        <w:rPr>
          <w:rFonts w:cs="Times New Roman"/>
          <w:szCs w:val="24"/>
        </w:rPr>
        <w:t xml:space="preserve">and/or </w:t>
      </w:r>
      <w:r w:rsidRPr="003B6A4F">
        <w:rPr>
          <w:rFonts w:cs="Times New Roman"/>
          <w:szCs w:val="24"/>
        </w:rP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rsidRPr="003B6A4F"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3B6A4F" w:rsidRDefault="00FA0BB7" w:rsidP="003B6A4F">
            <w:pPr>
              <w:spacing w:line="480" w:lineRule="auto"/>
              <w:rPr>
                <w:rFonts w:cs="Times New Roman"/>
                <w:b/>
                <w:bCs/>
                <w:i w:val="0"/>
                <w:iCs w:val="0"/>
                <w:szCs w:val="24"/>
              </w:rPr>
            </w:pPr>
          </w:p>
        </w:tc>
        <w:tc>
          <w:tcPr>
            <w:tcW w:w="1771" w:type="dxa"/>
          </w:tcPr>
          <w:p w14:paraId="79A3FD90"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234378A6" w14:textId="77777777" w:rsidR="00FA0BB7" w:rsidRPr="003B6A4F" w:rsidRDefault="00FA0BB7"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6E782B2E" w14:textId="026081DA" w:rsidR="00FA0BB7"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FA0BB7" w:rsidRPr="003B6A4F"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Full migrant</w:t>
            </w:r>
          </w:p>
        </w:tc>
        <w:tc>
          <w:tcPr>
            <w:tcW w:w="1771" w:type="dxa"/>
          </w:tcPr>
          <w:p w14:paraId="3C3594A0" w14:textId="4D00D50A"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w:t>
            </w:r>
            <w:r w:rsidR="006D056B" w:rsidRPr="003B6A4F">
              <w:rPr>
                <w:rFonts w:cs="Times New Roman"/>
                <w:szCs w:val="24"/>
              </w:rPr>
              <w:t>4</w:t>
            </w:r>
            <w:r w:rsidRPr="003B6A4F">
              <w:rPr>
                <w:rFonts w:cs="Times New Roman"/>
                <w:szCs w:val="24"/>
              </w:rPr>
              <w:t>.</w:t>
            </w:r>
            <w:r w:rsidR="006D056B" w:rsidRPr="003B6A4F">
              <w:rPr>
                <w:rFonts w:cs="Times New Roman"/>
                <w:szCs w:val="24"/>
              </w:rPr>
              <w:t>68</w:t>
            </w:r>
          </w:p>
        </w:tc>
        <w:tc>
          <w:tcPr>
            <w:tcW w:w="1843" w:type="dxa"/>
          </w:tcPr>
          <w:p w14:paraId="6E939DCE" w14:textId="116D435C"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5</w:t>
            </w:r>
          </w:p>
        </w:tc>
        <w:tc>
          <w:tcPr>
            <w:tcW w:w="1745" w:type="dxa"/>
          </w:tcPr>
          <w:p w14:paraId="3019E651" w14:textId="05DB2F81"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Partial migrant</w:t>
            </w:r>
          </w:p>
        </w:tc>
        <w:tc>
          <w:tcPr>
            <w:tcW w:w="1771" w:type="dxa"/>
          </w:tcPr>
          <w:p w14:paraId="70595F47" w14:textId="5F67824A"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-0.10</w:t>
            </w:r>
          </w:p>
        </w:tc>
        <w:tc>
          <w:tcPr>
            <w:tcW w:w="1843" w:type="dxa"/>
          </w:tcPr>
          <w:p w14:paraId="2FA92B1E" w14:textId="3B766DB2"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w:t>
            </w:r>
            <w:r w:rsidR="006D056B" w:rsidRPr="003B6A4F">
              <w:rPr>
                <w:rFonts w:cs="Times New Roman"/>
                <w:szCs w:val="24"/>
              </w:rPr>
              <w:t>4</w:t>
            </w:r>
          </w:p>
        </w:tc>
        <w:tc>
          <w:tcPr>
            <w:tcW w:w="1745" w:type="dxa"/>
          </w:tcPr>
          <w:p w14:paraId="07E7EF59" w14:textId="0806721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6D056B" w:rsidRPr="003B6A4F">
              <w:rPr>
                <w:rFonts w:cs="Times New Roman"/>
                <w:szCs w:val="24"/>
              </w:rPr>
              <w:t>70</w:t>
            </w:r>
          </w:p>
        </w:tc>
      </w:tr>
      <w:tr w:rsidR="00FA0BB7" w:rsidRPr="003B6A4F"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w:t>
            </w:r>
          </w:p>
        </w:tc>
        <w:tc>
          <w:tcPr>
            <w:tcW w:w="1771" w:type="dxa"/>
          </w:tcPr>
          <w:p w14:paraId="52A4A395" w14:textId="0ECAC1B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04</w:t>
            </w:r>
          </w:p>
        </w:tc>
        <w:tc>
          <w:tcPr>
            <w:tcW w:w="1843" w:type="dxa"/>
          </w:tcPr>
          <w:p w14:paraId="112461AD" w14:textId="6C6B718F"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16</w:t>
            </w:r>
          </w:p>
        </w:tc>
        <w:tc>
          <w:tcPr>
            <w:tcW w:w="1745" w:type="dxa"/>
          </w:tcPr>
          <w:p w14:paraId="3BC3D575" w14:textId="05D57454"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8</w:t>
            </w:r>
            <w:r w:rsidR="006D056B" w:rsidRPr="003B6A4F">
              <w:rPr>
                <w:rFonts w:cs="Times New Roman"/>
                <w:szCs w:val="24"/>
              </w:rPr>
              <w:t>6</w:t>
            </w:r>
          </w:p>
        </w:tc>
      </w:tr>
      <w:tr w:rsidR="00FA0BB7" w:rsidRPr="003B6A4F"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full migrant</w:t>
            </w:r>
          </w:p>
        </w:tc>
        <w:tc>
          <w:tcPr>
            <w:tcW w:w="1771" w:type="dxa"/>
          </w:tcPr>
          <w:p w14:paraId="7B0580ED" w14:textId="6B73C93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w:t>
            </w:r>
            <w:r w:rsidR="006D056B" w:rsidRPr="003B6A4F">
              <w:rPr>
                <w:rFonts w:cs="Times New Roman"/>
                <w:szCs w:val="24"/>
              </w:rPr>
              <w:t>07</w:t>
            </w:r>
          </w:p>
        </w:tc>
        <w:tc>
          <w:tcPr>
            <w:tcW w:w="1843" w:type="dxa"/>
          </w:tcPr>
          <w:p w14:paraId="1D300EB8" w14:textId="274A9A4A"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19</w:t>
            </w:r>
          </w:p>
        </w:tc>
        <w:tc>
          <w:tcPr>
            <w:tcW w:w="1745" w:type="dxa"/>
          </w:tcPr>
          <w:p w14:paraId="57B15DD1" w14:textId="17B0C6A2" w:rsidR="00FA0BB7"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and partial migrant</w:t>
            </w:r>
          </w:p>
        </w:tc>
        <w:tc>
          <w:tcPr>
            <w:tcW w:w="1771" w:type="dxa"/>
          </w:tcPr>
          <w:p w14:paraId="4E505D42" w14:textId="6A4A2870" w:rsidR="00FA0BB7" w:rsidRPr="003B6A4F" w:rsidRDefault="00540A70"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w:t>
            </w:r>
            <w:r w:rsidR="006D056B" w:rsidRPr="003B6A4F">
              <w:rPr>
                <w:rFonts w:cs="Times New Roman"/>
                <w:szCs w:val="24"/>
              </w:rPr>
              <w:t>1</w:t>
            </w:r>
          </w:p>
        </w:tc>
        <w:tc>
          <w:tcPr>
            <w:tcW w:w="1843" w:type="dxa"/>
          </w:tcPr>
          <w:p w14:paraId="7C167F05" w14:textId="6AD13F40" w:rsidR="00FA0BB7" w:rsidRPr="003B6A4F" w:rsidRDefault="00FA0BB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1</w:t>
            </w:r>
            <w:r w:rsidR="006D056B" w:rsidRPr="003B6A4F">
              <w:rPr>
                <w:rFonts w:cs="Times New Roman"/>
                <w:szCs w:val="24"/>
              </w:rPr>
              <w:t>8</w:t>
            </w:r>
          </w:p>
        </w:tc>
        <w:tc>
          <w:tcPr>
            <w:tcW w:w="1745" w:type="dxa"/>
          </w:tcPr>
          <w:p w14:paraId="0613DF0D" w14:textId="498C9C79" w:rsidR="00FA0BB7"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&lt;0.001</w:t>
            </w:r>
          </w:p>
        </w:tc>
      </w:tr>
      <w:tr w:rsidR="00FA0BB7" w:rsidRPr="003B6A4F"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3B6A4F" w:rsidRDefault="00FA0BB7" w:rsidP="003B6A4F">
            <w:pPr>
              <w:spacing w:line="480" w:lineRule="auto"/>
              <w:rPr>
                <w:rFonts w:cs="Times New Roman"/>
                <w:i w:val="0"/>
                <w:iCs w:val="0"/>
                <w:szCs w:val="24"/>
              </w:rPr>
            </w:pPr>
            <w:r w:rsidRPr="003B6A4F">
              <w:rPr>
                <w:rFonts w:cs="Times New Roman"/>
                <w:i w:val="0"/>
                <w:iCs w:val="0"/>
                <w:szCs w:val="24"/>
              </w:rPr>
              <w:t>Resident, partial and full migrant</w:t>
            </w:r>
          </w:p>
        </w:tc>
        <w:tc>
          <w:tcPr>
            <w:tcW w:w="1771" w:type="dxa"/>
          </w:tcPr>
          <w:p w14:paraId="04CBCBBD" w14:textId="2462FCE9" w:rsidR="00FA0BB7" w:rsidRPr="003B6A4F" w:rsidRDefault="00540A70"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1953B2B5" w14:textId="78E61868"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3</w:t>
            </w:r>
            <w:r w:rsidR="006D056B" w:rsidRPr="003B6A4F">
              <w:rPr>
                <w:rFonts w:cs="Times New Roman"/>
                <w:szCs w:val="24"/>
              </w:rPr>
              <w:t>7</w:t>
            </w:r>
          </w:p>
        </w:tc>
        <w:tc>
          <w:tcPr>
            <w:tcW w:w="1745" w:type="dxa"/>
          </w:tcPr>
          <w:p w14:paraId="3AFB8134" w14:textId="5784E16C" w:rsidR="00FA0BB7" w:rsidRPr="003B6A4F" w:rsidRDefault="00FA0BB7"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40A70" w:rsidRPr="003B6A4F">
              <w:rPr>
                <w:rFonts w:cs="Times New Roman"/>
                <w:szCs w:val="24"/>
              </w:rPr>
              <w:t>75</w:t>
            </w:r>
          </w:p>
        </w:tc>
      </w:tr>
    </w:tbl>
    <w:p w14:paraId="6EB6D063" w14:textId="65A79987" w:rsidR="00FA0BB7" w:rsidRPr="003B6A4F" w:rsidRDefault="00FA0BB7" w:rsidP="003B6A4F">
      <w:pPr>
        <w:spacing w:line="480" w:lineRule="auto"/>
        <w:rPr>
          <w:rFonts w:cs="Times New Roman"/>
          <w:szCs w:val="24"/>
        </w:rPr>
      </w:pPr>
    </w:p>
    <w:p w14:paraId="39070B26" w14:textId="78E0EBC1" w:rsidR="006F628F" w:rsidRPr="003B6A4F" w:rsidRDefault="006F628F" w:rsidP="003B6A4F">
      <w:pPr>
        <w:spacing w:line="480" w:lineRule="auto"/>
        <w:rPr>
          <w:rFonts w:cs="Times New Roman"/>
          <w:szCs w:val="24"/>
        </w:rPr>
      </w:pPr>
      <w:r w:rsidRPr="003B6A4F">
        <w:rPr>
          <w:rFonts w:cs="Times New Roman"/>
          <w:szCs w:val="24"/>
        </w:rPr>
        <w:t xml:space="preserve">Table 4: Parameter estimates, standard errors, and p values for the mixed model testing the </w:t>
      </w:r>
      <w:r w:rsidR="00C65512" w:rsidRPr="003B6A4F">
        <w:rPr>
          <w:rFonts w:cs="Times New Roman"/>
          <w:szCs w:val="24"/>
        </w:rPr>
        <w:t>variation</w:t>
      </w:r>
      <w:r w:rsidRPr="003B6A4F">
        <w:rPr>
          <w:rFonts w:cs="Times New Roman"/>
          <w:szCs w:val="24"/>
        </w:rPr>
        <w:t xml:space="preserve"> of </w:t>
      </w:r>
      <w:proofErr w:type="spellStart"/>
      <w:r w:rsidRPr="003B6A4F">
        <w:rPr>
          <w:rFonts w:cs="Times New Roman"/>
          <w:szCs w:val="24"/>
        </w:rPr>
        <w:t>haemosporidian</w:t>
      </w:r>
      <w:proofErr w:type="spellEnd"/>
      <w:r w:rsidRPr="003B6A4F">
        <w:rPr>
          <w:rFonts w:cs="Times New Roman"/>
          <w:szCs w:val="24"/>
        </w:rPr>
        <w:t xml:space="preserve"> richness</w:t>
      </w:r>
      <w:r w:rsidR="00FC2EC1" w:rsidRPr="003B6A4F">
        <w:rPr>
          <w:rFonts w:cs="Times New Roman"/>
          <w:szCs w:val="24"/>
        </w:rPr>
        <w:t xml:space="preserve"> as a</w:t>
      </w:r>
      <w:r w:rsidRPr="003B6A4F">
        <w:rPr>
          <w:rFonts w:cs="Times New Roman"/>
          <w:szCs w:val="24"/>
        </w:rPr>
        <w:t xml:space="preserve"> function of the percentage of migratory </w:t>
      </w:r>
      <w:r w:rsidR="00C65512" w:rsidRPr="003B6A4F">
        <w:rPr>
          <w:rFonts w:cs="Times New Roman"/>
          <w:szCs w:val="24"/>
        </w:rPr>
        <w:t>individuals</w:t>
      </w:r>
      <w:r w:rsidRPr="003B6A4F">
        <w:rPr>
          <w:rFonts w:cs="Times New Roman"/>
          <w:szCs w:val="24"/>
        </w:rPr>
        <w:t xml:space="preserve"> out of all </w:t>
      </w:r>
      <w:r w:rsidR="00C65512" w:rsidRPr="003B6A4F">
        <w:rPr>
          <w:rFonts w:cs="Times New Roman"/>
          <w:szCs w:val="24"/>
        </w:rPr>
        <w:t>individual birds sampled per locality, as well as other potential predictors</w:t>
      </w:r>
      <w:r w:rsidRPr="003B6A4F">
        <w:rPr>
          <w:rFonts w:cs="Times New Roman"/>
          <w:szCs w:val="24"/>
        </w:rPr>
        <w:t>.</w:t>
      </w:r>
    </w:p>
    <w:tbl>
      <w:tblPr>
        <w:tblStyle w:val="PlainTable5"/>
        <w:tblW w:w="0" w:type="auto"/>
        <w:tblLook w:val="04A0" w:firstRow="1" w:lastRow="0" w:firstColumn="1" w:lastColumn="0" w:noHBand="0" w:noVBand="1"/>
      </w:tblPr>
      <w:tblGrid>
        <w:gridCol w:w="3828"/>
        <w:gridCol w:w="1412"/>
        <w:gridCol w:w="1843"/>
        <w:gridCol w:w="1745"/>
      </w:tblGrid>
      <w:tr w:rsidR="006F628F" w:rsidRPr="003B6A4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3B6A4F" w:rsidRDefault="006F628F" w:rsidP="003B6A4F">
            <w:pPr>
              <w:spacing w:line="480" w:lineRule="auto"/>
              <w:rPr>
                <w:rFonts w:cs="Times New Roman"/>
                <w:b/>
                <w:bCs/>
                <w:i w:val="0"/>
                <w:iCs w:val="0"/>
                <w:szCs w:val="24"/>
              </w:rPr>
            </w:pPr>
          </w:p>
        </w:tc>
        <w:tc>
          <w:tcPr>
            <w:tcW w:w="1412" w:type="dxa"/>
          </w:tcPr>
          <w:p w14:paraId="5C70588C"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5D01E5B9" w14:textId="77777777" w:rsidR="006F628F" w:rsidRPr="003B6A4F" w:rsidRDefault="006F628F"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2CD6D581" w14:textId="1EA4370D" w:rsidR="006F628F" w:rsidRPr="003B6A4F" w:rsidRDefault="0012483E"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09BDF28"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65D99A6" w14:textId="1A9DC10A"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5FDC5AE8" w14:textId="00714EDF"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-6.51</w:t>
            </w:r>
          </w:p>
        </w:tc>
        <w:tc>
          <w:tcPr>
            <w:tcW w:w="1843" w:type="dxa"/>
          </w:tcPr>
          <w:p w14:paraId="23985BD0" w14:textId="7094DBA9"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2.53</w:t>
            </w:r>
          </w:p>
        </w:tc>
        <w:tc>
          <w:tcPr>
            <w:tcW w:w="1745" w:type="dxa"/>
          </w:tcPr>
          <w:p w14:paraId="2706F2C3" w14:textId="5C8A72D4" w:rsidR="0012483E" w:rsidRPr="003B6A4F" w:rsidRDefault="003A6AED"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0.01</w:t>
            </w:r>
          </w:p>
        </w:tc>
      </w:tr>
      <w:tr w:rsidR="00FC2EC1" w:rsidRPr="003B6A4F" w14:paraId="6A7B3B4B"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25E16F15" w14:textId="0485C7DB"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-33.05</w:t>
            </w:r>
          </w:p>
        </w:tc>
        <w:tc>
          <w:tcPr>
            <w:tcW w:w="1843" w:type="dxa"/>
          </w:tcPr>
          <w:p w14:paraId="546F358B" w14:textId="03E2969F"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24.90</w:t>
            </w:r>
          </w:p>
        </w:tc>
        <w:tc>
          <w:tcPr>
            <w:tcW w:w="1745" w:type="dxa"/>
          </w:tcPr>
          <w:p w14:paraId="4966092F" w14:textId="22E84863"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0.18</w:t>
            </w:r>
          </w:p>
        </w:tc>
      </w:tr>
      <w:tr w:rsidR="00FC2EC1" w:rsidRPr="003B6A4F" w14:paraId="67E23CEE"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3B6A4F" w:rsidRDefault="00FC2EC1" w:rsidP="003B6A4F">
            <w:pPr>
              <w:spacing w:line="480" w:lineRule="auto"/>
              <w:rPr>
                <w:rFonts w:cs="Times New Roman"/>
                <w:i w:val="0"/>
                <w:iCs w:val="0"/>
                <w:szCs w:val="24"/>
              </w:rPr>
            </w:pPr>
            <w:r w:rsidRPr="003B6A4F">
              <w:rPr>
                <w:rFonts w:cs="Times New Roman"/>
                <w:i w:val="0"/>
                <w:iCs w:val="0"/>
                <w:szCs w:val="24"/>
              </w:rPr>
              <w:t xml:space="preserve">Host </w:t>
            </w:r>
            <w:r w:rsidR="00C76A4F" w:rsidRPr="003B6A4F">
              <w:rPr>
                <w:rFonts w:cs="Times New Roman"/>
                <w:i w:val="0"/>
                <w:iCs w:val="0"/>
                <w:szCs w:val="24"/>
              </w:rPr>
              <w:t>r</w:t>
            </w:r>
            <w:r w:rsidRPr="003B6A4F">
              <w:rPr>
                <w:rFonts w:cs="Times New Roman"/>
                <w:i w:val="0"/>
                <w:iCs w:val="0"/>
                <w:szCs w:val="24"/>
              </w:rPr>
              <w:t>ichness</w:t>
            </w:r>
          </w:p>
        </w:tc>
        <w:tc>
          <w:tcPr>
            <w:tcW w:w="1412" w:type="dxa"/>
          </w:tcPr>
          <w:p w14:paraId="25E02E3C" w14:textId="397BAAC7"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w:t>
            </w:r>
          </w:p>
        </w:tc>
        <w:tc>
          <w:tcPr>
            <w:tcW w:w="1843" w:type="dxa"/>
          </w:tcPr>
          <w:p w14:paraId="245A8C37" w14:textId="7E7F5354"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0.16</w:t>
            </w:r>
          </w:p>
        </w:tc>
        <w:tc>
          <w:tcPr>
            <w:tcW w:w="1745" w:type="dxa"/>
          </w:tcPr>
          <w:p w14:paraId="40C1DA58" w14:textId="1AD06B26"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2169433D"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3B6A4F" w:rsidRDefault="00FC2EC1" w:rsidP="003B6A4F">
            <w:pPr>
              <w:spacing w:line="480" w:lineRule="auto"/>
              <w:rPr>
                <w:rFonts w:cs="Times New Roman"/>
                <w:szCs w:val="24"/>
              </w:rPr>
            </w:pPr>
            <w:r w:rsidRPr="003B6A4F">
              <w:rPr>
                <w:rFonts w:cs="Times New Roman"/>
                <w:i w:val="0"/>
                <w:iCs w:val="0"/>
                <w:szCs w:val="24"/>
              </w:rPr>
              <w:t>Prevalence</w:t>
            </w:r>
          </w:p>
        </w:tc>
        <w:tc>
          <w:tcPr>
            <w:tcW w:w="1412" w:type="dxa"/>
          </w:tcPr>
          <w:p w14:paraId="0D2E89C4" w14:textId="64E603D8"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0.44</w:t>
            </w:r>
          </w:p>
        </w:tc>
        <w:tc>
          <w:tcPr>
            <w:tcW w:w="1843" w:type="dxa"/>
          </w:tcPr>
          <w:p w14:paraId="4D67D1AF" w14:textId="62ECF85E"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0.07</w:t>
            </w:r>
          </w:p>
        </w:tc>
        <w:tc>
          <w:tcPr>
            <w:tcW w:w="1745" w:type="dxa"/>
          </w:tcPr>
          <w:p w14:paraId="22E40A3B" w14:textId="31441D44"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&gt;0.001</w:t>
            </w:r>
          </w:p>
        </w:tc>
      </w:tr>
      <w:tr w:rsidR="00FC2EC1" w:rsidRPr="003B6A4F" w14:paraId="7F1D86E7"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3B6A4F" w:rsidRDefault="00FC2EC1"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245F183C" w14:textId="4A5AF588"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0.09</w:t>
            </w:r>
          </w:p>
        </w:tc>
        <w:tc>
          <w:tcPr>
            <w:tcW w:w="1843" w:type="dxa"/>
          </w:tcPr>
          <w:p w14:paraId="6F318093" w14:textId="35DF2962"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0.30</w:t>
            </w:r>
          </w:p>
        </w:tc>
        <w:tc>
          <w:tcPr>
            <w:tcW w:w="1745" w:type="dxa"/>
          </w:tcPr>
          <w:p w14:paraId="591E6BE1" w14:textId="4074914D" w:rsidR="00FC2EC1" w:rsidRPr="003B6A4F" w:rsidRDefault="00FC2EC1"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0.77</w:t>
            </w:r>
          </w:p>
        </w:tc>
      </w:tr>
      <w:tr w:rsidR="00FC2EC1" w:rsidRPr="003B6A4F" w14:paraId="09EBC025"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3B6A4F" w:rsidRDefault="00FC2EC1"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072787F" w14:textId="2926F4A2"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0.08</w:t>
            </w:r>
          </w:p>
        </w:tc>
        <w:tc>
          <w:tcPr>
            <w:tcW w:w="1843" w:type="dxa"/>
          </w:tcPr>
          <w:p w14:paraId="62856AEA" w14:textId="589A66BC"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0.26</w:t>
            </w:r>
          </w:p>
        </w:tc>
        <w:tc>
          <w:tcPr>
            <w:tcW w:w="1745" w:type="dxa"/>
          </w:tcPr>
          <w:p w14:paraId="3363777D" w14:textId="67E08A55" w:rsidR="00FC2EC1" w:rsidRPr="003B6A4F" w:rsidRDefault="00FC2EC1"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0.0013</w:t>
            </w:r>
          </w:p>
        </w:tc>
      </w:tr>
    </w:tbl>
    <w:p w14:paraId="07DCA6D7" w14:textId="7960C9FF" w:rsidR="00FC2EC1" w:rsidRPr="003B6A4F" w:rsidRDefault="00FC2EC1" w:rsidP="003B6A4F">
      <w:pPr>
        <w:spacing w:line="480" w:lineRule="auto"/>
        <w:rPr>
          <w:rFonts w:cs="Times New Roman"/>
          <w:szCs w:val="24"/>
        </w:rPr>
      </w:pPr>
    </w:p>
    <w:p w14:paraId="443CCD1F" w14:textId="53DE9F24" w:rsidR="00FC2EC1" w:rsidRPr="003B6A4F" w:rsidRDefault="00FC2EC1" w:rsidP="003B6A4F">
      <w:pPr>
        <w:spacing w:line="480" w:lineRule="auto"/>
        <w:rPr>
          <w:rFonts w:cs="Times New Roman"/>
          <w:szCs w:val="24"/>
        </w:rPr>
      </w:pPr>
      <w:r w:rsidRPr="003B6A4F">
        <w:rPr>
          <w:rFonts w:cs="Times New Roman"/>
          <w:szCs w:val="24"/>
        </w:rPr>
        <w:t xml:space="preserve">Table 5: Parameter estimates, standard errors, and p values for the mixed model testing the </w:t>
      </w:r>
      <w:r w:rsidR="00EC1DFD" w:rsidRPr="003B6A4F">
        <w:rPr>
          <w:rFonts w:cs="Times New Roman"/>
          <w:szCs w:val="24"/>
        </w:rPr>
        <w:t>variation</w:t>
      </w:r>
      <w:r w:rsidRPr="003B6A4F">
        <w:rPr>
          <w:rFonts w:cs="Times New Roman"/>
          <w:szCs w:val="24"/>
        </w:rPr>
        <w:t xml:space="preserve"> of </w:t>
      </w:r>
      <w:r w:rsidR="00EC1DFD" w:rsidRPr="003B6A4F">
        <w:rPr>
          <w:rFonts w:cs="Times New Roman"/>
          <w:szCs w:val="24"/>
        </w:rPr>
        <w:t xml:space="preserve">local </w:t>
      </w:r>
      <w:proofErr w:type="spellStart"/>
      <w:r w:rsidRPr="003B6A4F">
        <w:rPr>
          <w:rFonts w:cs="Times New Roman"/>
          <w:szCs w:val="24"/>
        </w:rPr>
        <w:t>haemosporidian</w:t>
      </w:r>
      <w:proofErr w:type="spellEnd"/>
      <w:r w:rsidRPr="003B6A4F">
        <w:rPr>
          <w:rFonts w:cs="Times New Roman"/>
          <w:szCs w:val="24"/>
        </w:rPr>
        <w:t xml:space="preserve"> prevalence per specie</w:t>
      </w:r>
      <w:r w:rsidR="00EC1DFD" w:rsidRPr="003B6A4F">
        <w:rPr>
          <w:rFonts w:cs="Times New Roman"/>
          <w:szCs w:val="24"/>
        </w:rPr>
        <w:t>s</w:t>
      </w:r>
      <w:r w:rsidRPr="003B6A4F">
        <w:rPr>
          <w:rFonts w:cs="Times New Roman"/>
          <w:szCs w:val="24"/>
        </w:rPr>
        <w:t xml:space="preserve"> as a function of </w:t>
      </w:r>
      <w:r w:rsidR="00EC1DFD" w:rsidRPr="003B6A4F">
        <w:rPr>
          <w:rFonts w:cs="Times New Roman"/>
          <w:szCs w:val="24"/>
        </w:rPr>
        <w:t>the percentage of migratory individuals out of all individual birds sampled per locality, as well as other potential predictors</w:t>
      </w:r>
      <w:r w:rsidRPr="003B6A4F">
        <w:rPr>
          <w:rFonts w:cs="Times New Roman"/>
          <w:szCs w:val="24"/>
        </w:rPr>
        <w:t>.</w:t>
      </w:r>
    </w:p>
    <w:tbl>
      <w:tblPr>
        <w:tblStyle w:val="PlainTable5"/>
        <w:tblW w:w="0" w:type="auto"/>
        <w:tblLook w:val="04A0" w:firstRow="1" w:lastRow="0" w:firstColumn="1" w:lastColumn="0" w:noHBand="0" w:noVBand="1"/>
      </w:tblPr>
      <w:tblGrid>
        <w:gridCol w:w="3828"/>
        <w:gridCol w:w="1412"/>
        <w:gridCol w:w="1843"/>
        <w:gridCol w:w="1745"/>
      </w:tblGrid>
      <w:tr w:rsidR="00FC2EC1" w:rsidRPr="003B6A4F" w14:paraId="79240860" w14:textId="77777777" w:rsidTr="00470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3B6A4F" w:rsidRDefault="00FC2EC1" w:rsidP="003B6A4F">
            <w:pPr>
              <w:spacing w:line="480" w:lineRule="auto"/>
              <w:rPr>
                <w:rFonts w:cs="Times New Roman"/>
                <w:b/>
                <w:bCs/>
                <w:i w:val="0"/>
                <w:iCs w:val="0"/>
                <w:szCs w:val="24"/>
              </w:rPr>
            </w:pPr>
          </w:p>
        </w:tc>
        <w:tc>
          <w:tcPr>
            <w:tcW w:w="1412" w:type="dxa"/>
          </w:tcPr>
          <w:p w14:paraId="706D90DE"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843" w:type="dxa"/>
          </w:tcPr>
          <w:p w14:paraId="365B95E7"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1745" w:type="dxa"/>
          </w:tcPr>
          <w:p w14:paraId="72927F21" w14:textId="77777777" w:rsidR="00FC2EC1" w:rsidRPr="003B6A4F" w:rsidRDefault="00FC2EC1" w:rsidP="003B6A4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p</w:t>
            </w:r>
          </w:p>
        </w:tc>
      </w:tr>
      <w:tr w:rsidR="0012483E" w:rsidRPr="003B6A4F" w14:paraId="554B9A8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FB8AC2B" w14:textId="59EB9CAF" w:rsidR="0012483E" w:rsidRPr="003B6A4F" w:rsidRDefault="0012483E" w:rsidP="003B6A4F">
            <w:pPr>
              <w:spacing w:line="480" w:lineRule="auto"/>
              <w:rPr>
                <w:rFonts w:cs="Times New Roman"/>
                <w:i w:val="0"/>
                <w:iCs w:val="0"/>
                <w:szCs w:val="24"/>
              </w:rPr>
            </w:pPr>
            <w:r w:rsidRPr="003B6A4F">
              <w:rPr>
                <w:rFonts w:cs="Times New Roman"/>
                <w:i w:val="0"/>
                <w:iCs w:val="0"/>
                <w:szCs w:val="24"/>
              </w:rPr>
              <w:t>Intercept</w:t>
            </w:r>
          </w:p>
        </w:tc>
        <w:tc>
          <w:tcPr>
            <w:tcW w:w="1412" w:type="dxa"/>
          </w:tcPr>
          <w:p w14:paraId="3AB1AD76" w14:textId="69D69409"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0.33</w:t>
            </w:r>
          </w:p>
        </w:tc>
        <w:tc>
          <w:tcPr>
            <w:tcW w:w="1843" w:type="dxa"/>
          </w:tcPr>
          <w:p w14:paraId="4D58586A" w14:textId="6B6C8B2F"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0.05</w:t>
            </w:r>
          </w:p>
        </w:tc>
        <w:tc>
          <w:tcPr>
            <w:tcW w:w="1745" w:type="dxa"/>
          </w:tcPr>
          <w:p w14:paraId="5144BE76" w14:textId="7451C9F8" w:rsidR="0012483E"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r>
      <w:tr w:rsidR="0012483E" w:rsidRPr="003B6A4F" w14:paraId="70E5989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Percentage of migrant individuals</w:t>
            </w:r>
          </w:p>
        </w:tc>
        <w:tc>
          <w:tcPr>
            <w:tcW w:w="1412" w:type="dxa"/>
          </w:tcPr>
          <w:p w14:paraId="3254A21F" w14:textId="6BC904D3"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-1.36</w:t>
            </w:r>
          </w:p>
        </w:tc>
        <w:tc>
          <w:tcPr>
            <w:tcW w:w="1843" w:type="dxa"/>
          </w:tcPr>
          <w:p w14:paraId="73DC3AD4" w14:textId="3D679CA7"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w:t>
            </w:r>
            <w:r w:rsidR="005914E7" w:rsidRPr="003B6A4F">
              <w:rPr>
                <w:rFonts w:cs="Times New Roman"/>
                <w:szCs w:val="24"/>
              </w:rPr>
              <w:t>68</w:t>
            </w:r>
          </w:p>
        </w:tc>
        <w:tc>
          <w:tcPr>
            <w:tcW w:w="1745" w:type="dxa"/>
          </w:tcPr>
          <w:p w14:paraId="62C9C05D" w14:textId="6666E47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0.04</w:t>
            </w:r>
          </w:p>
        </w:tc>
      </w:tr>
      <w:tr w:rsidR="0012483E" w:rsidRPr="003B6A4F" w14:paraId="342AC3D3"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12483E" w:rsidRPr="003B6A4F" w:rsidRDefault="0012483E" w:rsidP="003B6A4F">
            <w:pPr>
              <w:spacing w:line="480" w:lineRule="auto"/>
              <w:rPr>
                <w:rFonts w:cs="Times New Roman"/>
                <w:i w:val="0"/>
                <w:iCs w:val="0"/>
                <w:szCs w:val="24"/>
              </w:rPr>
            </w:pPr>
            <w:r w:rsidRPr="003B6A4F">
              <w:rPr>
                <w:rFonts w:cs="Times New Roman"/>
                <w:i w:val="0"/>
                <w:iCs w:val="0"/>
                <w:szCs w:val="24"/>
              </w:rPr>
              <w:t>Host richness</w:t>
            </w:r>
          </w:p>
        </w:tc>
        <w:tc>
          <w:tcPr>
            <w:tcW w:w="1412" w:type="dxa"/>
          </w:tcPr>
          <w:p w14:paraId="660B75C8" w14:textId="3DBCA260"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60B25405" w14:textId="0030C108"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4E1FE8" w14:textId="2882FCDD" w:rsidR="0012483E" w:rsidRPr="003B6A4F" w:rsidRDefault="0012483E"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0.69</w:t>
            </w:r>
          </w:p>
        </w:tc>
      </w:tr>
      <w:tr w:rsidR="0012483E" w:rsidRPr="003B6A4F" w14:paraId="7442F248"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12483E" w:rsidRPr="003B6A4F" w:rsidRDefault="0012483E" w:rsidP="003B6A4F">
            <w:pPr>
              <w:spacing w:line="480" w:lineRule="auto"/>
              <w:rPr>
                <w:rFonts w:cs="Times New Roman"/>
                <w:i w:val="0"/>
                <w:iCs w:val="0"/>
                <w:szCs w:val="24"/>
              </w:rPr>
            </w:pPr>
            <w:r w:rsidRPr="003B6A4F">
              <w:rPr>
                <w:rFonts w:cs="Times New Roman"/>
                <w:i w:val="0"/>
                <w:iCs w:val="0"/>
                <w:szCs w:val="24"/>
              </w:rPr>
              <w:t>Parasite richness</w:t>
            </w:r>
          </w:p>
        </w:tc>
        <w:tc>
          <w:tcPr>
            <w:tcW w:w="1412" w:type="dxa"/>
          </w:tcPr>
          <w:p w14:paraId="174875F8" w14:textId="46C5C6B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51E259EC" w14:textId="36ED3791"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73A0A0BA" w14:textId="6145DCA5"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0.40</w:t>
            </w:r>
          </w:p>
        </w:tc>
      </w:tr>
      <w:tr w:rsidR="005914E7" w:rsidRPr="003B6A4F" w14:paraId="73D243B8"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5914E7" w:rsidRPr="003B6A4F" w:rsidRDefault="005914E7" w:rsidP="003B6A4F">
            <w:pPr>
              <w:spacing w:line="480" w:lineRule="auto"/>
              <w:rPr>
                <w:rFonts w:cs="Times New Roman"/>
                <w:i w:val="0"/>
                <w:iCs w:val="0"/>
                <w:szCs w:val="24"/>
              </w:rPr>
            </w:pPr>
            <w:r w:rsidRPr="003B6A4F">
              <w:rPr>
                <w:rFonts w:cs="Times New Roman"/>
                <w:i w:val="0"/>
                <w:iCs w:val="0"/>
                <w:szCs w:val="24"/>
              </w:rPr>
              <w:t>Percentage of migrant species</w:t>
            </w:r>
          </w:p>
        </w:tc>
        <w:tc>
          <w:tcPr>
            <w:tcW w:w="1412" w:type="dxa"/>
          </w:tcPr>
          <w:p w14:paraId="3E7EF8F6" w14:textId="615C35B0"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843" w:type="dxa"/>
          </w:tcPr>
          <w:p w14:paraId="2821CFBC" w14:textId="5A66F5F7"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&gt;0.001</w:t>
            </w:r>
          </w:p>
        </w:tc>
        <w:tc>
          <w:tcPr>
            <w:tcW w:w="1745" w:type="dxa"/>
          </w:tcPr>
          <w:p w14:paraId="342B1506" w14:textId="4FD7F138" w:rsidR="005914E7" w:rsidRPr="003B6A4F" w:rsidRDefault="005914E7" w:rsidP="003B6A4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B6A4F">
              <w:rPr>
                <w:rFonts w:cs="Times New Roman"/>
                <w:szCs w:val="24"/>
              </w:rPr>
              <w:t>0.21</w:t>
            </w:r>
          </w:p>
        </w:tc>
      </w:tr>
      <w:tr w:rsidR="0012483E" w:rsidRPr="003B6A4F" w14:paraId="3BE1926B"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12483E" w:rsidRPr="003B6A4F" w:rsidRDefault="0012483E" w:rsidP="003B6A4F">
            <w:pPr>
              <w:spacing w:line="480" w:lineRule="auto"/>
              <w:rPr>
                <w:rFonts w:cs="Times New Roman"/>
                <w:i w:val="0"/>
                <w:iCs w:val="0"/>
                <w:szCs w:val="24"/>
              </w:rPr>
            </w:pPr>
            <w:r w:rsidRPr="003B6A4F">
              <w:rPr>
                <w:rFonts w:cs="Times New Roman"/>
                <w:i w:val="0"/>
                <w:iCs w:val="0"/>
                <w:szCs w:val="24"/>
              </w:rPr>
              <w:t>Number of migrants</w:t>
            </w:r>
          </w:p>
        </w:tc>
        <w:tc>
          <w:tcPr>
            <w:tcW w:w="1412" w:type="dxa"/>
          </w:tcPr>
          <w:p w14:paraId="25D2AFA1" w14:textId="29240F1F"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843" w:type="dxa"/>
          </w:tcPr>
          <w:p w14:paraId="1EA8694A" w14:textId="5380FA18"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0.001</w:t>
            </w:r>
          </w:p>
        </w:tc>
        <w:tc>
          <w:tcPr>
            <w:tcW w:w="1745" w:type="dxa"/>
          </w:tcPr>
          <w:p w14:paraId="3DDBFF65" w14:textId="542F70F6" w:rsidR="0012483E" w:rsidRPr="003B6A4F" w:rsidRDefault="0012483E" w:rsidP="003B6A4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B6A4F">
              <w:rPr>
                <w:rFonts w:cs="Times New Roman"/>
                <w:szCs w:val="24"/>
              </w:rPr>
              <w:t>0.27</w:t>
            </w:r>
          </w:p>
        </w:tc>
      </w:tr>
    </w:tbl>
    <w:p w14:paraId="11323027" w14:textId="77777777" w:rsidR="00FC2EC1" w:rsidRPr="003B6A4F" w:rsidRDefault="00FC2EC1" w:rsidP="003B6A4F">
      <w:pPr>
        <w:spacing w:line="480" w:lineRule="auto"/>
        <w:rPr>
          <w:rFonts w:cs="Times New Roman"/>
          <w:szCs w:val="24"/>
        </w:rPr>
      </w:pPr>
    </w:p>
    <w:sectPr w:rsidR="00FC2EC1" w:rsidRPr="003B6A4F" w:rsidSect="00A83253">
      <w:footerReference w:type="default" r:id="rId23"/>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iela de Angeli Dutra" w:date="2020-04-27T10:11:00Z" w:initials="DdAD">
    <w:p w14:paraId="6F886356" w14:textId="4EA39E52" w:rsidR="00DD3D89" w:rsidRPr="00DA34B2" w:rsidRDefault="00DD3D89">
      <w:pPr>
        <w:pStyle w:val="CommentText"/>
        <w:rPr>
          <w:lang w:val="pt-BR"/>
        </w:rPr>
      </w:pPr>
      <w:r>
        <w:rPr>
          <w:rStyle w:val="CommentReference"/>
        </w:rPr>
        <w:annotationRef/>
      </w:r>
      <w:r w:rsidRPr="00DA34B2">
        <w:rPr>
          <w:lang w:val="pt-BR"/>
        </w:rPr>
        <w:t>Vocês sabem uma referência p</w:t>
      </w:r>
      <w:r>
        <w:rPr>
          <w:lang w:val="pt-BR"/>
        </w:rPr>
        <w:t>ar</w:t>
      </w:r>
      <w:r w:rsidRPr="00DA34B2">
        <w:rPr>
          <w:lang w:val="pt-BR"/>
        </w:rPr>
        <w:t xml:space="preserve">a </w:t>
      </w:r>
      <w:r>
        <w:rPr>
          <w:lang w:val="pt-BR"/>
        </w:rPr>
        <w:t>e</w:t>
      </w:r>
      <w:r w:rsidRPr="00DA34B2">
        <w:rPr>
          <w:lang w:val="pt-BR"/>
        </w:rPr>
        <w:t>ssa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8863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2E4A" w16cex:dateUtc="2020-04-26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886356" w16cid:durableId="22512E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1DE99" w14:textId="77777777" w:rsidR="00202062" w:rsidRDefault="00202062" w:rsidP="00A77265">
      <w:pPr>
        <w:spacing w:after="0" w:line="240" w:lineRule="auto"/>
      </w:pPr>
      <w:r>
        <w:separator/>
      </w:r>
    </w:p>
  </w:endnote>
  <w:endnote w:type="continuationSeparator" w:id="0">
    <w:p w14:paraId="7EC38519" w14:textId="77777777" w:rsidR="00202062" w:rsidRDefault="00202062"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DD3D89" w:rsidRDefault="00DD3D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8928" w14:textId="77777777" w:rsidR="00DD3D89" w:rsidRDefault="00DD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6D9E6" w14:textId="77777777" w:rsidR="00202062" w:rsidRDefault="00202062" w:rsidP="00A77265">
      <w:pPr>
        <w:spacing w:after="0" w:line="240" w:lineRule="auto"/>
      </w:pPr>
      <w:r>
        <w:separator/>
      </w:r>
    </w:p>
  </w:footnote>
  <w:footnote w:type="continuationSeparator" w:id="0">
    <w:p w14:paraId="647042C4" w14:textId="77777777" w:rsidR="00202062" w:rsidRDefault="00202062"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Fecchio">
    <w15:presenceInfo w15:providerId="None" w15:userId="Alan Fecchio"/>
  </w15:person>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21A7F"/>
    <w:rsid w:val="00024388"/>
    <w:rsid w:val="00027BAB"/>
    <w:rsid w:val="000358F8"/>
    <w:rsid w:val="0004720D"/>
    <w:rsid w:val="000479CC"/>
    <w:rsid w:val="00061194"/>
    <w:rsid w:val="00067660"/>
    <w:rsid w:val="00076621"/>
    <w:rsid w:val="00081452"/>
    <w:rsid w:val="00090D39"/>
    <w:rsid w:val="00094B31"/>
    <w:rsid w:val="000A2F1F"/>
    <w:rsid w:val="000B20CD"/>
    <w:rsid w:val="000C218B"/>
    <w:rsid w:val="000D0A24"/>
    <w:rsid w:val="000D4C59"/>
    <w:rsid w:val="000E401E"/>
    <w:rsid w:val="000F4E9E"/>
    <w:rsid w:val="0010523D"/>
    <w:rsid w:val="0011367F"/>
    <w:rsid w:val="00114D04"/>
    <w:rsid w:val="0012483E"/>
    <w:rsid w:val="00124D8D"/>
    <w:rsid w:val="00127505"/>
    <w:rsid w:val="001302BA"/>
    <w:rsid w:val="0013048E"/>
    <w:rsid w:val="00137BF9"/>
    <w:rsid w:val="001675D3"/>
    <w:rsid w:val="001678D5"/>
    <w:rsid w:val="001707FB"/>
    <w:rsid w:val="00175870"/>
    <w:rsid w:val="0018290F"/>
    <w:rsid w:val="001859DC"/>
    <w:rsid w:val="00192A01"/>
    <w:rsid w:val="00195C1A"/>
    <w:rsid w:val="0019740C"/>
    <w:rsid w:val="001A0956"/>
    <w:rsid w:val="001C52A5"/>
    <w:rsid w:val="001D6949"/>
    <w:rsid w:val="001F60D9"/>
    <w:rsid w:val="001F60EB"/>
    <w:rsid w:val="00202062"/>
    <w:rsid w:val="00232A09"/>
    <w:rsid w:val="00236540"/>
    <w:rsid w:val="002475AE"/>
    <w:rsid w:val="00260D57"/>
    <w:rsid w:val="00286CE3"/>
    <w:rsid w:val="002B431F"/>
    <w:rsid w:val="002B648E"/>
    <w:rsid w:val="002C2ACF"/>
    <w:rsid w:val="002C326D"/>
    <w:rsid w:val="002C5FEB"/>
    <w:rsid w:val="002D69E8"/>
    <w:rsid w:val="002E56D5"/>
    <w:rsid w:val="00320556"/>
    <w:rsid w:val="00323103"/>
    <w:rsid w:val="003337A3"/>
    <w:rsid w:val="00372C23"/>
    <w:rsid w:val="003738E4"/>
    <w:rsid w:val="00383776"/>
    <w:rsid w:val="003A38BC"/>
    <w:rsid w:val="003A6AED"/>
    <w:rsid w:val="003B6A4F"/>
    <w:rsid w:val="003C47DC"/>
    <w:rsid w:val="003D1223"/>
    <w:rsid w:val="003D40FB"/>
    <w:rsid w:val="003D44C6"/>
    <w:rsid w:val="003E4BDE"/>
    <w:rsid w:val="003F11D2"/>
    <w:rsid w:val="003F187A"/>
    <w:rsid w:val="0041114D"/>
    <w:rsid w:val="0041176D"/>
    <w:rsid w:val="00412ACC"/>
    <w:rsid w:val="00412DAE"/>
    <w:rsid w:val="004169D3"/>
    <w:rsid w:val="004206EA"/>
    <w:rsid w:val="004226EF"/>
    <w:rsid w:val="00447E41"/>
    <w:rsid w:val="004704B3"/>
    <w:rsid w:val="00477D27"/>
    <w:rsid w:val="00487C25"/>
    <w:rsid w:val="004A2F22"/>
    <w:rsid w:val="004A3456"/>
    <w:rsid w:val="004B3F0F"/>
    <w:rsid w:val="004D3F26"/>
    <w:rsid w:val="004D41B6"/>
    <w:rsid w:val="004F2555"/>
    <w:rsid w:val="004F3EDC"/>
    <w:rsid w:val="0051528A"/>
    <w:rsid w:val="00531765"/>
    <w:rsid w:val="00540A70"/>
    <w:rsid w:val="005433E6"/>
    <w:rsid w:val="00546453"/>
    <w:rsid w:val="0056034F"/>
    <w:rsid w:val="0056058A"/>
    <w:rsid w:val="0057065D"/>
    <w:rsid w:val="00572EF5"/>
    <w:rsid w:val="005860BF"/>
    <w:rsid w:val="005914E7"/>
    <w:rsid w:val="005A1A36"/>
    <w:rsid w:val="005A20BD"/>
    <w:rsid w:val="005A2849"/>
    <w:rsid w:val="005A422F"/>
    <w:rsid w:val="005B1080"/>
    <w:rsid w:val="005B6477"/>
    <w:rsid w:val="005C5C20"/>
    <w:rsid w:val="005D2F04"/>
    <w:rsid w:val="006066DE"/>
    <w:rsid w:val="00612144"/>
    <w:rsid w:val="00622F82"/>
    <w:rsid w:val="006232C8"/>
    <w:rsid w:val="006252C3"/>
    <w:rsid w:val="00630AFD"/>
    <w:rsid w:val="00631B94"/>
    <w:rsid w:val="00635956"/>
    <w:rsid w:val="00656EB5"/>
    <w:rsid w:val="006642B1"/>
    <w:rsid w:val="00664FA6"/>
    <w:rsid w:val="00674C90"/>
    <w:rsid w:val="00682C0C"/>
    <w:rsid w:val="0068328F"/>
    <w:rsid w:val="00684800"/>
    <w:rsid w:val="006914BA"/>
    <w:rsid w:val="00695FCF"/>
    <w:rsid w:val="006D056B"/>
    <w:rsid w:val="006D057D"/>
    <w:rsid w:val="006D0E6A"/>
    <w:rsid w:val="006D23C1"/>
    <w:rsid w:val="006E3EF6"/>
    <w:rsid w:val="006F628F"/>
    <w:rsid w:val="0070347C"/>
    <w:rsid w:val="00715F50"/>
    <w:rsid w:val="00721A5B"/>
    <w:rsid w:val="00735D53"/>
    <w:rsid w:val="00743B28"/>
    <w:rsid w:val="00745994"/>
    <w:rsid w:val="007467BA"/>
    <w:rsid w:val="00747160"/>
    <w:rsid w:val="00747F76"/>
    <w:rsid w:val="00750556"/>
    <w:rsid w:val="0076272E"/>
    <w:rsid w:val="007A2464"/>
    <w:rsid w:val="007A383F"/>
    <w:rsid w:val="007B6775"/>
    <w:rsid w:val="007C0274"/>
    <w:rsid w:val="007F704F"/>
    <w:rsid w:val="00803EEE"/>
    <w:rsid w:val="0080670E"/>
    <w:rsid w:val="00806CCD"/>
    <w:rsid w:val="00810ED3"/>
    <w:rsid w:val="00812104"/>
    <w:rsid w:val="008140D3"/>
    <w:rsid w:val="00823665"/>
    <w:rsid w:val="00827C41"/>
    <w:rsid w:val="00827DCF"/>
    <w:rsid w:val="008326D8"/>
    <w:rsid w:val="00852774"/>
    <w:rsid w:val="008623A3"/>
    <w:rsid w:val="00864837"/>
    <w:rsid w:val="00865E4D"/>
    <w:rsid w:val="00873748"/>
    <w:rsid w:val="0087691F"/>
    <w:rsid w:val="008779D2"/>
    <w:rsid w:val="00884689"/>
    <w:rsid w:val="00892A47"/>
    <w:rsid w:val="008A0E42"/>
    <w:rsid w:val="008A16BA"/>
    <w:rsid w:val="008C0524"/>
    <w:rsid w:val="008D7893"/>
    <w:rsid w:val="009079B4"/>
    <w:rsid w:val="00911113"/>
    <w:rsid w:val="009221E4"/>
    <w:rsid w:val="009325B7"/>
    <w:rsid w:val="00935BCA"/>
    <w:rsid w:val="009425E4"/>
    <w:rsid w:val="009644FD"/>
    <w:rsid w:val="00966AB9"/>
    <w:rsid w:val="00971EBD"/>
    <w:rsid w:val="0097518E"/>
    <w:rsid w:val="009C3EC6"/>
    <w:rsid w:val="009C75DB"/>
    <w:rsid w:val="009D4CB2"/>
    <w:rsid w:val="00A117F9"/>
    <w:rsid w:val="00A5598E"/>
    <w:rsid w:val="00A706DB"/>
    <w:rsid w:val="00A7245A"/>
    <w:rsid w:val="00A77265"/>
    <w:rsid w:val="00A83253"/>
    <w:rsid w:val="00A84A46"/>
    <w:rsid w:val="00AA52F5"/>
    <w:rsid w:val="00AB2A50"/>
    <w:rsid w:val="00AD46E1"/>
    <w:rsid w:val="00B019F7"/>
    <w:rsid w:val="00B338DC"/>
    <w:rsid w:val="00B4162E"/>
    <w:rsid w:val="00B45F9B"/>
    <w:rsid w:val="00B46907"/>
    <w:rsid w:val="00B7625A"/>
    <w:rsid w:val="00B9762B"/>
    <w:rsid w:val="00BB627D"/>
    <w:rsid w:val="00BD22DE"/>
    <w:rsid w:val="00BD2568"/>
    <w:rsid w:val="00BD282E"/>
    <w:rsid w:val="00C26B7A"/>
    <w:rsid w:val="00C63C43"/>
    <w:rsid w:val="00C65512"/>
    <w:rsid w:val="00C76A4F"/>
    <w:rsid w:val="00C80A2A"/>
    <w:rsid w:val="00C83609"/>
    <w:rsid w:val="00C86262"/>
    <w:rsid w:val="00C95628"/>
    <w:rsid w:val="00CB6DD7"/>
    <w:rsid w:val="00CD1DDD"/>
    <w:rsid w:val="00CE5AE7"/>
    <w:rsid w:val="00CF79A8"/>
    <w:rsid w:val="00D01101"/>
    <w:rsid w:val="00D02F85"/>
    <w:rsid w:val="00D056E5"/>
    <w:rsid w:val="00D05B19"/>
    <w:rsid w:val="00D05D5C"/>
    <w:rsid w:val="00D30ACD"/>
    <w:rsid w:val="00D32620"/>
    <w:rsid w:val="00D36CC1"/>
    <w:rsid w:val="00D37DC0"/>
    <w:rsid w:val="00D46FCB"/>
    <w:rsid w:val="00D50314"/>
    <w:rsid w:val="00D6185B"/>
    <w:rsid w:val="00D62320"/>
    <w:rsid w:val="00D70811"/>
    <w:rsid w:val="00D83289"/>
    <w:rsid w:val="00D91C45"/>
    <w:rsid w:val="00D93ACB"/>
    <w:rsid w:val="00DA1478"/>
    <w:rsid w:val="00DA34B2"/>
    <w:rsid w:val="00DC6E2C"/>
    <w:rsid w:val="00DD3D89"/>
    <w:rsid w:val="00DE315E"/>
    <w:rsid w:val="00DE5CA7"/>
    <w:rsid w:val="00DE6075"/>
    <w:rsid w:val="00E040E6"/>
    <w:rsid w:val="00E04C13"/>
    <w:rsid w:val="00E06D40"/>
    <w:rsid w:val="00E442B0"/>
    <w:rsid w:val="00E55743"/>
    <w:rsid w:val="00E6065F"/>
    <w:rsid w:val="00E718A6"/>
    <w:rsid w:val="00E84E17"/>
    <w:rsid w:val="00EA0758"/>
    <w:rsid w:val="00EA75DE"/>
    <w:rsid w:val="00EC1DFD"/>
    <w:rsid w:val="00ED2C1E"/>
    <w:rsid w:val="00EE2AE8"/>
    <w:rsid w:val="00F0678C"/>
    <w:rsid w:val="00F0731D"/>
    <w:rsid w:val="00F10E81"/>
    <w:rsid w:val="00F11330"/>
    <w:rsid w:val="00F1206D"/>
    <w:rsid w:val="00F20647"/>
    <w:rsid w:val="00F24218"/>
    <w:rsid w:val="00F431A5"/>
    <w:rsid w:val="00F451F6"/>
    <w:rsid w:val="00F5427D"/>
    <w:rsid w:val="00F70802"/>
    <w:rsid w:val="00F7506D"/>
    <w:rsid w:val="00F816E6"/>
    <w:rsid w:val="00F8562B"/>
    <w:rsid w:val="00F931D6"/>
    <w:rsid w:val="00F93F66"/>
    <w:rsid w:val="00FA0BB7"/>
    <w:rsid w:val="00FA4D1E"/>
    <w:rsid w:val="00FB3698"/>
    <w:rsid w:val="00FC2EC1"/>
    <w:rsid w:val="00FC4721"/>
    <w:rsid w:val="00FD5B37"/>
    <w:rsid w:val="00FD6C1C"/>
    <w:rsid w:val="00FD7E46"/>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232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rsid w:val="00D62320"/>
    <w:rPr>
      <w:color w:val="605E5C"/>
      <w:shd w:val="clear" w:color="auto" w:fill="E1DFDD"/>
    </w:rPr>
  </w:style>
  <w:style w:type="paragraph" w:styleId="Header">
    <w:name w:val="header"/>
    <w:basedOn w:val="Normal"/>
    <w:link w:val="HeaderChar"/>
    <w:uiPriority w:val="99"/>
    <w:unhideWhenUsed/>
    <w:rsid w:val="00A772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265"/>
    <w:rPr>
      <w:rFonts w:ascii="Times New Roman" w:hAnsi="Times New Roman"/>
      <w:sz w:val="24"/>
    </w:rPr>
  </w:style>
  <w:style w:type="paragraph" w:styleId="Footer">
    <w:name w:val="footer"/>
    <w:basedOn w:val="Normal"/>
    <w:link w:val="FooterChar"/>
    <w:uiPriority w:val="99"/>
    <w:unhideWhenUsed/>
    <w:rsid w:val="00A772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deangeli@live.com*" TargetMode="External"/><Relationship Id="rId13" Type="http://schemas.openxmlformats.org/officeDocument/2006/relationships/hyperlink" Target="https://worldclim.org/version2"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birdtree.org/"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www.birdlife.org/"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130.235.244.92/Malavi/" TargetMode="External"/><Relationship Id="rId14" Type="http://schemas.openxmlformats.org/officeDocument/2006/relationships/image" Target="media/image2.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541A8-A9C2-44AA-8C33-00111951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25</Pages>
  <Words>22762</Words>
  <Characters>129749</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50</cp:revision>
  <dcterms:created xsi:type="dcterms:W3CDTF">2020-04-22T03:08:00Z</dcterms:created>
  <dcterms:modified xsi:type="dcterms:W3CDTF">2020-04-26T22:50:00Z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