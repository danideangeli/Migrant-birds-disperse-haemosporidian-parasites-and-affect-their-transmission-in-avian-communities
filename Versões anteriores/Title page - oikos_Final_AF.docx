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62DDC" w14:textId="58E0AC5F" w:rsidR="00032CD4" w:rsidRDefault="00032CD4" w:rsidP="00767DD1">
      <w:pPr>
        <w:pStyle w:val="Ttulo"/>
        <w:spacing w:line="480" w:lineRule="auto"/>
        <w:rPr>
          <w:rFonts w:eastAsiaTheme="minorHAnsi" w:cs="Times New Roman"/>
          <w:bCs/>
          <w:spacing w:val="0"/>
          <w:kern w:val="0"/>
          <w:szCs w:val="24"/>
        </w:rPr>
      </w:pPr>
      <w:bookmarkStart w:id="0" w:name="_Hlk54423719"/>
      <w:r w:rsidRPr="002D32D6">
        <w:rPr>
          <w:rFonts w:eastAsiaTheme="minorHAnsi" w:cs="Times New Roman"/>
          <w:bCs/>
          <w:spacing w:val="0"/>
          <w:kern w:val="0"/>
          <w:szCs w:val="24"/>
        </w:rPr>
        <w:t xml:space="preserve">Migrant birds disperse haemosporidian parasites </w:t>
      </w:r>
      <w:r w:rsidR="00133550" w:rsidRPr="002D32D6">
        <w:rPr>
          <w:rFonts w:eastAsiaTheme="minorHAnsi" w:cs="Times New Roman"/>
          <w:bCs/>
          <w:spacing w:val="0"/>
          <w:kern w:val="0"/>
          <w:szCs w:val="24"/>
        </w:rPr>
        <w:t xml:space="preserve">and affect their </w:t>
      </w:r>
      <w:r w:rsidRPr="002D32D6">
        <w:rPr>
          <w:rFonts w:eastAsiaTheme="minorHAnsi" w:cs="Times New Roman"/>
          <w:bCs/>
          <w:spacing w:val="0"/>
          <w:kern w:val="0"/>
          <w:szCs w:val="24"/>
        </w:rPr>
        <w:t>transmission in avian communit</w:t>
      </w:r>
      <w:r w:rsidR="00133550" w:rsidRPr="002D32D6">
        <w:rPr>
          <w:rFonts w:eastAsiaTheme="minorHAnsi" w:cs="Times New Roman"/>
          <w:bCs/>
          <w:spacing w:val="0"/>
          <w:kern w:val="0"/>
          <w:szCs w:val="24"/>
        </w:rPr>
        <w:t>ies</w:t>
      </w:r>
    </w:p>
    <w:p w14:paraId="7D90089B" w14:textId="386505A4" w:rsidR="00767DD1" w:rsidRPr="002D32D6" w:rsidRDefault="00767DD1" w:rsidP="00767DD1">
      <w:pPr>
        <w:pStyle w:val="Ttulo"/>
        <w:spacing w:line="480" w:lineRule="auto"/>
        <w:rPr>
          <w:rFonts w:cs="Times New Roman"/>
          <w:b w:val="0"/>
          <w:bCs/>
          <w:szCs w:val="24"/>
          <w:lang w:val="pt-BR"/>
        </w:rPr>
      </w:pPr>
      <w:r w:rsidRPr="002D32D6">
        <w:rPr>
          <w:rFonts w:cs="Times New Roman"/>
          <w:b w:val="0"/>
          <w:bCs/>
          <w:szCs w:val="24"/>
          <w:lang w:val="pt-BR"/>
        </w:rPr>
        <w:t>Daniela de Angeli Dutra¹*, Antoine Filion¹, Alan Fecchio², Érika Martins Braga³, Robert Poulin¹</w:t>
      </w:r>
    </w:p>
    <w:bookmarkEnd w:id="0"/>
    <w:p w14:paraId="19A715A0" w14:textId="77777777" w:rsidR="00767DD1" w:rsidRPr="002D32D6" w:rsidRDefault="00767DD1" w:rsidP="00767DD1">
      <w:pPr>
        <w:spacing w:line="480" w:lineRule="auto"/>
        <w:rPr>
          <w:lang w:val="pt-BR"/>
        </w:rPr>
      </w:pPr>
    </w:p>
    <w:p w14:paraId="39F56395" w14:textId="77777777" w:rsidR="00767DD1" w:rsidRPr="002D32D6" w:rsidRDefault="002D32D6" w:rsidP="00767DD1">
      <w:pPr>
        <w:spacing w:line="480" w:lineRule="auto"/>
        <w:rPr>
          <w:rFonts w:cs="Times New Roman"/>
          <w:color w:val="FF0000"/>
          <w:szCs w:val="24"/>
          <w:lang w:val="pt-BR"/>
        </w:rPr>
      </w:pPr>
      <w:hyperlink r:id="rId5" w:history="1">
        <w:r w:rsidR="00767DD1" w:rsidRPr="002D32D6">
          <w:rPr>
            <w:rStyle w:val="Hyperlink"/>
            <w:rFonts w:cs="Times New Roman"/>
            <w:szCs w:val="24"/>
            <w:lang w:val="pt-BR"/>
          </w:rPr>
          <w:t>danideangeli@live.com*</w:t>
        </w:r>
      </w:hyperlink>
      <w:r w:rsidR="00767DD1" w:rsidRPr="002D32D6">
        <w:rPr>
          <w:rFonts w:cs="Times New Roman"/>
          <w:color w:val="FF0000"/>
          <w:szCs w:val="24"/>
          <w:lang w:val="pt-BR"/>
        </w:rPr>
        <w:t xml:space="preserve"> </w:t>
      </w:r>
      <w:r w:rsidR="00767DD1" w:rsidRPr="002D32D6">
        <w:rPr>
          <w:rFonts w:cs="Times New Roman"/>
          <w:szCs w:val="24"/>
          <w:lang w:val="pt-BR"/>
        </w:rPr>
        <w:t>https://orcid.org/0000-0003-2341-2035</w:t>
      </w:r>
    </w:p>
    <w:p w14:paraId="15FA1769" w14:textId="77777777" w:rsidR="00767DD1" w:rsidRPr="002D32D6" w:rsidRDefault="002D32D6" w:rsidP="00767DD1">
      <w:pPr>
        <w:spacing w:line="480" w:lineRule="auto"/>
        <w:rPr>
          <w:rFonts w:cs="Times New Roman"/>
          <w:color w:val="FF0000"/>
          <w:szCs w:val="24"/>
          <w:lang w:val="pt-BR"/>
        </w:rPr>
      </w:pPr>
      <w:hyperlink r:id="rId6" w:history="1">
        <w:r w:rsidR="00767DD1" w:rsidRPr="002D32D6">
          <w:rPr>
            <w:rStyle w:val="Hyperlink"/>
            <w:rFonts w:cs="Times New Roman"/>
            <w:szCs w:val="24"/>
            <w:lang w:val="pt-BR"/>
          </w:rPr>
          <w:t>afilion90@gmail.com</w:t>
        </w:r>
      </w:hyperlink>
      <w:r w:rsidR="00767DD1" w:rsidRPr="002D32D6">
        <w:rPr>
          <w:rFonts w:cs="Times New Roman"/>
          <w:color w:val="FF0000"/>
          <w:szCs w:val="24"/>
          <w:lang w:val="pt-BR"/>
        </w:rPr>
        <w:t xml:space="preserve"> </w:t>
      </w:r>
      <w:r w:rsidR="00767DD1" w:rsidRPr="002D32D6">
        <w:rPr>
          <w:rFonts w:cs="Times New Roman"/>
          <w:szCs w:val="24"/>
          <w:lang w:val="pt-BR"/>
        </w:rPr>
        <w:t>https://orcid.org/0000-0003-1198-3017</w:t>
      </w:r>
    </w:p>
    <w:p w14:paraId="3660C72D" w14:textId="77777777" w:rsidR="00767DD1" w:rsidRPr="002D32D6" w:rsidRDefault="002D32D6" w:rsidP="00767DD1">
      <w:pPr>
        <w:spacing w:line="480" w:lineRule="auto"/>
        <w:rPr>
          <w:rFonts w:cs="Times New Roman"/>
          <w:color w:val="FF0000"/>
          <w:szCs w:val="24"/>
          <w:lang w:val="pt-BR"/>
        </w:rPr>
      </w:pPr>
      <w:hyperlink r:id="rId7" w:history="1">
        <w:r w:rsidR="00767DD1" w:rsidRPr="002D32D6">
          <w:rPr>
            <w:rStyle w:val="Hyperlink"/>
            <w:lang w:val="pt-BR"/>
          </w:rPr>
          <w:t>alanfecchio@gmail.com</w:t>
        </w:r>
      </w:hyperlink>
      <w:r w:rsidR="00767DD1" w:rsidRPr="002D32D6">
        <w:rPr>
          <w:lang w:val="pt-BR"/>
        </w:rPr>
        <w:t xml:space="preserve"> </w:t>
      </w:r>
      <w:r w:rsidR="00767DD1" w:rsidRPr="002D32D6">
        <w:rPr>
          <w:rFonts w:cs="Times New Roman"/>
          <w:szCs w:val="24"/>
          <w:lang w:val="pt-BR"/>
        </w:rPr>
        <w:t>https://orcid.org/0000-0002-7319-0234</w:t>
      </w:r>
    </w:p>
    <w:p w14:paraId="39C5CD62" w14:textId="77777777" w:rsidR="00767DD1" w:rsidRPr="002D32D6" w:rsidRDefault="002D32D6" w:rsidP="00767DD1">
      <w:pPr>
        <w:spacing w:line="480" w:lineRule="auto"/>
        <w:rPr>
          <w:rFonts w:cs="Times New Roman"/>
          <w:szCs w:val="24"/>
          <w:lang w:val="pt-BR"/>
        </w:rPr>
      </w:pPr>
      <w:hyperlink r:id="rId8" w:history="1">
        <w:r w:rsidR="00767DD1" w:rsidRPr="002D32D6">
          <w:rPr>
            <w:rStyle w:val="Hyperlink"/>
            <w:rFonts w:cs="Times New Roman"/>
            <w:szCs w:val="24"/>
            <w:lang w:val="pt-BR"/>
          </w:rPr>
          <w:t>embraga@icb.ufmg.br</w:t>
        </w:r>
      </w:hyperlink>
      <w:r w:rsidR="00767DD1" w:rsidRPr="002D32D6">
        <w:rPr>
          <w:rFonts w:cs="Times New Roman"/>
          <w:color w:val="FF0000"/>
          <w:szCs w:val="24"/>
          <w:lang w:val="pt-BR"/>
        </w:rPr>
        <w:t xml:space="preserve"> </w:t>
      </w:r>
      <w:hyperlink r:id="rId9" w:history="1">
        <w:r w:rsidR="00767DD1" w:rsidRPr="002D32D6">
          <w:rPr>
            <w:rFonts w:cs="Times New Roman"/>
            <w:szCs w:val="24"/>
            <w:lang w:val="pt-BR"/>
          </w:rPr>
          <w:t>https://orcid.org/0000-0001-5550-7157</w:t>
        </w:r>
      </w:hyperlink>
    </w:p>
    <w:p w14:paraId="7464FFBE" w14:textId="77777777" w:rsidR="00767DD1" w:rsidRPr="002D32D6" w:rsidRDefault="002D32D6" w:rsidP="00767DD1">
      <w:pPr>
        <w:spacing w:line="480" w:lineRule="auto"/>
        <w:rPr>
          <w:rFonts w:cs="Times New Roman"/>
          <w:szCs w:val="24"/>
          <w:lang w:val="pt-BR"/>
        </w:rPr>
      </w:pPr>
      <w:hyperlink r:id="rId10" w:history="1">
        <w:r w:rsidR="00767DD1" w:rsidRPr="002D32D6">
          <w:rPr>
            <w:rStyle w:val="Hyperlink"/>
            <w:rFonts w:cs="Times New Roman"/>
            <w:szCs w:val="24"/>
            <w:lang w:val="pt-BR"/>
          </w:rPr>
          <w:t>robert.poulin@otago.ac.nz</w:t>
        </w:r>
      </w:hyperlink>
      <w:r w:rsidR="00767DD1" w:rsidRPr="002D32D6">
        <w:rPr>
          <w:rFonts w:cs="Times New Roman"/>
          <w:color w:val="FF0000"/>
          <w:szCs w:val="24"/>
          <w:lang w:val="pt-BR"/>
        </w:rPr>
        <w:t xml:space="preserve"> </w:t>
      </w:r>
      <w:r w:rsidR="00767DD1" w:rsidRPr="002D32D6">
        <w:rPr>
          <w:rFonts w:cs="Times New Roman"/>
          <w:szCs w:val="24"/>
          <w:lang w:val="pt-BR"/>
        </w:rPr>
        <w:t>https://orcid.org/0000-0003-1390-1206</w:t>
      </w:r>
    </w:p>
    <w:p w14:paraId="61B3FF60" w14:textId="77777777" w:rsidR="00767DD1" w:rsidRPr="002D32D6" w:rsidRDefault="00767DD1" w:rsidP="00767DD1">
      <w:pPr>
        <w:spacing w:line="480" w:lineRule="auto"/>
        <w:rPr>
          <w:rFonts w:cs="Times New Roman"/>
          <w:color w:val="FF0000"/>
          <w:szCs w:val="24"/>
          <w:lang w:val="pt-BR"/>
        </w:rPr>
      </w:pPr>
    </w:p>
    <w:p w14:paraId="515900AF" w14:textId="77777777" w:rsidR="00767DD1" w:rsidRPr="003B6A4F" w:rsidRDefault="00767DD1" w:rsidP="00767DD1">
      <w:pPr>
        <w:spacing w:line="480" w:lineRule="auto"/>
        <w:rPr>
          <w:rFonts w:cs="Times New Roman"/>
          <w:szCs w:val="24"/>
        </w:rPr>
      </w:pPr>
      <w:r w:rsidRPr="003B6A4F">
        <w:rPr>
          <w:rFonts w:cs="Times New Roman"/>
          <w:szCs w:val="24"/>
        </w:rPr>
        <w:t>1.Department of Zoology, University of Otago, Dunedin, New Zealand</w:t>
      </w:r>
    </w:p>
    <w:p w14:paraId="5E7C083F" w14:textId="77777777" w:rsidR="00767DD1" w:rsidRPr="003B6A4F" w:rsidRDefault="00767DD1" w:rsidP="00767DD1">
      <w:pPr>
        <w:spacing w:line="480" w:lineRule="auto"/>
        <w:rPr>
          <w:rFonts w:cs="Times New Roman"/>
          <w:szCs w:val="24"/>
          <w:lang w:val="pt-BR"/>
        </w:rPr>
      </w:pPr>
      <w:r w:rsidRPr="003B6A4F">
        <w:rPr>
          <w:rFonts w:cs="Times New Roman"/>
          <w:szCs w:val="24"/>
          <w:lang w:val="pt-BR"/>
        </w:rPr>
        <w:t>2.Programa de Pós-graduação em Ecologia e Conservação da Biodiversidade, Universidade Federal de Mato Grosso, Cuiabá, MT 78060-900, Brazil</w:t>
      </w:r>
    </w:p>
    <w:p w14:paraId="57554E73" w14:textId="77777777" w:rsidR="00767DD1" w:rsidRDefault="00767DD1" w:rsidP="00767DD1">
      <w:pPr>
        <w:spacing w:line="480" w:lineRule="auto"/>
        <w:rPr>
          <w:rFonts w:cs="Times New Roman"/>
          <w:szCs w:val="24"/>
          <w:lang w:val="pt-BR"/>
        </w:rPr>
      </w:pPr>
      <w:r w:rsidRPr="003B6A4F">
        <w:rPr>
          <w:rFonts w:cs="Times New Roman"/>
          <w:szCs w:val="24"/>
          <w:lang w:val="pt-BR"/>
        </w:rPr>
        <w:t>3.Departamento de Parasitologia, Instituto de Ciências Biológicas, Universidade Federal de Minas Gerais, Brazil</w:t>
      </w:r>
    </w:p>
    <w:p w14:paraId="7EAF6B63" w14:textId="77777777" w:rsidR="00767DD1" w:rsidRDefault="00767DD1" w:rsidP="00767DD1">
      <w:pPr>
        <w:spacing w:line="480" w:lineRule="auto"/>
        <w:rPr>
          <w:rFonts w:cs="Times New Roman"/>
          <w:szCs w:val="24"/>
          <w:lang w:val="pt-BR"/>
        </w:rPr>
      </w:pPr>
    </w:p>
    <w:p w14:paraId="2AB7BE76" w14:textId="77777777" w:rsidR="00767DD1" w:rsidRPr="002D32D6" w:rsidRDefault="00767DD1" w:rsidP="00767DD1">
      <w:pPr>
        <w:spacing w:line="480" w:lineRule="auto"/>
        <w:rPr>
          <w:rFonts w:cs="Times New Roman"/>
          <w:b/>
          <w:lang w:val="pt-BR"/>
        </w:rPr>
      </w:pPr>
      <w:r w:rsidRPr="002D32D6">
        <w:rPr>
          <w:rFonts w:cs="Times New Roman"/>
          <w:b/>
          <w:lang w:val="pt-BR"/>
        </w:rPr>
        <w:t>*Correspondence:</w:t>
      </w:r>
    </w:p>
    <w:p w14:paraId="66127454" w14:textId="77777777" w:rsidR="00767DD1" w:rsidRPr="002D32D6" w:rsidRDefault="00767DD1" w:rsidP="00767DD1">
      <w:pPr>
        <w:spacing w:line="480" w:lineRule="auto"/>
        <w:rPr>
          <w:rFonts w:cs="Times New Roman"/>
          <w:lang w:val="pt-BR"/>
        </w:rPr>
      </w:pPr>
      <w:r w:rsidRPr="002D32D6">
        <w:rPr>
          <w:rFonts w:cs="Times New Roman"/>
          <w:lang w:val="pt-BR"/>
        </w:rPr>
        <w:t>Daniela de Angeli Dutra</w:t>
      </w:r>
    </w:p>
    <w:p w14:paraId="2F69A6DC" w14:textId="7A104866" w:rsidR="009C4BBF" w:rsidRPr="002D32D6" w:rsidRDefault="002D32D6" w:rsidP="00767DD1">
      <w:pPr>
        <w:spacing w:line="480" w:lineRule="auto"/>
        <w:rPr>
          <w:rFonts w:cs="Times New Roman"/>
          <w:lang w:val="pt-BR"/>
        </w:rPr>
      </w:pPr>
      <w:hyperlink r:id="rId11" w:history="1">
        <w:r w:rsidR="005854BD" w:rsidRPr="002D32D6">
          <w:rPr>
            <w:rStyle w:val="Hyperlink"/>
            <w:rFonts w:cs="Times New Roman"/>
            <w:lang w:val="pt-BR"/>
          </w:rPr>
          <w:t>danideangeli@live.com</w:t>
        </w:r>
      </w:hyperlink>
    </w:p>
    <w:p w14:paraId="5FA760C4" w14:textId="5C1C0A44" w:rsidR="005854BD" w:rsidRPr="002D32D6" w:rsidRDefault="005854BD" w:rsidP="00767DD1">
      <w:pPr>
        <w:spacing w:line="480" w:lineRule="auto"/>
        <w:rPr>
          <w:rFonts w:cs="Times New Roman"/>
          <w:lang w:val="pt-BR"/>
        </w:rPr>
      </w:pPr>
    </w:p>
    <w:p w14:paraId="5BDA85B7" w14:textId="77777777" w:rsidR="005854BD" w:rsidRPr="00CB59BA" w:rsidRDefault="005854BD" w:rsidP="005854BD">
      <w:pPr>
        <w:spacing w:line="480" w:lineRule="auto"/>
        <w:rPr>
          <w:rFonts w:cs="Times New Roman"/>
          <w:b/>
          <w:bCs/>
          <w:szCs w:val="24"/>
        </w:rPr>
      </w:pPr>
      <w:r w:rsidRPr="00CB59BA">
        <w:rPr>
          <w:rFonts w:cs="Times New Roman"/>
          <w:b/>
          <w:bCs/>
          <w:szCs w:val="24"/>
        </w:rPr>
        <w:lastRenderedPageBreak/>
        <w:t>Funding</w:t>
      </w:r>
    </w:p>
    <w:p w14:paraId="6948A4F4" w14:textId="77777777" w:rsidR="005854BD" w:rsidRDefault="005854BD" w:rsidP="005854BD">
      <w:pPr>
        <w:spacing w:line="480" w:lineRule="auto"/>
        <w:rPr>
          <w:rFonts w:cs="Times New Roman"/>
          <w:szCs w:val="24"/>
          <w:lang w:val="pt-BR"/>
        </w:rPr>
      </w:pPr>
      <w:r>
        <w:t xml:space="preserve">Daniela Dutra and Antoine Filion were supported by doctoral scholarships from the University of Otago. </w:t>
      </w:r>
      <w:r w:rsidRPr="00326BC5">
        <w:rPr>
          <w:rFonts w:cs="Times New Roman"/>
          <w:szCs w:val="24"/>
        </w:rPr>
        <w:t>During the project, A</w:t>
      </w:r>
      <w:r>
        <w:rPr>
          <w:rFonts w:cs="Times New Roman"/>
          <w:szCs w:val="24"/>
        </w:rPr>
        <w:t xml:space="preserve">lan </w:t>
      </w:r>
      <w:r w:rsidRPr="00326BC5">
        <w:rPr>
          <w:rFonts w:cs="Times New Roman"/>
          <w:szCs w:val="24"/>
        </w:rPr>
        <w:t>F</w:t>
      </w:r>
      <w:r>
        <w:rPr>
          <w:rFonts w:cs="Times New Roman"/>
          <w:szCs w:val="24"/>
        </w:rPr>
        <w:t>ecchio</w:t>
      </w:r>
      <w:r w:rsidRPr="00326BC5">
        <w:rPr>
          <w:rFonts w:cs="Times New Roman"/>
          <w:szCs w:val="24"/>
        </w:rPr>
        <w:t xml:space="preserve"> was supported by a postdoctoral fellowship (PNPD scholarship) </w:t>
      </w:r>
      <w:r>
        <w:rPr>
          <w:rFonts w:cs="Times New Roman"/>
          <w:szCs w:val="24"/>
        </w:rPr>
        <w:t xml:space="preserve">from </w:t>
      </w:r>
      <w:r w:rsidRPr="00326BC5">
        <w:rPr>
          <w:rFonts w:cs="Times New Roman"/>
          <w:szCs w:val="24"/>
        </w:rPr>
        <w:t>Coordenação de Aperfeiçoamento de Pessoal de Nível Superior (CAPES).</w:t>
      </w:r>
      <w:r>
        <w:rPr>
          <w:rFonts w:cs="Times New Roman"/>
          <w:szCs w:val="24"/>
        </w:rPr>
        <w:t xml:space="preserve"> </w:t>
      </w:r>
      <w:r>
        <w:rPr>
          <w:rFonts w:cs="Times New Roman"/>
          <w:szCs w:val="24"/>
          <w:lang w:val="pt-BR"/>
        </w:rPr>
        <w:t>É</w:t>
      </w:r>
      <w:r w:rsidRPr="00A76F31">
        <w:rPr>
          <w:rFonts w:cs="Times New Roman"/>
          <w:szCs w:val="24"/>
          <w:lang w:val="pt-BR"/>
        </w:rPr>
        <w:t>rika Braga was supported by Conselho Nacional de Desenvolvimento Científico e Tecnológico (CNPq).</w:t>
      </w:r>
    </w:p>
    <w:p w14:paraId="22ED1EED" w14:textId="77777777" w:rsidR="005854BD" w:rsidRPr="00D87670" w:rsidRDefault="005854BD" w:rsidP="005854BD">
      <w:pPr>
        <w:spacing w:line="480" w:lineRule="auto"/>
        <w:rPr>
          <w:rFonts w:cs="Times New Roman"/>
          <w:szCs w:val="24"/>
          <w:lang w:val="pt-BR"/>
        </w:rPr>
      </w:pPr>
    </w:p>
    <w:p w14:paraId="7DC82E5B" w14:textId="77777777" w:rsidR="005854BD" w:rsidRPr="00CB59BA" w:rsidRDefault="005854BD" w:rsidP="005854BD">
      <w:pPr>
        <w:spacing w:line="480" w:lineRule="auto"/>
        <w:rPr>
          <w:rFonts w:cs="Times New Roman"/>
          <w:b/>
          <w:bCs/>
          <w:szCs w:val="24"/>
        </w:rPr>
      </w:pPr>
      <w:r w:rsidRPr="00CB59BA">
        <w:rPr>
          <w:rFonts w:cs="Times New Roman"/>
          <w:b/>
          <w:bCs/>
          <w:szCs w:val="24"/>
        </w:rPr>
        <w:t xml:space="preserve">Acknowledgments </w:t>
      </w:r>
    </w:p>
    <w:p w14:paraId="03A7451C" w14:textId="77777777" w:rsidR="005854BD" w:rsidRDefault="005854BD" w:rsidP="005854BD">
      <w:pPr>
        <w:spacing w:line="480" w:lineRule="auto"/>
        <w:rPr>
          <w:rFonts w:cs="Times New Roman"/>
          <w:szCs w:val="24"/>
        </w:rPr>
      </w:pPr>
      <w:r w:rsidRPr="00001A02">
        <w:rPr>
          <w:rFonts w:cs="Times New Roman"/>
          <w:szCs w:val="24"/>
        </w:rPr>
        <w:t xml:space="preserve">We thank the MalAvi curators for maintaining the database and for making all data available, as well as all researchers who shared their data. We are also grateful to all funding agencies that made this research possible. </w:t>
      </w:r>
    </w:p>
    <w:p w14:paraId="4312F3F3" w14:textId="77777777" w:rsidR="005854BD" w:rsidRDefault="005854BD" w:rsidP="005854BD">
      <w:pPr>
        <w:spacing w:line="480" w:lineRule="auto"/>
        <w:rPr>
          <w:rFonts w:cs="Times New Roman"/>
          <w:szCs w:val="24"/>
        </w:rPr>
      </w:pPr>
    </w:p>
    <w:p w14:paraId="41C3DF25" w14:textId="145DE1E2" w:rsidR="005854BD" w:rsidRDefault="005854BD" w:rsidP="005854BD">
      <w:pPr>
        <w:spacing w:line="480" w:lineRule="auto"/>
        <w:rPr>
          <w:b/>
        </w:rPr>
      </w:pPr>
      <w:r>
        <w:rPr>
          <w:b/>
        </w:rPr>
        <w:t>Authorship statement</w:t>
      </w:r>
    </w:p>
    <w:p w14:paraId="1254758C" w14:textId="77777777" w:rsidR="005854BD" w:rsidRDefault="005854BD" w:rsidP="005854BD">
      <w:pPr>
        <w:spacing w:after="0" w:line="480" w:lineRule="auto"/>
        <w:rPr>
          <w:rFonts w:eastAsia="Times New Roman" w:cs="Times New Roman"/>
          <w:szCs w:val="24"/>
        </w:rPr>
      </w:pPr>
      <w:r>
        <w:rPr>
          <w:rFonts w:eastAsia="Times New Roman" w:cs="Times New Roman"/>
          <w:szCs w:val="24"/>
        </w:rPr>
        <w:t xml:space="preserve">Daniela Dutra and Robert Poulin conceived the idea and designed the study. </w:t>
      </w:r>
      <w:r w:rsidRPr="008C67F4">
        <w:rPr>
          <w:rFonts w:eastAsia="Times New Roman" w:cs="Times New Roman"/>
          <w:szCs w:val="24"/>
        </w:rPr>
        <w:t>Daniela Dutra and Antoine Fi</w:t>
      </w:r>
      <w:r>
        <w:rPr>
          <w:rFonts w:eastAsia="Times New Roman" w:cs="Times New Roman"/>
          <w:szCs w:val="24"/>
        </w:rPr>
        <w:t>lion performed the data analyses.</w:t>
      </w:r>
      <w:r w:rsidRPr="008C67F4">
        <w:rPr>
          <w:rFonts w:eastAsia="Times New Roman" w:cs="Times New Roman"/>
          <w:szCs w:val="24"/>
        </w:rPr>
        <w:t xml:space="preserve"> Daniela Dutra, Érika Braga and Alan Fecchio collected the data</w:t>
      </w:r>
      <w:r>
        <w:rPr>
          <w:rFonts w:eastAsia="Times New Roman" w:cs="Times New Roman"/>
          <w:szCs w:val="24"/>
        </w:rPr>
        <w:t xml:space="preserve">. Daniela Dutra wrote the manuscript </w:t>
      </w:r>
      <w:r>
        <w:t>with input from all other authors</w:t>
      </w:r>
      <w:r>
        <w:rPr>
          <w:rFonts w:eastAsia="Times New Roman" w:cs="Times New Roman"/>
          <w:szCs w:val="24"/>
        </w:rPr>
        <w:t>. All authors contributed critically to the drafts and gave final approval for publication.</w:t>
      </w:r>
    </w:p>
    <w:p w14:paraId="4D2E2CF0" w14:textId="77777777" w:rsidR="005854BD" w:rsidRPr="009873FA" w:rsidRDefault="005854BD" w:rsidP="005854BD">
      <w:pPr>
        <w:spacing w:after="0" w:line="480" w:lineRule="auto"/>
        <w:rPr>
          <w:rFonts w:eastAsia="Times New Roman" w:cs="Times New Roman"/>
          <w:b/>
          <w:bCs/>
          <w:szCs w:val="24"/>
        </w:rPr>
      </w:pPr>
    </w:p>
    <w:p w14:paraId="7F7ECC0D" w14:textId="77777777" w:rsidR="005854BD" w:rsidRDefault="005854BD" w:rsidP="005854BD">
      <w:pPr>
        <w:spacing w:after="0" w:line="480" w:lineRule="auto"/>
        <w:rPr>
          <w:rFonts w:eastAsia="Times New Roman" w:cs="Times New Roman"/>
          <w:b/>
          <w:bCs/>
          <w:szCs w:val="24"/>
        </w:rPr>
      </w:pPr>
      <w:r w:rsidRPr="009873FA">
        <w:rPr>
          <w:rFonts w:eastAsia="Times New Roman" w:cs="Times New Roman"/>
          <w:b/>
          <w:bCs/>
          <w:szCs w:val="24"/>
        </w:rPr>
        <w:t xml:space="preserve">Data availability statement </w:t>
      </w:r>
    </w:p>
    <w:p w14:paraId="56360A9F" w14:textId="4921E12D" w:rsidR="00E057FF" w:rsidRDefault="00E057FF" w:rsidP="00E057FF">
      <w:pPr>
        <w:spacing w:line="480" w:lineRule="auto"/>
        <w:rPr>
          <w:rFonts w:cs="Times New Roman"/>
          <w:szCs w:val="24"/>
        </w:rPr>
      </w:pPr>
      <w:r w:rsidRPr="000A376E">
        <w:rPr>
          <w:rFonts w:cs="Times New Roman"/>
          <w:szCs w:val="24"/>
        </w:rPr>
        <w:t xml:space="preserve">A part of the data that support the findings of this study is openly available at </w:t>
      </w:r>
      <w:hyperlink r:id="rId12" w:history="1">
        <w:r w:rsidRPr="004D5EC4">
          <w:rPr>
            <w:rStyle w:val="Hyperlink"/>
            <w:rFonts w:cs="Times New Roman"/>
            <w:szCs w:val="24"/>
          </w:rPr>
          <w:t>https://onlinelibrary.wiley.com/doi/10.1111/mec.15094</w:t>
        </w:r>
      </w:hyperlink>
      <w:r>
        <w:rPr>
          <w:rFonts w:cs="Times New Roman"/>
          <w:szCs w:val="24"/>
        </w:rPr>
        <w:t xml:space="preserve"> and </w:t>
      </w:r>
      <w:hyperlink r:id="rId13" w:history="1">
        <w:r w:rsidRPr="00C86366">
          <w:rPr>
            <w:rStyle w:val="Hyperlink"/>
            <w:rFonts w:cs="Times New Roman"/>
            <w:szCs w:val="24"/>
          </w:rPr>
          <w:t>http://130.235.244.92/Malavi/</w:t>
        </w:r>
      </w:hyperlink>
      <w:r>
        <w:rPr>
          <w:rFonts w:cs="Times New Roman"/>
          <w:szCs w:val="24"/>
        </w:rPr>
        <w:t xml:space="preserve"> </w:t>
      </w:r>
      <w:r>
        <w:rPr>
          <w:rFonts w:cs="Times New Roman"/>
          <w:szCs w:val="24"/>
        </w:rPr>
        <w:lastRenderedPageBreak/>
        <w:fldChar w:fldCharType="begin" w:fldLock="1"/>
      </w:r>
      <w:r>
        <w:rPr>
          <w:rFonts w:cs="Times New Roman"/>
          <w:szCs w:val="24"/>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2009)","plainTextFormattedCitation":"(Bensch et al., 2009)"},"properties":{"noteIndex":0},"schema":"https://github.com/citation-style-language/schema/raw/master/csl-citation.json"}</w:instrText>
      </w:r>
      <w:r>
        <w:rPr>
          <w:rFonts w:cs="Times New Roman"/>
          <w:szCs w:val="24"/>
        </w:rPr>
        <w:fldChar w:fldCharType="separate"/>
      </w:r>
      <w:r w:rsidRPr="00E057FF">
        <w:rPr>
          <w:rFonts w:cs="Times New Roman"/>
          <w:noProof/>
          <w:szCs w:val="24"/>
        </w:rPr>
        <w:t>(Bensch et al., 2009)</w:t>
      </w:r>
      <w:r>
        <w:rPr>
          <w:rFonts w:cs="Times New Roman"/>
          <w:szCs w:val="24"/>
        </w:rPr>
        <w:fldChar w:fldCharType="end"/>
      </w:r>
      <w:r>
        <w:rPr>
          <w:rFonts w:cs="Times New Roman"/>
          <w:szCs w:val="24"/>
        </w:rPr>
        <w:t xml:space="preserve">. </w:t>
      </w:r>
      <w:del w:id="1" w:author="Alan Fecchio" w:date="2020-12-04T10:25:00Z">
        <w:r w:rsidDel="009914A7">
          <w:rPr>
            <w:rFonts w:cs="Times New Roman"/>
            <w:szCs w:val="24"/>
          </w:rPr>
          <w:delText xml:space="preserve"> </w:delText>
        </w:r>
      </w:del>
      <w:r>
        <w:rPr>
          <w:rFonts w:cs="Times New Roman"/>
          <w:szCs w:val="24"/>
        </w:rPr>
        <w:t xml:space="preserve">The </w:t>
      </w:r>
      <w:r w:rsidRPr="000A376E">
        <w:rPr>
          <w:rFonts w:cs="Times New Roman"/>
          <w:szCs w:val="24"/>
        </w:rPr>
        <w:t>other portion of the data that support</w:t>
      </w:r>
      <w:r>
        <w:rPr>
          <w:rFonts w:cs="Times New Roman"/>
          <w:szCs w:val="24"/>
        </w:rPr>
        <w:t xml:space="preserve"> our findings can be shared by Prof. Érika Martins Braga under reasonable request.</w:t>
      </w:r>
    </w:p>
    <w:p w14:paraId="0F6751DF" w14:textId="77777777" w:rsidR="005854BD" w:rsidRDefault="005854BD" w:rsidP="005854BD">
      <w:pPr>
        <w:spacing w:after="0" w:line="480" w:lineRule="auto"/>
        <w:rPr>
          <w:rFonts w:eastAsia="Times New Roman" w:cs="Times New Roman"/>
          <w:szCs w:val="24"/>
        </w:rPr>
      </w:pPr>
    </w:p>
    <w:p w14:paraId="09BC81FA" w14:textId="77777777" w:rsidR="005854BD" w:rsidRPr="00AB2B49" w:rsidRDefault="005854BD" w:rsidP="005854BD">
      <w:pPr>
        <w:spacing w:after="0" w:line="480" w:lineRule="auto"/>
        <w:rPr>
          <w:rFonts w:eastAsia="Times New Roman" w:cs="Times New Roman"/>
          <w:b/>
          <w:bCs/>
          <w:szCs w:val="24"/>
        </w:rPr>
      </w:pPr>
      <w:r w:rsidRPr="00AB2B49">
        <w:rPr>
          <w:rFonts w:eastAsia="Times New Roman" w:cs="Times New Roman"/>
          <w:b/>
          <w:bCs/>
          <w:szCs w:val="24"/>
        </w:rPr>
        <w:t>Conflict of interest statement</w:t>
      </w:r>
    </w:p>
    <w:p w14:paraId="1FD2FC82" w14:textId="77777777" w:rsidR="005854BD" w:rsidRDefault="005854BD" w:rsidP="005854BD">
      <w:pPr>
        <w:spacing w:after="0" w:line="480" w:lineRule="auto"/>
        <w:rPr>
          <w:rFonts w:eastAsia="Times New Roman" w:cs="Times New Roman"/>
          <w:szCs w:val="24"/>
        </w:rPr>
      </w:pPr>
      <w:r>
        <w:rPr>
          <w:rFonts w:eastAsia="Times New Roman" w:cs="Times New Roman"/>
          <w:szCs w:val="24"/>
        </w:rPr>
        <w:t>None</w:t>
      </w:r>
    </w:p>
    <w:p w14:paraId="3AC2BD07" w14:textId="77777777" w:rsidR="005854BD" w:rsidRPr="00E057FF" w:rsidRDefault="005854BD" w:rsidP="00767DD1">
      <w:pPr>
        <w:spacing w:line="480" w:lineRule="auto"/>
        <w:rPr>
          <w:rFonts w:cs="Times New Roman"/>
        </w:rPr>
      </w:pPr>
    </w:p>
    <w:sectPr w:rsidR="005854BD" w:rsidRPr="00E057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an Fecchio">
    <w15:presenceInfo w15:providerId="None" w15:userId="Alan Fecch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D1"/>
    <w:rsid w:val="00032CD4"/>
    <w:rsid w:val="000539BC"/>
    <w:rsid w:val="00133550"/>
    <w:rsid w:val="002D32D6"/>
    <w:rsid w:val="005854BD"/>
    <w:rsid w:val="00767DD1"/>
    <w:rsid w:val="00890B77"/>
    <w:rsid w:val="009914A7"/>
    <w:rsid w:val="009C4BBF"/>
    <w:rsid w:val="00AB71B7"/>
    <w:rsid w:val="00E05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A6A8"/>
  <w15:chartTrackingRefBased/>
  <w15:docId w15:val="{8278D423-2D54-4A14-9037-3EE0DD00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DD1"/>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767DD1"/>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767DD1"/>
    <w:rPr>
      <w:rFonts w:ascii="Times New Roman" w:eastAsiaTheme="majorEastAsia" w:hAnsi="Times New Roman" w:cstheme="majorBidi"/>
      <w:b/>
      <w:spacing w:val="-10"/>
      <w:kern w:val="28"/>
      <w:sz w:val="24"/>
      <w:szCs w:val="56"/>
    </w:rPr>
  </w:style>
  <w:style w:type="character" w:styleId="Hyperlink">
    <w:name w:val="Hyperlink"/>
    <w:basedOn w:val="Fontepargpadro"/>
    <w:uiPriority w:val="99"/>
    <w:unhideWhenUsed/>
    <w:rsid w:val="00767DD1"/>
    <w:rPr>
      <w:color w:val="0563C1" w:themeColor="hyperlink"/>
      <w:u w:val="single"/>
    </w:rPr>
  </w:style>
  <w:style w:type="character" w:styleId="MenoPendente">
    <w:name w:val="Unresolved Mention"/>
    <w:basedOn w:val="Fontepargpadro"/>
    <w:uiPriority w:val="99"/>
    <w:semiHidden/>
    <w:unhideWhenUsed/>
    <w:rsid w:val="005854BD"/>
    <w:rPr>
      <w:color w:val="605E5C"/>
      <w:shd w:val="clear" w:color="auto" w:fill="E1DFDD"/>
    </w:rPr>
  </w:style>
  <w:style w:type="character" w:styleId="Refdecomentrio">
    <w:name w:val="annotation reference"/>
    <w:basedOn w:val="Fontepargpadro"/>
    <w:uiPriority w:val="99"/>
    <w:semiHidden/>
    <w:unhideWhenUsed/>
    <w:rsid w:val="00AB71B7"/>
    <w:rPr>
      <w:sz w:val="16"/>
      <w:szCs w:val="16"/>
    </w:rPr>
  </w:style>
  <w:style w:type="paragraph" w:styleId="Textodecomentrio">
    <w:name w:val="annotation text"/>
    <w:basedOn w:val="Normal"/>
    <w:link w:val="TextodecomentrioChar"/>
    <w:uiPriority w:val="99"/>
    <w:semiHidden/>
    <w:unhideWhenUsed/>
    <w:rsid w:val="00AB71B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B71B7"/>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B71B7"/>
    <w:rPr>
      <w:b/>
      <w:bCs/>
    </w:rPr>
  </w:style>
  <w:style w:type="character" w:customStyle="1" w:styleId="AssuntodocomentrioChar">
    <w:name w:val="Assunto do comentário Char"/>
    <w:basedOn w:val="TextodecomentrioChar"/>
    <w:link w:val="Assuntodocomentrio"/>
    <w:uiPriority w:val="99"/>
    <w:semiHidden/>
    <w:rsid w:val="00AB71B7"/>
    <w:rPr>
      <w:rFonts w:ascii="Times New Roman" w:hAnsi="Times New Roman"/>
      <w:b/>
      <w:bCs/>
      <w:sz w:val="20"/>
      <w:szCs w:val="20"/>
    </w:rPr>
  </w:style>
  <w:style w:type="paragraph" w:styleId="Textodebalo">
    <w:name w:val="Balloon Text"/>
    <w:basedOn w:val="Normal"/>
    <w:link w:val="TextodebaloChar"/>
    <w:uiPriority w:val="99"/>
    <w:semiHidden/>
    <w:unhideWhenUsed/>
    <w:rsid w:val="00AB71B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B71B7"/>
    <w:rPr>
      <w:rFonts w:ascii="Segoe UI" w:hAnsi="Segoe UI" w:cs="Segoe UI"/>
      <w:sz w:val="18"/>
      <w:szCs w:val="18"/>
    </w:rPr>
  </w:style>
  <w:style w:type="character" w:styleId="HiperlinkVisitado">
    <w:name w:val="FollowedHyperlink"/>
    <w:basedOn w:val="Fontepargpadro"/>
    <w:uiPriority w:val="99"/>
    <w:semiHidden/>
    <w:unhideWhenUsed/>
    <w:rsid w:val="00E05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braga@icb.ufmg.br" TargetMode="External"/><Relationship Id="rId13" Type="http://schemas.openxmlformats.org/officeDocument/2006/relationships/hyperlink" Target="http://130.235.244.92/Malavi/" TargetMode="External"/><Relationship Id="rId3" Type="http://schemas.openxmlformats.org/officeDocument/2006/relationships/settings" Target="settings.xml"/><Relationship Id="rId7" Type="http://schemas.openxmlformats.org/officeDocument/2006/relationships/hyperlink" Target="mailto:alanfecchio@gmail.com" TargetMode="External"/><Relationship Id="rId12" Type="http://schemas.openxmlformats.org/officeDocument/2006/relationships/hyperlink" Target="https://onlinelibrary.wiley.com/doi/10.1111/mec.1509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filion90@gmail.com" TargetMode="External"/><Relationship Id="rId11" Type="http://schemas.openxmlformats.org/officeDocument/2006/relationships/hyperlink" Target="mailto:danideangeli@live.com" TargetMode="External"/><Relationship Id="rId5" Type="http://schemas.openxmlformats.org/officeDocument/2006/relationships/hyperlink" Target="mailto:danideangeli@live.com*" TargetMode="External"/><Relationship Id="rId15" Type="http://schemas.microsoft.com/office/2011/relationships/people" Target="people.xml"/><Relationship Id="rId10" Type="http://schemas.openxmlformats.org/officeDocument/2006/relationships/hyperlink" Target="mailto:robert.poulin@otago.ac.nz" TargetMode="External"/><Relationship Id="rId4" Type="http://schemas.openxmlformats.org/officeDocument/2006/relationships/webSettings" Target="webSettings.xml"/><Relationship Id="rId9" Type="http://schemas.openxmlformats.org/officeDocument/2006/relationships/hyperlink" Target="https://orcid.org/0000-0001-5550-7157"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46513-1384-498D-88E0-F3E926B15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836</Words>
  <Characters>4767</Characters>
  <Application>Microsoft Office Word</Application>
  <DocSecurity>0</DocSecurity>
  <Lines>39</Lines>
  <Paragraphs>11</Paragraphs>
  <ScaleCrop>false</ScaleCrop>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Alan Fecchio</cp:lastModifiedBy>
  <cp:revision>3</cp:revision>
  <dcterms:created xsi:type="dcterms:W3CDTF">2020-12-04T01:34:00Z</dcterms:created>
  <dcterms:modified xsi:type="dcterms:W3CDTF">2020-12-04T13:26:00Z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7ced3297-5489-3533-9aae-52a1e0ac647a</vt:lpwstr>
  </property>
  <property fmtid="{D5CDD505-2E9C-101B-9397-08002B2CF9AE}" pid="4" name="Mendeley Citation Style_1">
    <vt:lpwstr>http://www.zotero.org/styles/international-journal-for-parasitology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http://www.zotero.org/styles/international-journal-for-parasitology</vt:lpwstr>
  </property>
  <property fmtid="{D5CDD505-2E9C-101B-9397-08002B2CF9AE}" pid="16" name="Mendeley Recent Style Name 5_1">
    <vt:lpwstr>International Journal for Parasitology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http://www.zotero.org/styles/oikos</vt:lpwstr>
  </property>
  <property fmtid="{D5CDD505-2E9C-101B-9397-08002B2CF9AE}" pid="22" name="Mendeley Recent Style Name 8_1">
    <vt:lpwstr>Oikos</vt:lpwstr>
  </property>
  <property fmtid="{D5CDD505-2E9C-101B-9397-08002B2CF9AE}" pid="23" name="Mendeley Recent Style Id 9_1">
    <vt:lpwstr>http://www.zotero.org/styles/proceedings-of-the-royal-society-a</vt:lpwstr>
  </property>
  <property fmtid="{D5CDD505-2E9C-101B-9397-08002B2CF9AE}" pid="24" name="Mendeley Recent Style Name 9_1">
    <vt:lpwstr>Proceedings of the Royal Society A</vt:lpwstr>
  </property>
</Properties>
</file>