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53B65" w14:textId="3B9B9F9D" w:rsidR="00682C0C" w:rsidRPr="003B6A4F" w:rsidRDefault="00682C0C" w:rsidP="003B6A4F">
      <w:pPr>
        <w:spacing w:line="480" w:lineRule="auto"/>
        <w:rPr>
          <w:rFonts w:cs="Times New Roman"/>
          <w:b/>
          <w:bCs/>
          <w:szCs w:val="24"/>
        </w:rPr>
      </w:pPr>
      <w:r w:rsidRPr="003B6A4F">
        <w:rPr>
          <w:rFonts w:cs="Times New Roman"/>
          <w:b/>
          <w:bCs/>
          <w:szCs w:val="24"/>
        </w:rPr>
        <w:t>Bird migration</w:t>
      </w:r>
      <w:bookmarkStart w:id="0" w:name="_Hlk38549360"/>
      <w:r w:rsidR="008243F3">
        <w:rPr>
          <w:rFonts w:cs="Times New Roman"/>
          <w:b/>
          <w:bCs/>
          <w:szCs w:val="24"/>
        </w:rPr>
        <w:t xml:space="preserve"> </w:t>
      </w:r>
      <w:r w:rsidR="0018552B">
        <w:rPr>
          <w:rFonts w:cs="Times New Roman"/>
          <w:b/>
          <w:bCs/>
          <w:szCs w:val="24"/>
        </w:rPr>
        <w:t>may connect</w:t>
      </w:r>
      <w:r w:rsidR="008243F3">
        <w:rPr>
          <w:rFonts w:cs="Times New Roman"/>
          <w:b/>
          <w:bCs/>
          <w:szCs w:val="24"/>
        </w:rPr>
        <w:t xml:space="preserve"> parasite </w:t>
      </w:r>
      <w:r w:rsidR="0018552B">
        <w:rPr>
          <w:rFonts w:cs="Times New Roman"/>
          <w:b/>
          <w:bCs/>
          <w:szCs w:val="24"/>
        </w:rPr>
        <w:t>lineages but does not raise</w:t>
      </w:r>
      <w:r w:rsidR="008243F3">
        <w:rPr>
          <w:rFonts w:cs="Times New Roman"/>
          <w:b/>
          <w:bCs/>
          <w:szCs w:val="24"/>
        </w:rPr>
        <w:t xml:space="preserve"> </w:t>
      </w:r>
      <w:r w:rsidRPr="003B6A4F">
        <w:rPr>
          <w:rFonts w:cs="Times New Roman"/>
          <w:b/>
          <w:bCs/>
          <w:szCs w:val="24"/>
        </w:rPr>
        <w:t xml:space="preserve">local prevalence and </w:t>
      </w:r>
      <w:r w:rsidR="00B7625A" w:rsidRPr="003B6A4F">
        <w:rPr>
          <w:rFonts w:cs="Times New Roman"/>
          <w:b/>
          <w:bCs/>
          <w:szCs w:val="24"/>
        </w:rPr>
        <w:t xml:space="preserve">richness </w:t>
      </w:r>
      <w:r w:rsidRPr="003B6A4F">
        <w:rPr>
          <w:rFonts w:cs="Times New Roman"/>
          <w:b/>
          <w:bCs/>
          <w:szCs w:val="24"/>
        </w:rPr>
        <w:t xml:space="preserve">of avian </w:t>
      </w:r>
      <w:proofErr w:type="spellStart"/>
      <w:r w:rsidRPr="003B6A4F">
        <w:rPr>
          <w:rFonts w:cs="Times New Roman"/>
          <w:b/>
          <w:bCs/>
          <w:szCs w:val="24"/>
        </w:rPr>
        <w:t>haemosporidian</w:t>
      </w:r>
      <w:proofErr w:type="spellEnd"/>
      <w:r w:rsidRPr="003B6A4F">
        <w:rPr>
          <w:rFonts w:cs="Times New Roman"/>
          <w:b/>
          <w:bCs/>
          <w:szCs w:val="24"/>
        </w:rPr>
        <w:t xml:space="preserve"> parasites</w:t>
      </w:r>
      <w:bookmarkEnd w:id="0"/>
    </w:p>
    <w:p w14:paraId="11A56FD5" w14:textId="1AE7B833" w:rsidR="00750556" w:rsidRDefault="00750556" w:rsidP="003B6A4F">
      <w:pPr>
        <w:pStyle w:val="Ttulo"/>
        <w:spacing w:line="480" w:lineRule="auto"/>
        <w:rPr>
          <w:rFonts w:cs="Times New Roman"/>
          <w:b w:val="0"/>
          <w:bCs/>
          <w:szCs w:val="24"/>
          <w:lang w:val="pt-BR"/>
        </w:rPr>
      </w:pPr>
      <w:r w:rsidRPr="003B6A4F">
        <w:rPr>
          <w:rFonts w:cs="Times New Roman"/>
          <w:b w:val="0"/>
          <w:bCs/>
          <w:szCs w:val="24"/>
          <w:lang w:val="pt-BR"/>
        </w:rPr>
        <w:t>Daniela de Angeli Dutra¹*, Antoine Filion¹, Alan Fecchio², Érika Martins Braga³, Robert Poulin¹</w:t>
      </w:r>
    </w:p>
    <w:p w14:paraId="46923267" w14:textId="77777777" w:rsidR="003B6A4F" w:rsidRPr="003B6A4F" w:rsidRDefault="003B6A4F" w:rsidP="003B6A4F">
      <w:pPr>
        <w:rPr>
          <w:lang w:val="pt-BR"/>
        </w:rPr>
      </w:pPr>
    </w:p>
    <w:p w14:paraId="1598E6C0" w14:textId="2B7D9304" w:rsidR="00750556" w:rsidRPr="005D2F04" w:rsidRDefault="001678A5" w:rsidP="003B6A4F">
      <w:pPr>
        <w:spacing w:line="480" w:lineRule="auto"/>
        <w:rPr>
          <w:rFonts w:cs="Times New Roman"/>
          <w:color w:val="FF0000"/>
          <w:szCs w:val="24"/>
          <w:lang w:val="pt-BR"/>
        </w:rPr>
      </w:pPr>
      <w:r>
        <w:fldChar w:fldCharType="begin"/>
      </w:r>
      <w:r w:rsidRPr="008B1D16">
        <w:rPr>
          <w:lang w:val="pt-BR"/>
          <w:rPrChange w:id="1" w:author="Daniela de Angeli Dutra" w:date="2020-05-18T09:09:00Z">
            <w:rPr/>
          </w:rPrChange>
        </w:rPr>
        <w:instrText xml:space="preserve"> HYPERLINK "mailto:danideangeli@live.com*" </w:instrText>
      </w:r>
      <w:r>
        <w:fldChar w:fldCharType="separate"/>
      </w:r>
      <w:r w:rsidR="00D36CC1" w:rsidRPr="000B0B4B">
        <w:rPr>
          <w:rStyle w:val="Hyperlink"/>
          <w:rFonts w:cs="Times New Roman"/>
          <w:szCs w:val="24"/>
          <w:lang w:val="pt-BR"/>
        </w:rPr>
        <w:t>danideangeli@live.com*</w:t>
      </w:r>
      <w:r>
        <w:rPr>
          <w:rStyle w:val="Hyperlink"/>
          <w:rFonts w:cs="Times New Roman"/>
          <w:szCs w:val="24"/>
          <w:lang w:val="pt-BR"/>
        </w:rPr>
        <w:fldChar w:fldCharType="end"/>
      </w:r>
      <w:r w:rsidR="005D2F04">
        <w:rPr>
          <w:rFonts w:cs="Times New Roman"/>
          <w:color w:val="FF0000"/>
          <w:szCs w:val="24"/>
          <w:lang w:val="pt-BR"/>
        </w:rPr>
        <w:t xml:space="preserve"> </w:t>
      </w:r>
      <w:r w:rsidR="005D2F04" w:rsidRPr="005D2F04">
        <w:rPr>
          <w:rFonts w:cs="Times New Roman"/>
          <w:szCs w:val="24"/>
          <w:lang w:val="pt-BR"/>
        </w:rPr>
        <w:t>https://orcid.org/0000-0003-2341-2035</w:t>
      </w:r>
    </w:p>
    <w:p w14:paraId="2EECBA00" w14:textId="4FFEED24" w:rsidR="00750556" w:rsidRPr="003B6A4F" w:rsidRDefault="001678A5" w:rsidP="003B6A4F">
      <w:pPr>
        <w:spacing w:line="480" w:lineRule="auto"/>
        <w:rPr>
          <w:rFonts w:cs="Times New Roman"/>
          <w:color w:val="FF0000"/>
          <w:szCs w:val="24"/>
          <w:lang w:val="pt-BR"/>
        </w:rPr>
      </w:pPr>
      <w:r>
        <w:fldChar w:fldCharType="begin"/>
      </w:r>
      <w:r w:rsidRPr="008B1D16">
        <w:rPr>
          <w:lang w:val="pt-BR"/>
          <w:rPrChange w:id="2" w:author="Daniela de Angeli Dutra" w:date="2020-05-18T09:09:00Z">
            <w:rPr/>
          </w:rPrChange>
        </w:rPr>
        <w:instrText xml:space="preserve"> HYPERLINK "mailto:afilion90@gmail.com" </w:instrText>
      </w:r>
      <w:r>
        <w:fldChar w:fldCharType="separate"/>
      </w:r>
      <w:r w:rsidR="006C1FDE" w:rsidRPr="00BD7804">
        <w:rPr>
          <w:rStyle w:val="Hyperlink"/>
          <w:rFonts w:cs="Times New Roman"/>
          <w:szCs w:val="24"/>
          <w:lang w:val="pt-BR"/>
        </w:rPr>
        <w:t>afilion90@gmail.com</w:t>
      </w:r>
      <w:r>
        <w:rPr>
          <w:rStyle w:val="Hyperlink"/>
          <w:rFonts w:cs="Times New Roman"/>
          <w:szCs w:val="24"/>
          <w:lang w:val="pt-BR"/>
        </w:rPr>
        <w:fldChar w:fldCharType="end"/>
      </w:r>
      <w:r w:rsidR="006C1FDE">
        <w:rPr>
          <w:rFonts w:cs="Times New Roman"/>
          <w:color w:val="FF0000"/>
          <w:szCs w:val="24"/>
          <w:lang w:val="pt-BR"/>
        </w:rPr>
        <w:t xml:space="preserve"> </w:t>
      </w:r>
      <w:r w:rsidR="006C1FDE" w:rsidRPr="005D2F04">
        <w:rPr>
          <w:rFonts w:cs="Times New Roman"/>
          <w:szCs w:val="24"/>
          <w:lang w:val="pt-BR"/>
        </w:rPr>
        <w:t>https://orcid.org/</w:t>
      </w:r>
      <w:r w:rsidR="006C1FDE" w:rsidRPr="006C1FDE">
        <w:rPr>
          <w:rFonts w:cs="Times New Roman"/>
          <w:szCs w:val="24"/>
          <w:lang w:val="pt-BR"/>
        </w:rPr>
        <w:t>0000-0003-1198-3017</w:t>
      </w:r>
    </w:p>
    <w:p w14:paraId="439C674D" w14:textId="14455710" w:rsidR="00750556" w:rsidRPr="003B6A4F" w:rsidRDefault="001678A5" w:rsidP="003B6A4F">
      <w:pPr>
        <w:spacing w:line="480" w:lineRule="auto"/>
        <w:rPr>
          <w:rFonts w:cs="Times New Roman"/>
          <w:color w:val="FF0000"/>
          <w:szCs w:val="24"/>
          <w:lang w:val="pt-BR"/>
        </w:rPr>
      </w:pPr>
      <w:r>
        <w:fldChar w:fldCharType="begin"/>
      </w:r>
      <w:r w:rsidRPr="008B1D16">
        <w:rPr>
          <w:lang w:val="pt-BR"/>
          <w:rPrChange w:id="3" w:author="Daniela de Angeli Dutra" w:date="2020-05-18T09:09:00Z">
            <w:rPr/>
          </w:rPrChange>
        </w:rPr>
        <w:instrText xml:space="preserve"> HYPERLINK "mailto:alanfecchio@gmail.com" </w:instrText>
      </w:r>
      <w:r>
        <w:fldChar w:fldCharType="separate"/>
      </w:r>
      <w:r w:rsidR="00493F1C" w:rsidRPr="00493F1C">
        <w:rPr>
          <w:rStyle w:val="Hyperlink"/>
          <w:lang w:val="pt-BR"/>
        </w:rPr>
        <w:t>alanfecchio@gmail.com</w:t>
      </w:r>
      <w:r>
        <w:rPr>
          <w:rStyle w:val="Hyperlink"/>
          <w:lang w:val="pt-BR"/>
        </w:rPr>
        <w:fldChar w:fldCharType="end"/>
      </w:r>
      <w:r w:rsidR="00493F1C" w:rsidRPr="00493F1C">
        <w:rPr>
          <w:lang w:val="pt-BR"/>
        </w:rPr>
        <w:t xml:space="preserve"> </w:t>
      </w:r>
      <w:r w:rsidR="009E2175" w:rsidRPr="00493F1C">
        <w:rPr>
          <w:rFonts w:cs="Times New Roman"/>
          <w:szCs w:val="24"/>
          <w:lang w:val="pt-BR"/>
        </w:rPr>
        <w:t>https://orcid.org/0000-0002-7319-0234</w:t>
      </w:r>
    </w:p>
    <w:p w14:paraId="69A1F31A" w14:textId="77777777" w:rsidR="00934CA7" w:rsidRPr="00934CA7" w:rsidRDefault="001678A5" w:rsidP="00934CA7">
      <w:pPr>
        <w:spacing w:line="480" w:lineRule="auto"/>
        <w:rPr>
          <w:rFonts w:cs="Times New Roman"/>
          <w:szCs w:val="24"/>
          <w:lang w:val="pt-BR"/>
        </w:rPr>
      </w:pPr>
      <w:r>
        <w:fldChar w:fldCharType="begin"/>
      </w:r>
      <w:r w:rsidRPr="008B1D16">
        <w:rPr>
          <w:lang w:val="pt-BR"/>
          <w:rPrChange w:id="4" w:author="Daniela de Angeli Dutra" w:date="2020-05-18T09:09:00Z">
            <w:rPr/>
          </w:rPrChange>
        </w:rPr>
        <w:instrText xml:space="preserve"> HYPERLINK "mailto:embraga@icb.ufmg.br" </w:instrText>
      </w:r>
      <w:r>
        <w:fldChar w:fldCharType="separate"/>
      </w:r>
      <w:r w:rsidR="00934CA7" w:rsidRPr="00934CA7">
        <w:rPr>
          <w:rStyle w:val="Hyperlink"/>
          <w:rFonts w:cs="Times New Roman"/>
          <w:szCs w:val="24"/>
          <w:lang w:val="pt-BR"/>
        </w:rPr>
        <w:t>embraga@icb.ufmg.br</w:t>
      </w:r>
      <w:r>
        <w:rPr>
          <w:rStyle w:val="Hyperlink"/>
          <w:rFonts w:cs="Times New Roman"/>
          <w:szCs w:val="24"/>
          <w:lang w:val="pt-BR"/>
        </w:rPr>
        <w:fldChar w:fldCharType="end"/>
      </w:r>
      <w:r w:rsidR="00934CA7" w:rsidRPr="00934CA7">
        <w:rPr>
          <w:rFonts w:cs="Times New Roman"/>
          <w:color w:val="FF0000"/>
          <w:szCs w:val="24"/>
          <w:lang w:val="pt-BR"/>
        </w:rPr>
        <w:t xml:space="preserve"> </w:t>
      </w:r>
      <w:r>
        <w:fldChar w:fldCharType="begin"/>
      </w:r>
      <w:r w:rsidRPr="008B1D16">
        <w:rPr>
          <w:lang w:val="pt-BR"/>
          <w:rPrChange w:id="5" w:author="Daniela de Angeli Dutra" w:date="2020-05-18T09:09:00Z">
            <w:rPr/>
          </w:rPrChange>
        </w:rPr>
        <w:instrText xml:space="preserve"> HYPERLINK "https://orcid.org/0000-0001-5550-7157" </w:instrText>
      </w:r>
      <w:r>
        <w:fldChar w:fldCharType="separate"/>
      </w:r>
      <w:r w:rsidR="00934CA7" w:rsidRPr="00934CA7">
        <w:rPr>
          <w:rFonts w:cs="Times New Roman"/>
          <w:szCs w:val="24"/>
          <w:lang w:val="pt-BR"/>
        </w:rPr>
        <w:t>https://orcid.org/0000-0001-5550-7157</w:t>
      </w:r>
      <w:r>
        <w:rPr>
          <w:rFonts w:cs="Times New Roman"/>
          <w:szCs w:val="24"/>
          <w:lang w:val="pt-BR"/>
        </w:rPr>
        <w:fldChar w:fldCharType="end"/>
      </w:r>
    </w:p>
    <w:p w14:paraId="165D2FCC" w14:textId="5DC81755" w:rsidR="00A83253" w:rsidRDefault="001678A5" w:rsidP="003B6A4F">
      <w:pPr>
        <w:spacing w:line="480" w:lineRule="auto"/>
        <w:rPr>
          <w:rFonts w:cs="Times New Roman"/>
          <w:color w:val="FF0000"/>
          <w:szCs w:val="24"/>
          <w:lang w:val="pt-BR"/>
        </w:rPr>
      </w:pPr>
      <w:r>
        <w:fldChar w:fldCharType="begin"/>
      </w:r>
      <w:r w:rsidRPr="008B1D16">
        <w:rPr>
          <w:lang w:val="pt-BR"/>
          <w:rPrChange w:id="6" w:author="Daniela de Angeli Dutra" w:date="2020-05-18T09:09:00Z">
            <w:rPr/>
          </w:rPrChange>
        </w:rPr>
        <w:instrText xml:space="preserve"> HYPERLINK "mailto:robert.poulin@otago.ac.nz" </w:instrText>
      </w:r>
      <w:r>
        <w:fldChar w:fldCharType="separate"/>
      </w:r>
      <w:r w:rsidR="00B17D1B" w:rsidRPr="00A94CBE">
        <w:rPr>
          <w:rStyle w:val="Hyperlink"/>
          <w:rFonts w:cs="Times New Roman"/>
          <w:szCs w:val="24"/>
          <w:lang w:val="pt-BR"/>
        </w:rPr>
        <w:t>robert.poulin@otago.ac.nz</w:t>
      </w:r>
      <w:r>
        <w:rPr>
          <w:rStyle w:val="Hyperlink"/>
          <w:rFonts w:cs="Times New Roman"/>
          <w:szCs w:val="24"/>
          <w:lang w:val="pt-BR"/>
        </w:rPr>
        <w:fldChar w:fldCharType="end"/>
      </w:r>
      <w:r w:rsidR="00B17D1B">
        <w:rPr>
          <w:rFonts w:cs="Times New Roman"/>
          <w:color w:val="FF0000"/>
          <w:szCs w:val="24"/>
          <w:lang w:val="pt-BR"/>
        </w:rPr>
        <w:t xml:space="preserve"> </w:t>
      </w:r>
      <w:r w:rsidR="00B17D1B" w:rsidRPr="00493F1C">
        <w:rPr>
          <w:rFonts w:cs="Times New Roman"/>
          <w:szCs w:val="24"/>
          <w:lang w:val="pt-BR"/>
        </w:rPr>
        <w:t>https://orcid.org/0000-000</w:t>
      </w:r>
      <w:r w:rsidR="00B17D1B">
        <w:rPr>
          <w:rFonts w:cs="Times New Roman"/>
          <w:szCs w:val="24"/>
          <w:lang w:val="pt-BR"/>
        </w:rPr>
        <w:t>3</w:t>
      </w:r>
      <w:r w:rsidR="00B17D1B" w:rsidRPr="00493F1C">
        <w:rPr>
          <w:rFonts w:cs="Times New Roman"/>
          <w:szCs w:val="24"/>
          <w:lang w:val="pt-BR"/>
        </w:rPr>
        <w:t>-</w:t>
      </w:r>
      <w:r w:rsidR="00B17D1B">
        <w:rPr>
          <w:rFonts w:cs="Times New Roman"/>
          <w:szCs w:val="24"/>
          <w:lang w:val="pt-BR"/>
        </w:rPr>
        <w:t>1390</w:t>
      </w:r>
      <w:r w:rsidR="00B17D1B" w:rsidRPr="00493F1C">
        <w:rPr>
          <w:rFonts w:cs="Times New Roman"/>
          <w:szCs w:val="24"/>
          <w:lang w:val="pt-BR"/>
        </w:rPr>
        <w:t>-</w:t>
      </w:r>
      <w:r w:rsidR="00B17D1B">
        <w:rPr>
          <w:rFonts w:cs="Times New Roman"/>
          <w:szCs w:val="24"/>
          <w:lang w:val="pt-BR"/>
        </w:rPr>
        <w:t>1206</w:t>
      </w:r>
    </w:p>
    <w:p w14:paraId="45D4D9A9" w14:textId="77777777" w:rsidR="003B6A4F" w:rsidRPr="003B6A4F" w:rsidRDefault="003B6A4F" w:rsidP="003B6A4F">
      <w:pPr>
        <w:spacing w:line="480" w:lineRule="auto"/>
        <w:rPr>
          <w:rFonts w:cs="Times New Roman"/>
          <w:color w:val="FF0000"/>
          <w:szCs w:val="24"/>
          <w:lang w:val="pt-BR"/>
        </w:rPr>
      </w:pPr>
    </w:p>
    <w:p w14:paraId="5233FFEC" w14:textId="3F184AEB" w:rsidR="00750556" w:rsidRPr="003B6A4F" w:rsidRDefault="00750556" w:rsidP="003B6A4F">
      <w:pPr>
        <w:spacing w:line="480" w:lineRule="auto"/>
        <w:rPr>
          <w:rFonts w:cs="Times New Roman"/>
          <w:szCs w:val="24"/>
        </w:rPr>
      </w:pPr>
      <w:r w:rsidRPr="003B6A4F">
        <w:rPr>
          <w:rFonts w:cs="Times New Roman"/>
          <w:szCs w:val="24"/>
        </w:rPr>
        <w:t>1.Department of Zoology, University of Otago, Dunedin, New Zealand</w:t>
      </w:r>
    </w:p>
    <w:p w14:paraId="496DE4B3" w14:textId="2F74D2FF" w:rsidR="00865E4D" w:rsidRPr="003B6A4F" w:rsidRDefault="00750556" w:rsidP="003B6A4F">
      <w:pPr>
        <w:spacing w:line="480" w:lineRule="auto"/>
        <w:rPr>
          <w:rFonts w:cs="Times New Roman"/>
          <w:szCs w:val="24"/>
          <w:lang w:val="pt-BR"/>
        </w:rPr>
      </w:pPr>
      <w:r w:rsidRPr="003B6A4F">
        <w:rPr>
          <w:rFonts w:cs="Times New Roman"/>
          <w:szCs w:val="24"/>
          <w:lang w:val="pt-BR"/>
        </w:rPr>
        <w:t>2.</w:t>
      </w:r>
      <w:r w:rsidR="00865E4D" w:rsidRPr="003B6A4F">
        <w:rPr>
          <w:rFonts w:cs="Times New Roman"/>
          <w:szCs w:val="24"/>
          <w:lang w:val="pt-BR"/>
        </w:rPr>
        <w:t xml:space="preserve">Programa de Pós-graduação em Ecologia e Conservação da Biodiversidade, Universidade Federal de Mato Grosso, Cuiabá, MT 78060-900, </w:t>
      </w:r>
      <w:proofErr w:type="spellStart"/>
      <w:r w:rsidR="00865E4D" w:rsidRPr="003B6A4F">
        <w:rPr>
          <w:rFonts w:cs="Times New Roman"/>
          <w:szCs w:val="24"/>
          <w:lang w:val="pt-BR"/>
        </w:rPr>
        <w:t>Brazil</w:t>
      </w:r>
      <w:proofErr w:type="spellEnd"/>
    </w:p>
    <w:p w14:paraId="16F1063F" w14:textId="6B00D0F4" w:rsidR="00D36CC1" w:rsidRDefault="00750556" w:rsidP="003B6A4F">
      <w:pPr>
        <w:spacing w:line="480" w:lineRule="auto"/>
        <w:rPr>
          <w:rFonts w:cs="Times New Roman"/>
          <w:szCs w:val="24"/>
          <w:lang w:val="pt-BR"/>
        </w:rPr>
      </w:pPr>
      <w:r w:rsidRPr="003B6A4F">
        <w:rPr>
          <w:rFonts w:cs="Times New Roman"/>
          <w:szCs w:val="24"/>
          <w:lang w:val="pt-BR"/>
        </w:rPr>
        <w:t xml:space="preserve">3.Departamento de Parasitologia, Instituto de Ciências Biológicas, Universidade Federal de Minas Gerais, </w:t>
      </w:r>
      <w:proofErr w:type="spellStart"/>
      <w:r w:rsidRPr="003B6A4F">
        <w:rPr>
          <w:rFonts w:cs="Times New Roman"/>
          <w:szCs w:val="24"/>
          <w:lang w:val="pt-BR"/>
        </w:rPr>
        <w:t>Brazil</w:t>
      </w:r>
      <w:proofErr w:type="spellEnd"/>
    </w:p>
    <w:p w14:paraId="195D1648" w14:textId="77777777" w:rsidR="004226EF" w:rsidRDefault="004226EF" w:rsidP="003B6A4F">
      <w:pPr>
        <w:spacing w:line="480" w:lineRule="auto"/>
        <w:rPr>
          <w:rFonts w:cs="Times New Roman"/>
          <w:szCs w:val="24"/>
          <w:lang w:val="pt-BR"/>
        </w:rPr>
      </w:pPr>
    </w:p>
    <w:p w14:paraId="1B73142E" w14:textId="77777777" w:rsidR="00D36CC1" w:rsidRPr="00D36CC1" w:rsidRDefault="00D36CC1" w:rsidP="00D36CC1">
      <w:pPr>
        <w:spacing w:line="360" w:lineRule="auto"/>
        <w:rPr>
          <w:rFonts w:cs="Times New Roman"/>
          <w:b/>
          <w:lang w:val="pt-BR"/>
        </w:rPr>
      </w:pPr>
      <w:r w:rsidRPr="00D36CC1">
        <w:rPr>
          <w:rFonts w:cs="Times New Roman"/>
          <w:b/>
          <w:lang w:val="pt-BR"/>
        </w:rPr>
        <w:t>*</w:t>
      </w:r>
      <w:proofErr w:type="spellStart"/>
      <w:r w:rsidRPr="00D36CC1">
        <w:rPr>
          <w:rFonts w:cs="Times New Roman"/>
          <w:b/>
          <w:lang w:val="pt-BR"/>
        </w:rPr>
        <w:t>Correspondence</w:t>
      </w:r>
      <w:proofErr w:type="spellEnd"/>
      <w:r w:rsidRPr="00D36CC1">
        <w:rPr>
          <w:rFonts w:cs="Times New Roman"/>
          <w:b/>
          <w:lang w:val="pt-BR"/>
        </w:rPr>
        <w:t>:</w:t>
      </w:r>
    </w:p>
    <w:p w14:paraId="44AEF2EE" w14:textId="77777777" w:rsidR="00D36CC1" w:rsidRPr="00D36CC1" w:rsidRDefault="00D36CC1" w:rsidP="00D36CC1">
      <w:pPr>
        <w:spacing w:line="360" w:lineRule="auto"/>
        <w:rPr>
          <w:rFonts w:cs="Times New Roman"/>
          <w:lang w:val="pt-BR"/>
        </w:rPr>
      </w:pPr>
      <w:r w:rsidRPr="00D36CC1">
        <w:rPr>
          <w:rFonts w:cs="Times New Roman"/>
          <w:lang w:val="pt-BR"/>
        </w:rPr>
        <w:t>Daniela de Angeli Dutra</w:t>
      </w:r>
    </w:p>
    <w:p w14:paraId="6044E699" w14:textId="7EFFC66C" w:rsidR="003B6A4F" w:rsidRPr="004226EF" w:rsidRDefault="00D36CC1" w:rsidP="004226EF">
      <w:pPr>
        <w:spacing w:line="360" w:lineRule="auto"/>
        <w:rPr>
          <w:rFonts w:cs="Times New Roman"/>
          <w:lang w:val="pt-BR"/>
        </w:rPr>
      </w:pPr>
      <w:r>
        <w:rPr>
          <w:rFonts w:cs="Times New Roman"/>
          <w:lang w:val="pt-BR"/>
        </w:rPr>
        <w:t>danideangeli@live.com</w:t>
      </w:r>
      <w:r w:rsidR="003B6A4F">
        <w:rPr>
          <w:rFonts w:cs="Times New Roman"/>
          <w:szCs w:val="24"/>
          <w:lang w:val="pt-BR"/>
        </w:rPr>
        <w:br w:type="page"/>
      </w:r>
    </w:p>
    <w:p w14:paraId="73E1BD61" w14:textId="0B64B38D" w:rsidR="00FF2A33" w:rsidRPr="003B6A4F" w:rsidRDefault="00DA1478" w:rsidP="003B6A4F">
      <w:pPr>
        <w:pStyle w:val="Ttulo"/>
        <w:spacing w:line="480" w:lineRule="auto"/>
        <w:rPr>
          <w:rFonts w:cs="Times New Roman"/>
          <w:szCs w:val="24"/>
        </w:rPr>
      </w:pPr>
      <w:r w:rsidRPr="003B6A4F">
        <w:rPr>
          <w:rFonts w:cs="Times New Roman"/>
          <w:szCs w:val="24"/>
        </w:rPr>
        <w:lastRenderedPageBreak/>
        <w:t xml:space="preserve">2. </w:t>
      </w:r>
      <w:r w:rsidR="00FF2A33" w:rsidRPr="003B6A4F">
        <w:rPr>
          <w:rFonts w:cs="Times New Roman"/>
          <w:szCs w:val="24"/>
        </w:rPr>
        <w:t>Methods</w:t>
      </w:r>
    </w:p>
    <w:p w14:paraId="6CBA2095" w14:textId="4985D8AA" w:rsidR="00DA1478" w:rsidRPr="003B6A4F" w:rsidRDefault="00DA1478" w:rsidP="003B6A4F">
      <w:pPr>
        <w:pStyle w:val="Subttulo"/>
        <w:spacing w:line="480" w:lineRule="auto"/>
        <w:rPr>
          <w:rFonts w:cs="Times New Roman"/>
          <w:szCs w:val="24"/>
        </w:rPr>
      </w:pPr>
      <w:r w:rsidRPr="003B6A4F">
        <w:rPr>
          <w:rFonts w:cs="Times New Roman"/>
          <w:szCs w:val="24"/>
        </w:rPr>
        <w:t>2.1 Dataset</w:t>
      </w:r>
    </w:p>
    <w:p w14:paraId="7A015567" w14:textId="0623B359" w:rsidR="00DA1478" w:rsidRDefault="00DA1478" w:rsidP="003B6A4F">
      <w:pPr>
        <w:spacing w:line="480" w:lineRule="auto"/>
        <w:ind w:firstLine="708"/>
        <w:rPr>
          <w:rFonts w:cs="Times New Roman"/>
          <w:szCs w:val="24"/>
        </w:rPr>
      </w:pPr>
      <w:r w:rsidRPr="00196DAD">
        <w:rPr>
          <w:rFonts w:cs="Times New Roman"/>
          <w:szCs w:val="24"/>
        </w:rPr>
        <w:tab/>
      </w:r>
      <w:r w:rsidR="00546453" w:rsidRPr="00196DAD">
        <w:rPr>
          <w:rFonts w:cs="Times New Roman"/>
          <w:bCs/>
          <w:iCs/>
          <w:szCs w:val="24"/>
        </w:rPr>
        <w:t xml:space="preserve">All analyses were performed using </w:t>
      </w:r>
      <w:r w:rsidR="00D00A31" w:rsidRPr="00196DAD">
        <w:rPr>
          <w:rFonts w:cs="Times New Roman"/>
          <w:szCs w:val="24"/>
        </w:rPr>
        <w:t>a</w:t>
      </w:r>
      <w:r w:rsidR="00286CE3" w:rsidRPr="00196DAD">
        <w:rPr>
          <w:rFonts w:cs="Times New Roman"/>
          <w:szCs w:val="24"/>
        </w:rPr>
        <w:t xml:space="preserve"> dataset</w:t>
      </w:r>
      <w:r w:rsidRPr="00196DAD">
        <w:rPr>
          <w:rFonts w:cs="Times New Roman"/>
          <w:szCs w:val="24"/>
        </w:rPr>
        <w:t xml:space="preserve"> </w:t>
      </w:r>
      <w:r w:rsidR="00175205" w:rsidRPr="00196DAD">
        <w:rPr>
          <w:rFonts w:cs="Times New Roman"/>
          <w:szCs w:val="24"/>
        </w:rPr>
        <w:t>comprising</w:t>
      </w:r>
      <w:r w:rsidRPr="00196DAD">
        <w:rPr>
          <w:rFonts w:cs="Times New Roman"/>
          <w:bCs/>
          <w:iCs/>
          <w:szCs w:val="24"/>
        </w:rPr>
        <w:t xml:space="preserve"> </w:t>
      </w:r>
      <w:r w:rsidRPr="00196DAD">
        <w:rPr>
          <w:rFonts w:cs="Times New Roman"/>
          <w:szCs w:val="24"/>
        </w:rPr>
        <w:t xml:space="preserve">~13200 bird blood samples </w:t>
      </w:r>
      <w:r w:rsidR="00D00A31" w:rsidRPr="00196DAD">
        <w:rPr>
          <w:rFonts w:cs="Times New Roman"/>
          <w:szCs w:val="24"/>
        </w:rPr>
        <w:t>accounting for</w:t>
      </w:r>
      <w:r w:rsidRPr="00196DAD">
        <w:rPr>
          <w:rFonts w:cs="Times New Roman"/>
          <w:szCs w:val="24"/>
        </w:rPr>
        <w:t xml:space="preserve"> </w:t>
      </w:r>
      <w:r w:rsidR="00CD1DDD" w:rsidRPr="00196DAD">
        <w:rPr>
          <w:rFonts w:cs="Times New Roman"/>
          <w:szCs w:val="24"/>
        </w:rPr>
        <w:t xml:space="preserve">916 species from </w:t>
      </w:r>
      <w:r w:rsidRPr="00196DAD">
        <w:rPr>
          <w:rFonts w:cs="Times New Roman"/>
          <w:szCs w:val="24"/>
        </w:rPr>
        <w:t xml:space="preserve">63 different </w:t>
      </w:r>
      <w:r w:rsidR="004E7479">
        <w:rPr>
          <w:rFonts w:cs="Times New Roman"/>
          <w:szCs w:val="24"/>
        </w:rPr>
        <w:t>localities</w:t>
      </w:r>
      <w:r w:rsidRPr="00196DAD">
        <w:rPr>
          <w:rFonts w:cs="Times New Roman"/>
          <w:szCs w:val="24"/>
        </w:rPr>
        <w:t xml:space="preserve"> </w:t>
      </w:r>
      <w:r w:rsidR="00412DAE" w:rsidRPr="00196DAD">
        <w:rPr>
          <w:rFonts w:cs="Times New Roman"/>
          <w:szCs w:val="24"/>
        </w:rPr>
        <w:t xml:space="preserve">sampled from 2005 to 2018 </w:t>
      </w:r>
      <w:r w:rsidRPr="00196DAD">
        <w:rPr>
          <w:rFonts w:cs="Times New Roman"/>
          <w:szCs w:val="24"/>
        </w:rPr>
        <w:t>in South America</w:t>
      </w:r>
      <w:r w:rsidR="00B1540C" w:rsidRPr="00196DAD">
        <w:rPr>
          <w:rFonts w:cs="Times New Roman"/>
          <w:szCs w:val="24"/>
        </w:rPr>
        <w:t>, previously described in</w:t>
      </w:r>
      <w:r w:rsidR="00D00A31" w:rsidRPr="00196DAD">
        <w:rPr>
          <w:rFonts w:cs="Times New Roman"/>
          <w:szCs w:val="24"/>
        </w:rPr>
        <w:t xml:space="preserve"> </w:t>
      </w:r>
      <w:r w:rsidR="00D00A31" w:rsidRPr="00196DAD">
        <w:rPr>
          <w:rFonts w:cs="Times New Roman"/>
          <w:szCs w:val="24"/>
        </w:rPr>
        <w:fldChar w:fldCharType="begin" w:fldLock="1"/>
      </w:r>
      <w:r w:rsidR="00AA23B1" w:rsidRPr="00196DAD">
        <w:rPr>
          <w:rFonts w:cs="Times New Roman"/>
          <w:szCs w:val="24"/>
        </w:rPr>
        <w:instrText>ADDIN CSL_CITATION {"citationItems":[{"id":"ITEM-1","itemData":{"DOI":"10.1371/journal.pone.0178791","ISBN":"1111111111","ISSN":"19326203","abstract":"Habitat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ONE","id":"ITEM-1","issue":"6","issued":{"date-parts":[["2017"]]},"title":"Habitat modification and seasonality influence avian haemosporidian parasite distributions in southeastern Brazil","type":"article-journal","volume":"12"},"uris":["http://www.mendeley.com/documents/?uuid=e6b63828-31fb-4dd4-9b49-6b27746e0137"]},{"id":"ITEM-2","itemData":{"DOI":"10.1111/mec.15094","ISSN":"1365294X","abstract":"Identifying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birds","type":"article-journal","volume":"28"},"uris":["http://www.mendeley.com/documents/?uuid=5b9307eb-220e-41eb-9477-1fbeaad1eba9"]},{"id":"ITEM-3","itemData":{"DOI":"10.1371/journal.pone.0057770","ISBN":"1932-6203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ONE","id":"ITEM-3","issue":"3","issued":{"date-parts":[["2013"]]},"page":"1-9","title":"Exploring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Fecchio et al. 2019)","manualFormatting":"Lacorte et al. 2013, Ferreira et al. 2017, Fecchio et al. 2019","plainTextFormattedCitation":"(Lacorte et al. 2013, Ferreira et al. 2017, Fecchio et al. 2019)","previouslyFormattedCitation":"(Lacorte et al. 2013, Ferreira et al. 2017, Fecchio et al. 2019)"},"properties":{"noteIndex":0},"schema":"https://github.com/citation-style-language/schema/raw/master/csl-citation.json"}</w:instrText>
      </w:r>
      <w:r w:rsidR="00D00A31" w:rsidRPr="00196DAD">
        <w:rPr>
          <w:rFonts w:cs="Times New Roman"/>
          <w:szCs w:val="24"/>
        </w:rPr>
        <w:fldChar w:fldCharType="separate"/>
      </w:r>
      <w:r w:rsidR="00D00A31" w:rsidRPr="00196DAD">
        <w:rPr>
          <w:rFonts w:cs="Times New Roman"/>
          <w:noProof/>
          <w:szCs w:val="24"/>
        </w:rPr>
        <w:t>Lacorte et al. 2013, Ferreira et al. 2017, Fecchio et al. 2019</w:t>
      </w:r>
      <w:r w:rsidR="00D00A31" w:rsidRPr="00196DAD">
        <w:rPr>
          <w:rFonts w:cs="Times New Roman"/>
          <w:szCs w:val="24"/>
        </w:rPr>
        <w:fldChar w:fldCharType="end"/>
      </w:r>
      <w:r w:rsidR="00D00A31" w:rsidRPr="00196DAD">
        <w:rPr>
          <w:rFonts w:cs="Times New Roman"/>
          <w:szCs w:val="24"/>
        </w:rPr>
        <w:t xml:space="preserve"> and </w:t>
      </w:r>
      <w:r w:rsidR="00B1540C" w:rsidRPr="00196DAD">
        <w:rPr>
          <w:rFonts w:cs="Times New Roman"/>
          <w:szCs w:val="24"/>
        </w:rPr>
        <w:t xml:space="preserve">supplemented with new, previously </w:t>
      </w:r>
      <w:r w:rsidR="00D00A31" w:rsidRPr="00196DAD">
        <w:rPr>
          <w:rFonts w:cs="Times New Roman"/>
          <w:szCs w:val="24"/>
        </w:rPr>
        <w:t xml:space="preserve">unpublished data. In addition, </w:t>
      </w:r>
      <w:proofErr w:type="spellStart"/>
      <w:r w:rsidR="00D00A31" w:rsidRPr="00196DAD">
        <w:rPr>
          <w:rFonts w:cs="Times New Roman"/>
          <w:szCs w:val="24"/>
        </w:rPr>
        <w:t>haemosporidian</w:t>
      </w:r>
      <w:proofErr w:type="spellEnd"/>
      <w:r w:rsidR="00D00A31" w:rsidRPr="00196DAD">
        <w:rPr>
          <w:rFonts w:cs="Times New Roman"/>
          <w:szCs w:val="24"/>
        </w:rPr>
        <w:t xml:space="preserve"> lineages from</w:t>
      </w:r>
      <w:r w:rsidR="00B1540C" w:rsidRPr="00196DAD">
        <w:rPr>
          <w:rFonts w:cs="Times New Roman"/>
          <w:szCs w:val="24"/>
        </w:rPr>
        <w:t xml:space="preserve"> the</w:t>
      </w:r>
      <w:r w:rsidR="00D00A31" w:rsidRPr="00196DAD">
        <w:rPr>
          <w:rFonts w:cs="Times New Roman"/>
          <w:bCs/>
          <w:iCs/>
          <w:szCs w:val="24"/>
        </w:rPr>
        <w:t xml:space="preserve"> </w:t>
      </w:r>
      <w:proofErr w:type="spellStart"/>
      <w:r w:rsidR="00D00A31" w:rsidRPr="00196DAD">
        <w:rPr>
          <w:rFonts w:cs="Times New Roman"/>
          <w:bCs/>
          <w:iCs/>
          <w:szCs w:val="24"/>
        </w:rPr>
        <w:t>MalAvi</w:t>
      </w:r>
      <w:proofErr w:type="spellEnd"/>
      <w:r w:rsidR="00D00A31" w:rsidRPr="00196DAD">
        <w:rPr>
          <w:rFonts w:cs="Times New Roman"/>
          <w:bCs/>
          <w:iCs/>
          <w:szCs w:val="24"/>
        </w:rPr>
        <w:t xml:space="preserve"> </w:t>
      </w:r>
      <w:r w:rsidR="00D00A31" w:rsidRPr="00196DAD">
        <w:rPr>
          <w:rFonts w:cs="Times New Roman"/>
          <w:szCs w:val="24"/>
        </w:rPr>
        <w:t>database (</w:t>
      </w:r>
      <w:hyperlink r:id="rId8" w:history="1">
        <w:r w:rsidR="00D00A31" w:rsidRPr="00196DAD">
          <w:rPr>
            <w:rStyle w:val="Hyperlink"/>
            <w:rFonts w:cs="Times New Roman"/>
            <w:color w:val="auto"/>
            <w:szCs w:val="24"/>
            <w:u w:val="none"/>
          </w:rPr>
          <w:t>http://130.235.244.92/Malavi/</w:t>
        </w:r>
      </w:hyperlink>
      <w:r w:rsidR="00D00A31" w:rsidRPr="00196DAD">
        <w:rPr>
          <w:rStyle w:val="Hyperlink"/>
          <w:rFonts w:cs="Times New Roman"/>
          <w:color w:val="auto"/>
          <w:szCs w:val="24"/>
          <w:u w:val="none"/>
        </w:rPr>
        <w:t xml:space="preserve">, </w:t>
      </w:r>
      <w:r w:rsidR="00D00A31" w:rsidRPr="00196DAD">
        <w:rPr>
          <w:rStyle w:val="Hyperlink"/>
          <w:rFonts w:cs="Times New Roman"/>
          <w:color w:val="auto"/>
          <w:szCs w:val="24"/>
          <w:u w:val="none"/>
        </w:rPr>
        <w:fldChar w:fldCharType="begin" w:fldLock="1"/>
      </w:r>
      <w:r w:rsidR="00D00A31" w:rsidRPr="00196DAD">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196DAD">
        <w:rPr>
          <w:rStyle w:val="Hyperlink"/>
          <w:rFonts w:cs="Times New Roman"/>
          <w:color w:val="auto"/>
          <w:szCs w:val="24"/>
          <w:u w:val="none"/>
        </w:rPr>
        <w:fldChar w:fldCharType="separate"/>
      </w:r>
      <w:r w:rsidR="00D00A31" w:rsidRPr="00196DAD">
        <w:rPr>
          <w:rStyle w:val="Hyperlink"/>
          <w:rFonts w:cs="Times New Roman"/>
          <w:noProof/>
          <w:color w:val="auto"/>
          <w:szCs w:val="24"/>
          <w:u w:val="none"/>
        </w:rPr>
        <w:t>Bensch et al. 2009)</w:t>
      </w:r>
      <w:r w:rsidR="00D00A31" w:rsidRPr="00196DAD">
        <w:rPr>
          <w:rStyle w:val="Hyperlink"/>
          <w:rFonts w:cs="Times New Roman"/>
          <w:color w:val="auto"/>
          <w:szCs w:val="24"/>
          <w:u w:val="none"/>
        </w:rPr>
        <w:fldChar w:fldCharType="end"/>
      </w:r>
      <w:r w:rsidR="00D00A31" w:rsidRPr="00196DAD">
        <w:rPr>
          <w:rStyle w:val="Hyperlink"/>
          <w:rFonts w:cs="Times New Roman"/>
          <w:color w:val="auto"/>
          <w:szCs w:val="24"/>
          <w:u w:val="none"/>
        </w:rPr>
        <w:t xml:space="preserve"> were included </w:t>
      </w:r>
      <w:r w:rsidR="00D00A31" w:rsidRPr="00196DAD">
        <w:rPr>
          <w:rFonts w:cs="Times New Roman"/>
          <w:szCs w:val="24"/>
        </w:rPr>
        <w:t>from South American regions</w:t>
      </w:r>
      <w:r w:rsidRPr="00196DAD">
        <w:rPr>
          <w:rFonts w:cs="Times New Roman"/>
          <w:szCs w:val="24"/>
        </w:rPr>
        <w:t xml:space="preserve"> (Figure 1</w:t>
      </w:r>
      <w:r w:rsidR="00827C41" w:rsidRPr="00196DAD">
        <w:rPr>
          <w:rFonts w:cs="Times New Roman"/>
          <w:szCs w:val="24"/>
        </w:rPr>
        <w:t>, Supplementary material</w:t>
      </w:r>
      <w:r w:rsidRPr="00196DAD">
        <w:rPr>
          <w:rFonts w:cs="Times New Roman"/>
          <w:szCs w:val="24"/>
        </w:rPr>
        <w:t>).</w:t>
      </w:r>
      <w:r w:rsidR="00412DAE" w:rsidRPr="00196DAD">
        <w:rPr>
          <w:rFonts w:cs="Times New Roman"/>
          <w:szCs w:val="24"/>
        </w:rPr>
        <w:t xml:space="preserve"> Combining both datasets, we obtained a total of ~2800</w:t>
      </w:r>
      <w:r w:rsidR="009F2661" w:rsidRPr="00196DAD">
        <w:rPr>
          <w:rFonts w:cs="Times New Roman"/>
          <w:szCs w:val="24"/>
        </w:rPr>
        <w:t xml:space="preserve"> sequenced parasites </w:t>
      </w:r>
      <w:r w:rsidR="00B1540C" w:rsidRPr="00196DAD">
        <w:rPr>
          <w:rFonts w:cs="Times New Roman"/>
          <w:szCs w:val="24"/>
        </w:rPr>
        <w:t>representing</w:t>
      </w:r>
      <w:r w:rsidR="009F2661" w:rsidRPr="00196DAD">
        <w:rPr>
          <w:rFonts w:cs="Times New Roman"/>
          <w:szCs w:val="24"/>
        </w:rPr>
        <w:t xml:space="preserve"> 668 distinct</w:t>
      </w:r>
      <w:r w:rsidR="00412DAE" w:rsidRPr="00196DAD">
        <w:rPr>
          <w:rFonts w:cs="Times New Roman"/>
          <w:szCs w:val="24"/>
        </w:rPr>
        <w:t xml:space="preserve"> lineages</w:t>
      </w:r>
      <w:r w:rsidR="009F2661" w:rsidRPr="00196DAD">
        <w:rPr>
          <w:rFonts w:cs="Times New Roman"/>
          <w:szCs w:val="24"/>
        </w:rPr>
        <w:t xml:space="preserve"> </w:t>
      </w:r>
      <w:r w:rsidR="00B1540C" w:rsidRPr="00196DAD">
        <w:rPr>
          <w:rFonts w:cs="Times New Roman"/>
          <w:szCs w:val="24"/>
        </w:rPr>
        <w:t>collected from</w:t>
      </w:r>
      <w:r w:rsidR="009F2661" w:rsidRPr="00196DAD">
        <w:rPr>
          <w:rFonts w:cs="Times New Roman"/>
          <w:szCs w:val="24"/>
        </w:rPr>
        <w:t xml:space="preserve"> 506 </w:t>
      </w:r>
      <w:r w:rsidR="00B1540C" w:rsidRPr="00196DAD">
        <w:rPr>
          <w:rFonts w:cs="Times New Roman"/>
          <w:szCs w:val="24"/>
        </w:rPr>
        <w:t xml:space="preserve">different </w:t>
      </w:r>
      <w:r w:rsidR="009F2661" w:rsidRPr="00196DAD">
        <w:rPr>
          <w:rFonts w:cs="Times New Roman"/>
          <w:szCs w:val="24"/>
        </w:rPr>
        <w:t>host species and 156 localities</w:t>
      </w:r>
      <w:r w:rsidR="00911113" w:rsidRPr="00196DAD">
        <w:rPr>
          <w:rFonts w:cs="Times New Roman"/>
          <w:szCs w:val="24"/>
        </w:rPr>
        <w:t xml:space="preserve"> (</w:t>
      </w:r>
      <w:r w:rsidR="0011367F" w:rsidRPr="00196DAD">
        <w:rPr>
          <w:rFonts w:cs="Times New Roman"/>
          <w:szCs w:val="24"/>
        </w:rPr>
        <w:t>all</w:t>
      </w:r>
      <w:r w:rsidR="009F2661" w:rsidRPr="00196DAD">
        <w:rPr>
          <w:rFonts w:cs="Times New Roman"/>
          <w:szCs w:val="24"/>
        </w:rPr>
        <w:t xml:space="preserve"> lineages</w:t>
      </w:r>
      <w:r w:rsidR="0011367F" w:rsidRPr="00196DAD">
        <w:rPr>
          <w:rFonts w:cs="Times New Roman"/>
          <w:szCs w:val="24"/>
        </w:rPr>
        <w:t xml:space="preserve"> belonging to one of these three genera: </w:t>
      </w:r>
      <w:r w:rsidR="00911113" w:rsidRPr="00196DAD">
        <w:rPr>
          <w:rFonts w:cs="Times New Roman"/>
          <w:i/>
          <w:iCs/>
          <w:szCs w:val="24"/>
        </w:rPr>
        <w:t>Plasmodium</w:t>
      </w:r>
      <w:r w:rsidR="00911113" w:rsidRPr="00196DAD">
        <w:rPr>
          <w:rFonts w:cs="Times New Roman"/>
          <w:szCs w:val="24"/>
        </w:rPr>
        <w:t xml:space="preserve">, </w:t>
      </w:r>
      <w:proofErr w:type="spellStart"/>
      <w:r w:rsidR="00911113" w:rsidRPr="00196DAD">
        <w:rPr>
          <w:rFonts w:cs="Times New Roman"/>
          <w:i/>
          <w:iCs/>
          <w:szCs w:val="24"/>
        </w:rPr>
        <w:t>Haemoproteus</w:t>
      </w:r>
      <w:proofErr w:type="spellEnd"/>
      <w:r w:rsidR="00911113" w:rsidRPr="00196DAD">
        <w:rPr>
          <w:rFonts w:cs="Times New Roman"/>
          <w:szCs w:val="24"/>
        </w:rPr>
        <w:t xml:space="preserve"> and </w:t>
      </w:r>
      <w:proofErr w:type="spellStart"/>
      <w:r w:rsidR="00911113" w:rsidRPr="00196DAD">
        <w:rPr>
          <w:rFonts w:cs="Times New Roman"/>
          <w:i/>
          <w:iCs/>
          <w:szCs w:val="24"/>
        </w:rPr>
        <w:t>Leucocytozoon</w:t>
      </w:r>
      <w:proofErr w:type="spellEnd"/>
      <w:r w:rsidR="00911113" w:rsidRPr="00196DAD">
        <w:rPr>
          <w:rFonts w:cs="Times New Roman"/>
          <w:szCs w:val="24"/>
        </w:rPr>
        <w:t>)</w:t>
      </w:r>
      <w:r w:rsidR="00412DAE" w:rsidRPr="00196DAD">
        <w:rPr>
          <w:rFonts w:cs="Times New Roman"/>
          <w:szCs w:val="24"/>
        </w:rPr>
        <w:t>.</w:t>
      </w:r>
      <w:r w:rsidR="009F2661" w:rsidRPr="00196DAD">
        <w:rPr>
          <w:rFonts w:cs="Times New Roman"/>
          <w:szCs w:val="24"/>
        </w:rPr>
        <w:t xml:space="preserve"> </w:t>
      </w:r>
      <w:r w:rsidR="003D40FB" w:rsidRPr="00196DAD">
        <w:rPr>
          <w:rFonts w:cs="Times New Roman"/>
          <w:szCs w:val="24"/>
        </w:rPr>
        <w:t>Each locality was assigned to a</w:t>
      </w:r>
      <w:r w:rsidR="00D02F85" w:rsidRPr="00196DAD">
        <w:rPr>
          <w:rFonts w:cs="Times New Roman"/>
          <w:szCs w:val="24"/>
        </w:rPr>
        <w:t xml:space="preserve"> b</w:t>
      </w:r>
      <w:r w:rsidR="003D40FB" w:rsidRPr="00196DAD">
        <w:rPr>
          <w:rFonts w:cs="Times New Roman"/>
          <w:szCs w:val="24"/>
        </w:rPr>
        <w:t>iome based on the classification of</w:t>
      </w:r>
      <w:r w:rsidR="00320556" w:rsidRPr="00196DAD">
        <w:rPr>
          <w:rFonts w:cs="Times New Roman"/>
          <w:szCs w:val="24"/>
        </w:rPr>
        <w:t xml:space="preserve"> </w:t>
      </w:r>
      <w:r w:rsidR="00320556" w:rsidRPr="00196DAD">
        <w:rPr>
          <w:rFonts w:cs="Times New Roman"/>
          <w:szCs w:val="24"/>
        </w:rPr>
        <w:fldChar w:fldCharType="begin" w:fldLock="1"/>
      </w:r>
      <w:r w:rsidR="007B6775" w:rsidRPr="00196DAD">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196DAD">
        <w:rPr>
          <w:rFonts w:cs="Times New Roman"/>
          <w:szCs w:val="24"/>
        </w:rPr>
        <w:fldChar w:fldCharType="separate"/>
      </w:r>
      <w:r w:rsidR="00320556" w:rsidRPr="00196DAD">
        <w:rPr>
          <w:rFonts w:cs="Times New Roman"/>
          <w:noProof/>
          <w:szCs w:val="24"/>
        </w:rPr>
        <w:t>Turchetto-Zolet et al. 2013</w:t>
      </w:r>
      <w:r w:rsidR="00320556" w:rsidRPr="00196DAD">
        <w:rPr>
          <w:rFonts w:cs="Times New Roman"/>
          <w:szCs w:val="24"/>
        </w:rPr>
        <w:fldChar w:fldCharType="end"/>
      </w:r>
      <w:r w:rsidR="00B46907" w:rsidRPr="00196DAD">
        <w:rPr>
          <w:rFonts w:cs="Times New Roman"/>
          <w:szCs w:val="24"/>
        </w:rPr>
        <w:t xml:space="preserve">. </w:t>
      </w:r>
      <w:r w:rsidRPr="00196DAD">
        <w:rPr>
          <w:rFonts w:cs="Times New Roman"/>
          <w:szCs w:val="24"/>
        </w:rPr>
        <w:t xml:space="preserve">The parasite prevalence </w:t>
      </w:r>
      <w:r w:rsidR="00B72AB1" w:rsidRPr="00196DAD">
        <w:rPr>
          <w:rFonts w:cs="Times New Roman"/>
          <w:szCs w:val="24"/>
        </w:rPr>
        <w:t xml:space="preserve">per bird species and locality </w:t>
      </w:r>
      <w:r w:rsidRPr="00196DAD">
        <w:rPr>
          <w:rFonts w:cs="Times New Roman"/>
          <w:szCs w:val="24"/>
        </w:rPr>
        <w:t>was estimated usin</w:t>
      </w:r>
      <w:r w:rsidRPr="003B6A4F">
        <w:rPr>
          <w:rFonts w:cs="Times New Roman"/>
          <w:szCs w:val="24"/>
        </w:rPr>
        <w:t xml:space="preserve">g PCR diagnostic protocols described by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 ","plainTextFormattedCitation":"(Hellgren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 xml:space="preserve">Hellgren et al. 2004 </w:t>
      </w:r>
      <w:r w:rsidR="00D02F85" w:rsidRPr="003B6A4F">
        <w:rPr>
          <w:rFonts w:cs="Times New Roman"/>
          <w:szCs w:val="24"/>
        </w:rPr>
        <w:fldChar w:fldCharType="end"/>
      </w:r>
      <w:r w:rsidR="00D02F85" w:rsidRPr="003B6A4F">
        <w:rPr>
          <w:rFonts w:cs="Times New Roman"/>
          <w:szCs w:val="24"/>
        </w:rPr>
        <w:t xml:space="preserve">and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Pr="003B6A4F">
        <w:rPr>
          <w:rFonts w:cs="Times New Roman"/>
          <w:szCs w:val="24"/>
        </w:rPr>
        <w:t>. The parasite lineages were identified 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12750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Pr="003B6A4F">
        <w:rPr>
          <w:rFonts w:cs="Times New Roman"/>
          <w:szCs w:val="24"/>
        </w:rPr>
        <w:t xml:space="preserve">. This protocol produces a </w:t>
      </w:r>
      <w:proofErr w:type="spellStart"/>
      <w:r w:rsidRPr="003B6A4F">
        <w:rPr>
          <w:rFonts w:cs="Times New Roman"/>
          <w:i/>
          <w:szCs w:val="24"/>
        </w:rPr>
        <w:t>cyt</w:t>
      </w:r>
      <w:proofErr w:type="spellEnd"/>
      <w:r w:rsidRPr="003B6A4F">
        <w:rPr>
          <w:rFonts w:cs="Times New Roman"/>
          <w:i/>
          <w:szCs w:val="24"/>
        </w:rPr>
        <w:t xml:space="preserve">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Pr="003B6A4F">
        <w:rPr>
          <w:rStyle w:val="shorttext"/>
          <w:rFonts w:cs="Times New Roman"/>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D02F85" w:rsidRPr="003B6A4F">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w:t>
      </w:r>
      <w:proofErr w:type="spellStart"/>
      <w:r w:rsidRPr="003B6A4F">
        <w:rPr>
          <w:rFonts w:cs="Times New Roman"/>
          <w:szCs w:val="24"/>
        </w:rPr>
        <w:t>BirdLife</w:t>
      </w:r>
      <w:proofErr w:type="spellEnd"/>
      <w:r w:rsidRPr="003B6A4F">
        <w:rPr>
          <w:rFonts w:cs="Times New Roman"/>
          <w:szCs w:val="24"/>
        </w:rPr>
        <w:t xml:space="preserve"> International (</w:t>
      </w:r>
      <w:hyperlink r:id="rId9" w:history="1">
        <w:r w:rsidRPr="003B6A4F">
          <w:rPr>
            <w:rStyle w:val="Hyperlink"/>
            <w:rFonts w:cs="Times New Roman"/>
            <w:szCs w:val="24"/>
          </w:rPr>
          <w:t>https://www.birdlife.org/</w:t>
        </w:r>
      </w:hyperlink>
      <w:r w:rsidRPr="003B6A4F">
        <w:rPr>
          <w:rFonts w:cs="Times New Roman"/>
          <w:szCs w:val="24"/>
        </w:rPr>
        <w:t>).</w:t>
      </w:r>
    </w:p>
    <w:p w14:paraId="22A42424" w14:textId="77777777" w:rsidR="00CF6C95" w:rsidRPr="003B6A4F" w:rsidRDefault="00CF6C95" w:rsidP="003B6A4F">
      <w:pPr>
        <w:spacing w:line="480" w:lineRule="auto"/>
        <w:ind w:firstLine="708"/>
        <w:rPr>
          <w:rFonts w:cs="Times New Roman"/>
          <w:szCs w:val="24"/>
        </w:rPr>
      </w:pPr>
    </w:p>
    <w:p w14:paraId="3079BD5E" w14:textId="4EE00293" w:rsidR="00192A01" w:rsidRPr="003B6A4F" w:rsidRDefault="00192A01" w:rsidP="003B6A4F">
      <w:pPr>
        <w:pStyle w:val="Subttulo"/>
        <w:spacing w:line="480" w:lineRule="auto"/>
        <w:rPr>
          <w:rFonts w:cs="Times New Roman"/>
          <w:szCs w:val="24"/>
        </w:rPr>
      </w:pPr>
      <w:r w:rsidRPr="003B6A4F">
        <w:rPr>
          <w:rFonts w:cs="Times New Roman"/>
          <w:szCs w:val="24"/>
        </w:rPr>
        <w:t xml:space="preserve">2.2 </w:t>
      </w:r>
      <w:r w:rsidR="00546453" w:rsidRPr="003B6A4F">
        <w:rPr>
          <w:rFonts w:cs="Times New Roman"/>
          <w:szCs w:val="24"/>
        </w:rPr>
        <w:t>Potential correlates of prevalence and richness</w:t>
      </w:r>
    </w:p>
    <w:p w14:paraId="6CD4FA8C" w14:textId="77777777" w:rsidR="00021A7F" w:rsidRPr="003B6A4F" w:rsidRDefault="00021A7F" w:rsidP="003B6A4F">
      <w:pPr>
        <w:spacing w:line="480" w:lineRule="auto"/>
        <w:rPr>
          <w:rFonts w:cs="Times New Roman"/>
          <w:i/>
          <w:iCs/>
          <w:szCs w:val="24"/>
        </w:rPr>
      </w:pPr>
      <w:r w:rsidRPr="003B6A4F">
        <w:rPr>
          <w:rFonts w:cs="Times New Roman"/>
          <w:i/>
          <w:iCs/>
          <w:szCs w:val="24"/>
        </w:rPr>
        <w:t>Spatial and temporal correlation</w:t>
      </w:r>
    </w:p>
    <w:p w14:paraId="419CB29D" w14:textId="6A8376FC" w:rsidR="00021A7F" w:rsidRDefault="00021A7F" w:rsidP="003B6A4F">
      <w:pPr>
        <w:spacing w:line="480" w:lineRule="auto"/>
        <w:rPr>
          <w:rFonts w:cs="Times New Roman"/>
          <w:szCs w:val="24"/>
        </w:rPr>
      </w:pPr>
      <w:r w:rsidRPr="003B6A4F">
        <w:rPr>
          <w:rFonts w:cs="Times New Roman"/>
          <w:szCs w:val="24"/>
        </w:rPr>
        <w:lastRenderedPageBreak/>
        <w:tab/>
      </w:r>
      <w:r w:rsidRPr="00196DAD">
        <w:rPr>
          <w:rFonts w:cs="Times New Roman"/>
          <w:szCs w:val="24"/>
        </w:rPr>
        <w:t>All analyses were conducted in R (R Core Team, 2019). We determined whether there was significant spatial autocorrelation</w:t>
      </w:r>
      <w:r w:rsidR="00776AC4" w:rsidRPr="00196DAD">
        <w:rPr>
          <w:rFonts w:cs="Times New Roman"/>
          <w:szCs w:val="24"/>
        </w:rPr>
        <w:t xml:space="preserve"> among localities</w:t>
      </w:r>
      <w:r w:rsidRPr="00196DAD">
        <w:rPr>
          <w:rFonts w:cs="Times New Roman"/>
          <w:szCs w:val="24"/>
        </w:rPr>
        <w:t xml:space="preserve"> for prevalence </w:t>
      </w:r>
      <w:r w:rsidRPr="003B6A4F">
        <w:rPr>
          <w:rFonts w:cs="Times New Roman"/>
          <w:szCs w:val="24"/>
        </w:rPr>
        <w:t>and parasite richness in our dataset by calculating the Moran Index value. In order to estimate this index, we combined the coordinates data into a matrix and employed the function “</w:t>
      </w:r>
      <w:proofErr w:type="spellStart"/>
      <w:r w:rsidRPr="003B6A4F">
        <w:rPr>
          <w:rFonts w:cs="Times New Roman"/>
          <w:szCs w:val="24"/>
        </w:rPr>
        <w:t>Moran.I</w:t>
      </w:r>
      <w:proofErr w:type="spellEnd"/>
      <w:r w:rsidRPr="003B6A4F">
        <w:rPr>
          <w:rFonts w:cs="Times New Roman"/>
          <w:szCs w:val="24"/>
        </w:rPr>
        <w:t xml:space="preserve">” from the “Ape” </w:t>
      </w:r>
      <w:r w:rsidR="008921E6">
        <w:rPr>
          <w:rFonts w:cs="Times New Roman"/>
          <w:szCs w:val="24"/>
        </w:rPr>
        <w:t>package</w:t>
      </w:r>
      <w:r w:rsidR="00A723AD">
        <w:rPr>
          <w:rFonts w:cs="Times New Roman"/>
          <w:szCs w:val="24"/>
        </w:rPr>
        <w:t xml:space="preserve"> </w:t>
      </w:r>
      <w:r w:rsidR="00A723AD">
        <w:rPr>
          <w:rFonts w:cs="Times New Roman"/>
          <w:szCs w:val="24"/>
        </w:rPr>
        <w:fldChar w:fldCharType="begin" w:fldLock="1"/>
      </w:r>
      <w:r w:rsidR="00A723AD">
        <w:rPr>
          <w:rFonts w:cs="Times New Roman"/>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00A723AD">
        <w:rPr>
          <w:rFonts w:cs="Times New Roman"/>
          <w:szCs w:val="24"/>
        </w:rPr>
        <w:fldChar w:fldCharType="separate"/>
      </w:r>
      <w:r w:rsidR="00A723AD" w:rsidRPr="00A723AD">
        <w:rPr>
          <w:rFonts w:cs="Times New Roman"/>
          <w:noProof/>
          <w:szCs w:val="24"/>
        </w:rPr>
        <w:t>(Paradis and Schliep 2018)</w:t>
      </w:r>
      <w:r w:rsidR="00A723AD">
        <w:rPr>
          <w:rFonts w:cs="Times New Roman"/>
          <w:szCs w:val="24"/>
        </w:rPr>
        <w:fldChar w:fldCharType="end"/>
      </w:r>
      <w:r w:rsidRPr="003B6A4F">
        <w:rPr>
          <w:rFonts w:cs="Times New Roman"/>
          <w:szCs w:val="24"/>
        </w:rPr>
        <w:t>. Temporal correlation analyses were performed using linear models</w:t>
      </w:r>
      <w:r w:rsidR="001678D5" w:rsidRPr="003B6A4F">
        <w:rPr>
          <w:rFonts w:cs="Times New Roman"/>
          <w:szCs w:val="24"/>
        </w:rPr>
        <w:t>, to determine whether prevalence or richness estimates varied throughout the sampling period (2005–2018)</w:t>
      </w:r>
      <w:r w:rsidRPr="003B6A4F">
        <w:rPr>
          <w:rFonts w:cs="Times New Roman"/>
          <w:szCs w:val="24"/>
        </w:rPr>
        <w:t xml:space="preserve">. For </w:t>
      </w:r>
      <w:r w:rsidR="00D02F85" w:rsidRPr="003B6A4F">
        <w:rPr>
          <w:rFonts w:cs="Times New Roman"/>
          <w:szCs w:val="24"/>
        </w:rPr>
        <w:t xml:space="preserve">parasite </w:t>
      </w:r>
      <w:r w:rsidRPr="003B6A4F">
        <w:rPr>
          <w:rFonts w:cs="Times New Roman"/>
          <w:szCs w:val="24"/>
        </w:rPr>
        <w:t xml:space="preserve">prevalence, we conducted a mixed linear model </w:t>
      </w:r>
      <w:r w:rsidRPr="00196DAD">
        <w:rPr>
          <w:rFonts w:cs="Times New Roman"/>
          <w:szCs w:val="24"/>
        </w:rPr>
        <w:t xml:space="preserve">using </w:t>
      </w:r>
      <w:r w:rsidR="00776AC4" w:rsidRPr="00196DAD">
        <w:rPr>
          <w:rFonts w:cs="Times New Roman"/>
          <w:szCs w:val="24"/>
        </w:rPr>
        <w:t xml:space="preserve">the </w:t>
      </w:r>
      <w:r w:rsidRPr="003B6A4F">
        <w:rPr>
          <w:rFonts w:cs="Times New Roman"/>
          <w:szCs w:val="24"/>
        </w:rPr>
        <w:t>package “lme4” and the function “</w:t>
      </w:r>
      <w:proofErr w:type="spellStart"/>
      <w:r w:rsidRPr="003B6A4F">
        <w:rPr>
          <w:rFonts w:cs="Times New Roman"/>
          <w:szCs w:val="24"/>
        </w:rPr>
        <w:t>lmer</w:t>
      </w:r>
      <w:proofErr w:type="spellEnd"/>
      <w:r w:rsidRPr="003B6A4F">
        <w:rPr>
          <w:rFonts w:cs="Times New Roman"/>
          <w:szCs w:val="24"/>
        </w:rPr>
        <w:t>”</w:t>
      </w:r>
      <w:r w:rsidR="00A723AD">
        <w:rPr>
          <w:rFonts w:cs="Times New Roman"/>
          <w:szCs w:val="24"/>
        </w:rPr>
        <w:t xml:space="preserve"> </w:t>
      </w:r>
      <w:r w:rsidR="00A723AD">
        <w:rPr>
          <w:rFonts w:cs="Times New Roman"/>
          <w:szCs w:val="24"/>
        </w:rPr>
        <w:fldChar w:fldCharType="begin" w:fldLock="1"/>
      </w:r>
      <w:r w:rsidR="00A723AD">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A723AD">
        <w:rPr>
          <w:rFonts w:cs="Times New Roman"/>
          <w:szCs w:val="24"/>
        </w:rPr>
        <w:fldChar w:fldCharType="separate"/>
      </w:r>
      <w:r w:rsidR="00A723AD" w:rsidRPr="00A723AD">
        <w:rPr>
          <w:rFonts w:cs="Times New Roman"/>
          <w:noProof/>
          <w:szCs w:val="24"/>
        </w:rPr>
        <w:t>(Bates et al. 2015)</w:t>
      </w:r>
      <w:r w:rsidR="00A723AD">
        <w:rPr>
          <w:rFonts w:cs="Times New Roman"/>
          <w:szCs w:val="24"/>
        </w:rPr>
        <w:fldChar w:fldCharType="end"/>
      </w:r>
      <w:r w:rsidRPr="003B6A4F">
        <w:rPr>
          <w:rFonts w:cs="Times New Roman"/>
          <w:szCs w:val="24"/>
        </w:rPr>
        <w:t>. Firstly, we grouped the data by year and location. Then, we compared the prevalence among years of collection considering number of birds collected and location as</w:t>
      </w:r>
      <w:del w:id="7" w:author="Antoine Filion" w:date="2020-05-15T13:17:00Z">
        <w:r w:rsidRPr="003B6A4F" w:rsidDel="006C1FDE">
          <w:rPr>
            <w:rFonts w:cs="Times New Roman"/>
            <w:szCs w:val="24"/>
          </w:rPr>
          <w:delText xml:space="preserve"> variables</w:delText>
        </w:r>
      </w:del>
      <w:ins w:id="8" w:author="Antoine Filion" w:date="2020-05-15T13:17:00Z">
        <w:r w:rsidR="006C1FDE">
          <w:rPr>
            <w:rFonts w:cs="Times New Roman"/>
            <w:szCs w:val="24"/>
          </w:rPr>
          <w:t xml:space="preserve"> </w:t>
        </w:r>
      </w:ins>
      <w:r w:rsidR="00196DAD">
        <w:rPr>
          <w:rFonts w:cs="Times New Roman"/>
          <w:szCs w:val="24"/>
        </w:rPr>
        <w:t xml:space="preserve"> random variables</w:t>
      </w:r>
      <w:r w:rsidRPr="003B6A4F">
        <w:rPr>
          <w:rFonts w:cs="Times New Roman"/>
          <w:szCs w:val="24"/>
        </w:rPr>
        <w:t>.</w:t>
      </w:r>
      <w:r w:rsidR="007E3A99">
        <w:rPr>
          <w:rFonts w:cs="Times New Roman"/>
          <w:szCs w:val="24"/>
        </w:rPr>
        <w:t xml:space="preserve"> </w:t>
      </w:r>
      <w:commentRangeStart w:id="9"/>
      <w:r w:rsidR="007E3A99">
        <w:rPr>
          <w:rFonts w:cs="Times New Roman"/>
          <w:szCs w:val="24"/>
        </w:rPr>
        <w:t xml:space="preserve">In order </w:t>
      </w:r>
      <w:r w:rsidR="007E3A99" w:rsidRPr="00196DAD">
        <w:rPr>
          <w:rFonts w:cs="Times New Roman"/>
          <w:szCs w:val="24"/>
        </w:rPr>
        <w:t xml:space="preserve">to </w:t>
      </w:r>
      <w:r w:rsidR="001869DC" w:rsidRPr="00196DAD">
        <w:rPr>
          <w:rFonts w:cs="Times New Roman"/>
          <w:szCs w:val="24"/>
        </w:rPr>
        <w:t>test for a</w:t>
      </w:r>
      <w:r w:rsidR="007E3A99" w:rsidRPr="00196DAD">
        <w:rPr>
          <w:rFonts w:cs="Times New Roman"/>
          <w:szCs w:val="24"/>
        </w:rPr>
        <w:t xml:space="preserve"> </w:t>
      </w:r>
      <w:r w:rsidR="007E3A99">
        <w:rPr>
          <w:rFonts w:cs="Times New Roman"/>
          <w:szCs w:val="24"/>
        </w:rPr>
        <w:t>temporal correlation for</w:t>
      </w:r>
      <w:r w:rsidRPr="003B6A4F">
        <w:rPr>
          <w:rFonts w:cs="Times New Roman"/>
          <w:szCs w:val="24"/>
        </w:rPr>
        <w:t xml:space="preserve"> parasite richness, we performed a simple linear model using the “</w:t>
      </w:r>
      <w:proofErr w:type="spellStart"/>
      <w:r w:rsidRPr="003B6A4F">
        <w:rPr>
          <w:rFonts w:cs="Times New Roman"/>
          <w:szCs w:val="24"/>
        </w:rPr>
        <w:t>lm</w:t>
      </w:r>
      <w:proofErr w:type="spellEnd"/>
      <w:r w:rsidRPr="003B6A4F">
        <w:rPr>
          <w:rFonts w:cs="Times New Roman"/>
          <w:szCs w:val="24"/>
        </w:rPr>
        <w:t>” function</w:t>
      </w:r>
      <w:commentRangeEnd w:id="9"/>
      <w:r w:rsidR="006C1FDE">
        <w:rPr>
          <w:rStyle w:val="Refdecomentrio"/>
        </w:rPr>
        <w:commentReference w:id="9"/>
      </w:r>
      <w:r w:rsidRPr="003B6A4F">
        <w:rPr>
          <w:rFonts w:cs="Times New Roman"/>
          <w:szCs w:val="24"/>
        </w:rPr>
        <w:t>.</w:t>
      </w:r>
    </w:p>
    <w:p w14:paraId="0BEF4091" w14:textId="77777777" w:rsidR="006D057D" w:rsidRPr="003B6A4F" w:rsidRDefault="006D057D" w:rsidP="003B6A4F">
      <w:pPr>
        <w:spacing w:line="480" w:lineRule="auto"/>
        <w:rPr>
          <w:rFonts w:cs="Times New Roman"/>
          <w:szCs w:val="24"/>
        </w:rPr>
      </w:pPr>
    </w:p>
    <w:p w14:paraId="337CFE4A" w14:textId="77777777" w:rsidR="00021A7F" w:rsidRPr="003B6A4F" w:rsidRDefault="00021A7F" w:rsidP="003B6A4F">
      <w:pPr>
        <w:spacing w:line="480" w:lineRule="auto"/>
        <w:rPr>
          <w:rFonts w:cs="Times New Roman"/>
          <w:i/>
          <w:iCs/>
          <w:szCs w:val="24"/>
        </w:rPr>
      </w:pPr>
      <w:r w:rsidRPr="003B6A4F">
        <w:rPr>
          <w:rFonts w:cs="Times New Roman"/>
          <w:i/>
          <w:iCs/>
          <w:szCs w:val="24"/>
        </w:rPr>
        <w:t>Phylogenetic Signal</w:t>
      </w:r>
    </w:p>
    <w:p w14:paraId="5D341AC6" w14:textId="4398E17B" w:rsidR="00021A7F" w:rsidRDefault="00021A7F" w:rsidP="003B6A4F">
      <w:pPr>
        <w:spacing w:line="480" w:lineRule="auto"/>
        <w:rPr>
          <w:rFonts w:cs="Times New Roman"/>
          <w:szCs w:val="24"/>
        </w:rPr>
      </w:pPr>
      <w:r w:rsidRPr="003B6A4F">
        <w:rPr>
          <w:rFonts w:cs="Times New Roman"/>
          <w:szCs w:val="24"/>
        </w:rPr>
        <w:tab/>
        <w:t xml:space="preserve">In order to estimate the phylogenetic signal among prevalence and richness estimates for the bird species in our dataset, we downloaded the file AllBirdsHackett1.tre from </w:t>
      </w:r>
      <w:hyperlink r:id="rId14" w:history="1">
        <w:r w:rsidRPr="003B6A4F">
          <w:rPr>
            <w:rStyle w:val="Hyperlink"/>
            <w:rFonts w:eastAsia="Times New Roman" w:cs="Times New Roman"/>
            <w:color w:val="auto"/>
            <w:szCs w:val="24"/>
          </w:rPr>
          <w:t>https://birdtree.org/</w:t>
        </w:r>
      </w:hyperlink>
      <w:r w:rsidRPr="003B6A4F">
        <w:rPr>
          <w:rFonts w:eastAsia="Times New Roman" w:cs="Times New Roman"/>
          <w:szCs w:val="24"/>
        </w:rPr>
        <w:t> website. Using the “</w:t>
      </w:r>
      <w:proofErr w:type="spellStart"/>
      <w:r w:rsidRPr="003B6A4F">
        <w:rPr>
          <w:rFonts w:eastAsia="Times New Roman" w:cs="Times New Roman"/>
          <w:szCs w:val="24"/>
        </w:rPr>
        <w:t>treeman</w:t>
      </w:r>
      <w:proofErr w:type="spellEnd"/>
      <w:r w:rsidRPr="003B6A4F">
        <w:rPr>
          <w:rFonts w:eastAsia="Times New Roman" w:cs="Times New Roman"/>
          <w:szCs w:val="24"/>
        </w:rPr>
        <w:t>”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{"citationItems":[{"id":"ITEM-1","itemData":{"DOI":"10.1186/s13104-016-2340-8","ISSN":"17560500","abstract":"Background: Phylogenetic trees are hierarchical structures used for representing the inter-relationships between biological entities. They are the most common tool for representing evolution and are essential to a range of fields across the life sciences. The manipulation of phylogenetic trees - in terms of adding or removing tips - is often performed by researchers not just for reasons of management but also for performing simulations in order to understand the processes of evolution. Despite this, the most common programming language among biologists, R, has few class structures well suited to these tasks. Results: We present an R package that contains a new class, called TreeMan, for representing the phylogenetic tree. This class has a list structure allowing phylogenetic trees to be manipulated more efficiently. Computational running times are reduced because of the ready ability to vectorise and parallelise methods. Development is also improved due to fewer lines of code being required for performing manipulation processes. Conclusions: We present three use cases - pinning missing taxa to a supertree, simulating evolution with a tree-growth model and detecting significant phylogenetic turnover - that demonstrate the new package's speed and simplicity.","author":[{"dropping-particle":"","family":"Bennett","given":"Dominic J.","non-dropping-particle":"","parse-names":false,"suffix":""},{"dropping-particle":"","family":"Sutton","given":"Mark D.","non-dropping-particle":"","parse-names":false,"suffix":""},{"dropping-particle":"","family":"Turvey","given":"Samuel T.","non-dropping-particle":"","parse-names":false,"suffix":""}],"container-title":"BMC Research Notes","id":"ITEM-1","issue":"1","issued":{"date-parts":[["2017"]]},"page":"1-10","publisher":"BioMed Central","title":"Treeman: An R package for efficient and intuitive manipulation of phylogenetic trees","type":"article-journal","volume":"10"},"uris":["http://www.mendeley.com/documents/?uuid=88e90bd6-95b9-4d2e-8e63-5126bd6df616"]}],"mendeley":{"formattedCitation":"(Bennett et al. 2017)","plainTextFormattedCitation":"(Bennett et al. 2017)","previouslyFormattedCitation":"(Bennett et al. 2017)"},"properties":{"noteIndex":0},"schema":"https://github.com/citation-style-language/schema/raw/master/csl-citation.json"}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(Bennett et al. 2017)</w:t>
      </w:r>
      <w:r w:rsidR="00A723AD">
        <w:rPr>
          <w:rFonts w:eastAsia="Times New Roman" w:cs="Times New Roman"/>
          <w:szCs w:val="24"/>
        </w:rPr>
        <w:fldChar w:fldCharType="end"/>
      </w:r>
      <w:r w:rsidRPr="003B6A4F">
        <w:rPr>
          <w:rFonts w:eastAsia="Times New Roman" w:cs="Times New Roman"/>
          <w:szCs w:val="24"/>
        </w:rPr>
        <w:t xml:space="preserve">, we created a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file containing all trees from the original file. Then, we randomly selected 100 trees</w:t>
      </w:r>
      <w:ins w:id="10" w:author="Antoine Filion" w:date="2020-05-15T13:19:00Z">
        <w:r w:rsidR="006C1FDE">
          <w:rPr>
            <w:rFonts w:eastAsia="Times New Roman" w:cs="Times New Roman"/>
            <w:szCs w:val="24"/>
          </w:rPr>
          <w:t xml:space="preserve"> to account for phylogenetic uncertainty</w:t>
        </w:r>
      </w:ins>
      <w:r w:rsidRPr="003B6A4F">
        <w:rPr>
          <w:rFonts w:eastAsia="Times New Roman" w:cs="Times New Roman"/>
          <w:szCs w:val="24"/>
        </w:rPr>
        <w:t xml:space="preserve">. This new file was converted from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to a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file, </w:t>
      </w:r>
      <w:commentRangeStart w:id="11"/>
      <w:r w:rsidRPr="003B6A4F">
        <w:rPr>
          <w:rFonts w:eastAsia="Times New Roman" w:cs="Times New Roman"/>
          <w:szCs w:val="24"/>
        </w:rPr>
        <w:t>from which we extracted one single random tree</w:t>
      </w:r>
      <w:commentRangeEnd w:id="11"/>
      <w:r w:rsidR="006C1FDE">
        <w:rPr>
          <w:rStyle w:val="Refdecomentrio"/>
        </w:rPr>
        <w:commentReference w:id="11"/>
      </w:r>
      <w:r w:rsidR="007E3A99">
        <w:rPr>
          <w:rFonts w:eastAsia="Times New Roman" w:cs="Times New Roman"/>
          <w:szCs w:val="24"/>
        </w:rPr>
        <w:t>. We</w:t>
      </w:r>
      <w:r w:rsidRPr="003B6A4F">
        <w:rPr>
          <w:rFonts w:eastAsia="Times New Roman" w:cs="Times New Roman"/>
          <w:szCs w:val="24"/>
        </w:rPr>
        <w:t xml:space="preserve"> grouped our data per species and eliminated all bird species from the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tree which were not present in our dataset. Using the “match” function from the “picante”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{"citationItems":[{"id":"ITEM-1","itemData":{"DOI":"10.1093/bioinformatics/btq166","ISSN":"13674803","PMID":"20395285","abstract":"Summary: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 © The Author 2010. Published by Oxford University Press.","author":[{"dropping-particle":"","family":"Kembel","given":"Steven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ecology","type":"article-journal","volume":"26"},"uris":["http://www.mendeley.com/documents/?uuid=d2b26300-b3bb-4047-a1ed-27a1e878b0a1"]}],"mendeley":{"formattedCitation":"(Kembel et al. 2010)","plainTextFormattedCitation":"(Kembel et al. 2010)","previouslyFormattedCitation":"(Kembel et al. 2010)"},"properties":{"noteIndex":0},"schema":"https://github.com/citation-style-language/schema/raw/master/csl-citation.json"}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(Kembel et al. 2010)</w:t>
      </w:r>
      <w:r w:rsidR="00A723AD">
        <w:rPr>
          <w:rFonts w:eastAsia="Times New Roman" w:cs="Times New Roman"/>
          <w:szCs w:val="24"/>
        </w:rPr>
        <w:fldChar w:fldCharType="end"/>
      </w:r>
      <w:r w:rsidRPr="003B6A4F">
        <w:rPr>
          <w:rFonts w:eastAsia="Times New Roman" w:cs="Times New Roman"/>
          <w:szCs w:val="24"/>
        </w:rPr>
        <w:t xml:space="preserve">, we matched the species between the tree and our dataset. Then, we calculated </w:t>
      </w:r>
      <w:proofErr w:type="spellStart"/>
      <w:r w:rsidR="009425E4" w:rsidRPr="003B6A4F">
        <w:rPr>
          <w:rFonts w:eastAsia="Times New Roman" w:cs="Times New Roman"/>
          <w:szCs w:val="24"/>
        </w:rPr>
        <w:t>P</w:t>
      </w:r>
      <w:r w:rsidR="00935BCA" w:rsidRPr="003B6A4F">
        <w:rPr>
          <w:rFonts w:eastAsia="Times New Roman" w:cs="Times New Roman"/>
          <w:szCs w:val="24"/>
        </w:rPr>
        <w:t>agel’s</w:t>
      </w:r>
      <w:proofErr w:type="spellEnd"/>
      <w:r w:rsidR="00935BCA" w:rsidRPr="003B6A4F">
        <w:rPr>
          <w:rFonts w:eastAsia="Times New Roman" w:cs="Times New Roman"/>
          <w:szCs w:val="24"/>
        </w:rPr>
        <w:t xml:space="preserve"> </w:t>
      </w:r>
      <w:r w:rsidRPr="003B6A4F">
        <w:rPr>
          <w:rFonts w:cs="Times New Roman"/>
          <w:szCs w:val="24"/>
        </w:rPr>
        <w:t xml:space="preserve">lambda (λ) to </w:t>
      </w:r>
      <w:r w:rsidRPr="003B6A4F">
        <w:rPr>
          <w:rFonts w:cs="Times New Roman"/>
          <w:szCs w:val="24"/>
        </w:rPr>
        <w:lastRenderedPageBreak/>
        <w:t xml:space="preserve">evaluate the phylogenetic signal among bird species in our dataset, for both </w:t>
      </w:r>
      <w:proofErr w:type="spellStart"/>
      <w:r w:rsidRPr="003B6A4F">
        <w:rPr>
          <w:rFonts w:cs="Times New Roman"/>
          <w:szCs w:val="24"/>
        </w:rPr>
        <w:t>haemosporidian</w:t>
      </w:r>
      <w:proofErr w:type="spellEnd"/>
      <w:r w:rsidRPr="003B6A4F">
        <w:rPr>
          <w:rFonts w:cs="Times New Roman"/>
          <w:szCs w:val="24"/>
        </w:rPr>
        <w:t xml:space="preserve"> prevalence and </w:t>
      </w:r>
      <w:r w:rsidR="00747160" w:rsidRPr="003B6A4F">
        <w:rPr>
          <w:rFonts w:cs="Times New Roman"/>
          <w:szCs w:val="24"/>
        </w:rPr>
        <w:t>parasite</w:t>
      </w:r>
      <w:r w:rsidRPr="003B6A4F">
        <w:rPr>
          <w:rFonts w:cs="Times New Roman"/>
          <w:szCs w:val="24"/>
        </w:rPr>
        <w:t xml:space="preserve"> richness</w:t>
      </w:r>
      <w:r w:rsidR="00572EF5" w:rsidRPr="003B6A4F">
        <w:rPr>
          <w:rFonts w:cs="Times New Roman"/>
          <w:szCs w:val="24"/>
        </w:rPr>
        <w:t>.</w:t>
      </w:r>
      <w:r w:rsidR="00935BCA" w:rsidRPr="003B6A4F">
        <w:rPr>
          <w:rFonts w:cs="Times New Roman"/>
          <w:szCs w:val="24"/>
        </w:rPr>
        <w:t xml:space="preserve"> </w:t>
      </w:r>
      <w:r w:rsidR="00572EF5" w:rsidRPr="003B6A4F">
        <w:rPr>
          <w:rFonts w:cs="Times New Roman"/>
          <w:szCs w:val="24"/>
        </w:rPr>
        <w:t>V</w:t>
      </w:r>
      <w:r w:rsidR="00935BCA" w:rsidRPr="003B6A4F">
        <w:rPr>
          <w:rFonts w:cs="Times New Roman"/>
          <w:szCs w:val="24"/>
        </w:rPr>
        <w:t>alues</w:t>
      </w:r>
      <w:r w:rsidR="00572EF5" w:rsidRPr="003B6A4F">
        <w:rPr>
          <w:rFonts w:cs="Times New Roman"/>
          <w:szCs w:val="24"/>
        </w:rPr>
        <w:t xml:space="preserve"> of λ</w:t>
      </w:r>
      <w:r w:rsidR="00935BCA" w:rsidRPr="003B6A4F">
        <w:rPr>
          <w:rFonts w:cs="Times New Roman"/>
          <w:szCs w:val="24"/>
        </w:rPr>
        <w:t xml:space="preserve"> can range between 0 (no phylogenetic signal) and 1 (strong phylogenetic signal). I</w:t>
      </w:r>
      <w:r w:rsidRPr="003B6A4F">
        <w:rPr>
          <w:rFonts w:eastAsia="Times New Roman" w:cs="Times New Roman"/>
          <w:szCs w:val="24"/>
        </w:rPr>
        <w:t xml:space="preserve">n order to estimate </w:t>
      </w:r>
      <w:r w:rsidRPr="003B6A4F">
        <w:rPr>
          <w:rFonts w:cs="Times New Roman"/>
          <w:szCs w:val="24"/>
        </w:rPr>
        <w:t>lambda (λ), we applied the “</w:t>
      </w:r>
      <w:proofErr w:type="spellStart"/>
      <w:r w:rsidRPr="003B6A4F">
        <w:rPr>
          <w:rFonts w:cs="Times New Roman"/>
          <w:szCs w:val="24"/>
        </w:rPr>
        <w:t>phylosig</w:t>
      </w:r>
      <w:proofErr w:type="spellEnd"/>
      <w:r w:rsidRPr="003B6A4F">
        <w:rPr>
          <w:rFonts w:cs="Times New Roman"/>
          <w:szCs w:val="24"/>
        </w:rPr>
        <w:t>” function from the “</w:t>
      </w:r>
      <w:proofErr w:type="spellStart"/>
      <w:r w:rsidRPr="003B6A4F">
        <w:rPr>
          <w:rFonts w:cs="Times New Roman"/>
          <w:szCs w:val="24"/>
        </w:rPr>
        <w:t>phytools</w:t>
      </w:r>
      <w:proofErr w:type="spellEnd"/>
      <w:r w:rsidRPr="003B6A4F">
        <w:rPr>
          <w:rFonts w:cs="Times New Roman"/>
          <w:szCs w:val="24"/>
        </w:rPr>
        <w:t>” package</w:t>
      </w:r>
      <w:r w:rsidR="00CE6EC5">
        <w:rPr>
          <w:rFonts w:cs="Times New Roman"/>
          <w:szCs w:val="24"/>
        </w:rPr>
        <w:t xml:space="preserve"> </w:t>
      </w:r>
      <w:r w:rsidR="00CE6EC5">
        <w:rPr>
          <w:rFonts w:cs="Times New Roman"/>
          <w:szCs w:val="24"/>
        </w:rPr>
        <w:fldChar w:fldCharType="begin" w:fldLock="1"/>
      </w:r>
      <w:r w:rsidR="00DD259C">
        <w:rPr>
          <w:rFonts w:cs="Times New Roman"/>
          <w:szCs w:val="24"/>
        </w:rPr>
        <w:instrText>ADDIN CSL_CITATION {"citationItems":[{"id":"ITEM-1","itemData":{"author":[{"dropping-particle":"","family":"Revell","given":"LJ","non-dropping-particle":"","parse-names":false,"suffix":""}],"container-title":"Methods Ecol. Evol","id":"ITEM-1","issued":{"date-parts":[["2012"]]},"page":"217-223","title":"phytools: An R package for phylogenetic comparative biology (and other things)","type":"article-journal","volume":"3"},"uris":["http://www.mendeley.com/documents/?uuid=a929355b-742c-4037-a9df-7f7bd975728d"]}],"mendeley":{"formattedCitation":"(Revell 2012)","plainTextFormattedCitation":"(Revell 2012)","previouslyFormattedCitation":"(Revell 2012)"},"properties":{"noteIndex":0},"schema":"https://github.com/citation-style-language/schema/raw/master/csl-citation.json"}</w:instrText>
      </w:r>
      <w:r w:rsidR="00CE6EC5">
        <w:rPr>
          <w:rFonts w:cs="Times New Roman"/>
          <w:szCs w:val="24"/>
        </w:rPr>
        <w:fldChar w:fldCharType="separate"/>
      </w:r>
      <w:r w:rsidR="00CE6EC5" w:rsidRPr="00CE6EC5">
        <w:rPr>
          <w:rFonts w:cs="Times New Roman"/>
          <w:noProof/>
          <w:szCs w:val="24"/>
        </w:rPr>
        <w:t>(Revell 2012)</w:t>
      </w:r>
      <w:r w:rsidR="00CE6EC5">
        <w:rPr>
          <w:rFonts w:cs="Times New Roman"/>
          <w:szCs w:val="24"/>
        </w:rPr>
        <w:fldChar w:fldCharType="end"/>
      </w:r>
      <w:r w:rsidRPr="003B6A4F">
        <w:rPr>
          <w:rFonts w:cs="Times New Roman"/>
          <w:szCs w:val="24"/>
        </w:rPr>
        <w:t xml:space="preserve">. </w:t>
      </w:r>
    </w:p>
    <w:p w14:paraId="66347393" w14:textId="77777777" w:rsidR="00556C21" w:rsidRPr="003B6A4F" w:rsidRDefault="00556C21" w:rsidP="003B6A4F">
      <w:pPr>
        <w:spacing w:line="480" w:lineRule="auto"/>
        <w:rPr>
          <w:rFonts w:cs="Times New Roman"/>
          <w:szCs w:val="24"/>
        </w:rPr>
      </w:pPr>
    </w:p>
    <w:p w14:paraId="116DFF03" w14:textId="04DBDADB" w:rsidR="0087691F" w:rsidRPr="003B6A4F" w:rsidRDefault="0087691F" w:rsidP="003B6A4F">
      <w:pPr>
        <w:spacing w:line="480" w:lineRule="auto"/>
        <w:rPr>
          <w:rFonts w:cs="Times New Roman"/>
          <w:i/>
          <w:iCs/>
          <w:szCs w:val="24"/>
        </w:rPr>
      </w:pPr>
      <w:r w:rsidRPr="003B6A4F">
        <w:rPr>
          <w:rFonts w:cs="Times New Roman"/>
          <w:i/>
          <w:iCs/>
          <w:szCs w:val="24"/>
        </w:rPr>
        <w:t>Climate variables</w:t>
      </w:r>
    </w:p>
    <w:p w14:paraId="6CF2DAEF" w14:textId="1C1DC689" w:rsidR="0087691F" w:rsidRPr="00CE6EC5" w:rsidRDefault="0087691F" w:rsidP="003B6A4F">
      <w:pPr>
        <w:spacing w:line="480" w:lineRule="auto"/>
        <w:rPr>
          <w:rFonts w:cs="Times New Roman"/>
          <w:szCs w:val="24"/>
        </w:rPr>
      </w:pPr>
      <w:r w:rsidRPr="003B6A4F">
        <w:rPr>
          <w:rFonts w:cs="Times New Roman"/>
          <w:i/>
          <w:iCs/>
          <w:szCs w:val="24"/>
        </w:rPr>
        <w:tab/>
      </w:r>
      <w:r w:rsidR="006642B1" w:rsidRPr="00CE6EC5">
        <w:rPr>
          <w:rFonts w:cs="Times New Roman"/>
          <w:szCs w:val="24"/>
        </w:rPr>
        <w:t xml:space="preserve">We used </w:t>
      </w:r>
      <w:r w:rsidR="009F2661" w:rsidRPr="00CE6EC5">
        <w:rPr>
          <w:rStyle w:val="fontstyle01"/>
          <w:rFonts w:ascii="Times New Roman" w:hAnsi="Times New Roman" w:cs="Times New Roman"/>
          <w:color w:val="auto"/>
        </w:rPr>
        <w:t>mean</w:t>
      </w:r>
      <w:r w:rsidR="006642B1" w:rsidRPr="00CE6EC5">
        <w:rPr>
          <w:rStyle w:val="fontstyle01"/>
          <w:rFonts w:ascii="Times New Roman" w:hAnsi="Times New Roman" w:cs="Times New Roman"/>
          <w:color w:val="auto"/>
        </w:rPr>
        <w:t xml:space="preserve"> precipitation seasonality, </w:t>
      </w:r>
      <w:r w:rsidR="00712FC8" w:rsidRPr="00CE6EC5">
        <w:rPr>
          <w:rStyle w:val="fontstyle01"/>
          <w:rFonts w:ascii="Times New Roman" w:hAnsi="Times New Roman" w:cs="Times New Roman"/>
          <w:color w:val="auto"/>
        </w:rPr>
        <w:t xml:space="preserve">and </w:t>
      </w:r>
      <w:r w:rsidR="006642B1" w:rsidRPr="00CE6EC5">
        <w:rPr>
          <w:rStyle w:val="fontstyle01"/>
          <w:rFonts w:ascii="Times New Roman" w:hAnsi="Times New Roman" w:cs="Times New Roman"/>
          <w:color w:val="auto"/>
        </w:rPr>
        <w:t>annual mean temperature (ºC) as predictors in the mixed models</w:t>
      </w:r>
      <w:r w:rsidR="006642B1" w:rsidRPr="00CE6EC5">
        <w:rPr>
          <w:rFonts w:cs="Times New Roman"/>
          <w:szCs w:val="24"/>
        </w:rPr>
        <w:t xml:space="preserve">. </w:t>
      </w:r>
      <w:r w:rsidR="003B592A" w:rsidRPr="00CE6EC5">
        <w:rPr>
          <w:rFonts w:cs="Times New Roman"/>
          <w:szCs w:val="24"/>
        </w:rPr>
        <w:t>We</w:t>
      </w:r>
      <w:r w:rsidR="00D62320" w:rsidRPr="00CE6EC5">
        <w:rPr>
          <w:rFonts w:cs="Times New Roman"/>
          <w:szCs w:val="24"/>
        </w:rPr>
        <w:t xml:space="preserve"> used R to extract </w:t>
      </w:r>
      <w:r w:rsidR="003B592A" w:rsidRPr="00CE6EC5">
        <w:rPr>
          <w:rFonts w:cs="Times New Roman"/>
          <w:szCs w:val="24"/>
        </w:rPr>
        <w:t>these climate variables</w:t>
      </w:r>
      <w:r w:rsidR="00D62320" w:rsidRPr="00CE6EC5">
        <w:rPr>
          <w:rFonts w:cs="Times New Roman"/>
          <w:szCs w:val="24"/>
        </w:rPr>
        <w:t xml:space="preserve"> from</w:t>
      </w:r>
      <w:r w:rsidR="003B592A" w:rsidRPr="00CE6EC5">
        <w:rPr>
          <w:rFonts w:cs="Times New Roman"/>
          <w:szCs w:val="24"/>
        </w:rPr>
        <w:t xml:space="preserve"> the</w:t>
      </w:r>
      <w:r w:rsidR="00D62320" w:rsidRPr="00CE6EC5">
        <w:rPr>
          <w:rFonts w:cs="Times New Roman"/>
          <w:szCs w:val="24"/>
        </w:rPr>
        <w:t xml:space="preserve"> </w:t>
      </w:r>
      <w:proofErr w:type="spellStart"/>
      <w:r w:rsidR="00D62320" w:rsidRPr="00CE6EC5">
        <w:rPr>
          <w:rFonts w:cs="Times New Roman"/>
          <w:szCs w:val="24"/>
        </w:rPr>
        <w:t>Worlclim</w:t>
      </w:r>
      <w:proofErr w:type="spellEnd"/>
      <w:r w:rsidR="00D62320" w:rsidRPr="00CE6EC5">
        <w:rPr>
          <w:rFonts w:cs="Times New Roman"/>
          <w:szCs w:val="24"/>
        </w:rPr>
        <w:t xml:space="preserve"> database </w:t>
      </w:r>
      <w:r w:rsidR="00D62320" w:rsidRPr="00CE6EC5">
        <w:rPr>
          <w:rStyle w:val="fontstyle01"/>
          <w:rFonts w:ascii="Times New Roman" w:hAnsi="Times New Roman" w:cs="Times New Roman"/>
          <w:color w:val="auto"/>
        </w:rPr>
        <w:t>(</w:t>
      </w:r>
      <w:hyperlink r:id="rId15" w:history="1">
        <w:r w:rsidR="00D62320" w:rsidRPr="00CE6EC5">
          <w:rPr>
            <w:rStyle w:val="Hyperlink"/>
            <w:rFonts w:cs="Times New Roman"/>
            <w:color w:val="auto"/>
            <w:szCs w:val="24"/>
          </w:rPr>
          <w:t>https://worldclim.org/version2</w:t>
        </w:r>
      </w:hyperlink>
      <w:r w:rsidR="00D62320" w:rsidRPr="00CE6EC5">
        <w:rPr>
          <w:rStyle w:val="fontstyle01"/>
          <w:rFonts w:ascii="Times New Roman" w:hAnsi="Times New Roman" w:cs="Times New Roman"/>
          <w:color w:val="auto"/>
        </w:rPr>
        <w:t>)</w:t>
      </w:r>
      <w:r w:rsidR="00FF4844" w:rsidRPr="00CE6EC5">
        <w:rPr>
          <w:rStyle w:val="fontstyle01"/>
          <w:rFonts w:ascii="Times New Roman" w:hAnsi="Times New Roman" w:cs="Times New Roman"/>
          <w:color w:val="auto"/>
        </w:rPr>
        <w:t>. Using</w:t>
      </w:r>
      <w:r w:rsidR="00D62320" w:rsidRPr="00CE6EC5">
        <w:rPr>
          <w:rStyle w:val="fontstyle01"/>
          <w:rFonts w:ascii="Times New Roman" w:hAnsi="Times New Roman" w:cs="Times New Roman"/>
          <w:color w:val="auto"/>
        </w:rPr>
        <w:t xml:space="preserve"> </w:t>
      </w:r>
      <w:r w:rsidR="003B592A" w:rsidRPr="00CE6EC5">
        <w:rPr>
          <w:rStyle w:val="fontstyle01"/>
          <w:rFonts w:ascii="Times New Roman" w:hAnsi="Times New Roman" w:cs="Times New Roman"/>
          <w:color w:val="auto"/>
        </w:rPr>
        <w:t xml:space="preserve">the </w:t>
      </w:r>
      <w:r w:rsidR="00D62320" w:rsidRPr="00CE6EC5">
        <w:rPr>
          <w:rStyle w:val="fontstyle01"/>
          <w:rFonts w:ascii="Times New Roman" w:hAnsi="Times New Roman" w:cs="Times New Roman"/>
          <w:color w:val="auto"/>
        </w:rPr>
        <w:t xml:space="preserve">package “raster”, we extracted </w:t>
      </w:r>
      <w:r w:rsidR="003B592A" w:rsidRPr="00CE6EC5">
        <w:rPr>
          <w:rStyle w:val="fontstyle01"/>
          <w:rFonts w:ascii="Times New Roman" w:hAnsi="Times New Roman" w:cs="Times New Roman"/>
          <w:color w:val="auto"/>
        </w:rPr>
        <w:t>the</w:t>
      </w:r>
      <w:r w:rsidR="00D62320" w:rsidRPr="00CE6EC5">
        <w:rPr>
          <w:rStyle w:val="fontstyle01"/>
          <w:rFonts w:ascii="Times New Roman" w:hAnsi="Times New Roman" w:cs="Times New Roman"/>
          <w:color w:val="auto"/>
        </w:rPr>
        <w:t xml:space="preserve"> data using</w:t>
      </w:r>
      <w:r w:rsidR="003B592A" w:rsidRPr="00CE6EC5">
        <w:rPr>
          <w:rStyle w:val="fontstyle01"/>
          <w:rFonts w:ascii="Times New Roman" w:hAnsi="Times New Roman" w:cs="Times New Roman"/>
          <w:color w:val="auto"/>
        </w:rPr>
        <w:t xml:space="preserve"> the</w:t>
      </w:r>
      <w:r w:rsidR="00D62320" w:rsidRPr="00CE6EC5">
        <w:rPr>
          <w:rStyle w:val="fontstyle01"/>
          <w:rFonts w:ascii="Times New Roman" w:hAnsi="Times New Roman" w:cs="Times New Roman"/>
          <w:color w:val="auto"/>
        </w:rPr>
        <w:t xml:space="preserve"> “</w:t>
      </w:r>
      <w:proofErr w:type="spellStart"/>
      <w:r w:rsidR="00D62320" w:rsidRPr="00CE6EC5">
        <w:rPr>
          <w:rStyle w:val="fontstyle01"/>
          <w:rFonts w:ascii="Times New Roman" w:hAnsi="Times New Roman" w:cs="Times New Roman"/>
          <w:color w:val="auto"/>
        </w:rPr>
        <w:t>getData</w:t>
      </w:r>
      <w:proofErr w:type="spellEnd"/>
      <w:r w:rsidR="00D62320" w:rsidRPr="00CE6EC5">
        <w:rPr>
          <w:rStyle w:val="fontstyle01"/>
          <w:rFonts w:ascii="Times New Roman" w:hAnsi="Times New Roman" w:cs="Times New Roman"/>
          <w:color w:val="auto"/>
        </w:rPr>
        <w:t xml:space="preserve">” function, then we selected only the data from the 63 localities </w:t>
      </w:r>
      <w:r w:rsidR="003B592A" w:rsidRPr="00CE6EC5">
        <w:rPr>
          <w:rStyle w:val="fontstyle01"/>
          <w:rFonts w:ascii="Times New Roman" w:hAnsi="Times New Roman" w:cs="Times New Roman"/>
          <w:color w:val="auto"/>
        </w:rPr>
        <w:t>included</w:t>
      </w:r>
      <w:r w:rsidR="00D62320" w:rsidRPr="00CE6EC5">
        <w:rPr>
          <w:rStyle w:val="fontstyle01"/>
          <w:rFonts w:ascii="Times New Roman" w:hAnsi="Times New Roman" w:cs="Times New Roman"/>
          <w:color w:val="auto"/>
        </w:rPr>
        <w:t xml:space="preserve"> in our </w:t>
      </w:r>
      <w:r w:rsidR="003B592A" w:rsidRPr="00CE6EC5">
        <w:rPr>
          <w:rStyle w:val="fontstyle01"/>
          <w:rFonts w:ascii="Times New Roman" w:hAnsi="Times New Roman" w:cs="Times New Roman"/>
          <w:color w:val="auto"/>
        </w:rPr>
        <w:t xml:space="preserve">original </w:t>
      </w:r>
      <w:r w:rsidR="00D62320" w:rsidRPr="00CE6EC5">
        <w:rPr>
          <w:rStyle w:val="fontstyle01"/>
          <w:rFonts w:ascii="Times New Roman" w:hAnsi="Times New Roman" w:cs="Times New Roman"/>
          <w:color w:val="auto"/>
        </w:rPr>
        <w:t>dataset</w:t>
      </w:r>
      <w:r w:rsidR="009F2661" w:rsidRPr="00CE6EC5">
        <w:rPr>
          <w:rStyle w:val="fontstyle01"/>
          <w:rFonts w:ascii="Times New Roman" w:hAnsi="Times New Roman" w:cs="Times New Roman"/>
          <w:color w:val="auto"/>
        </w:rPr>
        <w:t xml:space="preserve"> since climate variables were applied only in mixed model analyses, </w:t>
      </w:r>
      <w:r w:rsidR="003B592A" w:rsidRPr="00CE6EC5">
        <w:rPr>
          <w:rStyle w:val="fontstyle01"/>
          <w:rFonts w:ascii="Times New Roman" w:hAnsi="Times New Roman" w:cs="Times New Roman"/>
          <w:color w:val="auto"/>
        </w:rPr>
        <w:t xml:space="preserve">for </w:t>
      </w:r>
      <w:r w:rsidR="009F2661" w:rsidRPr="00CE6EC5">
        <w:rPr>
          <w:rStyle w:val="fontstyle01"/>
          <w:rFonts w:ascii="Times New Roman" w:hAnsi="Times New Roman" w:cs="Times New Roman"/>
          <w:color w:val="auto"/>
        </w:rPr>
        <w:t>which</w:t>
      </w:r>
      <w:r w:rsidR="003B592A" w:rsidRPr="00CE6EC5">
        <w:rPr>
          <w:rStyle w:val="fontstyle01"/>
          <w:rFonts w:ascii="Times New Roman" w:hAnsi="Times New Roman" w:cs="Times New Roman"/>
          <w:color w:val="auto"/>
        </w:rPr>
        <w:t xml:space="preserve"> the</w:t>
      </w:r>
      <w:r w:rsidR="009F2661" w:rsidRPr="00CE6EC5">
        <w:rPr>
          <w:rStyle w:val="fontstyle01"/>
          <w:rFonts w:ascii="Times New Roman" w:hAnsi="Times New Roman" w:cs="Times New Roman"/>
          <w:color w:val="auto"/>
        </w:rPr>
        <w:t xml:space="preserve"> </w:t>
      </w:r>
      <w:proofErr w:type="spellStart"/>
      <w:r w:rsidR="009F2661" w:rsidRPr="00CE6EC5">
        <w:rPr>
          <w:rStyle w:val="fontstyle01"/>
          <w:rFonts w:ascii="Times New Roman" w:hAnsi="Times New Roman" w:cs="Times New Roman"/>
          <w:color w:val="auto"/>
        </w:rPr>
        <w:t>MalAvi</w:t>
      </w:r>
      <w:proofErr w:type="spellEnd"/>
      <w:r w:rsidR="009F2661" w:rsidRPr="00CE6EC5">
        <w:rPr>
          <w:rStyle w:val="fontstyle01"/>
          <w:rFonts w:ascii="Times New Roman" w:hAnsi="Times New Roman" w:cs="Times New Roman"/>
          <w:color w:val="auto"/>
        </w:rPr>
        <w:t xml:space="preserve"> data was not employed</w:t>
      </w:r>
      <w:r w:rsidR="00EB2192" w:rsidRPr="00CE6EC5">
        <w:rPr>
          <w:rStyle w:val="fontstyle01"/>
          <w:rFonts w:ascii="Times New Roman" w:hAnsi="Times New Roman" w:cs="Times New Roman"/>
          <w:color w:val="auto"/>
        </w:rPr>
        <w:t>.</w:t>
      </w:r>
    </w:p>
    <w:p w14:paraId="1713ABC2" w14:textId="77777777" w:rsidR="00067660" w:rsidRPr="003B6A4F" w:rsidRDefault="00067660" w:rsidP="003B6A4F">
      <w:pPr>
        <w:spacing w:line="480" w:lineRule="auto"/>
        <w:rPr>
          <w:rFonts w:eastAsia="Times New Roman" w:cs="Times New Roman"/>
          <w:szCs w:val="24"/>
        </w:rPr>
      </w:pPr>
    </w:p>
    <w:p w14:paraId="34EC2473" w14:textId="4F8BD78F" w:rsidR="00192A01" w:rsidRPr="003B6A4F" w:rsidRDefault="00192A01" w:rsidP="003B6A4F">
      <w:pPr>
        <w:pStyle w:val="Subttulo"/>
        <w:spacing w:line="480" w:lineRule="auto"/>
        <w:rPr>
          <w:rFonts w:cs="Times New Roman"/>
          <w:szCs w:val="24"/>
        </w:rPr>
      </w:pPr>
      <w:r w:rsidRPr="003B6A4F">
        <w:rPr>
          <w:rFonts w:cs="Times New Roman"/>
          <w:szCs w:val="24"/>
        </w:rPr>
        <w:t>2.</w:t>
      </w:r>
      <w:r w:rsidR="00286CE3" w:rsidRPr="003B6A4F">
        <w:rPr>
          <w:rFonts w:cs="Times New Roman"/>
          <w:szCs w:val="24"/>
        </w:rPr>
        <w:t>3</w:t>
      </w:r>
      <w:r w:rsidRPr="003B6A4F">
        <w:rPr>
          <w:rFonts w:cs="Times New Roman"/>
          <w:szCs w:val="24"/>
        </w:rPr>
        <w:t xml:space="preserve"> Statistical Ana</w:t>
      </w:r>
      <w:r w:rsidR="00EE2AE8" w:rsidRPr="003B6A4F">
        <w:rPr>
          <w:rFonts w:cs="Times New Roman"/>
          <w:szCs w:val="24"/>
        </w:rPr>
        <w:t>l</w:t>
      </w:r>
      <w:r w:rsidRPr="003B6A4F">
        <w:rPr>
          <w:rFonts w:cs="Times New Roman"/>
          <w:szCs w:val="24"/>
        </w:rPr>
        <w:t>yses</w:t>
      </w:r>
    </w:p>
    <w:p w14:paraId="4A90E38E" w14:textId="45398BF0" w:rsidR="00CB03AB" w:rsidRPr="003B6A4F" w:rsidRDefault="00CB03AB" w:rsidP="00CB03AB">
      <w:pPr>
        <w:spacing w:line="480" w:lineRule="auto"/>
        <w:ind w:firstLine="720"/>
        <w:rPr>
          <w:rFonts w:cs="Times New Roman"/>
          <w:szCs w:val="24"/>
        </w:rPr>
      </w:pPr>
      <w:r w:rsidRPr="00CE6EC5">
        <w:rPr>
          <w:rFonts w:cs="Times New Roman"/>
          <w:szCs w:val="24"/>
        </w:rPr>
        <w:t xml:space="preserve">The spatial and temporal autocorrelation analyses revealed there was no substantial effect of time or space on parasite richness, however, for prevalence, </w:t>
      </w:r>
      <w:commentRangeStart w:id="12"/>
      <w:r w:rsidRPr="00CE6EC5">
        <w:rPr>
          <w:rFonts w:cs="Times New Roman"/>
          <w:szCs w:val="24"/>
        </w:rPr>
        <w:t>we observed a Moran Index effect of 0.15</w:t>
      </w:r>
      <w:commentRangeEnd w:id="12"/>
      <w:r w:rsidR="006C1FDE">
        <w:rPr>
          <w:rStyle w:val="Refdecomentrio"/>
        </w:rPr>
        <w:commentReference w:id="12"/>
      </w:r>
      <w:r w:rsidRPr="00CE6EC5">
        <w:rPr>
          <w:rFonts w:cs="Times New Roman"/>
          <w:szCs w:val="24"/>
        </w:rPr>
        <w:t>, and for this reason, locality was used as a random effect in our second mixed model to control for idiosyncratic characteristics of localities</w:t>
      </w:r>
      <w:r w:rsidRPr="003B6A4F">
        <w:rPr>
          <w:rFonts w:cs="Times New Roman"/>
          <w:szCs w:val="24"/>
        </w:rPr>
        <w:t xml:space="preserve">. Likewise, considerable phylogenetic signals were observed among bird species for prevalence (0.49) and parasite richness (0.17). </w:t>
      </w:r>
      <w:commentRangeStart w:id="13"/>
      <w:r w:rsidRPr="003B6A4F">
        <w:rPr>
          <w:rFonts w:cs="Times New Roman"/>
          <w:szCs w:val="24"/>
        </w:rPr>
        <w:t xml:space="preserve">Considering this, </w:t>
      </w:r>
      <w:r>
        <w:rPr>
          <w:rFonts w:cs="Times New Roman"/>
          <w:szCs w:val="24"/>
        </w:rPr>
        <w:t xml:space="preserve">we </w:t>
      </w:r>
      <w:proofErr w:type="spellStart"/>
      <w:r>
        <w:rPr>
          <w:rFonts w:cs="Times New Roman"/>
          <w:szCs w:val="24"/>
        </w:rPr>
        <w:t>analysed</w:t>
      </w:r>
      <w:proofErr w:type="spellEnd"/>
      <w:r>
        <w:rPr>
          <w:rFonts w:cs="Times New Roman"/>
          <w:szCs w:val="24"/>
        </w:rPr>
        <w:t xml:space="preserve"> the prevalence using </w:t>
      </w:r>
      <w:r w:rsidRPr="003B6A4F">
        <w:rPr>
          <w:rFonts w:cs="Times New Roman"/>
          <w:szCs w:val="24"/>
        </w:rPr>
        <w:t>species</w:t>
      </w:r>
      <w:r>
        <w:rPr>
          <w:rFonts w:cs="Times New Roman"/>
          <w:szCs w:val="24"/>
        </w:rPr>
        <w:t xml:space="preserve"> as a fixed factor</w:t>
      </w:r>
      <w:r w:rsidRPr="003B6A4F">
        <w:rPr>
          <w:rFonts w:cs="Times New Roman"/>
          <w:szCs w:val="24"/>
        </w:rPr>
        <w:t xml:space="preserve"> in the second mixed model. </w:t>
      </w:r>
      <w:commentRangeEnd w:id="13"/>
      <w:r w:rsidR="006C1FDE">
        <w:rPr>
          <w:rStyle w:val="Refdecomentrio"/>
        </w:rPr>
        <w:commentReference w:id="13"/>
      </w:r>
    </w:p>
    <w:p w14:paraId="3376AD08" w14:textId="77777777" w:rsidR="00CB03AB" w:rsidRPr="003B6A4F" w:rsidRDefault="00CB03AB" w:rsidP="00CB03AB">
      <w:pPr>
        <w:spacing w:line="480" w:lineRule="auto"/>
        <w:rPr>
          <w:rFonts w:cs="Times New Roman"/>
          <w:szCs w:val="24"/>
        </w:rPr>
      </w:pPr>
    </w:p>
    <w:p w14:paraId="6AD8DBB4" w14:textId="77777777" w:rsidR="00CB03AB" w:rsidRPr="003B6A4F" w:rsidRDefault="00CB03AB" w:rsidP="00CB03AB">
      <w:pPr>
        <w:spacing w:line="480" w:lineRule="auto"/>
        <w:rPr>
          <w:rFonts w:cs="Times New Roman"/>
          <w:i/>
          <w:iCs/>
          <w:szCs w:val="24"/>
        </w:rPr>
      </w:pPr>
      <w:r w:rsidRPr="003B6A4F">
        <w:rPr>
          <w:rFonts w:cs="Times New Roman"/>
          <w:i/>
          <w:iCs/>
          <w:szCs w:val="24"/>
        </w:rPr>
        <w:lastRenderedPageBreak/>
        <w:t>Bayesian model</w:t>
      </w:r>
    </w:p>
    <w:p w14:paraId="1C717364" w14:textId="77A764E4" w:rsidR="00CB03AB" w:rsidRDefault="00CB03AB" w:rsidP="00CB03AB">
      <w:pPr>
        <w:spacing w:line="480" w:lineRule="auto"/>
        <w:rPr>
          <w:rFonts w:cs="Times New Roman"/>
          <w:bCs/>
          <w:iCs/>
          <w:szCs w:val="24"/>
        </w:rPr>
      </w:pPr>
      <w:r w:rsidRPr="003B6A4F">
        <w:rPr>
          <w:rFonts w:cs="Times New Roman"/>
          <w:szCs w:val="24"/>
        </w:rPr>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Pr>
          <w:rFonts w:cs="Times New Roman"/>
          <w:bCs/>
          <w:iCs/>
          <w:szCs w:val="24"/>
        </w:rPr>
        <w:fldChar w:fldCharType="separate"/>
      </w:r>
      <w:r w:rsidRPr="000C390B">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percentage of localities in which </w:t>
      </w:r>
      <w:proofErr w:type="spellStart"/>
      <w:r w:rsidRPr="003B6A4F">
        <w:rPr>
          <w:rFonts w:cs="Times New Roman"/>
          <w:bCs/>
          <w:iCs/>
          <w:szCs w:val="24"/>
        </w:rPr>
        <w:t>haemosporidian</w:t>
      </w:r>
      <w:proofErr w:type="spellEnd"/>
      <w:r w:rsidRPr="003B6A4F">
        <w:rPr>
          <w:rFonts w:cs="Times New Roman"/>
          <w:bCs/>
          <w:iCs/>
          <w:szCs w:val="24"/>
        </w:rPr>
        <w:t xml:space="preserve"> lineages occurred depending on whether they were found only in resident birds, only in partial migrant and fully migrant birds, or in both residents and migrants</w:t>
      </w:r>
      <w:r w:rsidRPr="00A4743A">
        <w:rPr>
          <w:rFonts w:cs="Times New Roman"/>
          <w:bCs/>
          <w:iCs/>
          <w:szCs w:val="24"/>
        </w:rPr>
        <w:t xml:space="preserve">. </w:t>
      </w:r>
      <w:r w:rsidRPr="00CE6EC5">
        <w:rPr>
          <w:rFonts w:cs="Times New Roman"/>
          <w:bCs/>
          <w:iCs/>
          <w:szCs w:val="24"/>
        </w:rPr>
        <w:t xml:space="preserve">We decided to use this approach as it allows </w:t>
      </w:r>
      <w:r w:rsidR="0018552B">
        <w:rPr>
          <w:rFonts w:cs="Times New Roman"/>
          <w:bCs/>
          <w:iCs/>
          <w:szCs w:val="24"/>
        </w:rPr>
        <w:t xml:space="preserve">us to </w:t>
      </w:r>
      <w:r w:rsidRPr="00CE6EC5">
        <w:rPr>
          <w:rFonts w:cs="Times New Roman"/>
          <w:bCs/>
          <w:iCs/>
          <w:szCs w:val="24"/>
        </w:rPr>
        <w:t xml:space="preserve">statistically estimate the percentage of localities among which lineages are distributed according to their host status. </w:t>
      </w:r>
    </w:p>
    <w:p w14:paraId="4764857D" w14:textId="4756890B" w:rsidR="00CB03AB" w:rsidRPr="003B6A4F" w:rsidRDefault="00CB03AB" w:rsidP="00CB03AB">
      <w:pPr>
        <w:spacing w:line="480" w:lineRule="auto"/>
        <w:ind w:firstLine="720"/>
        <w:rPr>
          <w:rFonts w:cs="Times New Roman"/>
          <w:bCs/>
          <w:iCs/>
          <w:szCs w:val="24"/>
        </w:rPr>
      </w:pPr>
      <w:r w:rsidRPr="00CE6EC5">
        <w:rPr>
          <w:rFonts w:cs="Times New Roman"/>
          <w:bCs/>
          <w:iCs/>
          <w:szCs w:val="24"/>
        </w:rPr>
        <w:t>Firstly, we applied the “</w:t>
      </w:r>
      <w:proofErr w:type="spellStart"/>
      <w:r w:rsidRPr="00CE6EC5">
        <w:rPr>
          <w:rFonts w:cs="Times New Roman"/>
          <w:bCs/>
          <w:iCs/>
          <w:szCs w:val="24"/>
        </w:rPr>
        <w:t>get_priors</w:t>
      </w:r>
      <w:proofErr w:type="spellEnd"/>
      <w:r w:rsidRPr="00CE6EC5">
        <w:rPr>
          <w:rFonts w:cs="Times New Roman"/>
          <w:bCs/>
          <w:iCs/>
          <w:szCs w:val="24"/>
        </w:rPr>
        <w:t>” function to fit the priors for our model. We considered as independent and dependent variables bird migratory categories and percentage of localities in which each lineage was present, respectively</w:t>
      </w:r>
      <w:r>
        <w:rPr>
          <w:rFonts w:cs="Times New Roman"/>
          <w:bCs/>
          <w:iCs/>
          <w:szCs w:val="24"/>
        </w:rPr>
        <w:t xml:space="preserve">, </w:t>
      </w:r>
      <w:commentRangeStart w:id="14"/>
      <w:r>
        <w:rPr>
          <w:rFonts w:cs="Times New Roman"/>
          <w:bCs/>
          <w:iCs/>
          <w:szCs w:val="24"/>
        </w:rPr>
        <w:t xml:space="preserve">and </w:t>
      </w:r>
      <w:r>
        <w:t>lineages present only resident birds as reference category</w:t>
      </w:r>
      <w:commentRangeEnd w:id="14"/>
      <w:r w:rsidR="00B32C6C">
        <w:rPr>
          <w:rStyle w:val="Refdecomentrio"/>
        </w:rPr>
        <w:commentReference w:id="14"/>
      </w:r>
      <w:r>
        <w:rPr>
          <w:rStyle w:val="Refdecomentrio"/>
        </w:rPr>
        <w:t>.</w:t>
      </w:r>
      <w:r w:rsidRPr="00CE6EC5">
        <w:rPr>
          <w:rFonts w:cs="Times New Roman"/>
          <w:bCs/>
          <w:iCs/>
          <w:szCs w:val="24"/>
        </w:rPr>
        <w:t xml:space="preserve"> </w:t>
      </w:r>
      <w:commentRangeStart w:id="15"/>
      <w:r w:rsidR="0018552B">
        <w:rPr>
          <w:rFonts w:cs="Times New Roman"/>
          <w:bCs/>
          <w:iCs/>
          <w:szCs w:val="24"/>
        </w:rPr>
        <w:t>We consider host richness and number of bird individuals infected by each lineage as fixed variables</w:t>
      </w:r>
      <w:commentRangeEnd w:id="15"/>
      <w:r w:rsidR="00B32C6C">
        <w:rPr>
          <w:rStyle w:val="Refdecomentrio"/>
        </w:rPr>
        <w:commentReference w:id="15"/>
      </w:r>
      <w:r w:rsidR="0018552B">
        <w:rPr>
          <w:rFonts w:cs="Times New Roman"/>
          <w:bCs/>
          <w:iCs/>
          <w:szCs w:val="24"/>
        </w:rPr>
        <w:t xml:space="preserve">. </w:t>
      </w:r>
      <w:commentRangeStart w:id="16"/>
      <w:r w:rsidRPr="00CE6EC5">
        <w:rPr>
          <w:rFonts w:cs="Times New Roman"/>
          <w:bCs/>
          <w:iCs/>
          <w:szCs w:val="24"/>
        </w:rPr>
        <w:t xml:space="preserve">As our Moran Index value for spatial autocorrelation of parasite richness among localities was </w:t>
      </w:r>
      <w:r w:rsidRPr="003B6A4F">
        <w:rPr>
          <w:rFonts w:cs="Times New Roman"/>
          <w:bCs/>
          <w:iCs/>
          <w:szCs w:val="24"/>
        </w:rPr>
        <w:t>low (</w:t>
      </w:r>
      <w:r w:rsidRPr="003B6A4F">
        <w:rPr>
          <w:rFonts w:cs="Times New Roman"/>
          <w:szCs w:val="24"/>
        </w:rPr>
        <w:t>-0.0008), we did not consider locality as a variable in our model and also did not use model correction for locality coordinates.</w:t>
      </w:r>
      <w:commentRangeEnd w:id="16"/>
      <w:r w:rsidR="00B32C6C">
        <w:rPr>
          <w:rStyle w:val="Refdecomentrio"/>
        </w:rPr>
        <w:commentReference w:id="16"/>
      </w:r>
      <w:r w:rsidRPr="003B6A4F">
        <w:rPr>
          <w:rFonts w:cs="Times New Roman"/>
          <w:szCs w:val="24"/>
        </w:rPr>
        <w:t xml:space="preserve"> Thus, we ran the model applying the “Beta” family, 4 chains with </w:t>
      </w:r>
      <w:r>
        <w:rPr>
          <w:rFonts w:cs="Times New Roman"/>
          <w:szCs w:val="24"/>
        </w:rPr>
        <w:t>2</w:t>
      </w:r>
      <w:r w:rsidRPr="003B6A4F">
        <w:rPr>
          <w:rFonts w:cs="Times New Roman"/>
          <w:szCs w:val="24"/>
        </w:rPr>
        <w:t xml:space="preserve">000 total iterations per chain and </w:t>
      </w:r>
      <w:r>
        <w:rPr>
          <w:rFonts w:cs="Times New Roman"/>
          <w:szCs w:val="24"/>
        </w:rPr>
        <w:t>1000</w:t>
      </w:r>
      <w:r w:rsidRPr="003B6A4F">
        <w:rPr>
          <w:rFonts w:cs="Times New Roman"/>
          <w:szCs w:val="24"/>
        </w:rPr>
        <w:t xml:space="preserve"> of warmup interactions.</w:t>
      </w:r>
      <w:r>
        <w:rPr>
          <w:rFonts w:cs="Times New Roman"/>
          <w:szCs w:val="24"/>
        </w:rPr>
        <w:t xml:space="preserve"> </w:t>
      </w:r>
      <w:r w:rsidRPr="003B6A4F">
        <w:rPr>
          <w:rFonts w:cs="Times New Roman"/>
          <w:szCs w:val="24"/>
        </w:rPr>
        <w:t>The model results were plotted using the “</w:t>
      </w:r>
      <w:proofErr w:type="spellStart"/>
      <w:r w:rsidRPr="003B6A4F">
        <w:rPr>
          <w:rFonts w:cs="Times New Roman"/>
          <w:szCs w:val="24"/>
        </w:rPr>
        <w:t>conditional_effects</w:t>
      </w:r>
      <w:proofErr w:type="spellEnd"/>
      <w:r w:rsidRPr="003B6A4F">
        <w:rPr>
          <w:rFonts w:cs="Times New Roman"/>
          <w:szCs w:val="24"/>
        </w:rPr>
        <w:t xml:space="preserve">” function to visualize the predictions of the population-level effects. </w:t>
      </w:r>
      <w:r>
        <w:rPr>
          <w:rFonts w:cs="Times New Roman"/>
          <w:szCs w:val="24"/>
        </w:rPr>
        <w:t>W</w:t>
      </w:r>
      <w:r w:rsidRPr="003B6A4F">
        <w:rPr>
          <w:rFonts w:cs="Times New Roman"/>
          <w:szCs w:val="24"/>
        </w:rPr>
        <w:t xml:space="preserve">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w:t>
      </w:r>
      <w:r>
        <w:rPr>
          <w:rFonts w:cs="Times New Roman"/>
          <w:szCs w:val="24"/>
        </w:rPr>
        <w:t xml:space="preserve">. </w:t>
      </w:r>
      <w:commentRangeStart w:id="17"/>
      <w:r>
        <w:rPr>
          <w:rFonts w:cs="Times New Roman"/>
          <w:szCs w:val="24"/>
        </w:rPr>
        <w:t>Finally, we ran the “</w:t>
      </w:r>
      <w:proofErr w:type="spellStart"/>
      <w:r>
        <w:t>loo_model_weights</w:t>
      </w:r>
      <w:proofErr w:type="spellEnd"/>
      <w:r>
        <w:rPr>
          <w:rFonts w:cs="Times New Roman"/>
          <w:szCs w:val="24"/>
        </w:rPr>
        <w:t xml:space="preserve">“ to account for the effect of host richness </w:t>
      </w:r>
      <w:r w:rsidRPr="00C96547">
        <w:rPr>
          <w:rFonts w:cs="Times New Roman"/>
          <w:szCs w:val="24"/>
        </w:rPr>
        <w:t xml:space="preserve">(here, meaning the number </w:t>
      </w:r>
      <w:r w:rsidRPr="00C96547">
        <w:rPr>
          <w:rFonts w:cs="Times New Roman"/>
          <w:szCs w:val="24"/>
        </w:rPr>
        <w:lastRenderedPageBreak/>
        <w:t xml:space="preserve">of host species infected by each </w:t>
      </w:r>
      <w:proofErr w:type="spellStart"/>
      <w:r w:rsidRPr="00C96547">
        <w:rPr>
          <w:rFonts w:cs="Times New Roman"/>
          <w:szCs w:val="24"/>
        </w:rPr>
        <w:t>haemosporidian</w:t>
      </w:r>
      <w:proofErr w:type="spellEnd"/>
      <w:r w:rsidRPr="00C96547">
        <w:rPr>
          <w:rFonts w:cs="Times New Roman"/>
          <w:szCs w:val="24"/>
        </w:rPr>
        <w:t xml:space="preserve"> lineage) </w:t>
      </w:r>
      <w:r>
        <w:rPr>
          <w:rFonts w:cs="Times New Roman"/>
          <w:szCs w:val="24"/>
        </w:rPr>
        <w:t>and number of hosts infected per lineage in our dataset</w:t>
      </w:r>
      <w:commentRangeEnd w:id="17"/>
      <w:r w:rsidR="00B32C6C">
        <w:rPr>
          <w:rStyle w:val="Refdecomentrio"/>
        </w:rPr>
        <w:commentReference w:id="17"/>
      </w:r>
      <w:r>
        <w:rPr>
          <w:rFonts w:cs="Times New Roman"/>
          <w:szCs w:val="24"/>
        </w:rPr>
        <w:t>.</w:t>
      </w:r>
    </w:p>
    <w:p w14:paraId="7661F528" w14:textId="77777777" w:rsidR="00CB03AB" w:rsidRPr="003B6A4F" w:rsidRDefault="00CB03AB" w:rsidP="00CB03AB">
      <w:pPr>
        <w:spacing w:line="480" w:lineRule="auto"/>
        <w:rPr>
          <w:rFonts w:cs="Times New Roman"/>
          <w:i/>
          <w:iCs/>
          <w:szCs w:val="24"/>
        </w:rPr>
      </w:pPr>
    </w:p>
    <w:p w14:paraId="2706FD30" w14:textId="77777777" w:rsidR="00CB03AB" w:rsidRPr="003B6A4F" w:rsidRDefault="00CB03AB" w:rsidP="00CB03AB">
      <w:pPr>
        <w:spacing w:line="480" w:lineRule="auto"/>
        <w:rPr>
          <w:rFonts w:cs="Times New Roman"/>
          <w:i/>
          <w:iCs/>
          <w:szCs w:val="24"/>
        </w:rPr>
      </w:pPr>
      <w:r>
        <w:rPr>
          <w:rFonts w:cs="Times New Roman"/>
          <w:i/>
          <w:iCs/>
          <w:szCs w:val="24"/>
        </w:rPr>
        <w:t xml:space="preserve">Mixed </w:t>
      </w:r>
      <w:r w:rsidRPr="003B6A4F">
        <w:rPr>
          <w:rFonts w:cs="Times New Roman"/>
          <w:i/>
          <w:iCs/>
          <w:szCs w:val="24"/>
        </w:rPr>
        <w:t xml:space="preserve"> models</w:t>
      </w:r>
    </w:p>
    <w:p w14:paraId="522BE571" w14:textId="77777777" w:rsidR="00CB03AB" w:rsidRPr="00C96547" w:rsidRDefault="00CB03AB" w:rsidP="00CB03AB">
      <w:pPr>
        <w:spacing w:line="480" w:lineRule="auto"/>
        <w:rPr>
          <w:rFonts w:cs="Times New Roman"/>
          <w:szCs w:val="24"/>
        </w:rPr>
      </w:pPr>
      <w:r w:rsidRPr="003B6A4F">
        <w:rPr>
          <w:rFonts w:cs="Times New Roman"/>
          <w:szCs w:val="24"/>
        </w:rPr>
        <w:tab/>
      </w:r>
      <w:r w:rsidRPr="00C96547">
        <w:rPr>
          <w:rFonts w:cs="Times New Roman"/>
          <w:szCs w:val="24"/>
        </w:rPr>
        <w:t xml:space="preserve">Two mixed models were performed to estimate whether localities with more migratory birds have greater prevalence and richness of </w:t>
      </w:r>
      <w:proofErr w:type="spellStart"/>
      <w:r w:rsidRPr="00C96547">
        <w:rPr>
          <w:rFonts w:cs="Times New Roman"/>
          <w:szCs w:val="24"/>
        </w:rPr>
        <w:t>haemosporidian</w:t>
      </w:r>
      <w:proofErr w:type="spellEnd"/>
      <w:r w:rsidRPr="00C96547">
        <w:rPr>
          <w:rFonts w:cs="Times New Roman"/>
          <w:szCs w:val="24"/>
        </w:rPr>
        <w:t xml:space="preserve"> lineages. We employed the “</w:t>
      </w:r>
      <w:proofErr w:type="spellStart"/>
      <w:r w:rsidRPr="00C96547">
        <w:rPr>
          <w:rFonts w:cs="Times New Roman"/>
          <w:szCs w:val="24"/>
        </w:rPr>
        <w:t>glmer</w:t>
      </w:r>
      <w:proofErr w:type="spellEnd"/>
      <w:r w:rsidRPr="00C96547">
        <w:rPr>
          <w:rFonts w:cs="Times New Roman"/>
          <w:szCs w:val="24"/>
        </w:rPr>
        <w:t xml:space="preserve">” function from the “lme4” package </w:t>
      </w:r>
      <w:r w:rsidRPr="00C96547">
        <w:rPr>
          <w:rFonts w:cs="Times New Roman"/>
          <w:szCs w:val="24"/>
        </w:rPr>
        <w:fldChar w:fldCharType="begin" w:fldLock="1"/>
      </w:r>
      <w:r w:rsidRPr="00C96547">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Pr="00C96547">
        <w:rPr>
          <w:rFonts w:cs="Times New Roman"/>
          <w:szCs w:val="24"/>
        </w:rPr>
        <w:fldChar w:fldCharType="separate"/>
      </w:r>
      <w:r w:rsidRPr="00C96547">
        <w:rPr>
          <w:rFonts w:cs="Times New Roman"/>
          <w:noProof/>
          <w:szCs w:val="24"/>
        </w:rPr>
        <w:t>(Bates et al. 2015)</w:t>
      </w:r>
      <w:r w:rsidRPr="00C96547">
        <w:rPr>
          <w:rFonts w:cs="Times New Roman"/>
          <w:szCs w:val="24"/>
        </w:rPr>
        <w:fldChar w:fldCharType="end"/>
      </w:r>
      <w:r w:rsidRPr="00C96547">
        <w:rPr>
          <w:rFonts w:cs="Times New Roman"/>
          <w:szCs w:val="24"/>
        </w:rPr>
        <w:t xml:space="preserve"> applying Poisson and binomial distributions, respectively. In both models, we firstly created previous models including all variables that presented </w:t>
      </w:r>
      <w:commentRangeStart w:id="18"/>
      <w:r w:rsidRPr="00C96547">
        <w:rPr>
          <w:rFonts w:cs="Times New Roman"/>
          <w:szCs w:val="24"/>
        </w:rPr>
        <w:t xml:space="preserve">significant correlation </w:t>
      </w:r>
      <w:commentRangeEnd w:id="18"/>
      <w:r w:rsidR="00F926BB">
        <w:rPr>
          <w:rStyle w:val="Refdecomentrio"/>
        </w:rPr>
        <w:commentReference w:id="18"/>
      </w:r>
      <w:r w:rsidRPr="00C96547">
        <w:rPr>
          <w:rFonts w:cs="Times New Roman"/>
          <w:szCs w:val="24"/>
        </w:rPr>
        <w:t xml:space="preserve">with our dependent variable, and then selected the best </w:t>
      </w:r>
      <w:commentRangeStart w:id="19"/>
      <w:r w:rsidRPr="00C96547">
        <w:rPr>
          <w:rFonts w:cs="Times New Roman"/>
          <w:szCs w:val="24"/>
        </w:rPr>
        <w:t xml:space="preserve">model among them using “AIC” function in R. </w:t>
      </w:r>
      <w:commentRangeEnd w:id="19"/>
      <w:r w:rsidR="00F926BB">
        <w:rPr>
          <w:rStyle w:val="Refdecomentrio"/>
        </w:rPr>
        <w:commentReference w:id="19"/>
      </w:r>
      <w:commentRangeStart w:id="20"/>
      <w:r w:rsidRPr="00C96547">
        <w:rPr>
          <w:rFonts w:cs="Times New Roman"/>
          <w:szCs w:val="24"/>
        </w:rPr>
        <w:t>We tested the following variables as fixed factors: local host richness, local parasite richness, local prevalence across all birds sampled,</w:t>
      </w:r>
      <w:r>
        <w:rPr>
          <w:rFonts w:cs="Times New Roman"/>
          <w:szCs w:val="24"/>
        </w:rPr>
        <w:t xml:space="preserve"> local</w:t>
      </w:r>
      <w:r w:rsidRPr="00C96547">
        <w:rPr>
          <w:rFonts w:cs="Times New Roman"/>
          <w:szCs w:val="24"/>
        </w:rPr>
        <w:t xml:space="preserve"> </w:t>
      </w:r>
      <w:r w:rsidRPr="003B6A4F">
        <w:rPr>
          <w:rFonts w:cs="Times New Roman"/>
          <w:szCs w:val="24"/>
        </w:rPr>
        <w:t>percentage of migratory species</w:t>
      </w:r>
      <w:r>
        <w:rPr>
          <w:rFonts w:cs="Times New Roman"/>
          <w:szCs w:val="24"/>
        </w:rPr>
        <w:t xml:space="preserve"> </w:t>
      </w:r>
      <w:r w:rsidRPr="00C96547">
        <w:rPr>
          <w:rFonts w:cs="Times New Roman"/>
          <w:szCs w:val="24"/>
        </w:rPr>
        <w:t xml:space="preserve">(based on birds caught), local number of migrant individuals, local temperature and precipitation. </w:t>
      </w:r>
      <w:commentRangeEnd w:id="20"/>
      <w:r w:rsidR="00F926BB">
        <w:rPr>
          <w:rStyle w:val="Refdecomentrio"/>
        </w:rPr>
        <w:commentReference w:id="20"/>
      </w:r>
    </w:p>
    <w:p w14:paraId="790DF311" w14:textId="320A07E9" w:rsidR="00CB03AB" w:rsidRPr="003B6A4F" w:rsidRDefault="00CB03AB" w:rsidP="00CB03AB">
      <w:pPr>
        <w:spacing w:line="480" w:lineRule="auto"/>
        <w:ind w:firstLine="720"/>
        <w:rPr>
          <w:rFonts w:cs="Times New Roman"/>
          <w:bCs/>
          <w:iCs/>
          <w:szCs w:val="24"/>
        </w:rPr>
      </w:pPr>
      <w:r w:rsidRPr="003B6A4F">
        <w:rPr>
          <w:rFonts w:cs="Times New Roman"/>
          <w:szCs w:val="24"/>
        </w:rPr>
        <w:t xml:space="preserve">In the first model, we considered parasite richness as the dependent variable and percentage of migratory bird individuals (i.e., percentage of migratory individuals out of all individual birds sampled in a locality) </w:t>
      </w:r>
      <w:r w:rsidRPr="00AC2994">
        <w:rPr>
          <w:rFonts w:cs="Times New Roman"/>
          <w:szCs w:val="24"/>
        </w:rPr>
        <w:t xml:space="preserve">as the independent </w:t>
      </w:r>
      <w:r w:rsidRPr="003B6A4F">
        <w:rPr>
          <w:rFonts w:cs="Times New Roman"/>
          <w:szCs w:val="24"/>
        </w:rPr>
        <w:t xml:space="preserve">variable. </w:t>
      </w:r>
      <w:commentRangeStart w:id="21"/>
      <w:r>
        <w:rPr>
          <w:rFonts w:cs="Times New Roman"/>
          <w:szCs w:val="24"/>
        </w:rPr>
        <w:t xml:space="preserve">According to our </w:t>
      </w:r>
      <w:del w:id="22" w:author="Daniela de Angeli Dutra" w:date="2020-05-18T09:10:00Z">
        <w:r w:rsidDel="004666E0">
          <w:rPr>
            <w:rFonts w:cs="Times New Roman"/>
            <w:szCs w:val="24"/>
          </w:rPr>
          <w:delText>previous</w:delText>
        </w:r>
      </w:del>
      <w:r>
        <w:rPr>
          <w:rFonts w:cs="Times New Roman"/>
          <w:szCs w:val="24"/>
        </w:rPr>
        <w:t xml:space="preserve"> analyses, we employed l</w:t>
      </w:r>
      <w:r w:rsidRPr="003B6A4F">
        <w:rPr>
          <w:rFonts w:cs="Times New Roman"/>
          <w:szCs w:val="24"/>
        </w:rPr>
        <w:t>ocal host richness (i.e., number of bird species sampled per locality), prevalence</w:t>
      </w:r>
      <w:r>
        <w:rPr>
          <w:rFonts w:cs="Times New Roman"/>
          <w:color w:val="FF0000"/>
          <w:szCs w:val="24"/>
        </w:rPr>
        <w:t xml:space="preserve"> </w:t>
      </w:r>
      <w:r w:rsidRPr="00AC2994">
        <w:rPr>
          <w:rFonts w:cs="Times New Roman"/>
          <w:szCs w:val="24"/>
        </w:rPr>
        <w:t>across all birds sampled</w:t>
      </w:r>
      <w:r w:rsidRPr="003B6A4F">
        <w:rPr>
          <w:rFonts w:cs="Times New Roman"/>
          <w:szCs w:val="24"/>
        </w:rPr>
        <w:t xml:space="preserve">, percentage of migratory species and number of migrant individuals </w:t>
      </w:r>
      <w:r>
        <w:rPr>
          <w:rFonts w:cs="Times New Roman"/>
          <w:szCs w:val="24"/>
        </w:rPr>
        <w:t xml:space="preserve">as </w:t>
      </w:r>
      <w:r w:rsidRPr="003B6A4F">
        <w:rPr>
          <w:rFonts w:cs="Times New Roman"/>
          <w:szCs w:val="24"/>
        </w:rPr>
        <w:t>fixed variables</w:t>
      </w:r>
      <w:commentRangeEnd w:id="21"/>
      <w:r w:rsidR="00F926BB">
        <w:rPr>
          <w:rStyle w:val="Refdecomentrio"/>
        </w:rPr>
        <w:commentReference w:id="21"/>
      </w:r>
      <w:r w:rsidRPr="003B6A4F">
        <w:rPr>
          <w:rFonts w:cs="Times New Roman"/>
          <w:szCs w:val="24"/>
        </w:rPr>
        <w:t xml:space="preserve">. </w:t>
      </w:r>
      <w:r w:rsidRPr="00E57F22">
        <w:rPr>
          <w:rFonts w:cs="Times New Roman"/>
          <w:szCs w:val="24"/>
        </w:rPr>
        <w:t xml:space="preserve">Biome was set as random variable. In this model, we did not use data from the </w:t>
      </w:r>
      <w:proofErr w:type="spellStart"/>
      <w:r w:rsidRPr="00E57F22">
        <w:rPr>
          <w:rFonts w:cs="Times New Roman"/>
          <w:szCs w:val="24"/>
        </w:rPr>
        <w:t>MalAvi</w:t>
      </w:r>
      <w:proofErr w:type="spellEnd"/>
      <w:r w:rsidRPr="00E57F22">
        <w:rPr>
          <w:rFonts w:cs="Times New Roman"/>
          <w:szCs w:val="24"/>
        </w:rPr>
        <w:t xml:space="preserve"> database, but only our dataset </w:t>
      </w:r>
      <w:r w:rsidRPr="00E57F22">
        <w:rPr>
          <w:rFonts w:cs="Times New Roman"/>
          <w:szCs w:val="24"/>
          <w:lang w:val="en"/>
        </w:rPr>
        <w:t xml:space="preserve">described above since it provides more information regarding the localities, such as prevalence data and host richness. </w:t>
      </w:r>
      <w:r w:rsidRPr="003B6A4F">
        <w:rPr>
          <w:rFonts w:cs="Times New Roman"/>
          <w:szCs w:val="24"/>
        </w:rPr>
        <w:t xml:space="preserve">We ran </w:t>
      </w:r>
      <w:r w:rsidRPr="003B6A4F">
        <w:rPr>
          <w:rFonts w:cs="Times New Roman"/>
          <w:szCs w:val="24"/>
        </w:rPr>
        <w:lastRenderedPageBreak/>
        <w:t xml:space="preserve">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  </w:t>
      </w:r>
    </w:p>
    <w:p w14:paraId="2732DD45" w14:textId="5457CE13" w:rsidR="00CB03AB" w:rsidRDefault="00CB03AB" w:rsidP="00CB03AB">
      <w:pPr>
        <w:spacing w:line="480" w:lineRule="auto"/>
        <w:rPr>
          <w:rFonts w:cs="Times New Roman"/>
          <w:szCs w:val="24"/>
        </w:rPr>
      </w:pPr>
      <w:r w:rsidRPr="003B6A4F">
        <w:rPr>
          <w:rFonts w:cs="Times New Roman"/>
          <w:szCs w:val="24"/>
        </w:rPr>
        <w:tab/>
      </w:r>
      <w:commentRangeStart w:id="23"/>
      <w:r w:rsidRPr="003B6A4F">
        <w:rPr>
          <w:rFonts w:cs="Times New Roman"/>
          <w:szCs w:val="24"/>
        </w:rPr>
        <w:t xml:space="preserve">In the second model, we </w:t>
      </w:r>
      <w:proofErr w:type="spellStart"/>
      <w:r w:rsidRPr="003B6A4F">
        <w:rPr>
          <w:rFonts w:cs="Times New Roman"/>
          <w:szCs w:val="24"/>
        </w:rPr>
        <w:t>analy</w:t>
      </w:r>
      <w:r>
        <w:rPr>
          <w:rFonts w:cs="Times New Roman"/>
          <w:szCs w:val="24"/>
        </w:rPr>
        <w:t>s</w:t>
      </w:r>
      <w:r w:rsidRPr="003B6A4F">
        <w:rPr>
          <w:rFonts w:cs="Times New Roman"/>
          <w:szCs w:val="24"/>
        </w:rPr>
        <w:t>ed</w:t>
      </w:r>
      <w:proofErr w:type="spellEnd"/>
      <w:r w:rsidRPr="003B6A4F">
        <w:rPr>
          <w:rFonts w:cs="Times New Roman"/>
          <w:szCs w:val="24"/>
        </w:rPr>
        <w:t xml:space="preserve"> the prevalence of infection in each bird species </w:t>
      </w:r>
      <w:r w:rsidRPr="00E57F22">
        <w:rPr>
          <w:rFonts w:cs="Times New Roman"/>
          <w:szCs w:val="24"/>
          <w:lang w:val="en"/>
        </w:rPr>
        <w:t>among localities</w:t>
      </w:r>
      <w:r w:rsidRPr="003B6A4F">
        <w:rPr>
          <w:rFonts w:cs="Times New Roman"/>
          <w:szCs w:val="24"/>
          <w:lang w:val="en"/>
        </w:rPr>
        <w:t>.</w:t>
      </w:r>
      <w:commentRangeEnd w:id="23"/>
      <w:r w:rsidR="00F926BB">
        <w:rPr>
          <w:rStyle w:val="Refdecomentrio"/>
        </w:rPr>
        <w:commentReference w:id="23"/>
      </w:r>
      <w:r w:rsidRPr="003B6A4F">
        <w:rPr>
          <w:rFonts w:cs="Times New Roman"/>
          <w:szCs w:val="24"/>
          <w:lang w:val="en"/>
        </w:rPr>
        <w:t xml:space="preserve"> For this, we considered local prevalence in each bird species as our dependent variable and local percentage of migratory bird individuals as our independent variable. </w:t>
      </w:r>
      <w:commentRangeStart w:id="24"/>
      <w:r>
        <w:rPr>
          <w:rFonts w:cs="Times New Roman"/>
          <w:szCs w:val="24"/>
          <w:lang w:val="en"/>
        </w:rPr>
        <w:t xml:space="preserve">Following our previous analyses, </w:t>
      </w:r>
      <w:r w:rsidRPr="00C96547">
        <w:rPr>
          <w:rFonts w:cs="Times New Roman"/>
          <w:szCs w:val="24"/>
          <w:lang w:val="en"/>
        </w:rPr>
        <w:t>only temperature was retained as a fixed factor</w:t>
      </w:r>
      <w:r>
        <w:rPr>
          <w:rFonts w:cs="Times New Roman"/>
          <w:szCs w:val="24"/>
          <w:lang w:val="en"/>
        </w:rPr>
        <w:t xml:space="preserve">. </w:t>
      </w:r>
      <w:commentRangeEnd w:id="24"/>
      <w:r w:rsidR="00F926BB">
        <w:rPr>
          <w:rStyle w:val="Refdecomentrio"/>
        </w:rPr>
        <w:commentReference w:id="24"/>
      </w:r>
      <w:commentRangeStart w:id="25"/>
      <w:r w:rsidRPr="003B6A4F">
        <w:rPr>
          <w:rFonts w:cs="Times New Roman"/>
          <w:szCs w:val="24"/>
          <w:lang w:val="en"/>
        </w:rPr>
        <w:t>Further,</w:t>
      </w:r>
      <w:r>
        <w:rPr>
          <w:rFonts w:cs="Times New Roman"/>
          <w:szCs w:val="24"/>
          <w:lang w:val="en"/>
        </w:rPr>
        <w:t xml:space="preserve"> we considered</w:t>
      </w:r>
      <w:r w:rsidRPr="003B6A4F">
        <w:rPr>
          <w:rFonts w:cs="Times New Roman"/>
          <w:szCs w:val="24"/>
          <w:lang w:val="en"/>
        </w:rPr>
        <w:t xml:space="preserve"> locality</w:t>
      </w:r>
      <w:r w:rsidR="002F7B5E">
        <w:rPr>
          <w:rFonts w:cs="Times New Roman"/>
          <w:szCs w:val="24"/>
          <w:lang w:val="en"/>
        </w:rPr>
        <w:t xml:space="preserve"> and biome</w:t>
      </w:r>
      <w:r w:rsidRPr="003B6A4F">
        <w:rPr>
          <w:rFonts w:cs="Times New Roman"/>
          <w:szCs w:val="24"/>
          <w:lang w:val="en"/>
        </w:rPr>
        <w:t xml:space="preserve"> as </w:t>
      </w:r>
      <w:r>
        <w:rPr>
          <w:rFonts w:cs="Times New Roman"/>
          <w:szCs w:val="24"/>
          <w:lang w:val="en"/>
        </w:rPr>
        <w:t xml:space="preserve">a </w:t>
      </w:r>
      <w:r w:rsidRPr="003B6A4F">
        <w:rPr>
          <w:rFonts w:cs="Times New Roman"/>
          <w:szCs w:val="24"/>
          <w:lang w:val="en"/>
        </w:rPr>
        <w:t>random variable</w:t>
      </w:r>
      <w:r w:rsidR="002F7B5E">
        <w:rPr>
          <w:rFonts w:cs="Times New Roman"/>
          <w:szCs w:val="24"/>
          <w:lang w:val="en"/>
        </w:rPr>
        <w:t>s</w:t>
      </w:r>
      <w:commentRangeEnd w:id="25"/>
      <w:r w:rsidR="00F926BB">
        <w:rPr>
          <w:rStyle w:val="Refdecomentrio"/>
        </w:rPr>
        <w:commentReference w:id="25"/>
      </w:r>
      <w:r w:rsidRPr="003B6A4F">
        <w:rPr>
          <w:rFonts w:cs="Times New Roman"/>
          <w:szCs w:val="24"/>
          <w:lang w:val="en"/>
        </w:rPr>
        <w:t xml:space="preserve">. In this model, we filtered our data in order to include only species with 10 or more bird individuals </w:t>
      </w:r>
      <w:proofErr w:type="spellStart"/>
      <w:r w:rsidRPr="003B6A4F">
        <w:rPr>
          <w:rFonts w:cs="Times New Roman"/>
          <w:szCs w:val="24"/>
          <w:lang w:val="en"/>
        </w:rPr>
        <w:t>analysed</w:t>
      </w:r>
      <w:proofErr w:type="spellEnd"/>
      <w:r w:rsidRPr="003B6A4F">
        <w:rPr>
          <w:rFonts w:cs="Times New Roman"/>
          <w:szCs w:val="24"/>
          <w:lang w:val="en"/>
        </w:rPr>
        <w:t xml:space="preserve">. For this second model we again used only our dataset described above and excluded data from the </w:t>
      </w:r>
      <w:proofErr w:type="spellStart"/>
      <w:r w:rsidRPr="003B6A4F">
        <w:rPr>
          <w:rFonts w:cs="Times New Roman"/>
          <w:szCs w:val="24"/>
          <w:lang w:val="en"/>
        </w:rPr>
        <w:t>MalAvi</w:t>
      </w:r>
      <w:proofErr w:type="spellEnd"/>
      <w:r w:rsidRPr="003B6A4F">
        <w:rPr>
          <w:rFonts w:cs="Times New Roman"/>
          <w:szCs w:val="24"/>
          <w:lang w:val="en"/>
        </w:rPr>
        <w:t xml:space="preserve"> database, since the latter presents only positive and sequenced samples.</w:t>
      </w:r>
      <w:r w:rsidRPr="003B6A4F">
        <w:rPr>
          <w:rFonts w:cs="Times New Roman"/>
          <w:szCs w:val="24"/>
        </w:rPr>
        <w:t xml:space="preserve"> Again, we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  </w:t>
      </w:r>
    </w:p>
    <w:p w14:paraId="11323027" w14:textId="5652A8DA" w:rsidR="00FC2EC1" w:rsidRPr="003B6A4F" w:rsidRDefault="00A179CA" w:rsidP="00A179CA">
      <w:pPr>
        <w:spacing w:line="480" w:lineRule="auto"/>
        <w:rPr>
          <w:rFonts w:cs="Times New Roman"/>
          <w:szCs w:val="24"/>
        </w:rPr>
      </w:pPr>
      <w:r w:rsidRPr="003B6A4F">
        <w:rPr>
          <w:rFonts w:cs="Times New Roman"/>
          <w:szCs w:val="24"/>
        </w:rPr>
        <w:t xml:space="preserve"> </w:t>
      </w:r>
    </w:p>
    <w:sectPr w:rsidR="00FC2EC1" w:rsidRPr="003B6A4F" w:rsidSect="00A83253">
      <w:footerReference w:type="default" r:id="rId16"/>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Antoine Filion" w:date="2020-05-15T13:17:00Z" w:initials="AF">
    <w:p w14:paraId="3ED4A116" w14:textId="2D37B858" w:rsidR="006C1FDE" w:rsidRDefault="006C1FDE">
      <w:pPr>
        <w:pStyle w:val="Textodecomentrio"/>
      </w:pPr>
      <w:r>
        <w:rPr>
          <w:rStyle w:val="Refdecomentrio"/>
        </w:rPr>
        <w:annotationRef/>
      </w:r>
      <w:r>
        <w:t>Is this the traditional way of looking at spatial autocorrelation? If so, maybe add a reference?</w:t>
      </w:r>
    </w:p>
  </w:comment>
  <w:comment w:id="11" w:author="Antoine Filion" w:date="2020-05-15T13:19:00Z" w:initials="AF">
    <w:p w14:paraId="5D93CBA1" w14:textId="29E3D761" w:rsidR="006C1FDE" w:rsidRDefault="006C1FDE">
      <w:pPr>
        <w:pStyle w:val="Textodecomentrio"/>
      </w:pPr>
      <w:r>
        <w:rPr>
          <w:rStyle w:val="Refdecomentrio"/>
        </w:rPr>
        <w:annotationRef/>
      </w:r>
      <w:r>
        <w:t>I don’t believe this statement is true.  You actually take the mean of phylogenic residuals across 100 tree, not use one tree</w:t>
      </w:r>
    </w:p>
  </w:comment>
  <w:comment w:id="12" w:author="Antoine Filion" w:date="2020-05-15T13:21:00Z" w:initials="AF">
    <w:p w14:paraId="2B385D47" w14:textId="281D38EB" w:rsidR="006C1FDE" w:rsidRDefault="006C1FDE">
      <w:pPr>
        <w:pStyle w:val="Textodecomentrio"/>
      </w:pPr>
      <w:r>
        <w:rPr>
          <w:rStyle w:val="Refdecomentrio"/>
        </w:rPr>
        <w:annotationRef/>
      </w:r>
      <w:r>
        <w:t>This is actually a relatively strong Moran’s I effect, have you tried incorporating it into your model structure to check if it improve its quality?</w:t>
      </w:r>
    </w:p>
  </w:comment>
  <w:comment w:id="13" w:author="Antoine Filion" w:date="2020-05-15T13:22:00Z" w:initials="AF">
    <w:p w14:paraId="08B89FA1" w14:textId="12A4721E" w:rsidR="006C1FDE" w:rsidRDefault="006C1FDE">
      <w:pPr>
        <w:pStyle w:val="Textodecomentrio"/>
      </w:pPr>
      <w:r>
        <w:rPr>
          <w:rStyle w:val="Refdecomentrio"/>
        </w:rPr>
        <w:annotationRef/>
      </w:r>
      <w:r>
        <w:t xml:space="preserve">This statement is not true. </w:t>
      </w:r>
      <w:r w:rsidR="00B32C6C">
        <w:t>You cannot use species as a fixed effect in a model since you don’t have a real reference category to compare them to. And even by adding a random effect, you still don’t fully control for a phylogenetic signal. For instance, b</w:t>
      </w:r>
      <w:r>
        <w:t>y adding a random effect of species into a model, you control for the intercept variance</w:t>
      </w:r>
      <w:r w:rsidR="00B32C6C">
        <w:t xml:space="preserve"> (^d) (e.g. species don’t change the slope, but only where the intercept is). If you want to control for it, you absolutely need to use brms and incorporate a covariance matrix in the model using the </w:t>
      </w:r>
      <w:proofErr w:type="spellStart"/>
      <w:r w:rsidR="00B32C6C">
        <w:t>cov_ranef</w:t>
      </w:r>
      <w:proofErr w:type="spellEnd"/>
      <w:r w:rsidR="00B32C6C">
        <w:t xml:space="preserve"> function.</w:t>
      </w:r>
    </w:p>
  </w:comment>
  <w:comment w:id="14" w:author="Antoine Filion" w:date="2020-05-15T13:27:00Z" w:initials="AF">
    <w:p w14:paraId="046A9DAA" w14:textId="301901D2" w:rsidR="00B32C6C" w:rsidRDefault="00B32C6C">
      <w:pPr>
        <w:pStyle w:val="Textodecomentrio"/>
      </w:pPr>
      <w:r>
        <w:rPr>
          <w:rStyle w:val="Refdecomentrio"/>
        </w:rPr>
        <w:annotationRef/>
      </w:r>
      <w:r>
        <w:t xml:space="preserve">This need to be mentioned in the first instance where you cite the Host status, and you need to describe the kind of variable (e.g. factor) and how many levels it incorporate. </w:t>
      </w:r>
    </w:p>
  </w:comment>
  <w:comment w:id="15" w:author="Antoine Filion" w:date="2020-05-15T13:27:00Z" w:initials="AF">
    <w:p w14:paraId="0C040197" w14:textId="06495206" w:rsidR="00B32C6C" w:rsidRDefault="00B32C6C">
      <w:pPr>
        <w:pStyle w:val="Textodecomentrio"/>
      </w:pPr>
      <w:r>
        <w:rPr>
          <w:rStyle w:val="Refdecomentrio"/>
        </w:rPr>
        <w:annotationRef/>
      </w:r>
      <w:r>
        <w:t>I believe you also looked at Host status?</w:t>
      </w:r>
    </w:p>
  </w:comment>
  <w:comment w:id="16" w:author="Antoine Filion" w:date="2020-05-15T13:31:00Z" w:initials="AF">
    <w:p w14:paraId="1BAA261F" w14:textId="7D785BAF" w:rsidR="00B32C6C" w:rsidRDefault="00B32C6C">
      <w:pPr>
        <w:pStyle w:val="Textodecomentrio"/>
      </w:pPr>
      <w:r>
        <w:rPr>
          <w:rStyle w:val="Refdecomentrio"/>
        </w:rPr>
        <w:annotationRef/>
      </w:r>
      <w:r>
        <w:t>I’m puzzled by this, you mention earlier that there is a Moran I</w:t>
      </w:r>
      <w:r w:rsidR="00F926BB">
        <w:t xml:space="preserve"> </w:t>
      </w:r>
      <w:r>
        <w:t xml:space="preserve">effect, but here you mention there is none. I believe you should put all </w:t>
      </w:r>
      <w:proofErr w:type="spellStart"/>
      <w:r>
        <w:t>moran’s</w:t>
      </w:r>
      <w:proofErr w:type="spellEnd"/>
      <w:r>
        <w:t xml:space="preserve"> I index in one paragraph</w:t>
      </w:r>
    </w:p>
  </w:comment>
  <w:comment w:id="17" w:author="Antoine Filion" w:date="2020-05-15T13:33:00Z" w:initials="AF">
    <w:p w14:paraId="1FFC63F8" w14:textId="401EB5BC" w:rsidR="00B32C6C" w:rsidRDefault="00B32C6C">
      <w:pPr>
        <w:pStyle w:val="Textodecomentrio"/>
      </w:pPr>
      <w:r>
        <w:rPr>
          <w:rStyle w:val="Refdecomentrio"/>
        </w:rPr>
        <w:annotationRef/>
      </w:r>
      <w:r>
        <w:t xml:space="preserve">This is not what this function does. </w:t>
      </w:r>
      <w:r w:rsidR="00F926BB">
        <w:t xml:space="preserve">Leave one out cross validation is a tool used for model selection by using average model weight to evaluate their importance against each other, with a total value of 1 for every model evaluated. For instance, when I run those models using your database, the one with number of host as a weight of 0.935, whereas the one using only </w:t>
      </w:r>
      <w:proofErr w:type="spellStart"/>
      <w:r w:rsidR="00F926BB">
        <w:t>Host_status</w:t>
      </w:r>
      <w:proofErr w:type="spellEnd"/>
      <w:r w:rsidR="00F926BB">
        <w:t xml:space="preserve"> as a weight of 0.065. In this case, the best model to explain $ of locality for each lineage is the one using only number of hosts. </w:t>
      </w:r>
    </w:p>
  </w:comment>
  <w:comment w:id="18" w:author="Antoine Filion" w:date="2020-05-16T10:15:00Z" w:initials="AF">
    <w:p w14:paraId="743CD3D2" w14:textId="548A5BD8" w:rsidR="00F926BB" w:rsidRDefault="00F926BB">
      <w:pPr>
        <w:pStyle w:val="Textodecomentrio"/>
      </w:pPr>
      <w:r>
        <w:rPr>
          <w:rStyle w:val="Refdecomentrio"/>
        </w:rPr>
        <w:annotationRef/>
      </w:r>
      <w:r>
        <w:t>Correlation will refer to R squared value, I believe you looked at regression estimate</w:t>
      </w:r>
    </w:p>
  </w:comment>
  <w:comment w:id="19" w:author="Antoine Filion" w:date="2020-05-16T10:15:00Z" w:initials="AF">
    <w:p w14:paraId="0ABEBB96" w14:textId="7322F781" w:rsidR="00F926BB" w:rsidRDefault="00F926BB">
      <w:pPr>
        <w:pStyle w:val="Textodecomentrio"/>
      </w:pPr>
      <w:r>
        <w:rPr>
          <w:rStyle w:val="Refdecomentrio"/>
        </w:rPr>
        <w:annotationRef/>
      </w:r>
      <w:r>
        <w:t>You should out a table with all tested model with their respective AIC in the manuscript or in the supplementary material. This will give a better idea of which model have been used and which score they had against others.</w:t>
      </w:r>
    </w:p>
  </w:comment>
  <w:comment w:id="20" w:author="Antoine Filion" w:date="2020-05-16T10:16:00Z" w:initials="AF">
    <w:p w14:paraId="13C95D01" w14:textId="14F7CEC3" w:rsidR="00F926BB" w:rsidRDefault="00F926BB">
      <w:pPr>
        <w:pStyle w:val="Textodecomentrio"/>
      </w:pPr>
      <w:r>
        <w:rPr>
          <w:rStyle w:val="Refdecomentrio"/>
        </w:rPr>
        <w:annotationRef/>
      </w:r>
      <w:r>
        <w:t xml:space="preserve">This is unclear. You start here by saying that you used those variables in models, but then in the following paragraph you mention other variables as independent. </w:t>
      </w:r>
    </w:p>
  </w:comment>
  <w:comment w:id="21" w:author="Antoine Filion" w:date="2020-05-16T10:18:00Z" w:initials="AF">
    <w:p w14:paraId="54C5A20D" w14:textId="606D38A2" w:rsidR="00F926BB" w:rsidRDefault="00F926BB">
      <w:pPr>
        <w:pStyle w:val="Textodecomentrio"/>
      </w:pPr>
      <w:r>
        <w:rPr>
          <w:rStyle w:val="Refdecomentrio"/>
        </w:rPr>
        <w:annotationRef/>
      </w:r>
      <w:r>
        <w:t>I don’t understand to which analyses you refer to?</w:t>
      </w:r>
    </w:p>
  </w:comment>
  <w:comment w:id="23" w:author="Antoine Filion" w:date="2020-05-16T10:19:00Z" w:initials="AF">
    <w:p w14:paraId="55C7AF6B" w14:textId="311256EE" w:rsidR="00F926BB" w:rsidRDefault="00F926BB">
      <w:pPr>
        <w:pStyle w:val="Textodecomentrio"/>
      </w:pPr>
      <w:r>
        <w:rPr>
          <w:rStyle w:val="Refdecomentrio"/>
        </w:rPr>
        <w:annotationRef/>
      </w:r>
      <w:r>
        <w:t>I believe this model needs to incorporate a phylogenetic structure</w:t>
      </w:r>
    </w:p>
  </w:comment>
  <w:comment w:id="24" w:author="Antoine Filion" w:date="2020-05-16T10:19:00Z" w:initials="AF">
    <w:p w14:paraId="5EF42C9D" w14:textId="11C412D5" w:rsidR="00F926BB" w:rsidRDefault="00F926BB">
      <w:pPr>
        <w:pStyle w:val="Textodecomentrio"/>
      </w:pPr>
      <w:r>
        <w:rPr>
          <w:rStyle w:val="Refdecomentrio"/>
        </w:rPr>
        <w:annotationRef/>
      </w:r>
      <w:r>
        <w:t>I still don’t understand to which analysis you refer to?</w:t>
      </w:r>
    </w:p>
  </w:comment>
  <w:comment w:id="25" w:author="Antoine Filion" w:date="2020-05-16T10:19:00Z" w:initials="AF">
    <w:p w14:paraId="60477A2D" w14:textId="0E4DDC30" w:rsidR="00F926BB" w:rsidRDefault="00F926BB">
      <w:pPr>
        <w:pStyle w:val="Textodecomentrio"/>
      </w:pPr>
      <w:r>
        <w:rPr>
          <w:rStyle w:val="Refdecomentrio"/>
        </w:rPr>
        <w:annotationRef/>
      </w:r>
      <w:r>
        <w:t>Why did you used locality and Biome as random effect here, but only biome in the previous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D4A116" w15:done="0"/>
  <w15:commentEx w15:paraId="5D93CBA1" w15:done="0"/>
  <w15:commentEx w15:paraId="2B385D47" w15:done="0"/>
  <w15:commentEx w15:paraId="08B89FA1" w15:done="0"/>
  <w15:commentEx w15:paraId="046A9DAA" w15:done="0"/>
  <w15:commentEx w15:paraId="0C040197" w15:done="0"/>
  <w15:commentEx w15:paraId="1BAA261F" w15:done="0"/>
  <w15:commentEx w15:paraId="1FFC63F8" w15:done="0"/>
  <w15:commentEx w15:paraId="743CD3D2" w15:done="0"/>
  <w15:commentEx w15:paraId="0ABEBB96" w15:done="0"/>
  <w15:commentEx w15:paraId="13C95D01" w15:done="0"/>
  <w15:commentEx w15:paraId="54C5A20D" w15:done="0"/>
  <w15:commentEx w15:paraId="55C7AF6B" w15:done="0"/>
  <w15:commentEx w15:paraId="5EF42C9D" w15:done="0"/>
  <w15:commentEx w15:paraId="60477A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914EC" w16cex:dateUtc="2020-05-15T01:17:00Z"/>
  <w16cex:commentExtensible w16cex:durableId="22691566" w16cex:dateUtc="2020-05-15T01:19:00Z"/>
  <w16cex:commentExtensible w16cex:durableId="226915DD" w16cex:dateUtc="2020-05-15T01:21:00Z"/>
  <w16cex:commentExtensible w16cex:durableId="2269160E" w16cex:dateUtc="2020-05-15T01:22:00Z"/>
  <w16cex:commentExtensible w16cex:durableId="2269174F" w16cex:dateUtc="2020-05-15T01:27:00Z"/>
  <w16cex:commentExtensible w16cex:durableId="22691729" w16cex:dateUtc="2020-05-15T01:27:00Z"/>
  <w16cex:commentExtensible w16cex:durableId="2269184F" w16cex:dateUtc="2020-05-15T01:31:00Z"/>
  <w16cex:commentExtensible w16cex:durableId="2269188D" w16cex:dateUtc="2020-05-15T01:33:00Z"/>
  <w16cex:commentExtensible w16cex:durableId="226A3BBE" w16cex:dateUtc="2020-05-15T22:15:00Z"/>
  <w16cex:commentExtensible w16cex:durableId="226A3BD8" w16cex:dateUtc="2020-05-15T22:15:00Z"/>
  <w16cex:commentExtensible w16cex:durableId="226A3C14" w16cex:dateUtc="2020-05-15T22:16:00Z"/>
  <w16cex:commentExtensible w16cex:durableId="226A3C72" w16cex:dateUtc="2020-05-15T22:18:00Z"/>
  <w16cex:commentExtensible w16cex:durableId="226A3CA8" w16cex:dateUtc="2020-05-15T22:19:00Z"/>
  <w16cex:commentExtensible w16cex:durableId="226A3C98" w16cex:dateUtc="2020-05-15T22:19:00Z"/>
  <w16cex:commentExtensible w16cex:durableId="226A3CCC" w16cex:dateUtc="2020-05-15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D4A116" w16cid:durableId="226914EC"/>
  <w16cid:commentId w16cid:paraId="5D93CBA1" w16cid:durableId="22691566"/>
  <w16cid:commentId w16cid:paraId="2B385D47" w16cid:durableId="226915DD"/>
  <w16cid:commentId w16cid:paraId="08B89FA1" w16cid:durableId="2269160E"/>
  <w16cid:commentId w16cid:paraId="046A9DAA" w16cid:durableId="2269174F"/>
  <w16cid:commentId w16cid:paraId="0C040197" w16cid:durableId="22691729"/>
  <w16cid:commentId w16cid:paraId="1BAA261F" w16cid:durableId="2269184F"/>
  <w16cid:commentId w16cid:paraId="1FFC63F8" w16cid:durableId="2269188D"/>
  <w16cid:commentId w16cid:paraId="743CD3D2" w16cid:durableId="226A3BBE"/>
  <w16cid:commentId w16cid:paraId="0ABEBB96" w16cid:durableId="226A3BD8"/>
  <w16cid:commentId w16cid:paraId="13C95D01" w16cid:durableId="226A3C14"/>
  <w16cid:commentId w16cid:paraId="54C5A20D" w16cid:durableId="226A3C72"/>
  <w16cid:commentId w16cid:paraId="55C7AF6B" w16cid:durableId="226A3CA8"/>
  <w16cid:commentId w16cid:paraId="5EF42C9D" w16cid:durableId="226A3C98"/>
  <w16cid:commentId w16cid:paraId="60477A2D" w16cid:durableId="226A3C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1838C" w14:textId="77777777" w:rsidR="001678A5" w:rsidRDefault="001678A5" w:rsidP="00A77265">
      <w:pPr>
        <w:spacing w:after="0" w:line="240" w:lineRule="auto"/>
      </w:pPr>
      <w:r>
        <w:separator/>
      </w:r>
    </w:p>
  </w:endnote>
  <w:endnote w:type="continuationSeparator" w:id="0">
    <w:p w14:paraId="657A8E0B" w14:textId="77777777" w:rsidR="001678A5" w:rsidRDefault="001678A5"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6C1FDE" w:rsidRDefault="006C1FDE">
        <w:pPr>
          <w:pStyle w:val="Rodap"/>
          <w:jc w:val="right"/>
        </w:pPr>
        <w:r>
          <w:fldChar w:fldCharType="begin"/>
        </w:r>
        <w:r>
          <w:instrText xml:space="preserve"> PAGE   \* MERGEFORMAT </w:instrText>
        </w:r>
        <w:r>
          <w:fldChar w:fldCharType="separate"/>
        </w:r>
        <w:r>
          <w:rPr>
            <w:noProof/>
          </w:rPr>
          <w:t>20</w:t>
        </w:r>
        <w:r>
          <w:rPr>
            <w:noProof/>
          </w:rPr>
          <w:fldChar w:fldCharType="end"/>
        </w:r>
      </w:p>
    </w:sdtContent>
  </w:sdt>
  <w:p w14:paraId="6F918928" w14:textId="77777777" w:rsidR="006C1FDE" w:rsidRDefault="006C1FD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FF4B0" w14:textId="77777777" w:rsidR="001678A5" w:rsidRDefault="001678A5" w:rsidP="00A77265">
      <w:pPr>
        <w:spacing w:after="0" w:line="240" w:lineRule="auto"/>
      </w:pPr>
      <w:r>
        <w:separator/>
      </w:r>
    </w:p>
  </w:footnote>
  <w:footnote w:type="continuationSeparator" w:id="0">
    <w:p w14:paraId="22D998F0" w14:textId="77777777" w:rsidR="001678A5" w:rsidRDefault="001678A5"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a de Angeli Dutra">
    <w15:presenceInfo w15:providerId="Windows Live" w15:userId="fd1a50d9069d8ec8"/>
  </w15:person>
  <w15:person w15:author="Antoine Filion">
    <w15:presenceInfo w15:providerId="None" w15:userId="Antoine Fili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12B88"/>
    <w:rsid w:val="00021A7F"/>
    <w:rsid w:val="00024388"/>
    <w:rsid w:val="00027BAB"/>
    <w:rsid w:val="00034699"/>
    <w:rsid w:val="000358F8"/>
    <w:rsid w:val="000451E6"/>
    <w:rsid w:val="0004720D"/>
    <w:rsid w:val="000479CC"/>
    <w:rsid w:val="00057CE9"/>
    <w:rsid w:val="00061194"/>
    <w:rsid w:val="00067660"/>
    <w:rsid w:val="00076621"/>
    <w:rsid w:val="0007665F"/>
    <w:rsid w:val="00081452"/>
    <w:rsid w:val="000861FD"/>
    <w:rsid w:val="0008676A"/>
    <w:rsid w:val="00090D39"/>
    <w:rsid w:val="00094B31"/>
    <w:rsid w:val="00096634"/>
    <w:rsid w:val="000966AC"/>
    <w:rsid w:val="000A2F1F"/>
    <w:rsid w:val="000B20CD"/>
    <w:rsid w:val="000C218B"/>
    <w:rsid w:val="000C390B"/>
    <w:rsid w:val="000D0A24"/>
    <w:rsid w:val="000D4C59"/>
    <w:rsid w:val="000D53CF"/>
    <w:rsid w:val="000D5AAB"/>
    <w:rsid w:val="000E401E"/>
    <w:rsid w:val="000F4E9E"/>
    <w:rsid w:val="000F77DA"/>
    <w:rsid w:val="00103106"/>
    <w:rsid w:val="0010523D"/>
    <w:rsid w:val="0011367F"/>
    <w:rsid w:val="00114D04"/>
    <w:rsid w:val="0012483E"/>
    <w:rsid w:val="00124D8D"/>
    <w:rsid w:val="00127505"/>
    <w:rsid w:val="001302BA"/>
    <w:rsid w:val="0013048E"/>
    <w:rsid w:val="00137BF9"/>
    <w:rsid w:val="0015296D"/>
    <w:rsid w:val="00155456"/>
    <w:rsid w:val="001675D3"/>
    <w:rsid w:val="001678A5"/>
    <w:rsid w:val="001678D5"/>
    <w:rsid w:val="001707FB"/>
    <w:rsid w:val="001736F8"/>
    <w:rsid w:val="00174F23"/>
    <w:rsid w:val="00175205"/>
    <w:rsid w:val="00175870"/>
    <w:rsid w:val="0018290F"/>
    <w:rsid w:val="0018552B"/>
    <w:rsid w:val="001859DC"/>
    <w:rsid w:val="001869DC"/>
    <w:rsid w:val="00192A01"/>
    <w:rsid w:val="00195C1A"/>
    <w:rsid w:val="00196017"/>
    <w:rsid w:val="00196DAD"/>
    <w:rsid w:val="0019740C"/>
    <w:rsid w:val="001A0956"/>
    <w:rsid w:val="001C0AAB"/>
    <w:rsid w:val="001C52A5"/>
    <w:rsid w:val="001D6949"/>
    <w:rsid w:val="001E7579"/>
    <w:rsid w:val="001F60D9"/>
    <w:rsid w:val="001F60EB"/>
    <w:rsid w:val="00202062"/>
    <w:rsid w:val="002035E1"/>
    <w:rsid w:val="002120E8"/>
    <w:rsid w:val="00217EA4"/>
    <w:rsid w:val="00227E9F"/>
    <w:rsid w:val="00231726"/>
    <w:rsid w:val="00232A09"/>
    <w:rsid w:val="00232FA0"/>
    <w:rsid w:val="00234BA0"/>
    <w:rsid w:val="00236540"/>
    <w:rsid w:val="002475AE"/>
    <w:rsid w:val="00253530"/>
    <w:rsid w:val="00255073"/>
    <w:rsid w:val="00260D57"/>
    <w:rsid w:val="0026657E"/>
    <w:rsid w:val="0027180A"/>
    <w:rsid w:val="00276C51"/>
    <w:rsid w:val="0028507F"/>
    <w:rsid w:val="00286CE3"/>
    <w:rsid w:val="002875EA"/>
    <w:rsid w:val="002972A6"/>
    <w:rsid w:val="002A5CAA"/>
    <w:rsid w:val="002B431F"/>
    <w:rsid w:val="002B4A61"/>
    <w:rsid w:val="002B648E"/>
    <w:rsid w:val="002B6B8C"/>
    <w:rsid w:val="002C2ACF"/>
    <w:rsid w:val="002C326D"/>
    <w:rsid w:val="002C5D62"/>
    <w:rsid w:val="002C5FEB"/>
    <w:rsid w:val="002C7EF7"/>
    <w:rsid w:val="002D69E8"/>
    <w:rsid w:val="002E56D5"/>
    <w:rsid w:val="002F7B5E"/>
    <w:rsid w:val="0030212D"/>
    <w:rsid w:val="003108ED"/>
    <w:rsid w:val="00320556"/>
    <w:rsid w:val="00323103"/>
    <w:rsid w:val="00326BC5"/>
    <w:rsid w:val="003337A3"/>
    <w:rsid w:val="003417F5"/>
    <w:rsid w:val="00352CEC"/>
    <w:rsid w:val="00362807"/>
    <w:rsid w:val="00363CD3"/>
    <w:rsid w:val="00372C23"/>
    <w:rsid w:val="003738E4"/>
    <w:rsid w:val="00375E2C"/>
    <w:rsid w:val="0038151F"/>
    <w:rsid w:val="00383776"/>
    <w:rsid w:val="00396067"/>
    <w:rsid w:val="003A38BC"/>
    <w:rsid w:val="003A5AF8"/>
    <w:rsid w:val="003A6AED"/>
    <w:rsid w:val="003B0571"/>
    <w:rsid w:val="003B592A"/>
    <w:rsid w:val="003B6A4F"/>
    <w:rsid w:val="003C2178"/>
    <w:rsid w:val="003C47DC"/>
    <w:rsid w:val="003D1223"/>
    <w:rsid w:val="003D40FB"/>
    <w:rsid w:val="003D44C6"/>
    <w:rsid w:val="003D4B1C"/>
    <w:rsid w:val="003E09E0"/>
    <w:rsid w:val="003E4BDE"/>
    <w:rsid w:val="003F11D2"/>
    <w:rsid w:val="003F187A"/>
    <w:rsid w:val="00403131"/>
    <w:rsid w:val="00404752"/>
    <w:rsid w:val="0041114D"/>
    <w:rsid w:val="00411189"/>
    <w:rsid w:val="0041176D"/>
    <w:rsid w:val="00412ACC"/>
    <w:rsid w:val="00412DAE"/>
    <w:rsid w:val="004169D3"/>
    <w:rsid w:val="004206EA"/>
    <w:rsid w:val="004226EF"/>
    <w:rsid w:val="00447E41"/>
    <w:rsid w:val="004666E0"/>
    <w:rsid w:val="004704B2"/>
    <w:rsid w:val="004704B3"/>
    <w:rsid w:val="004706C8"/>
    <w:rsid w:val="00477D27"/>
    <w:rsid w:val="00482E1A"/>
    <w:rsid w:val="00483B3D"/>
    <w:rsid w:val="004874C1"/>
    <w:rsid w:val="00487C25"/>
    <w:rsid w:val="00493F1C"/>
    <w:rsid w:val="004A2F22"/>
    <w:rsid w:val="004A3456"/>
    <w:rsid w:val="004A4451"/>
    <w:rsid w:val="004B3F0F"/>
    <w:rsid w:val="004B736B"/>
    <w:rsid w:val="004D0655"/>
    <w:rsid w:val="004D3F26"/>
    <w:rsid w:val="004D41B6"/>
    <w:rsid w:val="004E284A"/>
    <w:rsid w:val="004E4F02"/>
    <w:rsid w:val="004E7479"/>
    <w:rsid w:val="004F2555"/>
    <w:rsid w:val="004F3EDC"/>
    <w:rsid w:val="004F57FE"/>
    <w:rsid w:val="005075F8"/>
    <w:rsid w:val="0051528A"/>
    <w:rsid w:val="005249A0"/>
    <w:rsid w:val="00525B51"/>
    <w:rsid w:val="0053164B"/>
    <w:rsid w:val="00531765"/>
    <w:rsid w:val="00540A70"/>
    <w:rsid w:val="005433E6"/>
    <w:rsid w:val="00546453"/>
    <w:rsid w:val="00556C21"/>
    <w:rsid w:val="00557450"/>
    <w:rsid w:val="0056034F"/>
    <w:rsid w:val="0056058A"/>
    <w:rsid w:val="0057065D"/>
    <w:rsid w:val="00572EF5"/>
    <w:rsid w:val="0057528F"/>
    <w:rsid w:val="005759A2"/>
    <w:rsid w:val="005860BF"/>
    <w:rsid w:val="00586B60"/>
    <w:rsid w:val="00590F49"/>
    <w:rsid w:val="005914E7"/>
    <w:rsid w:val="005A1A36"/>
    <w:rsid w:val="005A20BD"/>
    <w:rsid w:val="005A2849"/>
    <w:rsid w:val="005A3F73"/>
    <w:rsid w:val="005A422F"/>
    <w:rsid w:val="005A6F61"/>
    <w:rsid w:val="005B1080"/>
    <w:rsid w:val="005B6477"/>
    <w:rsid w:val="005C5C20"/>
    <w:rsid w:val="005D2F04"/>
    <w:rsid w:val="005D3197"/>
    <w:rsid w:val="005F6C12"/>
    <w:rsid w:val="006032C8"/>
    <w:rsid w:val="00605334"/>
    <w:rsid w:val="006066DE"/>
    <w:rsid w:val="00612144"/>
    <w:rsid w:val="00622F82"/>
    <w:rsid w:val="00623286"/>
    <w:rsid w:val="006232C8"/>
    <w:rsid w:val="0062330B"/>
    <w:rsid w:val="006252C3"/>
    <w:rsid w:val="00630AFD"/>
    <w:rsid w:val="00631B94"/>
    <w:rsid w:val="00635956"/>
    <w:rsid w:val="00656EB5"/>
    <w:rsid w:val="00661BA9"/>
    <w:rsid w:val="006642B1"/>
    <w:rsid w:val="00664FA6"/>
    <w:rsid w:val="00674C90"/>
    <w:rsid w:val="00682C0C"/>
    <w:rsid w:val="0068328F"/>
    <w:rsid w:val="00683577"/>
    <w:rsid w:val="00684800"/>
    <w:rsid w:val="006914BA"/>
    <w:rsid w:val="00695FCF"/>
    <w:rsid w:val="006C1FDE"/>
    <w:rsid w:val="006C33D7"/>
    <w:rsid w:val="006D056B"/>
    <w:rsid w:val="006D057D"/>
    <w:rsid w:val="006D0E6A"/>
    <w:rsid w:val="006D23C1"/>
    <w:rsid w:val="006D5CF5"/>
    <w:rsid w:val="006E3EF6"/>
    <w:rsid w:val="006E54B2"/>
    <w:rsid w:val="006E747E"/>
    <w:rsid w:val="006F628F"/>
    <w:rsid w:val="0070347C"/>
    <w:rsid w:val="00707EEA"/>
    <w:rsid w:val="00712FC8"/>
    <w:rsid w:val="00715F50"/>
    <w:rsid w:val="00717262"/>
    <w:rsid w:val="00721A5B"/>
    <w:rsid w:val="00723BEC"/>
    <w:rsid w:val="00735D53"/>
    <w:rsid w:val="00743B28"/>
    <w:rsid w:val="00745994"/>
    <w:rsid w:val="007467BA"/>
    <w:rsid w:val="00747160"/>
    <w:rsid w:val="00747F76"/>
    <w:rsid w:val="00750556"/>
    <w:rsid w:val="0076272E"/>
    <w:rsid w:val="00766EC9"/>
    <w:rsid w:val="00775178"/>
    <w:rsid w:val="00776AC4"/>
    <w:rsid w:val="00782E5B"/>
    <w:rsid w:val="007834E7"/>
    <w:rsid w:val="0079320C"/>
    <w:rsid w:val="007A1359"/>
    <w:rsid w:val="007A2464"/>
    <w:rsid w:val="007A3665"/>
    <w:rsid w:val="007A383F"/>
    <w:rsid w:val="007A4A6B"/>
    <w:rsid w:val="007B2671"/>
    <w:rsid w:val="007B6775"/>
    <w:rsid w:val="007C0274"/>
    <w:rsid w:val="007C4AE0"/>
    <w:rsid w:val="007D48D5"/>
    <w:rsid w:val="007E3A99"/>
    <w:rsid w:val="007F0CD6"/>
    <w:rsid w:val="007F704F"/>
    <w:rsid w:val="008010C1"/>
    <w:rsid w:val="00803EEE"/>
    <w:rsid w:val="0080413E"/>
    <w:rsid w:val="0080670E"/>
    <w:rsid w:val="00806CCD"/>
    <w:rsid w:val="00810ED3"/>
    <w:rsid w:val="00812104"/>
    <w:rsid w:val="008140D3"/>
    <w:rsid w:val="00816833"/>
    <w:rsid w:val="00822E02"/>
    <w:rsid w:val="00823665"/>
    <w:rsid w:val="008243F3"/>
    <w:rsid w:val="00827C41"/>
    <w:rsid w:val="00827DCF"/>
    <w:rsid w:val="008326D8"/>
    <w:rsid w:val="008459E1"/>
    <w:rsid w:val="00845D7A"/>
    <w:rsid w:val="00852774"/>
    <w:rsid w:val="00855686"/>
    <w:rsid w:val="00857E24"/>
    <w:rsid w:val="00861470"/>
    <w:rsid w:val="008623A3"/>
    <w:rsid w:val="00864837"/>
    <w:rsid w:val="00865E4D"/>
    <w:rsid w:val="00873748"/>
    <w:rsid w:val="0087660E"/>
    <w:rsid w:val="0087691F"/>
    <w:rsid w:val="008779D2"/>
    <w:rsid w:val="00880FCF"/>
    <w:rsid w:val="00884689"/>
    <w:rsid w:val="008921E6"/>
    <w:rsid w:val="00892A47"/>
    <w:rsid w:val="008A0E42"/>
    <w:rsid w:val="008A16BA"/>
    <w:rsid w:val="008B1D16"/>
    <w:rsid w:val="008C0524"/>
    <w:rsid w:val="008C34BE"/>
    <w:rsid w:val="008D437E"/>
    <w:rsid w:val="008D7893"/>
    <w:rsid w:val="008D78B6"/>
    <w:rsid w:val="008E3DB7"/>
    <w:rsid w:val="00903AB3"/>
    <w:rsid w:val="009079B4"/>
    <w:rsid w:val="00911113"/>
    <w:rsid w:val="009117CD"/>
    <w:rsid w:val="009173D5"/>
    <w:rsid w:val="009221E4"/>
    <w:rsid w:val="009267FA"/>
    <w:rsid w:val="00931D64"/>
    <w:rsid w:val="009325B7"/>
    <w:rsid w:val="00934CA7"/>
    <w:rsid w:val="00935BCA"/>
    <w:rsid w:val="009425E4"/>
    <w:rsid w:val="00954720"/>
    <w:rsid w:val="009644FD"/>
    <w:rsid w:val="00965435"/>
    <w:rsid w:val="00966AB9"/>
    <w:rsid w:val="00971EBD"/>
    <w:rsid w:val="0097518E"/>
    <w:rsid w:val="009824B2"/>
    <w:rsid w:val="009A129A"/>
    <w:rsid w:val="009A287E"/>
    <w:rsid w:val="009B0616"/>
    <w:rsid w:val="009C3EC6"/>
    <w:rsid w:val="009C6B53"/>
    <w:rsid w:val="009C6CEF"/>
    <w:rsid w:val="009C75DB"/>
    <w:rsid w:val="009D4CB2"/>
    <w:rsid w:val="009D7251"/>
    <w:rsid w:val="009E2175"/>
    <w:rsid w:val="009F2661"/>
    <w:rsid w:val="00A04443"/>
    <w:rsid w:val="00A117F9"/>
    <w:rsid w:val="00A15F57"/>
    <w:rsid w:val="00A179CA"/>
    <w:rsid w:val="00A237EF"/>
    <w:rsid w:val="00A425A7"/>
    <w:rsid w:val="00A4743A"/>
    <w:rsid w:val="00A523F5"/>
    <w:rsid w:val="00A5598E"/>
    <w:rsid w:val="00A706DB"/>
    <w:rsid w:val="00A723AD"/>
    <w:rsid w:val="00A7245A"/>
    <w:rsid w:val="00A77265"/>
    <w:rsid w:val="00A81A70"/>
    <w:rsid w:val="00A83253"/>
    <w:rsid w:val="00A84A46"/>
    <w:rsid w:val="00A87933"/>
    <w:rsid w:val="00AA23B1"/>
    <w:rsid w:val="00AA52F5"/>
    <w:rsid w:val="00AA74B7"/>
    <w:rsid w:val="00AB2A50"/>
    <w:rsid w:val="00AC2994"/>
    <w:rsid w:val="00AD46E1"/>
    <w:rsid w:val="00AD5052"/>
    <w:rsid w:val="00B019F7"/>
    <w:rsid w:val="00B02C15"/>
    <w:rsid w:val="00B05253"/>
    <w:rsid w:val="00B057AA"/>
    <w:rsid w:val="00B105E0"/>
    <w:rsid w:val="00B12F27"/>
    <w:rsid w:val="00B1540C"/>
    <w:rsid w:val="00B17D1B"/>
    <w:rsid w:val="00B321EF"/>
    <w:rsid w:val="00B32C6C"/>
    <w:rsid w:val="00B338DC"/>
    <w:rsid w:val="00B401D3"/>
    <w:rsid w:val="00B4162E"/>
    <w:rsid w:val="00B45F9B"/>
    <w:rsid w:val="00B46907"/>
    <w:rsid w:val="00B57721"/>
    <w:rsid w:val="00B611D8"/>
    <w:rsid w:val="00B628CB"/>
    <w:rsid w:val="00B72AB1"/>
    <w:rsid w:val="00B7625A"/>
    <w:rsid w:val="00B871BF"/>
    <w:rsid w:val="00B9762B"/>
    <w:rsid w:val="00BA03C5"/>
    <w:rsid w:val="00BB627D"/>
    <w:rsid w:val="00BC6CCF"/>
    <w:rsid w:val="00BD22DE"/>
    <w:rsid w:val="00BD2568"/>
    <w:rsid w:val="00BD282E"/>
    <w:rsid w:val="00BE776F"/>
    <w:rsid w:val="00BF0AE9"/>
    <w:rsid w:val="00C06156"/>
    <w:rsid w:val="00C22A46"/>
    <w:rsid w:val="00C26B7A"/>
    <w:rsid w:val="00C536E3"/>
    <w:rsid w:val="00C57531"/>
    <w:rsid w:val="00C63C43"/>
    <w:rsid w:val="00C65512"/>
    <w:rsid w:val="00C76A4F"/>
    <w:rsid w:val="00C80A2A"/>
    <w:rsid w:val="00C83609"/>
    <w:rsid w:val="00C86262"/>
    <w:rsid w:val="00C95628"/>
    <w:rsid w:val="00CB03AB"/>
    <w:rsid w:val="00CB54F7"/>
    <w:rsid w:val="00CB59BA"/>
    <w:rsid w:val="00CB6DD7"/>
    <w:rsid w:val="00CC4040"/>
    <w:rsid w:val="00CD1DDD"/>
    <w:rsid w:val="00CD64A0"/>
    <w:rsid w:val="00CE4E19"/>
    <w:rsid w:val="00CE5AE7"/>
    <w:rsid w:val="00CE697C"/>
    <w:rsid w:val="00CE6EC5"/>
    <w:rsid w:val="00CF098C"/>
    <w:rsid w:val="00CF6C95"/>
    <w:rsid w:val="00CF6ECF"/>
    <w:rsid w:val="00CF79A8"/>
    <w:rsid w:val="00CF7B52"/>
    <w:rsid w:val="00D00A31"/>
    <w:rsid w:val="00D01101"/>
    <w:rsid w:val="00D02F85"/>
    <w:rsid w:val="00D056E5"/>
    <w:rsid w:val="00D05B19"/>
    <w:rsid w:val="00D05D5C"/>
    <w:rsid w:val="00D06ACD"/>
    <w:rsid w:val="00D17FF3"/>
    <w:rsid w:val="00D30ACD"/>
    <w:rsid w:val="00D32620"/>
    <w:rsid w:val="00D36CC1"/>
    <w:rsid w:val="00D37DC0"/>
    <w:rsid w:val="00D45D52"/>
    <w:rsid w:val="00D46FCB"/>
    <w:rsid w:val="00D50314"/>
    <w:rsid w:val="00D50544"/>
    <w:rsid w:val="00D53341"/>
    <w:rsid w:val="00D612AA"/>
    <w:rsid w:val="00D6185B"/>
    <w:rsid w:val="00D62320"/>
    <w:rsid w:val="00D63B07"/>
    <w:rsid w:val="00D70811"/>
    <w:rsid w:val="00D7401F"/>
    <w:rsid w:val="00D83289"/>
    <w:rsid w:val="00D85605"/>
    <w:rsid w:val="00D91C45"/>
    <w:rsid w:val="00D93ACB"/>
    <w:rsid w:val="00DA1478"/>
    <w:rsid w:val="00DA34B2"/>
    <w:rsid w:val="00DA5CA5"/>
    <w:rsid w:val="00DC416A"/>
    <w:rsid w:val="00DC6E2C"/>
    <w:rsid w:val="00DC7989"/>
    <w:rsid w:val="00DD259C"/>
    <w:rsid w:val="00DD2821"/>
    <w:rsid w:val="00DD3D89"/>
    <w:rsid w:val="00DE315E"/>
    <w:rsid w:val="00DE5CA7"/>
    <w:rsid w:val="00DE6075"/>
    <w:rsid w:val="00DE68F8"/>
    <w:rsid w:val="00E040E6"/>
    <w:rsid w:val="00E04C13"/>
    <w:rsid w:val="00E06D40"/>
    <w:rsid w:val="00E07343"/>
    <w:rsid w:val="00E1049A"/>
    <w:rsid w:val="00E116E2"/>
    <w:rsid w:val="00E15C35"/>
    <w:rsid w:val="00E442B0"/>
    <w:rsid w:val="00E5557D"/>
    <w:rsid w:val="00E55743"/>
    <w:rsid w:val="00E57F22"/>
    <w:rsid w:val="00E6065F"/>
    <w:rsid w:val="00E61FAA"/>
    <w:rsid w:val="00E63A3F"/>
    <w:rsid w:val="00E64A12"/>
    <w:rsid w:val="00E718A6"/>
    <w:rsid w:val="00E74744"/>
    <w:rsid w:val="00E83906"/>
    <w:rsid w:val="00E84E17"/>
    <w:rsid w:val="00E90835"/>
    <w:rsid w:val="00E90DD3"/>
    <w:rsid w:val="00E9633E"/>
    <w:rsid w:val="00EA0758"/>
    <w:rsid w:val="00EA1F89"/>
    <w:rsid w:val="00EA75DE"/>
    <w:rsid w:val="00EB2192"/>
    <w:rsid w:val="00EC1DFD"/>
    <w:rsid w:val="00ED2C1E"/>
    <w:rsid w:val="00EE2AE8"/>
    <w:rsid w:val="00EE7A9B"/>
    <w:rsid w:val="00EF7FEC"/>
    <w:rsid w:val="00F005EF"/>
    <w:rsid w:val="00F01214"/>
    <w:rsid w:val="00F01F39"/>
    <w:rsid w:val="00F0678C"/>
    <w:rsid w:val="00F0731D"/>
    <w:rsid w:val="00F10B26"/>
    <w:rsid w:val="00F10E81"/>
    <w:rsid w:val="00F11330"/>
    <w:rsid w:val="00F1206D"/>
    <w:rsid w:val="00F20647"/>
    <w:rsid w:val="00F24218"/>
    <w:rsid w:val="00F30FC4"/>
    <w:rsid w:val="00F431A5"/>
    <w:rsid w:val="00F451F6"/>
    <w:rsid w:val="00F531BC"/>
    <w:rsid w:val="00F5427D"/>
    <w:rsid w:val="00F70802"/>
    <w:rsid w:val="00F7506D"/>
    <w:rsid w:val="00F816E6"/>
    <w:rsid w:val="00F8562B"/>
    <w:rsid w:val="00F926BB"/>
    <w:rsid w:val="00F931D6"/>
    <w:rsid w:val="00F93F66"/>
    <w:rsid w:val="00FA0BB7"/>
    <w:rsid w:val="00FA4D1E"/>
    <w:rsid w:val="00FB2CAA"/>
    <w:rsid w:val="00FB3698"/>
    <w:rsid w:val="00FC2EC1"/>
    <w:rsid w:val="00FC4721"/>
    <w:rsid w:val="00FD5B37"/>
    <w:rsid w:val="00FD6C1C"/>
    <w:rsid w:val="00FD7E46"/>
    <w:rsid w:val="00FE22AA"/>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mples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styleId="MenoPendente">
    <w:name w:val="Unresolved Mention"/>
    <w:basedOn w:val="Fontepargpadro"/>
    <w:uiPriority w:val="99"/>
    <w:rsid w:val="006C1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30.235.244.92/Malavi/"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orldclim.org/version2"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irdlife.org/" TargetMode="External"/><Relationship Id="rId14" Type="http://schemas.openxmlformats.org/officeDocument/2006/relationships/hyperlink" Target="https://birdtr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E6EF7-A485-4386-8914-BA425CBD7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2094</TotalTime>
  <Pages>1</Pages>
  <Words>7205</Words>
  <Characters>41070</Characters>
  <Application>Microsoft Office Word</Application>
  <DocSecurity>0</DocSecurity>
  <Lines>342</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144</cp:revision>
  <dcterms:created xsi:type="dcterms:W3CDTF">2020-04-27T00:10:00Z</dcterms:created>
  <dcterms:modified xsi:type="dcterms:W3CDTF">2020-05-17T22:38:00Z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